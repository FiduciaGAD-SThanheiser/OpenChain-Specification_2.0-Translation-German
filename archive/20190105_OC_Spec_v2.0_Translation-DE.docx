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0825B5" w14:textId="77777777" w:rsidR="005B118C" w:rsidRPr="003731A2" w:rsidRDefault="00CD55CA" w:rsidP="003731A2">
      <w:pPr>
        <w:jc w:val="right"/>
        <w:rPr>
          <w:rFonts w:asciiTheme="minorHAnsi" w:eastAsia="Calibri" w:hAnsiTheme="minorHAnsi" w:cs="Calibri"/>
          <w:b/>
          <w:color w:val="073763"/>
          <w:sz w:val="24"/>
          <w:szCs w:val="24"/>
        </w:rPr>
      </w:pPr>
      <w:proofErr w:type="spellStart"/>
      <w:r w:rsidRPr="003731A2">
        <w:rPr>
          <w:rFonts w:asciiTheme="minorHAnsi" w:eastAsia="Calibri" w:hAnsiTheme="minorHAnsi" w:cs="Calibri"/>
          <w:b/>
          <w:color w:val="073763"/>
          <w:sz w:val="24"/>
          <w:szCs w:val="24"/>
        </w:rPr>
        <w:t>OpenChain</w:t>
      </w:r>
      <w:proofErr w:type="spellEnd"/>
      <w:r w:rsidRPr="003731A2">
        <w:rPr>
          <w:rFonts w:asciiTheme="minorHAnsi" w:eastAsia="Calibri" w:hAnsiTheme="minorHAnsi" w:cs="Calibri"/>
          <w:b/>
          <w:color w:val="073763"/>
          <w:sz w:val="24"/>
          <w:szCs w:val="24"/>
        </w:rPr>
        <w:t xml:space="preserve"> </w:t>
      </w:r>
      <w:proofErr w:type="spellStart"/>
      <w:r w:rsidRPr="003731A2">
        <w:rPr>
          <w:rFonts w:asciiTheme="minorHAnsi" w:eastAsia="Calibri" w:hAnsiTheme="minorHAnsi" w:cs="Calibri"/>
          <w:b/>
          <w:color w:val="073763"/>
          <w:sz w:val="24"/>
          <w:szCs w:val="24"/>
        </w:rPr>
        <w:t>Specification</w:t>
      </w:r>
      <w:proofErr w:type="spellEnd"/>
    </w:p>
    <w:p w14:paraId="489B7BE7" w14:textId="71151453" w:rsidR="005B118C" w:rsidRPr="003731A2" w:rsidRDefault="00CD55CA" w:rsidP="003731A2">
      <w:pPr>
        <w:jc w:val="right"/>
        <w:rPr>
          <w:rFonts w:asciiTheme="minorHAnsi" w:eastAsia="Calibri" w:hAnsiTheme="minorHAnsi" w:cs="Calibri"/>
          <w:color w:val="073763"/>
          <w:sz w:val="24"/>
          <w:szCs w:val="24"/>
        </w:rPr>
      </w:pPr>
      <w:r w:rsidRPr="003731A2">
        <w:rPr>
          <w:rFonts w:asciiTheme="minorHAnsi" w:eastAsia="Calibri" w:hAnsiTheme="minorHAnsi" w:cs="Calibri"/>
          <w:color w:val="073763"/>
          <w:sz w:val="24"/>
          <w:szCs w:val="24"/>
        </w:rPr>
        <w:t xml:space="preserve">Version </w:t>
      </w:r>
      <w:r w:rsidR="003755F4" w:rsidRPr="003731A2">
        <w:rPr>
          <w:rFonts w:asciiTheme="minorHAnsi" w:eastAsia="Calibri" w:hAnsiTheme="minorHAnsi" w:cs="Calibri"/>
          <w:color w:val="073763"/>
          <w:sz w:val="24"/>
          <w:szCs w:val="24"/>
        </w:rPr>
        <w:t>2</w:t>
      </w:r>
      <w:r w:rsidRPr="003731A2">
        <w:rPr>
          <w:rFonts w:asciiTheme="minorHAnsi" w:eastAsia="Calibri" w:hAnsiTheme="minorHAnsi" w:cs="Calibri"/>
          <w:color w:val="073763"/>
          <w:sz w:val="24"/>
          <w:szCs w:val="24"/>
        </w:rPr>
        <w:t>.</w:t>
      </w:r>
      <w:r w:rsidR="003755F4" w:rsidRPr="003731A2">
        <w:rPr>
          <w:rFonts w:asciiTheme="minorHAnsi" w:eastAsia="Calibri" w:hAnsiTheme="minorHAnsi" w:cs="Calibri"/>
          <w:color w:val="073763"/>
          <w:sz w:val="24"/>
          <w:szCs w:val="24"/>
        </w:rPr>
        <w:t>0</w:t>
      </w:r>
      <w:r w:rsidRPr="003731A2">
        <w:rPr>
          <w:rFonts w:asciiTheme="minorHAnsi" w:eastAsia="Calibri" w:hAnsiTheme="minorHAnsi" w:cs="Calibri"/>
          <w:color w:val="073763"/>
          <w:sz w:val="24"/>
          <w:szCs w:val="24"/>
        </w:rPr>
        <w:t xml:space="preserve"> </w:t>
      </w:r>
    </w:p>
    <w:p w14:paraId="0FED1D2B" w14:textId="77777777" w:rsidR="005B118C" w:rsidRPr="003731A2" w:rsidRDefault="00CD55CA" w:rsidP="003731A2">
      <w:pPr>
        <w:numPr>
          <w:ilvl w:val="0"/>
          <w:numId w:val="3"/>
        </w:numPr>
        <w:contextualSpacing/>
        <w:jc w:val="right"/>
        <w:rPr>
          <w:rFonts w:asciiTheme="minorHAnsi" w:eastAsia="Calibri" w:hAnsiTheme="minorHAnsi" w:cs="Calibri"/>
          <w:color w:val="073763"/>
          <w:sz w:val="24"/>
          <w:szCs w:val="24"/>
        </w:rPr>
      </w:pPr>
      <w:r w:rsidRPr="003731A2">
        <w:rPr>
          <w:rFonts w:asciiTheme="minorHAnsi" w:eastAsia="Calibri" w:hAnsiTheme="minorHAnsi" w:cs="Calibri"/>
          <w:color w:val="073763"/>
          <w:sz w:val="24"/>
          <w:szCs w:val="24"/>
        </w:rPr>
        <w:t xml:space="preserve">Translation </w:t>
      </w:r>
      <w:proofErr w:type="spellStart"/>
      <w:r w:rsidRPr="003731A2">
        <w:rPr>
          <w:rFonts w:asciiTheme="minorHAnsi" w:eastAsia="Calibri" w:hAnsiTheme="minorHAnsi" w:cs="Calibri"/>
          <w:color w:val="073763"/>
          <w:sz w:val="24"/>
          <w:szCs w:val="24"/>
        </w:rPr>
        <w:t>Draft</w:t>
      </w:r>
      <w:proofErr w:type="spellEnd"/>
      <w:r w:rsidRPr="003731A2">
        <w:rPr>
          <w:rFonts w:asciiTheme="minorHAnsi" w:eastAsia="Calibri" w:hAnsiTheme="minorHAnsi" w:cs="Calibri"/>
          <w:color w:val="073763"/>
          <w:sz w:val="24"/>
          <w:szCs w:val="24"/>
        </w:rPr>
        <w:t xml:space="preserve"> Englisch / Deutsch </w:t>
      </w:r>
      <w:r w:rsidR="00C863E5" w:rsidRPr="003731A2">
        <w:rPr>
          <w:rFonts w:asciiTheme="minorHAnsi" w:eastAsia="Calibri" w:hAnsiTheme="minorHAnsi" w:cs="Calibri"/>
          <w:color w:val="073763"/>
          <w:sz w:val="24"/>
          <w:szCs w:val="24"/>
        </w:rPr>
        <w:t>–</w:t>
      </w:r>
      <w:r w:rsidRPr="003731A2">
        <w:rPr>
          <w:rFonts w:asciiTheme="minorHAnsi" w:eastAsia="Calibri" w:hAnsiTheme="minorHAnsi" w:cs="Calibri"/>
          <w:color w:val="073763"/>
          <w:sz w:val="24"/>
          <w:szCs w:val="24"/>
        </w:rPr>
        <w:t xml:space="preserve"> </w:t>
      </w:r>
    </w:p>
    <w:p w14:paraId="1684C2B4" w14:textId="77777777" w:rsidR="00C863E5" w:rsidRPr="003731A2" w:rsidRDefault="00C863E5" w:rsidP="003731A2">
      <w:pPr>
        <w:contextualSpacing/>
        <w:jc w:val="right"/>
        <w:rPr>
          <w:rFonts w:asciiTheme="minorHAnsi" w:eastAsia="Calibri" w:hAnsiTheme="minorHAnsi" w:cs="Calibri"/>
          <w:color w:val="073763"/>
          <w:sz w:val="24"/>
          <w:szCs w:val="24"/>
        </w:rPr>
      </w:pPr>
    </w:p>
    <w:p w14:paraId="4FD4736F" w14:textId="77777777" w:rsidR="005B118C" w:rsidRPr="003731A2" w:rsidRDefault="005B118C" w:rsidP="003731A2">
      <w:pPr>
        <w:rPr>
          <w:rFonts w:asciiTheme="minorHAnsi" w:eastAsia="Calibri" w:hAnsiTheme="minorHAnsi" w:cs="Calibri"/>
          <w:sz w:val="24"/>
          <w:szCs w:val="24"/>
        </w:rPr>
      </w:pPr>
    </w:p>
    <w:p w14:paraId="245D51DA" w14:textId="77777777" w:rsidR="005B118C" w:rsidRPr="003731A2" w:rsidRDefault="005B118C" w:rsidP="003731A2">
      <w:pPr>
        <w:rPr>
          <w:rFonts w:asciiTheme="minorHAnsi" w:eastAsia="Calibri" w:hAnsiTheme="minorHAnsi" w:cs="Calibri"/>
          <w:sz w:val="24"/>
          <w:szCs w:val="24"/>
        </w:rPr>
      </w:pPr>
    </w:p>
    <w:p w14:paraId="2B19DA95" w14:textId="77777777" w:rsidR="005B118C" w:rsidRPr="003731A2" w:rsidRDefault="00CD55CA" w:rsidP="003731A2">
      <w:pPr>
        <w:rPr>
          <w:rFonts w:asciiTheme="minorHAnsi" w:eastAsia="Calibri" w:hAnsiTheme="minorHAnsi" w:cs="Calibri"/>
          <w:sz w:val="24"/>
          <w:szCs w:val="24"/>
        </w:rPr>
      </w:pPr>
      <w:r w:rsidRPr="003731A2">
        <w:rPr>
          <w:rFonts w:asciiTheme="minorHAnsi" w:hAnsiTheme="minorHAnsi"/>
          <w:sz w:val="24"/>
          <w:szCs w:val="24"/>
        </w:rPr>
        <w:br w:type="page"/>
      </w:r>
    </w:p>
    <w:p w14:paraId="19E35D6C" w14:textId="77777777" w:rsidR="005B118C" w:rsidRPr="003731A2" w:rsidRDefault="00CD55CA" w:rsidP="003731A2">
      <w:pPr>
        <w:rPr>
          <w:rFonts w:asciiTheme="minorHAnsi" w:eastAsia="Calibri" w:hAnsiTheme="minorHAnsi" w:cs="Calibri"/>
          <w:sz w:val="24"/>
          <w:szCs w:val="24"/>
        </w:rPr>
      </w:pPr>
      <w:r w:rsidRPr="003731A2">
        <w:rPr>
          <w:rFonts w:asciiTheme="minorHAnsi" w:eastAsia="Calibri" w:hAnsiTheme="minorHAnsi" w:cs="Calibri"/>
          <w:color w:val="073763"/>
          <w:sz w:val="24"/>
          <w:szCs w:val="24"/>
        </w:rPr>
        <w:lastRenderedPageBreak/>
        <w:t>Inhaltsverzeichnis</w:t>
      </w:r>
    </w:p>
    <w:p w14:paraId="4283C32A" w14:textId="77777777" w:rsidR="005B118C" w:rsidRPr="003731A2" w:rsidRDefault="005B118C" w:rsidP="003731A2">
      <w:pPr>
        <w:rPr>
          <w:rFonts w:asciiTheme="minorHAnsi" w:eastAsia="Calibri" w:hAnsiTheme="minorHAnsi" w:cs="Calibri"/>
          <w:sz w:val="24"/>
          <w:szCs w:val="24"/>
        </w:rPr>
      </w:pPr>
    </w:p>
    <w:p w14:paraId="53E2EE4F" w14:textId="77777777" w:rsidR="005B118C" w:rsidRPr="003731A2" w:rsidRDefault="005B118C" w:rsidP="003731A2">
      <w:pPr>
        <w:rPr>
          <w:rFonts w:asciiTheme="minorHAnsi" w:eastAsia="Calibri" w:hAnsiTheme="minorHAnsi" w:cs="Calibri"/>
          <w:sz w:val="24"/>
          <w:szCs w:val="24"/>
        </w:rPr>
      </w:pPr>
    </w:p>
    <w:p w14:paraId="43DD348D" w14:textId="77777777" w:rsidR="005B118C" w:rsidRPr="003731A2" w:rsidRDefault="005B118C" w:rsidP="003731A2">
      <w:pPr>
        <w:rPr>
          <w:rFonts w:asciiTheme="minorHAnsi" w:eastAsia="Calibri" w:hAnsiTheme="minorHAnsi" w:cs="Calibri"/>
          <w:sz w:val="24"/>
          <w:szCs w:val="24"/>
        </w:rPr>
      </w:pPr>
    </w:p>
    <w:p w14:paraId="1835D5A0" w14:textId="77777777" w:rsidR="005B118C" w:rsidRPr="003731A2" w:rsidRDefault="005B118C" w:rsidP="003731A2">
      <w:pPr>
        <w:rPr>
          <w:rFonts w:asciiTheme="minorHAnsi" w:eastAsia="Calibri" w:hAnsiTheme="minorHAnsi" w:cs="Calibri"/>
          <w:sz w:val="24"/>
          <w:szCs w:val="24"/>
        </w:rPr>
      </w:pPr>
    </w:p>
    <w:p w14:paraId="64510AC7" w14:textId="77777777" w:rsidR="005B118C" w:rsidRPr="003731A2" w:rsidRDefault="005B118C" w:rsidP="003731A2">
      <w:pPr>
        <w:rPr>
          <w:rFonts w:asciiTheme="minorHAnsi" w:eastAsia="Calibri" w:hAnsiTheme="minorHAnsi" w:cs="Calibri"/>
          <w:sz w:val="24"/>
          <w:szCs w:val="24"/>
        </w:rPr>
      </w:pPr>
    </w:p>
    <w:p w14:paraId="14176237" w14:textId="77777777" w:rsidR="005B118C" w:rsidRPr="003731A2" w:rsidRDefault="005B118C" w:rsidP="003731A2">
      <w:pPr>
        <w:rPr>
          <w:rFonts w:asciiTheme="minorHAnsi" w:eastAsia="Calibri" w:hAnsiTheme="minorHAnsi" w:cs="Calibri"/>
          <w:sz w:val="24"/>
          <w:szCs w:val="24"/>
        </w:rPr>
      </w:pPr>
    </w:p>
    <w:p w14:paraId="601F9D5D" w14:textId="77777777" w:rsidR="005B118C" w:rsidRPr="003731A2" w:rsidRDefault="005B118C" w:rsidP="003731A2">
      <w:pPr>
        <w:rPr>
          <w:rFonts w:asciiTheme="minorHAnsi" w:eastAsia="Calibri" w:hAnsiTheme="minorHAnsi" w:cs="Calibri"/>
          <w:sz w:val="24"/>
          <w:szCs w:val="24"/>
        </w:rPr>
      </w:pPr>
    </w:p>
    <w:p w14:paraId="37E4DA45" w14:textId="77777777" w:rsidR="005B118C" w:rsidRPr="003731A2" w:rsidRDefault="005B118C" w:rsidP="003731A2">
      <w:pPr>
        <w:rPr>
          <w:rFonts w:asciiTheme="minorHAnsi" w:eastAsia="Calibri" w:hAnsiTheme="minorHAnsi" w:cs="Calibri"/>
          <w:sz w:val="24"/>
          <w:szCs w:val="24"/>
        </w:rPr>
      </w:pPr>
    </w:p>
    <w:p w14:paraId="6196489B" w14:textId="77777777" w:rsidR="005B118C" w:rsidRPr="003731A2" w:rsidRDefault="005B118C" w:rsidP="003731A2">
      <w:pPr>
        <w:rPr>
          <w:rFonts w:asciiTheme="minorHAnsi" w:eastAsia="Calibri" w:hAnsiTheme="minorHAnsi" w:cs="Calibri"/>
          <w:sz w:val="24"/>
          <w:szCs w:val="24"/>
        </w:rPr>
      </w:pPr>
    </w:p>
    <w:p w14:paraId="5D6C3D58" w14:textId="77777777" w:rsidR="005B118C" w:rsidRPr="003731A2" w:rsidRDefault="005B118C" w:rsidP="003731A2">
      <w:pPr>
        <w:rPr>
          <w:rFonts w:asciiTheme="minorHAnsi" w:eastAsia="Calibri" w:hAnsiTheme="minorHAnsi" w:cs="Calibri"/>
          <w:sz w:val="24"/>
          <w:szCs w:val="24"/>
        </w:rPr>
      </w:pPr>
    </w:p>
    <w:p w14:paraId="1C7A4D69" w14:textId="77777777" w:rsidR="005B118C" w:rsidRPr="003731A2" w:rsidRDefault="005B118C" w:rsidP="003731A2">
      <w:pPr>
        <w:rPr>
          <w:rFonts w:asciiTheme="minorHAnsi" w:eastAsia="Calibri" w:hAnsiTheme="minorHAnsi" w:cs="Calibri"/>
          <w:sz w:val="24"/>
          <w:szCs w:val="24"/>
        </w:rPr>
      </w:pPr>
    </w:p>
    <w:p w14:paraId="1AF872F7" w14:textId="77777777" w:rsidR="005B118C" w:rsidRPr="003731A2" w:rsidRDefault="005B118C" w:rsidP="003731A2">
      <w:pPr>
        <w:rPr>
          <w:rFonts w:asciiTheme="minorHAnsi" w:eastAsia="Calibri" w:hAnsiTheme="minorHAnsi" w:cs="Calibri"/>
          <w:sz w:val="24"/>
          <w:szCs w:val="24"/>
        </w:rPr>
      </w:pPr>
    </w:p>
    <w:p w14:paraId="485F1B96" w14:textId="77777777" w:rsidR="005B118C" w:rsidRPr="003731A2" w:rsidRDefault="005B118C" w:rsidP="003731A2">
      <w:pPr>
        <w:rPr>
          <w:rFonts w:asciiTheme="minorHAnsi" w:eastAsia="Calibri" w:hAnsiTheme="minorHAnsi" w:cs="Calibri"/>
          <w:sz w:val="24"/>
          <w:szCs w:val="24"/>
        </w:rPr>
      </w:pPr>
    </w:p>
    <w:p w14:paraId="03B229A1" w14:textId="77777777" w:rsidR="005B118C" w:rsidRPr="003731A2" w:rsidRDefault="005B118C" w:rsidP="003731A2">
      <w:pPr>
        <w:rPr>
          <w:rFonts w:asciiTheme="minorHAnsi" w:eastAsia="Calibri" w:hAnsiTheme="minorHAnsi" w:cs="Calibri"/>
          <w:sz w:val="24"/>
          <w:szCs w:val="24"/>
        </w:rPr>
      </w:pPr>
    </w:p>
    <w:p w14:paraId="64F3BAAF" w14:textId="77777777" w:rsidR="005B118C" w:rsidRPr="003731A2" w:rsidRDefault="005B118C" w:rsidP="003731A2">
      <w:pPr>
        <w:rPr>
          <w:rFonts w:asciiTheme="minorHAnsi" w:eastAsia="Calibri" w:hAnsiTheme="minorHAnsi" w:cs="Calibri"/>
          <w:sz w:val="24"/>
          <w:szCs w:val="24"/>
        </w:rPr>
      </w:pPr>
    </w:p>
    <w:p w14:paraId="754DCA6D" w14:textId="77777777" w:rsidR="005B118C" w:rsidRPr="003731A2" w:rsidRDefault="005B118C" w:rsidP="003731A2">
      <w:pPr>
        <w:rPr>
          <w:rFonts w:asciiTheme="minorHAnsi" w:eastAsia="Calibri" w:hAnsiTheme="minorHAnsi" w:cs="Calibri"/>
          <w:sz w:val="24"/>
          <w:szCs w:val="24"/>
        </w:rPr>
      </w:pPr>
    </w:p>
    <w:p w14:paraId="445BA54B" w14:textId="77777777" w:rsidR="005B118C" w:rsidRPr="003731A2" w:rsidRDefault="005B118C" w:rsidP="003731A2">
      <w:pPr>
        <w:rPr>
          <w:rFonts w:asciiTheme="minorHAnsi" w:eastAsia="Calibri" w:hAnsiTheme="minorHAnsi" w:cs="Calibri"/>
          <w:sz w:val="24"/>
          <w:szCs w:val="24"/>
        </w:rPr>
      </w:pPr>
    </w:p>
    <w:p w14:paraId="0AE10517" w14:textId="77777777" w:rsidR="005B118C" w:rsidRPr="003731A2" w:rsidRDefault="005B118C" w:rsidP="003731A2">
      <w:pPr>
        <w:rPr>
          <w:rFonts w:asciiTheme="minorHAnsi" w:eastAsia="Calibri" w:hAnsiTheme="minorHAnsi" w:cs="Calibri"/>
          <w:sz w:val="24"/>
          <w:szCs w:val="24"/>
        </w:rPr>
      </w:pPr>
    </w:p>
    <w:p w14:paraId="758D0AD6" w14:textId="77777777" w:rsidR="005B118C" w:rsidRPr="003731A2" w:rsidRDefault="005B118C" w:rsidP="003731A2">
      <w:pPr>
        <w:rPr>
          <w:rFonts w:asciiTheme="minorHAnsi" w:eastAsia="Calibri" w:hAnsiTheme="minorHAnsi" w:cs="Calibri"/>
          <w:sz w:val="24"/>
          <w:szCs w:val="24"/>
        </w:rPr>
      </w:pPr>
    </w:p>
    <w:p w14:paraId="3EE59885" w14:textId="77777777" w:rsidR="005B118C" w:rsidRPr="003731A2" w:rsidRDefault="005B118C" w:rsidP="003731A2">
      <w:pPr>
        <w:rPr>
          <w:rFonts w:asciiTheme="minorHAnsi" w:eastAsia="Calibri" w:hAnsiTheme="minorHAnsi" w:cs="Calibri"/>
          <w:sz w:val="24"/>
          <w:szCs w:val="24"/>
        </w:rPr>
      </w:pPr>
    </w:p>
    <w:p w14:paraId="09190BFF" w14:textId="77777777" w:rsidR="005B118C" w:rsidRPr="003731A2" w:rsidRDefault="005B118C" w:rsidP="003731A2">
      <w:pPr>
        <w:rPr>
          <w:rFonts w:asciiTheme="minorHAnsi" w:eastAsia="Calibri" w:hAnsiTheme="minorHAnsi" w:cs="Calibri"/>
          <w:sz w:val="24"/>
          <w:szCs w:val="24"/>
        </w:rPr>
      </w:pPr>
    </w:p>
    <w:p w14:paraId="20EDFBC6" w14:textId="77777777" w:rsidR="005B118C" w:rsidRPr="003731A2" w:rsidRDefault="005B118C" w:rsidP="003731A2">
      <w:pPr>
        <w:rPr>
          <w:rFonts w:asciiTheme="minorHAnsi" w:eastAsia="Calibri" w:hAnsiTheme="minorHAnsi" w:cs="Calibri"/>
          <w:sz w:val="24"/>
          <w:szCs w:val="24"/>
        </w:rPr>
      </w:pPr>
    </w:p>
    <w:p w14:paraId="64E08F01" w14:textId="77777777" w:rsidR="005B118C" w:rsidRPr="003731A2" w:rsidRDefault="005B118C" w:rsidP="003731A2">
      <w:pPr>
        <w:rPr>
          <w:rFonts w:asciiTheme="minorHAnsi" w:eastAsia="Calibri" w:hAnsiTheme="minorHAnsi" w:cs="Calibri"/>
          <w:sz w:val="24"/>
          <w:szCs w:val="24"/>
        </w:rPr>
      </w:pPr>
    </w:p>
    <w:p w14:paraId="15DAFC6C" w14:textId="77777777" w:rsidR="005B118C" w:rsidRPr="003731A2" w:rsidRDefault="005B118C" w:rsidP="003731A2">
      <w:pPr>
        <w:rPr>
          <w:rFonts w:asciiTheme="minorHAnsi" w:eastAsia="Calibri" w:hAnsiTheme="minorHAnsi" w:cs="Calibri"/>
          <w:sz w:val="24"/>
          <w:szCs w:val="24"/>
        </w:rPr>
      </w:pPr>
    </w:p>
    <w:p w14:paraId="0D1273A9" w14:textId="77777777" w:rsidR="005B118C" w:rsidRPr="003731A2" w:rsidRDefault="005B118C" w:rsidP="003731A2">
      <w:pPr>
        <w:rPr>
          <w:rFonts w:asciiTheme="minorHAnsi" w:eastAsia="Calibri" w:hAnsiTheme="minorHAnsi" w:cs="Calibri"/>
          <w:sz w:val="24"/>
          <w:szCs w:val="24"/>
        </w:rPr>
      </w:pPr>
    </w:p>
    <w:p w14:paraId="17EBC542" w14:textId="77777777" w:rsidR="005B118C" w:rsidRPr="003731A2" w:rsidRDefault="005B118C" w:rsidP="003731A2">
      <w:pPr>
        <w:rPr>
          <w:rFonts w:asciiTheme="minorHAnsi" w:eastAsia="Calibri" w:hAnsiTheme="minorHAnsi" w:cs="Calibri"/>
          <w:sz w:val="24"/>
          <w:szCs w:val="24"/>
        </w:rPr>
      </w:pPr>
    </w:p>
    <w:p w14:paraId="4AFB248E" w14:textId="77777777" w:rsidR="005B118C" w:rsidRPr="003731A2" w:rsidRDefault="005B118C" w:rsidP="003731A2">
      <w:pPr>
        <w:rPr>
          <w:rFonts w:asciiTheme="minorHAnsi" w:eastAsia="Calibri" w:hAnsiTheme="minorHAnsi" w:cs="Calibri"/>
          <w:sz w:val="24"/>
          <w:szCs w:val="24"/>
        </w:rPr>
      </w:pPr>
    </w:p>
    <w:p w14:paraId="1FB6428A" w14:textId="77777777" w:rsidR="005B118C" w:rsidRPr="003731A2" w:rsidRDefault="005B118C" w:rsidP="003731A2">
      <w:pPr>
        <w:rPr>
          <w:rFonts w:asciiTheme="minorHAnsi" w:eastAsia="Calibri" w:hAnsiTheme="minorHAnsi" w:cs="Calibri"/>
          <w:sz w:val="24"/>
          <w:szCs w:val="24"/>
        </w:rPr>
      </w:pPr>
    </w:p>
    <w:p w14:paraId="2E2371A4" w14:textId="77777777" w:rsidR="005B118C" w:rsidRPr="003731A2" w:rsidRDefault="005B118C" w:rsidP="003731A2">
      <w:pPr>
        <w:rPr>
          <w:rFonts w:asciiTheme="minorHAnsi" w:eastAsia="Calibri" w:hAnsiTheme="minorHAnsi" w:cs="Calibri"/>
          <w:sz w:val="24"/>
          <w:szCs w:val="24"/>
        </w:rPr>
      </w:pPr>
    </w:p>
    <w:p w14:paraId="20CB5B53" w14:textId="77777777" w:rsidR="005B118C" w:rsidRPr="003731A2" w:rsidRDefault="005B118C" w:rsidP="003731A2">
      <w:pPr>
        <w:rPr>
          <w:rFonts w:asciiTheme="minorHAnsi" w:eastAsia="Calibri" w:hAnsiTheme="minorHAnsi" w:cs="Calibri"/>
          <w:sz w:val="24"/>
          <w:szCs w:val="24"/>
        </w:rPr>
      </w:pPr>
    </w:p>
    <w:p w14:paraId="347B4237" w14:textId="77777777" w:rsidR="005B118C" w:rsidRPr="003731A2" w:rsidRDefault="005B118C" w:rsidP="003731A2">
      <w:pPr>
        <w:rPr>
          <w:rFonts w:asciiTheme="minorHAnsi" w:eastAsia="Calibri" w:hAnsiTheme="minorHAnsi" w:cs="Calibri"/>
          <w:sz w:val="24"/>
          <w:szCs w:val="24"/>
        </w:rPr>
      </w:pPr>
    </w:p>
    <w:p w14:paraId="77A80142" w14:textId="77777777" w:rsidR="005B118C" w:rsidRPr="003731A2" w:rsidRDefault="005B118C" w:rsidP="003731A2">
      <w:pPr>
        <w:rPr>
          <w:rFonts w:asciiTheme="minorHAnsi" w:eastAsia="Calibri" w:hAnsiTheme="minorHAnsi" w:cs="Calibri"/>
          <w:sz w:val="24"/>
          <w:szCs w:val="24"/>
        </w:rPr>
      </w:pPr>
    </w:p>
    <w:p w14:paraId="0345338C" w14:textId="77777777" w:rsidR="005B118C" w:rsidRPr="003731A2" w:rsidRDefault="005B118C" w:rsidP="003731A2">
      <w:pPr>
        <w:rPr>
          <w:rFonts w:asciiTheme="minorHAnsi" w:eastAsia="Calibri" w:hAnsiTheme="minorHAnsi" w:cs="Calibri"/>
          <w:sz w:val="24"/>
          <w:szCs w:val="24"/>
        </w:rPr>
      </w:pPr>
    </w:p>
    <w:p w14:paraId="10D72B00" w14:textId="77777777" w:rsidR="005B118C" w:rsidRPr="003731A2" w:rsidRDefault="005B118C" w:rsidP="003731A2">
      <w:pPr>
        <w:rPr>
          <w:rFonts w:asciiTheme="minorHAnsi" w:eastAsia="Calibri" w:hAnsiTheme="minorHAnsi" w:cs="Calibri"/>
          <w:sz w:val="24"/>
          <w:szCs w:val="24"/>
        </w:rPr>
      </w:pPr>
    </w:p>
    <w:p w14:paraId="299947C4" w14:textId="77777777" w:rsidR="005B118C" w:rsidRPr="003731A2" w:rsidRDefault="005B118C" w:rsidP="003731A2">
      <w:pPr>
        <w:rPr>
          <w:rFonts w:asciiTheme="minorHAnsi" w:eastAsia="Calibri" w:hAnsiTheme="minorHAnsi" w:cs="Calibri"/>
          <w:sz w:val="24"/>
          <w:szCs w:val="24"/>
        </w:rPr>
      </w:pPr>
    </w:p>
    <w:p w14:paraId="7862ED7C" w14:textId="77777777" w:rsidR="005B118C" w:rsidRPr="003731A2" w:rsidRDefault="005B118C" w:rsidP="003731A2">
      <w:pPr>
        <w:rPr>
          <w:rFonts w:asciiTheme="minorHAnsi" w:eastAsia="Calibri" w:hAnsiTheme="minorHAnsi" w:cs="Calibri"/>
          <w:sz w:val="24"/>
          <w:szCs w:val="24"/>
        </w:rPr>
      </w:pPr>
    </w:p>
    <w:p w14:paraId="063DB299" w14:textId="77777777" w:rsidR="005B118C" w:rsidRPr="003731A2" w:rsidRDefault="005B118C" w:rsidP="003731A2">
      <w:pPr>
        <w:rPr>
          <w:rFonts w:asciiTheme="minorHAnsi" w:eastAsia="Calibri" w:hAnsiTheme="minorHAnsi" w:cs="Calibri"/>
          <w:sz w:val="24"/>
          <w:szCs w:val="24"/>
        </w:rPr>
      </w:pPr>
    </w:p>
    <w:p w14:paraId="07F95780" w14:textId="77777777" w:rsidR="005B118C" w:rsidRPr="003731A2" w:rsidRDefault="005B118C" w:rsidP="003731A2">
      <w:pPr>
        <w:rPr>
          <w:rFonts w:asciiTheme="minorHAnsi" w:eastAsia="Calibri" w:hAnsiTheme="minorHAnsi" w:cs="Calibri"/>
          <w:sz w:val="24"/>
          <w:szCs w:val="24"/>
        </w:rPr>
      </w:pPr>
    </w:p>
    <w:p w14:paraId="039E7AA8" w14:textId="77777777" w:rsidR="005B118C" w:rsidRPr="003731A2" w:rsidRDefault="005B118C" w:rsidP="003731A2">
      <w:pPr>
        <w:rPr>
          <w:rFonts w:asciiTheme="minorHAnsi" w:eastAsia="Calibri" w:hAnsiTheme="minorHAnsi" w:cs="Calibri"/>
          <w:sz w:val="24"/>
          <w:szCs w:val="24"/>
        </w:rPr>
      </w:pPr>
    </w:p>
    <w:p w14:paraId="71D43880" w14:textId="77777777" w:rsidR="005B118C" w:rsidRPr="003731A2" w:rsidRDefault="005B118C" w:rsidP="003731A2">
      <w:pPr>
        <w:rPr>
          <w:rFonts w:asciiTheme="minorHAnsi" w:eastAsia="Calibri" w:hAnsiTheme="minorHAnsi" w:cs="Calibri"/>
          <w:sz w:val="24"/>
          <w:szCs w:val="24"/>
        </w:rPr>
      </w:pPr>
    </w:p>
    <w:p w14:paraId="75886C8D" w14:textId="50B99688" w:rsidR="005B118C" w:rsidRPr="003731A2" w:rsidRDefault="00CD55CA" w:rsidP="003731A2">
      <w:pPr>
        <w:rPr>
          <w:rFonts w:asciiTheme="minorHAnsi" w:eastAsia="Calibri" w:hAnsiTheme="minorHAnsi" w:cs="Calibri"/>
          <w:sz w:val="24"/>
          <w:szCs w:val="24"/>
        </w:rPr>
      </w:pPr>
      <w:r w:rsidRPr="003731A2">
        <w:rPr>
          <w:rFonts w:asciiTheme="minorHAnsi" w:eastAsia="Calibri" w:hAnsiTheme="minorHAnsi" w:cs="Calibri"/>
          <w:sz w:val="24"/>
          <w:szCs w:val="24"/>
        </w:rPr>
        <w:lastRenderedPageBreak/>
        <w:t>Copyright © 2016-201</w:t>
      </w:r>
      <w:r w:rsidR="006D00A3" w:rsidRPr="003731A2">
        <w:rPr>
          <w:rFonts w:asciiTheme="minorHAnsi" w:eastAsia="Calibri" w:hAnsiTheme="minorHAnsi" w:cs="Calibri"/>
          <w:sz w:val="24"/>
          <w:szCs w:val="24"/>
        </w:rPr>
        <w:t>9</w:t>
      </w:r>
      <w:r w:rsidRPr="003731A2">
        <w:rPr>
          <w:rFonts w:asciiTheme="minorHAnsi" w:eastAsia="Calibri" w:hAnsiTheme="minorHAnsi" w:cs="Calibri"/>
          <w:sz w:val="24"/>
          <w:szCs w:val="24"/>
        </w:rPr>
        <w:t xml:space="preserve"> Linux </w:t>
      </w:r>
      <w:proofErr w:type="spellStart"/>
      <w:r w:rsidRPr="003731A2">
        <w:rPr>
          <w:rFonts w:asciiTheme="minorHAnsi" w:eastAsia="Calibri" w:hAnsiTheme="minorHAnsi" w:cs="Calibri"/>
          <w:sz w:val="24"/>
          <w:szCs w:val="24"/>
        </w:rPr>
        <w:t>Foundation</w:t>
      </w:r>
      <w:proofErr w:type="spellEnd"/>
      <w:r w:rsidRPr="003731A2">
        <w:rPr>
          <w:rFonts w:asciiTheme="minorHAnsi" w:eastAsia="Calibri" w:hAnsiTheme="minorHAnsi" w:cs="Calibri"/>
          <w:sz w:val="24"/>
          <w:szCs w:val="24"/>
        </w:rPr>
        <w:t>. Dieses Dokument ist unter der Creative Commons Attribution 4.0 International (CC-BY 4.0) Lizenz lizenziert. Eine Kopie des Lizenztexts finden Sie unter https://creativecommons.org/licenses/by/4.0/.</w:t>
      </w:r>
    </w:p>
    <w:p w14:paraId="0DB9465A" w14:textId="77777777" w:rsidR="005B118C" w:rsidRPr="003731A2" w:rsidRDefault="00CD55CA" w:rsidP="003731A2">
      <w:pPr>
        <w:rPr>
          <w:rFonts w:asciiTheme="minorHAnsi" w:eastAsia="Calibri" w:hAnsiTheme="minorHAnsi" w:cs="Calibri"/>
          <w:sz w:val="24"/>
          <w:szCs w:val="24"/>
        </w:rPr>
      </w:pPr>
      <w:r w:rsidRPr="003731A2">
        <w:rPr>
          <w:rFonts w:asciiTheme="minorHAnsi" w:hAnsiTheme="minorHAnsi"/>
          <w:sz w:val="24"/>
          <w:szCs w:val="24"/>
        </w:rPr>
        <w:br w:type="page"/>
      </w:r>
    </w:p>
    <w:p w14:paraId="17CC982E" w14:textId="77777777" w:rsidR="005B118C" w:rsidRPr="003731A2" w:rsidRDefault="00CD55CA" w:rsidP="003731A2">
      <w:pPr>
        <w:pBdr>
          <w:top w:val="nil"/>
          <w:left w:val="nil"/>
          <w:bottom w:val="nil"/>
          <w:right w:val="nil"/>
          <w:between w:val="nil"/>
        </w:pBdr>
        <w:rPr>
          <w:rFonts w:asciiTheme="minorHAnsi" w:eastAsia="Calibri" w:hAnsiTheme="minorHAnsi" w:cs="Calibri"/>
          <w:color w:val="073763"/>
          <w:sz w:val="24"/>
          <w:szCs w:val="24"/>
        </w:rPr>
      </w:pPr>
      <w:r w:rsidRPr="003731A2">
        <w:rPr>
          <w:rFonts w:asciiTheme="minorHAnsi" w:eastAsia="Calibri" w:hAnsiTheme="minorHAnsi" w:cs="Calibri"/>
          <w:color w:val="073763"/>
          <w:sz w:val="24"/>
          <w:szCs w:val="24"/>
        </w:rPr>
        <w:lastRenderedPageBreak/>
        <w:t>Einleitung</w:t>
      </w:r>
    </w:p>
    <w:tbl>
      <w:tblPr>
        <w:tblStyle w:val="a"/>
        <w:tblW w:w="954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83"/>
        <w:gridCol w:w="3183"/>
        <w:gridCol w:w="3183"/>
      </w:tblGrid>
      <w:tr w:rsidR="003755F4" w:rsidRPr="003731A2" w14:paraId="75D863D0" w14:textId="77777777" w:rsidTr="004F25A7">
        <w:tc>
          <w:tcPr>
            <w:tcW w:w="3183" w:type="dxa"/>
            <w:shd w:val="clear" w:color="auto" w:fill="auto"/>
            <w:tcMar>
              <w:top w:w="100" w:type="dxa"/>
              <w:left w:w="100" w:type="dxa"/>
              <w:bottom w:w="100" w:type="dxa"/>
              <w:right w:w="100" w:type="dxa"/>
            </w:tcMar>
          </w:tcPr>
          <w:p w14:paraId="1EF6DA01" w14:textId="77777777" w:rsidR="003755F4" w:rsidRPr="003731A2" w:rsidRDefault="003755F4"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 xml:space="preserve">The </w:t>
            </w:r>
            <w:proofErr w:type="spellStart"/>
            <w:r w:rsidRPr="003731A2">
              <w:rPr>
                <w:rFonts w:asciiTheme="minorHAnsi" w:eastAsia="Calibri" w:hAnsiTheme="minorHAnsi" w:cs="Calibri"/>
                <w:sz w:val="24"/>
                <w:szCs w:val="24"/>
                <w:lang w:val="en-US"/>
              </w:rPr>
              <w:t>OpenChain</w:t>
            </w:r>
            <w:proofErr w:type="spellEnd"/>
            <w:r w:rsidRPr="003731A2">
              <w:rPr>
                <w:rFonts w:asciiTheme="minorHAnsi" w:eastAsia="Calibri" w:hAnsiTheme="minorHAnsi" w:cs="Calibri"/>
                <w:sz w:val="24"/>
                <w:szCs w:val="24"/>
                <w:lang w:val="en-US"/>
              </w:rPr>
              <w:t xml:space="preserve"> Initiative began in 2013 when a group of software supply chain open source practitioners observed two emerging patterns: 1) significant process similarities existed among organizations with mature open source compliance programs; and 2) there still remained a large number of organizations exchanging software with less developed programs. The latter observation resulted in a lack of trust in the consistency and quality of the Compliance Artifacts accompanying the software being exchanged. As a consequence, at each tier of the supply chain, downstream organizations were frequently redoing the compliance work already performed by other upstream organizations.</w:t>
            </w:r>
          </w:p>
          <w:p w14:paraId="7F16222A" w14:textId="77777777" w:rsidR="003755F4" w:rsidRPr="003731A2" w:rsidRDefault="003755F4" w:rsidP="003731A2">
            <w:pPr>
              <w:spacing w:line="240" w:lineRule="auto"/>
              <w:rPr>
                <w:rFonts w:asciiTheme="minorHAnsi" w:eastAsia="Calibri" w:hAnsiTheme="minorHAnsi" w:cs="Calibri"/>
                <w:sz w:val="24"/>
                <w:szCs w:val="24"/>
                <w:lang w:val="en-US"/>
              </w:rPr>
            </w:pPr>
          </w:p>
          <w:p w14:paraId="0F29A23E" w14:textId="77777777" w:rsidR="003755F4" w:rsidRPr="003731A2" w:rsidRDefault="003755F4" w:rsidP="003731A2">
            <w:pPr>
              <w:spacing w:line="240" w:lineRule="auto"/>
              <w:rPr>
                <w:rFonts w:asciiTheme="minorHAnsi" w:eastAsia="Calibri" w:hAnsiTheme="minorHAnsi" w:cs="Calibri"/>
                <w:sz w:val="24"/>
                <w:szCs w:val="24"/>
                <w:lang w:val="en-US"/>
              </w:rPr>
            </w:pPr>
          </w:p>
          <w:p w14:paraId="45AFBAD0" w14:textId="77777777" w:rsidR="003755F4" w:rsidRPr="003731A2" w:rsidRDefault="003755F4" w:rsidP="003731A2">
            <w:pPr>
              <w:spacing w:line="240" w:lineRule="auto"/>
              <w:rPr>
                <w:rFonts w:asciiTheme="minorHAnsi" w:eastAsia="Calibri" w:hAnsiTheme="minorHAnsi" w:cs="Calibri"/>
                <w:sz w:val="24"/>
                <w:szCs w:val="24"/>
                <w:lang w:val="en-US"/>
              </w:rPr>
            </w:pPr>
          </w:p>
          <w:p w14:paraId="6903F945" w14:textId="77777777" w:rsidR="003755F4" w:rsidRPr="003731A2" w:rsidRDefault="003755F4" w:rsidP="003731A2">
            <w:pPr>
              <w:spacing w:line="240" w:lineRule="auto"/>
              <w:rPr>
                <w:rFonts w:asciiTheme="minorHAnsi" w:eastAsia="Calibri" w:hAnsiTheme="minorHAnsi" w:cs="Calibri"/>
                <w:sz w:val="24"/>
                <w:szCs w:val="24"/>
                <w:lang w:val="en-US"/>
              </w:rPr>
            </w:pPr>
          </w:p>
          <w:p w14:paraId="70E5634C" w14:textId="77777777" w:rsidR="003755F4" w:rsidRPr="003731A2" w:rsidRDefault="003755F4" w:rsidP="003731A2">
            <w:pPr>
              <w:spacing w:line="240" w:lineRule="auto"/>
              <w:rPr>
                <w:rFonts w:asciiTheme="minorHAnsi" w:eastAsia="Calibri" w:hAnsiTheme="minorHAnsi" w:cs="Calibri"/>
                <w:sz w:val="24"/>
                <w:szCs w:val="24"/>
                <w:lang w:val="en-US"/>
              </w:rPr>
            </w:pPr>
          </w:p>
          <w:p w14:paraId="2EE07D08" w14:textId="77777777" w:rsidR="003755F4" w:rsidRPr="003731A2" w:rsidRDefault="003755F4" w:rsidP="003731A2">
            <w:pPr>
              <w:spacing w:line="240" w:lineRule="auto"/>
              <w:rPr>
                <w:rFonts w:asciiTheme="minorHAnsi" w:eastAsia="Calibri" w:hAnsiTheme="minorHAnsi" w:cs="Calibri"/>
                <w:sz w:val="24"/>
                <w:szCs w:val="24"/>
                <w:lang w:val="en-US"/>
              </w:rPr>
            </w:pPr>
          </w:p>
          <w:p w14:paraId="351B8B92" w14:textId="77777777" w:rsidR="00FC6D8E" w:rsidRDefault="00FC6D8E" w:rsidP="003731A2">
            <w:pPr>
              <w:spacing w:line="240" w:lineRule="auto"/>
              <w:rPr>
                <w:rFonts w:asciiTheme="minorHAnsi" w:eastAsia="Calibri" w:hAnsiTheme="minorHAnsi" w:cs="Calibri"/>
                <w:sz w:val="24"/>
                <w:szCs w:val="24"/>
                <w:lang w:val="en-US"/>
              </w:rPr>
            </w:pPr>
          </w:p>
          <w:p w14:paraId="5CB29262" w14:textId="77777777" w:rsidR="00FC6D8E" w:rsidRDefault="00FC6D8E" w:rsidP="003731A2">
            <w:pPr>
              <w:spacing w:line="240" w:lineRule="auto"/>
              <w:rPr>
                <w:rFonts w:asciiTheme="minorHAnsi" w:eastAsia="Calibri" w:hAnsiTheme="minorHAnsi" w:cs="Calibri"/>
                <w:sz w:val="24"/>
                <w:szCs w:val="24"/>
                <w:lang w:val="en-US"/>
              </w:rPr>
            </w:pPr>
          </w:p>
          <w:p w14:paraId="167327BA" w14:textId="77777777" w:rsidR="00FC6D8E" w:rsidRDefault="00FC6D8E" w:rsidP="003731A2">
            <w:pPr>
              <w:spacing w:line="240" w:lineRule="auto"/>
              <w:rPr>
                <w:rFonts w:asciiTheme="minorHAnsi" w:eastAsia="Calibri" w:hAnsiTheme="minorHAnsi" w:cs="Calibri"/>
                <w:sz w:val="24"/>
                <w:szCs w:val="24"/>
                <w:lang w:val="en-US"/>
              </w:rPr>
            </w:pPr>
          </w:p>
          <w:p w14:paraId="3BC164CF" w14:textId="77777777" w:rsidR="00FC6D8E" w:rsidRDefault="00FC6D8E" w:rsidP="003731A2">
            <w:pPr>
              <w:spacing w:line="240" w:lineRule="auto"/>
              <w:rPr>
                <w:rFonts w:asciiTheme="minorHAnsi" w:eastAsia="Calibri" w:hAnsiTheme="minorHAnsi" w:cs="Calibri"/>
                <w:sz w:val="24"/>
                <w:szCs w:val="24"/>
                <w:lang w:val="en-US"/>
              </w:rPr>
            </w:pPr>
          </w:p>
          <w:p w14:paraId="4458D6DA" w14:textId="5AC7BD98" w:rsidR="003755F4" w:rsidRPr="003731A2" w:rsidRDefault="003755F4"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 xml:space="preserve">A study group was formed to consider whether a standard program specification could be created that would: </w:t>
            </w:r>
            <w:proofErr w:type="spellStart"/>
            <w:r w:rsidRPr="003731A2">
              <w:rPr>
                <w:rFonts w:asciiTheme="minorHAnsi" w:eastAsia="Calibri" w:hAnsiTheme="minorHAnsi" w:cs="Calibri"/>
                <w:sz w:val="24"/>
                <w:szCs w:val="24"/>
                <w:lang w:val="en-US"/>
              </w:rPr>
              <w:t>i</w:t>
            </w:r>
            <w:proofErr w:type="spellEnd"/>
            <w:r w:rsidRPr="003731A2">
              <w:rPr>
                <w:rFonts w:asciiTheme="minorHAnsi" w:eastAsia="Calibri" w:hAnsiTheme="minorHAnsi" w:cs="Calibri"/>
                <w:sz w:val="24"/>
                <w:szCs w:val="24"/>
                <w:lang w:val="en-US"/>
              </w:rPr>
              <w:t xml:space="preserve">) facilitate greater quality and consistency of open source compliance information being shared across the industry; and ii) decrease </w:t>
            </w:r>
            <w:r w:rsidRPr="003731A2">
              <w:rPr>
                <w:rFonts w:asciiTheme="minorHAnsi" w:eastAsia="Calibri" w:hAnsiTheme="minorHAnsi" w:cs="Calibri"/>
                <w:sz w:val="24"/>
                <w:szCs w:val="24"/>
                <w:lang w:val="en-US"/>
              </w:rPr>
              <w:lastRenderedPageBreak/>
              <w:t>the high transaction costs associated with open source resulting from compliance rework. The study group evolved into a work group, and in April 2016, formally organized as a Linux Foundation collaborative project.</w:t>
            </w:r>
          </w:p>
          <w:p w14:paraId="1F3736F9" w14:textId="77777777" w:rsidR="003755F4" w:rsidRPr="003731A2" w:rsidRDefault="003755F4" w:rsidP="003731A2">
            <w:pPr>
              <w:spacing w:line="240" w:lineRule="auto"/>
              <w:rPr>
                <w:rFonts w:asciiTheme="minorHAnsi" w:eastAsia="Calibri" w:hAnsiTheme="minorHAnsi" w:cs="Calibri"/>
                <w:sz w:val="24"/>
                <w:szCs w:val="24"/>
                <w:lang w:val="en-US"/>
              </w:rPr>
            </w:pPr>
          </w:p>
          <w:p w14:paraId="2444B6C4" w14:textId="77777777" w:rsidR="003755F4" w:rsidRPr="003731A2" w:rsidRDefault="003755F4" w:rsidP="003731A2">
            <w:pPr>
              <w:spacing w:line="240" w:lineRule="auto"/>
              <w:rPr>
                <w:rFonts w:asciiTheme="minorHAnsi" w:eastAsia="Calibri" w:hAnsiTheme="minorHAnsi" w:cs="Calibri"/>
                <w:sz w:val="24"/>
                <w:szCs w:val="24"/>
                <w:lang w:val="en-US"/>
              </w:rPr>
            </w:pPr>
          </w:p>
          <w:p w14:paraId="4D8FBAD7" w14:textId="77777777" w:rsidR="003755F4" w:rsidRPr="003731A2" w:rsidRDefault="003755F4" w:rsidP="003731A2">
            <w:pPr>
              <w:spacing w:line="240" w:lineRule="auto"/>
              <w:rPr>
                <w:rFonts w:asciiTheme="minorHAnsi" w:eastAsia="Calibri" w:hAnsiTheme="minorHAnsi" w:cs="Calibri"/>
                <w:sz w:val="24"/>
                <w:szCs w:val="24"/>
                <w:lang w:val="en-US"/>
              </w:rPr>
            </w:pPr>
          </w:p>
          <w:p w14:paraId="50F9BB1E" w14:textId="77777777" w:rsidR="003755F4" w:rsidRPr="003731A2" w:rsidRDefault="003755F4" w:rsidP="003731A2">
            <w:pPr>
              <w:spacing w:line="240" w:lineRule="auto"/>
              <w:rPr>
                <w:rFonts w:asciiTheme="minorHAnsi" w:eastAsia="Calibri" w:hAnsiTheme="minorHAnsi" w:cs="Calibri"/>
                <w:sz w:val="24"/>
                <w:szCs w:val="24"/>
                <w:lang w:val="en-US"/>
              </w:rPr>
            </w:pPr>
          </w:p>
          <w:p w14:paraId="3D5861E3" w14:textId="77777777" w:rsidR="003755F4" w:rsidRPr="003731A2" w:rsidRDefault="003755F4" w:rsidP="003731A2">
            <w:pPr>
              <w:spacing w:line="240" w:lineRule="auto"/>
              <w:rPr>
                <w:rFonts w:asciiTheme="minorHAnsi" w:eastAsia="Calibri" w:hAnsiTheme="minorHAnsi" w:cs="Calibri"/>
                <w:sz w:val="24"/>
                <w:szCs w:val="24"/>
                <w:lang w:val="en-US"/>
              </w:rPr>
            </w:pPr>
          </w:p>
          <w:p w14:paraId="273053BB" w14:textId="77777777" w:rsidR="003755F4" w:rsidRPr="003731A2" w:rsidRDefault="003755F4" w:rsidP="003731A2">
            <w:pPr>
              <w:spacing w:line="240" w:lineRule="auto"/>
              <w:rPr>
                <w:rFonts w:asciiTheme="minorHAnsi" w:eastAsia="Calibri" w:hAnsiTheme="minorHAnsi" w:cs="Calibri"/>
                <w:sz w:val="24"/>
                <w:szCs w:val="24"/>
                <w:lang w:val="en-US"/>
              </w:rPr>
            </w:pPr>
          </w:p>
          <w:p w14:paraId="48A7709E" w14:textId="77777777" w:rsidR="00FC6D8E" w:rsidRDefault="00FC6D8E" w:rsidP="003731A2">
            <w:pPr>
              <w:spacing w:line="240" w:lineRule="auto"/>
              <w:rPr>
                <w:rFonts w:asciiTheme="minorHAnsi" w:eastAsia="Calibri" w:hAnsiTheme="minorHAnsi" w:cs="Calibri"/>
                <w:sz w:val="24"/>
                <w:szCs w:val="24"/>
                <w:lang w:val="en-US"/>
              </w:rPr>
            </w:pPr>
          </w:p>
          <w:p w14:paraId="1D9A24AE" w14:textId="77777777" w:rsidR="00FC6D8E" w:rsidRDefault="00FC6D8E" w:rsidP="003731A2">
            <w:pPr>
              <w:spacing w:line="240" w:lineRule="auto"/>
              <w:rPr>
                <w:rFonts w:asciiTheme="minorHAnsi" w:eastAsia="Calibri" w:hAnsiTheme="minorHAnsi" w:cs="Calibri"/>
                <w:sz w:val="24"/>
                <w:szCs w:val="24"/>
                <w:lang w:val="en-US"/>
              </w:rPr>
            </w:pPr>
          </w:p>
          <w:p w14:paraId="1F9A6ADB" w14:textId="77777777" w:rsidR="00FC6D8E" w:rsidRDefault="00FC6D8E" w:rsidP="003731A2">
            <w:pPr>
              <w:spacing w:line="240" w:lineRule="auto"/>
              <w:rPr>
                <w:rFonts w:asciiTheme="minorHAnsi" w:eastAsia="Calibri" w:hAnsiTheme="minorHAnsi" w:cs="Calibri"/>
                <w:sz w:val="24"/>
                <w:szCs w:val="24"/>
                <w:lang w:val="en-US"/>
              </w:rPr>
            </w:pPr>
          </w:p>
          <w:p w14:paraId="22DA75AF" w14:textId="77777777" w:rsidR="00FC6D8E" w:rsidRDefault="00FC6D8E" w:rsidP="003731A2">
            <w:pPr>
              <w:spacing w:line="240" w:lineRule="auto"/>
              <w:rPr>
                <w:rFonts w:asciiTheme="minorHAnsi" w:eastAsia="Calibri" w:hAnsiTheme="minorHAnsi" w:cs="Calibri"/>
                <w:sz w:val="24"/>
                <w:szCs w:val="24"/>
                <w:lang w:val="en-US"/>
              </w:rPr>
            </w:pPr>
          </w:p>
          <w:p w14:paraId="3B1EC378" w14:textId="02020730" w:rsidR="003755F4" w:rsidRPr="003731A2" w:rsidRDefault="003755F4"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 xml:space="preserve">The Vision and Mission of the </w:t>
            </w:r>
            <w:proofErr w:type="spellStart"/>
            <w:r w:rsidRPr="003731A2">
              <w:rPr>
                <w:rFonts w:asciiTheme="minorHAnsi" w:eastAsia="Calibri" w:hAnsiTheme="minorHAnsi" w:cs="Calibri"/>
                <w:sz w:val="24"/>
                <w:szCs w:val="24"/>
                <w:lang w:val="en-US"/>
              </w:rPr>
              <w:t>OpenChain</w:t>
            </w:r>
            <w:proofErr w:type="spellEnd"/>
            <w:r w:rsidRPr="003731A2">
              <w:rPr>
                <w:rFonts w:asciiTheme="minorHAnsi" w:eastAsia="Calibri" w:hAnsiTheme="minorHAnsi" w:cs="Calibri"/>
                <w:sz w:val="24"/>
                <w:szCs w:val="24"/>
                <w:lang w:val="en-US"/>
              </w:rPr>
              <w:t xml:space="preserve"> Initiative are as follows:</w:t>
            </w:r>
          </w:p>
          <w:p w14:paraId="263DAAC9" w14:textId="77777777" w:rsidR="003755F4" w:rsidRPr="003731A2" w:rsidRDefault="003755F4" w:rsidP="003731A2">
            <w:pPr>
              <w:numPr>
                <w:ilvl w:val="0"/>
                <w:numId w:val="5"/>
              </w:numPr>
              <w:spacing w:line="240" w:lineRule="auto"/>
              <w:contextualSpacing/>
              <w:rPr>
                <w:rFonts w:asciiTheme="minorHAnsi" w:hAnsiTheme="minorHAnsi"/>
                <w:sz w:val="24"/>
                <w:szCs w:val="24"/>
                <w:lang w:val="en-US"/>
              </w:rPr>
            </w:pPr>
            <w:r w:rsidRPr="003731A2">
              <w:rPr>
                <w:rFonts w:asciiTheme="minorHAnsi" w:eastAsia="Calibri" w:hAnsiTheme="minorHAnsi" w:cs="Calibri"/>
                <w:sz w:val="24"/>
                <w:szCs w:val="24"/>
                <w:lang w:val="en-US"/>
              </w:rPr>
              <w:t>Vision: A software supply chain where free/open source software (FOSS) is delivered with trustworthy and consistent compliance information.</w:t>
            </w:r>
          </w:p>
          <w:p w14:paraId="26CDB2D8" w14:textId="77777777" w:rsidR="003755F4" w:rsidRPr="003731A2" w:rsidRDefault="003755F4" w:rsidP="003731A2">
            <w:pPr>
              <w:spacing w:line="240" w:lineRule="auto"/>
              <w:rPr>
                <w:rFonts w:asciiTheme="minorHAnsi" w:eastAsia="Calibri" w:hAnsiTheme="minorHAnsi" w:cs="Calibri"/>
                <w:sz w:val="24"/>
                <w:szCs w:val="24"/>
                <w:lang w:val="en-US"/>
              </w:rPr>
            </w:pPr>
          </w:p>
          <w:p w14:paraId="3C52C96F" w14:textId="77777777" w:rsidR="003755F4" w:rsidRPr="003731A2" w:rsidRDefault="003755F4" w:rsidP="003731A2">
            <w:pPr>
              <w:spacing w:line="240" w:lineRule="auto"/>
              <w:rPr>
                <w:rFonts w:asciiTheme="minorHAnsi" w:eastAsia="Calibri" w:hAnsiTheme="minorHAnsi" w:cs="Calibri"/>
                <w:sz w:val="24"/>
                <w:szCs w:val="24"/>
                <w:lang w:val="en-US"/>
              </w:rPr>
            </w:pPr>
          </w:p>
          <w:p w14:paraId="4F066D4F" w14:textId="77777777" w:rsidR="003755F4" w:rsidRPr="003731A2" w:rsidRDefault="003755F4" w:rsidP="003731A2">
            <w:pPr>
              <w:numPr>
                <w:ilvl w:val="0"/>
                <w:numId w:val="5"/>
              </w:numPr>
              <w:spacing w:line="240" w:lineRule="auto"/>
              <w:contextualSpacing/>
              <w:rPr>
                <w:rFonts w:asciiTheme="minorHAnsi" w:hAnsiTheme="minorHAnsi"/>
                <w:sz w:val="24"/>
                <w:szCs w:val="24"/>
                <w:lang w:val="en-US"/>
              </w:rPr>
            </w:pPr>
            <w:r w:rsidRPr="003731A2">
              <w:rPr>
                <w:rFonts w:asciiTheme="minorHAnsi" w:eastAsia="Calibri" w:hAnsiTheme="minorHAnsi" w:cs="Calibri"/>
                <w:sz w:val="24"/>
                <w:szCs w:val="24"/>
                <w:lang w:val="en-US"/>
              </w:rPr>
              <w:t xml:space="preserve">Mission: Establish requirements to achieve effective management of free/open source software (FOSS) for software supply chain participants, such that the requirements and associated </w:t>
            </w:r>
            <w:r w:rsidRPr="003731A2">
              <w:rPr>
                <w:rFonts w:asciiTheme="minorHAnsi" w:eastAsia="Calibri" w:hAnsiTheme="minorHAnsi" w:cs="Calibri"/>
                <w:sz w:val="24"/>
                <w:szCs w:val="24"/>
                <w:highlight w:val="red"/>
                <w:lang w:val="en-US"/>
              </w:rPr>
              <w:t>collateral</w:t>
            </w:r>
            <w:r w:rsidRPr="003731A2">
              <w:rPr>
                <w:rFonts w:asciiTheme="minorHAnsi" w:eastAsia="Calibri" w:hAnsiTheme="minorHAnsi" w:cs="Calibri"/>
                <w:sz w:val="24"/>
                <w:szCs w:val="24"/>
                <w:lang w:val="en-US"/>
              </w:rPr>
              <w:t xml:space="preserve"> are developed collaboratively and openly by representatives from </w:t>
            </w:r>
            <w:r w:rsidRPr="003731A2">
              <w:rPr>
                <w:rFonts w:asciiTheme="minorHAnsi" w:eastAsia="Calibri" w:hAnsiTheme="minorHAnsi" w:cs="Calibri"/>
                <w:sz w:val="24"/>
                <w:szCs w:val="24"/>
                <w:lang w:val="en-US"/>
              </w:rPr>
              <w:lastRenderedPageBreak/>
              <w:t>the software supply chain, open source community, and academia.</w:t>
            </w:r>
          </w:p>
          <w:p w14:paraId="449C3C33" w14:textId="77777777" w:rsidR="003755F4" w:rsidRPr="003731A2" w:rsidRDefault="003755F4" w:rsidP="003731A2">
            <w:pPr>
              <w:spacing w:line="240" w:lineRule="auto"/>
              <w:rPr>
                <w:rFonts w:asciiTheme="minorHAnsi" w:eastAsia="Calibri" w:hAnsiTheme="minorHAnsi" w:cs="Calibri"/>
                <w:sz w:val="24"/>
                <w:szCs w:val="24"/>
                <w:lang w:val="en-US"/>
              </w:rPr>
            </w:pPr>
          </w:p>
          <w:p w14:paraId="22C02C42" w14:textId="77777777" w:rsidR="003755F4" w:rsidRPr="003731A2" w:rsidRDefault="003755F4" w:rsidP="003731A2">
            <w:pPr>
              <w:spacing w:line="240" w:lineRule="auto"/>
              <w:rPr>
                <w:rFonts w:asciiTheme="minorHAnsi" w:eastAsia="Calibri" w:hAnsiTheme="minorHAnsi" w:cs="Calibri"/>
                <w:sz w:val="24"/>
                <w:szCs w:val="24"/>
                <w:lang w:val="en-US"/>
              </w:rPr>
            </w:pPr>
          </w:p>
          <w:p w14:paraId="56C49C28" w14:textId="76AB3FEC" w:rsidR="003755F4" w:rsidRPr="003731A2" w:rsidRDefault="003755F4"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 xml:space="preserve">In accordance with the Vision and Mission, this specification defines a set of requirements that if met, would significantly increases the probability that an open source compliance program had achieved a sufficient level of quality, consistency and completeness; although a program that satisfies all the specification requirements does not guarantee full compliance. The requirements represent a base level (minimum) set of requirements a program must satisfy to be considered </w:t>
            </w:r>
            <w:proofErr w:type="spellStart"/>
            <w:r w:rsidRPr="003731A2">
              <w:rPr>
                <w:rFonts w:asciiTheme="minorHAnsi" w:eastAsia="Calibri" w:hAnsiTheme="minorHAnsi" w:cs="Calibri"/>
                <w:sz w:val="24"/>
                <w:szCs w:val="24"/>
                <w:lang w:val="en-US"/>
              </w:rPr>
              <w:t>OpenChain</w:t>
            </w:r>
            <w:proofErr w:type="spellEnd"/>
            <w:r w:rsidRPr="003731A2">
              <w:rPr>
                <w:rFonts w:asciiTheme="minorHAnsi" w:eastAsia="Calibri" w:hAnsiTheme="minorHAnsi" w:cs="Calibri"/>
                <w:sz w:val="24"/>
                <w:szCs w:val="24"/>
                <w:lang w:val="en-US"/>
              </w:rPr>
              <w:t xml:space="preserve"> Conforming. The specification focuses on the “what” and “why” qualities of a compliance program as opposed to the “how” and “when” considerations. This ensures a practical level of flexibility that enables different organizations to tailor their policies and processes to best fit their objectives.</w:t>
            </w:r>
          </w:p>
          <w:p w14:paraId="4FA78F02" w14:textId="77777777" w:rsidR="003755F4" w:rsidRPr="003731A2" w:rsidRDefault="003755F4" w:rsidP="003731A2">
            <w:pPr>
              <w:spacing w:line="240" w:lineRule="auto"/>
              <w:rPr>
                <w:rFonts w:asciiTheme="minorHAnsi" w:eastAsia="Calibri" w:hAnsiTheme="minorHAnsi" w:cs="Calibri"/>
                <w:sz w:val="24"/>
                <w:szCs w:val="24"/>
                <w:lang w:val="en-US"/>
              </w:rPr>
            </w:pPr>
          </w:p>
          <w:p w14:paraId="2CF0EE03" w14:textId="77777777" w:rsidR="003755F4" w:rsidRPr="003731A2" w:rsidRDefault="003755F4" w:rsidP="003731A2">
            <w:pPr>
              <w:spacing w:line="240" w:lineRule="auto"/>
              <w:rPr>
                <w:rFonts w:asciiTheme="minorHAnsi" w:eastAsia="Calibri" w:hAnsiTheme="minorHAnsi" w:cs="Calibri"/>
                <w:sz w:val="24"/>
                <w:szCs w:val="24"/>
                <w:lang w:val="en-US"/>
              </w:rPr>
            </w:pPr>
          </w:p>
          <w:p w14:paraId="2C3B3816" w14:textId="77777777" w:rsidR="003755F4" w:rsidRPr="003731A2" w:rsidRDefault="003755F4" w:rsidP="003731A2">
            <w:pPr>
              <w:spacing w:line="240" w:lineRule="auto"/>
              <w:rPr>
                <w:rFonts w:asciiTheme="minorHAnsi" w:eastAsia="Calibri" w:hAnsiTheme="minorHAnsi" w:cs="Calibri"/>
                <w:sz w:val="24"/>
                <w:szCs w:val="24"/>
                <w:lang w:val="en-US"/>
              </w:rPr>
            </w:pPr>
          </w:p>
          <w:p w14:paraId="3BFC86B9" w14:textId="77777777" w:rsidR="003755F4" w:rsidRPr="003731A2" w:rsidRDefault="003755F4" w:rsidP="003731A2">
            <w:pPr>
              <w:spacing w:line="240" w:lineRule="auto"/>
              <w:rPr>
                <w:rFonts w:asciiTheme="minorHAnsi" w:eastAsia="Calibri" w:hAnsiTheme="minorHAnsi" w:cs="Calibri"/>
                <w:sz w:val="24"/>
                <w:szCs w:val="24"/>
                <w:lang w:val="en-US"/>
              </w:rPr>
            </w:pPr>
          </w:p>
          <w:p w14:paraId="5C9F4A95" w14:textId="77777777" w:rsidR="003755F4" w:rsidRPr="003731A2" w:rsidRDefault="003755F4" w:rsidP="003731A2">
            <w:pPr>
              <w:spacing w:line="240" w:lineRule="auto"/>
              <w:rPr>
                <w:rFonts w:asciiTheme="minorHAnsi" w:eastAsia="Calibri" w:hAnsiTheme="minorHAnsi" w:cs="Calibri"/>
                <w:sz w:val="24"/>
                <w:szCs w:val="24"/>
                <w:lang w:val="en-US"/>
              </w:rPr>
            </w:pPr>
          </w:p>
          <w:p w14:paraId="304272E7" w14:textId="77777777" w:rsidR="00FC6D8E" w:rsidRDefault="00FC6D8E" w:rsidP="003731A2">
            <w:pPr>
              <w:spacing w:line="240" w:lineRule="auto"/>
              <w:rPr>
                <w:rFonts w:asciiTheme="minorHAnsi" w:eastAsia="Calibri" w:hAnsiTheme="minorHAnsi" w:cs="Calibri"/>
                <w:sz w:val="24"/>
                <w:szCs w:val="24"/>
                <w:lang w:val="en-US"/>
              </w:rPr>
            </w:pPr>
          </w:p>
          <w:p w14:paraId="06F1C674" w14:textId="77777777" w:rsidR="00FC6D8E" w:rsidRDefault="00FC6D8E" w:rsidP="003731A2">
            <w:pPr>
              <w:spacing w:line="240" w:lineRule="auto"/>
              <w:rPr>
                <w:rFonts w:asciiTheme="minorHAnsi" w:eastAsia="Calibri" w:hAnsiTheme="minorHAnsi" w:cs="Calibri"/>
                <w:sz w:val="24"/>
                <w:szCs w:val="24"/>
                <w:lang w:val="en-US"/>
              </w:rPr>
            </w:pPr>
          </w:p>
          <w:p w14:paraId="1B746A75" w14:textId="77777777" w:rsidR="00FC6D8E" w:rsidRDefault="00FC6D8E" w:rsidP="003731A2">
            <w:pPr>
              <w:spacing w:line="240" w:lineRule="auto"/>
              <w:rPr>
                <w:rFonts w:asciiTheme="minorHAnsi" w:eastAsia="Calibri" w:hAnsiTheme="minorHAnsi" w:cs="Calibri"/>
                <w:sz w:val="24"/>
                <w:szCs w:val="24"/>
                <w:lang w:val="en-US"/>
              </w:rPr>
            </w:pPr>
          </w:p>
          <w:p w14:paraId="67A3A376" w14:textId="045712AF" w:rsidR="003755F4" w:rsidRPr="003731A2" w:rsidRDefault="003755F4"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 xml:space="preserve">Section 2 introduces definitions of key terms used throughout the specification. </w:t>
            </w:r>
            <w:r w:rsidRPr="003731A2">
              <w:rPr>
                <w:rFonts w:asciiTheme="minorHAnsi" w:eastAsia="Calibri" w:hAnsiTheme="minorHAnsi" w:cs="Calibri"/>
                <w:sz w:val="24"/>
                <w:szCs w:val="24"/>
                <w:lang w:val="en-US"/>
              </w:rPr>
              <w:lastRenderedPageBreak/>
              <w:t xml:space="preserve">Section 3 presents the specification requirements where each one has a list of one or more Verification Materials. They represent the evidence that must exist in order for a given requirement to be considered satisfied. If all the requirements have been met for a given program, it would be considered </w:t>
            </w:r>
            <w:proofErr w:type="spellStart"/>
            <w:r w:rsidRPr="003731A2">
              <w:rPr>
                <w:rFonts w:asciiTheme="minorHAnsi" w:eastAsia="Calibri" w:hAnsiTheme="minorHAnsi" w:cs="Calibri"/>
                <w:sz w:val="24"/>
                <w:szCs w:val="24"/>
                <w:lang w:val="en-US"/>
              </w:rPr>
              <w:t>OpenChain</w:t>
            </w:r>
            <w:proofErr w:type="spellEnd"/>
            <w:r w:rsidRPr="003731A2">
              <w:rPr>
                <w:rFonts w:asciiTheme="minorHAnsi" w:eastAsia="Calibri" w:hAnsiTheme="minorHAnsi" w:cs="Calibri"/>
                <w:sz w:val="24"/>
                <w:szCs w:val="24"/>
                <w:lang w:val="en-US"/>
              </w:rPr>
              <w:t xml:space="preserve"> Conforming in accordance with version 1.2 of the specification. Verification Materials are not intended to be public, but could be provided under NDA or upon private request from the </w:t>
            </w:r>
            <w:proofErr w:type="spellStart"/>
            <w:r w:rsidRPr="003731A2">
              <w:rPr>
                <w:rFonts w:asciiTheme="minorHAnsi" w:eastAsia="Calibri" w:hAnsiTheme="minorHAnsi" w:cs="Calibri"/>
                <w:sz w:val="24"/>
                <w:szCs w:val="24"/>
                <w:lang w:val="en-US"/>
              </w:rPr>
              <w:t>OpenChain</w:t>
            </w:r>
            <w:proofErr w:type="spellEnd"/>
            <w:r w:rsidRPr="003731A2">
              <w:rPr>
                <w:rFonts w:asciiTheme="minorHAnsi" w:eastAsia="Calibri" w:hAnsiTheme="minorHAnsi" w:cs="Calibri"/>
                <w:sz w:val="24"/>
                <w:szCs w:val="24"/>
                <w:lang w:val="en-US"/>
              </w:rPr>
              <w:t xml:space="preserve"> organization to validate conformance.</w:t>
            </w:r>
          </w:p>
          <w:p w14:paraId="0BC2CA93" w14:textId="77777777" w:rsidR="003755F4" w:rsidRPr="003731A2" w:rsidRDefault="003755F4" w:rsidP="003731A2">
            <w:pPr>
              <w:widowControl w:val="0"/>
              <w:spacing w:line="240" w:lineRule="auto"/>
              <w:rPr>
                <w:rFonts w:asciiTheme="minorHAnsi" w:eastAsia="Calibri" w:hAnsiTheme="minorHAnsi" w:cs="Calibri"/>
                <w:sz w:val="24"/>
                <w:szCs w:val="24"/>
                <w:lang w:val="en-US"/>
              </w:rPr>
            </w:pPr>
          </w:p>
          <w:p w14:paraId="1804FF79" w14:textId="77777777" w:rsidR="003755F4" w:rsidRPr="003731A2" w:rsidRDefault="003755F4" w:rsidP="003731A2">
            <w:pPr>
              <w:widowControl w:val="0"/>
              <w:spacing w:line="240" w:lineRule="auto"/>
              <w:rPr>
                <w:rFonts w:asciiTheme="minorHAnsi" w:eastAsia="Calibri" w:hAnsiTheme="minorHAnsi" w:cs="Calibri"/>
                <w:sz w:val="24"/>
                <w:szCs w:val="24"/>
                <w:lang w:val="en-US"/>
              </w:rPr>
            </w:pPr>
          </w:p>
          <w:p w14:paraId="36CB018B" w14:textId="77777777" w:rsidR="003755F4" w:rsidRPr="003731A2" w:rsidRDefault="003755F4" w:rsidP="003731A2">
            <w:pPr>
              <w:widowControl w:val="0"/>
              <w:spacing w:line="240" w:lineRule="auto"/>
              <w:rPr>
                <w:rFonts w:asciiTheme="minorHAnsi" w:eastAsia="Calibri" w:hAnsiTheme="minorHAnsi" w:cs="Calibri"/>
                <w:sz w:val="24"/>
                <w:szCs w:val="24"/>
                <w:lang w:val="en-US"/>
              </w:rPr>
            </w:pPr>
          </w:p>
          <w:p w14:paraId="206DF93C" w14:textId="77777777" w:rsidR="003755F4" w:rsidRPr="003731A2" w:rsidRDefault="003755F4" w:rsidP="003731A2">
            <w:pPr>
              <w:widowControl w:val="0"/>
              <w:spacing w:line="240" w:lineRule="auto"/>
              <w:rPr>
                <w:rFonts w:asciiTheme="minorHAnsi" w:eastAsia="Calibri" w:hAnsiTheme="minorHAnsi" w:cs="Calibri"/>
                <w:sz w:val="24"/>
                <w:szCs w:val="24"/>
                <w:lang w:val="en-US"/>
              </w:rPr>
            </w:pPr>
          </w:p>
          <w:p w14:paraId="24F9401A" w14:textId="77777777" w:rsidR="003755F4" w:rsidRPr="003731A2" w:rsidRDefault="003755F4" w:rsidP="003731A2">
            <w:pPr>
              <w:widowControl w:val="0"/>
              <w:spacing w:line="240" w:lineRule="auto"/>
              <w:rPr>
                <w:rFonts w:asciiTheme="minorHAnsi" w:eastAsia="Calibri" w:hAnsiTheme="minorHAnsi" w:cs="Calibri"/>
                <w:sz w:val="24"/>
                <w:szCs w:val="24"/>
                <w:lang w:val="en-US"/>
              </w:rPr>
            </w:pPr>
          </w:p>
          <w:p w14:paraId="01595BE8" w14:textId="77777777" w:rsidR="003755F4" w:rsidRPr="003731A2" w:rsidRDefault="003755F4" w:rsidP="003731A2">
            <w:pPr>
              <w:widowControl w:val="0"/>
              <w:spacing w:line="240" w:lineRule="auto"/>
              <w:rPr>
                <w:rFonts w:asciiTheme="minorHAnsi" w:eastAsia="Calibri" w:hAnsiTheme="minorHAnsi" w:cs="Calibri"/>
                <w:sz w:val="24"/>
                <w:szCs w:val="24"/>
                <w:lang w:val="en-US"/>
              </w:rPr>
            </w:pPr>
          </w:p>
          <w:p w14:paraId="07DF543A" w14:textId="77777777" w:rsidR="00FC6D8E" w:rsidRDefault="00FC6D8E" w:rsidP="003731A2">
            <w:pPr>
              <w:widowControl w:val="0"/>
              <w:spacing w:line="240" w:lineRule="auto"/>
              <w:rPr>
                <w:rFonts w:asciiTheme="minorHAnsi" w:eastAsia="Calibri" w:hAnsiTheme="minorHAnsi" w:cs="Calibri"/>
                <w:sz w:val="24"/>
                <w:szCs w:val="24"/>
                <w:lang w:val="en-US"/>
              </w:rPr>
            </w:pPr>
          </w:p>
          <w:p w14:paraId="59D717A2" w14:textId="77777777" w:rsidR="00FC6D8E" w:rsidRDefault="00FC6D8E" w:rsidP="003731A2">
            <w:pPr>
              <w:widowControl w:val="0"/>
              <w:spacing w:line="240" w:lineRule="auto"/>
              <w:rPr>
                <w:rFonts w:asciiTheme="minorHAnsi" w:eastAsia="Calibri" w:hAnsiTheme="minorHAnsi" w:cs="Calibri"/>
                <w:sz w:val="24"/>
                <w:szCs w:val="24"/>
                <w:lang w:val="en-US"/>
              </w:rPr>
            </w:pPr>
          </w:p>
          <w:p w14:paraId="7C81A177" w14:textId="77777777" w:rsidR="00FC6D8E" w:rsidRDefault="00FC6D8E" w:rsidP="003731A2">
            <w:pPr>
              <w:widowControl w:val="0"/>
              <w:spacing w:line="240" w:lineRule="auto"/>
              <w:rPr>
                <w:rFonts w:asciiTheme="minorHAnsi" w:eastAsia="Calibri" w:hAnsiTheme="minorHAnsi" w:cs="Calibri"/>
                <w:sz w:val="24"/>
                <w:szCs w:val="24"/>
                <w:lang w:val="en-US"/>
              </w:rPr>
            </w:pPr>
          </w:p>
          <w:p w14:paraId="1CA1C8F0" w14:textId="77777777" w:rsidR="00FC6D8E" w:rsidRDefault="00FC6D8E" w:rsidP="003731A2">
            <w:pPr>
              <w:widowControl w:val="0"/>
              <w:spacing w:line="240" w:lineRule="auto"/>
              <w:rPr>
                <w:rFonts w:asciiTheme="minorHAnsi" w:eastAsia="Calibri" w:hAnsiTheme="minorHAnsi" w:cs="Calibri"/>
                <w:sz w:val="24"/>
                <w:szCs w:val="24"/>
                <w:lang w:val="en-US"/>
              </w:rPr>
            </w:pPr>
          </w:p>
          <w:p w14:paraId="59DAA8A0" w14:textId="77777777" w:rsidR="00FC6D8E" w:rsidRDefault="00FC6D8E" w:rsidP="003731A2">
            <w:pPr>
              <w:widowControl w:val="0"/>
              <w:spacing w:line="240" w:lineRule="auto"/>
              <w:rPr>
                <w:rFonts w:asciiTheme="minorHAnsi" w:eastAsia="Calibri" w:hAnsiTheme="minorHAnsi" w:cs="Calibri"/>
                <w:sz w:val="24"/>
                <w:szCs w:val="24"/>
                <w:lang w:val="en-US"/>
              </w:rPr>
            </w:pPr>
          </w:p>
          <w:p w14:paraId="43A2ACFF" w14:textId="77777777" w:rsidR="00FC6D8E" w:rsidRDefault="00FC6D8E" w:rsidP="003731A2">
            <w:pPr>
              <w:widowControl w:val="0"/>
              <w:spacing w:line="240" w:lineRule="auto"/>
              <w:rPr>
                <w:rFonts w:asciiTheme="minorHAnsi" w:eastAsia="Calibri" w:hAnsiTheme="minorHAnsi" w:cs="Calibri"/>
                <w:sz w:val="24"/>
                <w:szCs w:val="24"/>
                <w:lang w:val="en-US"/>
              </w:rPr>
            </w:pPr>
          </w:p>
          <w:p w14:paraId="2F0F38FE" w14:textId="3483E987" w:rsidR="003755F4" w:rsidRPr="003731A2" w:rsidRDefault="003755F4" w:rsidP="003731A2">
            <w:pPr>
              <w:widowControl w:val="0"/>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 xml:space="preserve">Additional clarification on how to interpret the specification can be obtained by reviewing the Specification Frequently Asked Questions (FAQs) located at: </w:t>
            </w:r>
            <w:commentRangeStart w:id="0"/>
            <w:r w:rsidRPr="003731A2">
              <w:rPr>
                <w:rFonts w:asciiTheme="minorHAnsi" w:hAnsiTheme="minorHAnsi"/>
                <w:sz w:val="24"/>
                <w:szCs w:val="24"/>
              </w:rPr>
              <w:fldChar w:fldCharType="begin"/>
            </w:r>
            <w:r w:rsidRPr="003731A2">
              <w:rPr>
                <w:rFonts w:asciiTheme="minorHAnsi" w:hAnsiTheme="minorHAnsi"/>
                <w:sz w:val="24"/>
                <w:szCs w:val="24"/>
                <w:lang w:val="en-US"/>
              </w:rPr>
              <w:instrText xml:space="preserve"> HYPERLINK "https://www.openchainproiect.org/specification-faq" \h </w:instrText>
            </w:r>
            <w:r w:rsidRPr="003731A2">
              <w:rPr>
                <w:rFonts w:asciiTheme="minorHAnsi" w:hAnsiTheme="minorHAnsi"/>
                <w:sz w:val="24"/>
                <w:szCs w:val="24"/>
              </w:rPr>
              <w:fldChar w:fldCharType="separate"/>
            </w:r>
            <w:r w:rsidRPr="003731A2">
              <w:rPr>
                <w:rFonts w:asciiTheme="minorHAnsi" w:hAnsiTheme="minorHAnsi"/>
                <w:color w:val="1155CC"/>
                <w:sz w:val="24"/>
                <w:szCs w:val="24"/>
                <w:u w:val="single"/>
                <w:lang w:val="en-US"/>
              </w:rPr>
              <w:t>https://www.openchainproiect.org/specification-faq</w:t>
            </w:r>
            <w:r w:rsidRPr="003731A2">
              <w:rPr>
                <w:rFonts w:asciiTheme="minorHAnsi" w:hAnsiTheme="minorHAnsi"/>
                <w:color w:val="1155CC"/>
                <w:sz w:val="24"/>
                <w:szCs w:val="24"/>
                <w:u w:val="single"/>
              </w:rPr>
              <w:fldChar w:fldCharType="end"/>
            </w:r>
            <w:commentRangeEnd w:id="0"/>
            <w:r w:rsidRPr="003731A2">
              <w:rPr>
                <w:rFonts w:asciiTheme="minorHAnsi" w:hAnsiTheme="minorHAnsi"/>
                <w:sz w:val="24"/>
                <w:szCs w:val="24"/>
              </w:rPr>
              <w:commentReference w:id="0"/>
            </w:r>
          </w:p>
        </w:tc>
        <w:tc>
          <w:tcPr>
            <w:tcW w:w="3183" w:type="dxa"/>
          </w:tcPr>
          <w:p w14:paraId="5FBD9E34" w14:textId="77777777" w:rsidR="003755F4" w:rsidRPr="003731A2" w:rsidRDefault="003755F4"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tc>
        <w:tc>
          <w:tcPr>
            <w:tcW w:w="3183" w:type="dxa"/>
            <w:shd w:val="clear" w:color="auto" w:fill="auto"/>
            <w:tcMar>
              <w:top w:w="100" w:type="dxa"/>
              <w:left w:w="100" w:type="dxa"/>
              <w:bottom w:w="100" w:type="dxa"/>
              <w:right w:w="100" w:type="dxa"/>
            </w:tcMar>
          </w:tcPr>
          <w:p w14:paraId="760A24F7" w14:textId="1A057DF3" w:rsidR="003755F4" w:rsidRPr="003731A2" w:rsidRDefault="003755F4"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r w:rsidRPr="003731A2">
              <w:rPr>
                <w:rFonts w:asciiTheme="minorHAnsi" w:eastAsia="Calibri" w:hAnsiTheme="minorHAnsi" w:cs="Calibri"/>
                <w:sz w:val="24"/>
                <w:szCs w:val="24"/>
              </w:rPr>
              <w:t xml:space="preserve">Die </w:t>
            </w:r>
            <w:proofErr w:type="spellStart"/>
            <w:r w:rsidRPr="003731A2">
              <w:rPr>
                <w:rFonts w:asciiTheme="minorHAnsi" w:eastAsia="Calibri" w:hAnsiTheme="minorHAnsi" w:cs="Calibri"/>
                <w:sz w:val="24"/>
                <w:szCs w:val="24"/>
              </w:rPr>
              <w:t>OpenChain</w:t>
            </w:r>
            <w:proofErr w:type="spellEnd"/>
            <w:r w:rsidRPr="003731A2">
              <w:rPr>
                <w:rFonts w:asciiTheme="minorHAnsi" w:eastAsia="Calibri" w:hAnsiTheme="minorHAnsi" w:cs="Calibri"/>
                <w:sz w:val="24"/>
                <w:szCs w:val="24"/>
              </w:rPr>
              <w:t xml:space="preserve"> Initiative wurde im Jahr 2013 ins Leben gerufen, nachdem eine Gruppe von Open-Source-Anwendern zwei wiederkehrende Muster in Open-Source-Software-Lieferketten beobachtet hatte: 1) die für den Umgang mit Open Source Software definierten Prozesse wiesen bei Organisationen mit ausgereiften Open-Source-Compliance-Programmen erhebliche Ähnlichkeiten auf; und 2) es gab noch eine große Anzahl von Organisationen, die Software im Rahmen weniger weit entwickelter Programme austauschte. Diese nachrangig genannte Erkenntnis veranlasste dazu, der Konsistenz und Qualität der Compliance-Artefakte, die mit zugelieferter Software zur Verfügung gestellt werden, nur ein geringes Vertrauen zu schenken. Infolgedessen führen auf jeder Stufe der Lieferkette Organisationen Compliance-Arbeit erneut durch, auch wenn sie bereits von Zulieferern ausgeführt wurde.</w:t>
            </w:r>
          </w:p>
          <w:p w14:paraId="7E390D84" w14:textId="77777777" w:rsidR="003755F4" w:rsidRPr="003731A2" w:rsidRDefault="003755F4"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6DC86F78" w14:textId="77777777" w:rsidR="003755F4" w:rsidRPr="003731A2" w:rsidRDefault="003755F4"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3D694BCD" w14:textId="77777777" w:rsidR="003755F4" w:rsidRPr="003731A2" w:rsidRDefault="003755F4"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r w:rsidRPr="003731A2">
              <w:rPr>
                <w:rFonts w:asciiTheme="minorHAnsi" w:eastAsia="Calibri" w:hAnsiTheme="minorHAnsi" w:cs="Calibri"/>
                <w:sz w:val="24"/>
                <w:szCs w:val="24"/>
              </w:rPr>
              <w:t xml:space="preserve">Es wurde eine Forschungs- und Arbeitsgemeinschaft gebildet, um zu prüfen, ob gemeinsame Standard-Spezifikationen für Compliance-Programme identifiziert und definiert werden könnten, die: i) zu einer verbesserten Qualität </w:t>
            </w:r>
            <w:r w:rsidRPr="003731A2">
              <w:rPr>
                <w:rFonts w:asciiTheme="minorHAnsi" w:eastAsia="Calibri" w:hAnsiTheme="minorHAnsi" w:cs="Calibri"/>
                <w:sz w:val="24"/>
                <w:szCs w:val="24"/>
              </w:rPr>
              <w:lastRenderedPageBreak/>
              <w:t xml:space="preserve">und Konsistenz der Open-Source-Compliance-Informationen führen, die in der gesamten Industrie geteilt werden; und ii) die hohen Transaktionskosten im Zusammenhang mit Open Source Software reduzieren, die sich aus der Wiederholung von Compliance-Arbeit ergeben. Die Forschungsgemeinschaft entwickelte sich zu einem Arbeitskreis, der im April 2016 offiziell als Linux </w:t>
            </w:r>
            <w:proofErr w:type="spellStart"/>
            <w:r w:rsidRPr="003731A2">
              <w:rPr>
                <w:rFonts w:asciiTheme="minorHAnsi" w:eastAsia="Calibri" w:hAnsiTheme="minorHAnsi" w:cs="Calibri"/>
                <w:sz w:val="24"/>
                <w:szCs w:val="24"/>
              </w:rPr>
              <w:t>Foundation</w:t>
            </w:r>
            <w:proofErr w:type="spellEnd"/>
            <w:r w:rsidRPr="003731A2">
              <w:rPr>
                <w:rFonts w:asciiTheme="minorHAnsi" w:eastAsia="Calibri" w:hAnsiTheme="minorHAnsi" w:cs="Calibri"/>
                <w:sz w:val="24"/>
                <w:szCs w:val="24"/>
              </w:rPr>
              <w:t>-Kooperationsprojekt eingerichtet wurde.</w:t>
            </w:r>
          </w:p>
          <w:p w14:paraId="0B8DBF08" w14:textId="77777777" w:rsidR="003755F4" w:rsidRPr="003731A2" w:rsidRDefault="003755F4"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57E65B4A" w14:textId="77777777" w:rsidR="003755F4" w:rsidRPr="003731A2" w:rsidRDefault="003755F4"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r w:rsidRPr="003731A2">
              <w:rPr>
                <w:rFonts w:asciiTheme="minorHAnsi" w:eastAsia="Calibri" w:hAnsiTheme="minorHAnsi" w:cs="Calibri"/>
                <w:sz w:val="24"/>
                <w:szCs w:val="24"/>
              </w:rPr>
              <w:t xml:space="preserve">Die </w:t>
            </w:r>
            <w:proofErr w:type="spellStart"/>
            <w:r w:rsidRPr="003731A2">
              <w:rPr>
                <w:rFonts w:asciiTheme="minorHAnsi" w:eastAsia="Calibri" w:hAnsiTheme="minorHAnsi" w:cs="Calibri"/>
                <w:sz w:val="24"/>
                <w:szCs w:val="24"/>
              </w:rPr>
              <w:t>OpenChain</w:t>
            </w:r>
            <w:proofErr w:type="spellEnd"/>
            <w:r w:rsidRPr="003731A2">
              <w:rPr>
                <w:rFonts w:asciiTheme="minorHAnsi" w:eastAsia="Calibri" w:hAnsiTheme="minorHAnsi" w:cs="Calibri"/>
                <w:sz w:val="24"/>
                <w:szCs w:val="24"/>
              </w:rPr>
              <w:t xml:space="preserve"> Initiative basiert auf folgender Vision und Mission:</w:t>
            </w:r>
          </w:p>
          <w:p w14:paraId="3B49075D" w14:textId="77777777" w:rsidR="003755F4" w:rsidRPr="003731A2" w:rsidRDefault="003755F4" w:rsidP="003731A2">
            <w:pPr>
              <w:pStyle w:val="Listenabsatz"/>
              <w:widowControl w:val="0"/>
              <w:numPr>
                <w:ilvl w:val="0"/>
                <w:numId w:val="6"/>
              </w:numPr>
              <w:pBdr>
                <w:top w:val="nil"/>
                <w:left w:val="nil"/>
                <w:bottom w:val="nil"/>
                <w:right w:val="nil"/>
                <w:between w:val="nil"/>
              </w:pBdr>
              <w:spacing w:line="240" w:lineRule="auto"/>
              <w:rPr>
                <w:rFonts w:asciiTheme="minorHAnsi" w:eastAsia="Calibri" w:hAnsiTheme="minorHAnsi" w:cs="Calibri"/>
                <w:sz w:val="24"/>
                <w:szCs w:val="24"/>
              </w:rPr>
            </w:pPr>
            <w:r w:rsidRPr="003731A2">
              <w:rPr>
                <w:rFonts w:asciiTheme="minorHAnsi" w:eastAsia="Calibri" w:hAnsiTheme="minorHAnsi" w:cs="Calibri"/>
                <w:sz w:val="24"/>
                <w:szCs w:val="24"/>
              </w:rPr>
              <w:t>Vision: Eine Software Supply Chain, in der Freie und Open Source Software (FOSS) mit vertrauenswürdigen und konsistenten Compliance-Informationen zugeliefert wird.</w:t>
            </w:r>
          </w:p>
          <w:p w14:paraId="48995833" w14:textId="77777777" w:rsidR="003755F4" w:rsidRPr="00FC6D8E" w:rsidRDefault="003755F4" w:rsidP="00FC6D8E">
            <w:pPr>
              <w:widowControl w:val="0"/>
              <w:pBdr>
                <w:top w:val="nil"/>
                <w:left w:val="nil"/>
                <w:bottom w:val="nil"/>
                <w:right w:val="nil"/>
                <w:between w:val="nil"/>
              </w:pBdr>
              <w:spacing w:line="240" w:lineRule="auto"/>
              <w:rPr>
                <w:rFonts w:asciiTheme="minorHAnsi" w:eastAsia="Calibri" w:hAnsiTheme="minorHAnsi" w:cs="Calibri"/>
                <w:sz w:val="24"/>
                <w:szCs w:val="24"/>
              </w:rPr>
            </w:pPr>
          </w:p>
          <w:p w14:paraId="1F061AFA" w14:textId="373996B6" w:rsidR="003755F4" w:rsidRPr="003731A2" w:rsidRDefault="003755F4" w:rsidP="003731A2">
            <w:pPr>
              <w:pStyle w:val="Listenabsatz"/>
              <w:widowControl w:val="0"/>
              <w:numPr>
                <w:ilvl w:val="0"/>
                <w:numId w:val="6"/>
              </w:numPr>
              <w:pBdr>
                <w:top w:val="nil"/>
                <w:left w:val="nil"/>
                <w:bottom w:val="nil"/>
                <w:right w:val="nil"/>
                <w:between w:val="nil"/>
              </w:pBdr>
              <w:spacing w:line="240" w:lineRule="auto"/>
              <w:rPr>
                <w:rFonts w:asciiTheme="minorHAnsi" w:eastAsia="Calibri" w:hAnsiTheme="minorHAnsi" w:cs="Calibri"/>
                <w:sz w:val="24"/>
                <w:szCs w:val="24"/>
              </w:rPr>
            </w:pPr>
            <w:r w:rsidRPr="003731A2">
              <w:rPr>
                <w:rFonts w:asciiTheme="minorHAnsi" w:eastAsia="Calibri" w:hAnsiTheme="minorHAnsi" w:cs="Calibri"/>
                <w:sz w:val="24"/>
                <w:szCs w:val="24"/>
              </w:rPr>
              <w:t xml:space="preserve">Mission: Etablieren von Anforderungen die einen effektiven Umgang mit Freier und Open-Source-Software (FOSS) durch Mitglieder der Software Supply Chain ermöglichen, indem die Anforderungen </w:t>
            </w:r>
            <w:commentRangeStart w:id="1"/>
            <w:r w:rsidRPr="003731A2">
              <w:rPr>
                <w:rFonts w:asciiTheme="minorHAnsi" w:eastAsia="Calibri" w:hAnsiTheme="minorHAnsi" w:cs="Calibri"/>
                <w:sz w:val="24"/>
                <w:szCs w:val="24"/>
              </w:rPr>
              <w:t xml:space="preserve">und die entsprechenden  Begleitmaterialien </w:t>
            </w:r>
            <w:commentRangeEnd w:id="1"/>
            <w:r w:rsidRPr="003731A2">
              <w:rPr>
                <w:rStyle w:val="Kommentarzeichen"/>
                <w:rFonts w:asciiTheme="minorHAnsi" w:hAnsiTheme="minorHAnsi"/>
                <w:sz w:val="24"/>
                <w:szCs w:val="24"/>
              </w:rPr>
              <w:commentReference w:id="1"/>
            </w:r>
            <w:r w:rsidRPr="003731A2">
              <w:rPr>
                <w:rFonts w:asciiTheme="minorHAnsi" w:eastAsia="Calibri" w:hAnsiTheme="minorHAnsi" w:cs="Calibri"/>
                <w:sz w:val="24"/>
                <w:szCs w:val="24"/>
              </w:rPr>
              <w:t xml:space="preserve">gemeinsam und offen von Vertretern der </w:t>
            </w:r>
            <w:r w:rsidRPr="003731A2">
              <w:rPr>
                <w:rFonts w:asciiTheme="minorHAnsi" w:eastAsia="Calibri" w:hAnsiTheme="minorHAnsi" w:cs="Calibri"/>
                <w:sz w:val="24"/>
                <w:szCs w:val="24"/>
              </w:rPr>
              <w:lastRenderedPageBreak/>
              <w:t>Software Supply Chain, Open Source Community und Hochschulen entwickelt werden.</w:t>
            </w:r>
          </w:p>
          <w:p w14:paraId="4845B6F8" w14:textId="77777777" w:rsidR="003755F4" w:rsidRPr="003731A2" w:rsidRDefault="003755F4"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35F442A8" w14:textId="77777777" w:rsidR="003755F4" w:rsidRPr="003731A2" w:rsidRDefault="003755F4"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r w:rsidRPr="003731A2">
              <w:rPr>
                <w:rFonts w:asciiTheme="minorHAnsi" w:eastAsia="Calibri" w:hAnsiTheme="minorHAnsi" w:cs="Calibri"/>
                <w:sz w:val="24"/>
                <w:szCs w:val="24"/>
              </w:rPr>
              <w:t>In Übereinstimmung mit der Vision und der Mission definiert diese Spezifikation eine Reihe von Anforderungen, die, wenn sie erfüllt werden, die Wahrscheinlichkeit erhöhen, dass ein Open-Source-Compliance-Programm ein ausreichendes Maß an Qualität, Konsistenz und Vollständigkeit erreicht hat; auch wenn ein Programm, das alle Anforderungen der Spezifikation erfüllt, keine vollständige Compliance garantiert. Die definierten Anforderungen stellen einen Katalog von grundlegenden (Minimal-) Anforderungen auf, die ein Programm erfüllen muss, um als “</w:t>
            </w:r>
            <w:proofErr w:type="spellStart"/>
            <w:r w:rsidRPr="003731A2">
              <w:rPr>
                <w:rFonts w:asciiTheme="minorHAnsi" w:eastAsia="Calibri" w:hAnsiTheme="minorHAnsi" w:cs="Calibri"/>
                <w:sz w:val="24"/>
                <w:szCs w:val="24"/>
              </w:rPr>
              <w:t>OpenChain</w:t>
            </w:r>
            <w:proofErr w:type="spellEnd"/>
            <w:r w:rsidRPr="003731A2">
              <w:rPr>
                <w:rFonts w:asciiTheme="minorHAnsi" w:eastAsia="Calibri" w:hAnsiTheme="minorHAnsi" w:cs="Calibri"/>
                <w:sz w:val="24"/>
                <w:szCs w:val="24"/>
              </w:rPr>
              <w:t xml:space="preserve"> </w:t>
            </w:r>
            <w:proofErr w:type="spellStart"/>
            <w:r w:rsidRPr="003731A2">
              <w:rPr>
                <w:rFonts w:asciiTheme="minorHAnsi" w:eastAsia="Calibri" w:hAnsiTheme="minorHAnsi" w:cs="Calibri"/>
                <w:sz w:val="24"/>
                <w:szCs w:val="24"/>
              </w:rPr>
              <w:t>Conforming</w:t>
            </w:r>
            <w:proofErr w:type="spellEnd"/>
            <w:r w:rsidRPr="003731A2">
              <w:rPr>
                <w:rFonts w:asciiTheme="minorHAnsi" w:eastAsia="Calibri" w:hAnsiTheme="minorHAnsi" w:cs="Calibri"/>
                <w:sz w:val="24"/>
                <w:szCs w:val="24"/>
              </w:rPr>
              <w:t>” anerkannt zu werden. Die Spezifikation konzentriert sich auf die "Was" und "Warum" -Beschaffenheit eines Compliance-Programms, statt "Wie" und "Wenn" -Überlegungen anzustellen. So wird ein praktisches Maß an Flexibilität sichergestellt, welches es Organisationen aller Art ermöglicht, ihre Richtlinien und Prozesse optimal an ihre Ziele anzupassen.</w:t>
            </w:r>
          </w:p>
          <w:p w14:paraId="76ADEC43" w14:textId="77777777" w:rsidR="003755F4" w:rsidRPr="003731A2" w:rsidRDefault="003755F4"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094DC040" w14:textId="55CBD705" w:rsidR="003755F4" w:rsidRPr="003731A2" w:rsidRDefault="003755F4"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r w:rsidRPr="003731A2">
              <w:rPr>
                <w:rFonts w:asciiTheme="minorHAnsi" w:eastAsia="Calibri" w:hAnsiTheme="minorHAnsi" w:cs="Calibri"/>
                <w:sz w:val="24"/>
                <w:szCs w:val="24"/>
              </w:rPr>
              <w:t xml:space="preserve">Im folgenden Abschnitt 2 werden zunächst Definitionen von </w:t>
            </w:r>
            <w:r w:rsidRPr="003731A2">
              <w:rPr>
                <w:rFonts w:asciiTheme="minorHAnsi" w:eastAsia="Calibri" w:hAnsiTheme="minorHAnsi" w:cs="Calibri"/>
                <w:sz w:val="24"/>
                <w:szCs w:val="24"/>
              </w:rPr>
              <w:lastRenderedPageBreak/>
              <w:t xml:space="preserve">Schlüsselbegriffen eingeführt, die in der gesamten Spezifikation verwendet werden. Abschnitt 3 enthält die Anforderungen der Spezifikation. Jeder Anforderung ist eine Liste von Verifikationsmaterial zugeordnet. Dieses stellt den oder </w:t>
            </w:r>
            <w:proofErr w:type="gramStart"/>
            <w:r w:rsidRPr="003731A2">
              <w:rPr>
                <w:rFonts w:asciiTheme="minorHAnsi" w:eastAsia="Calibri" w:hAnsiTheme="minorHAnsi" w:cs="Calibri"/>
                <w:sz w:val="24"/>
                <w:szCs w:val="24"/>
              </w:rPr>
              <w:t>die Nachweis</w:t>
            </w:r>
            <w:proofErr w:type="gramEnd"/>
            <w:r w:rsidRPr="003731A2">
              <w:rPr>
                <w:rFonts w:asciiTheme="minorHAnsi" w:eastAsia="Calibri" w:hAnsiTheme="minorHAnsi" w:cs="Calibri"/>
                <w:sz w:val="24"/>
                <w:szCs w:val="24"/>
              </w:rPr>
              <w:t xml:space="preserve">(e) dar, die vorhanden sein müssen, damit eine bestimmte Anforderung als erfüllt angesehen werden kann. Wenn ein bestimmtes Programm alle Anforderungen erfüllt, gilt es als </w:t>
            </w:r>
            <w:proofErr w:type="spellStart"/>
            <w:r w:rsidRPr="003731A2">
              <w:rPr>
                <w:rFonts w:asciiTheme="minorHAnsi" w:eastAsia="Calibri" w:hAnsiTheme="minorHAnsi" w:cs="Calibri"/>
                <w:sz w:val="24"/>
                <w:szCs w:val="24"/>
              </w:rPr>
              <w:t>OpenChain</w:t>
            </w:r>
            <w:proofErr w:type="spellEnd"/>
            <w:r w:rsidRPr="003731A2">
              <w:rPr>
                <w:rFonts w:asciiTheme="minorHAnsi" w:eastAsia="Calibri" w:hAnsiTheme="minorHAnsi" w:cs="Calibri"/>
                <w:sz w:val="24"/>
                <w:szCs w:val="24"/>
              </w:rPr>
              <w:t xml:space="preserve"> </w:t>
            </w:r>
            <w:proofErr w:type="spellStart"/>
            <w:r w:rsidRPr="003731A2">
              <w:rPr>
                <w:rFonts w:asciiTheme="minorHAnsi" w:eastAsia="Calibri" w:hAnsiTheme="minorHAnsi" w:cs="Calibri"/>
                <w:sz w:val="24"/>
                <w:szCs w:val="24"/>
              </w:rPr>
              <w:t>Conforming</w:t>
            </w:r>
            <w:proofErr w:type="spellEnd"/>
            <w:r w:rsidRPr="003731A2">
              <w:rPr>
                <w:rFonts w:asciiTheme="minorHAnsi" w:eastAsia="Calibri" w:hAnsiTheme="minorHAnsi" w:cs="Calibri"/>
                <w:sz w:val="24"/>
                <w:szCs w:val="24"/>
              </w:rPr>
              <w:t xml:space="preserve"> gemäß Version 1.2 der Spezifikation. Es ist nicht beabsichtigt, dass das jeweilige Verifikationsmaterial öffentlich zugänglich sein muss. Es kann vielmehr im Rahmen einer Verschwiegenheitsvereinbarung offengelegt werden oder auf individuelle Anfrage von der </w:t>
            </w:r>
            <w:proofErr w:type="spellStart"/>
            <w:r w:rsidRPr="003731A2">
              <w:rPr>
                <w:rFonts w:asciiTheme="minorHAnsi" w:eastAsia="Calibri" w:hAnsiTheme="minorHAnsi" w:cs="Calibri"/>
                <w:sz w:val="24"/>
                <w:szCs w:val="24"/>
              </w:rPr>
              <w:t>OpenChain</w:t>
            </w:r>
            <w:proofErr w:type="spellEnd"/>
            <w:r w:rsidRPr="003731A2">
              <w:rPr>
                <w:rFonts w:asciiTheme="minorHAnsi" w:eastAsia="Calibri" w:hAnsiTheme="minorHAnsi" w:cs="Calibri"/>
                <w:sz w:val="24"/>
                <w:szCs w:val="24"/>
              </w:rPr>
              <w:t xml:space="preserve"> Initiative zur Bestätigung der Konformität bereitgestellt werden.</w:t>
            </w:r>
          </w:p>
          <w:p w14:paraId="06D51F1C" w14:textId="77777777" w:rsidR="003755F4" w:rsidRPr="003731A2" w:rsidRDefault="003755F4"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39173011" w14:textId="77777777" w:rsidR="003755F4" w:rsidRPr="003731A2" w:rsidRDefault="003755F4"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r w:rsidRPr="003731A2">
              <w:rPr>
                <w:rFonts w:asciiTheme="minorHAnsi" w:eastAsia="Calibri" w:hAnsiTheme="minorHAnsi" w:cs="Calibri"/>
                <w:sz w:val="24"/>
                <w:szCs w:val="24"/>
              </w:rPr>
              <w:t xml:space="preserve">Zusätzliche, klarstellende Informationen zur Auslegung der Spezifikation können dem Spezifikations-FAQ unter </w:t>
            </w:r>
            <w:hyperlink r:id="rId10" w:history="1">
              <w:r w:rsidRPr="003731A2">
                <w:rPr>
                  <w:rFonts w:asciiTheme="minorHAnsi" w:eastAsia="Calibri" w:hAnsiTheme="minorHAnsi" w:cs="Calibri"/>
                  <w:color w:val="0000FF"/>
                  <w:sz w:val="24"/>
                  <w:szCs w:val="24"/>
                  <w:u w:val="single"/>
                </w:rPr>
                <w:t>https://www.openchainproject.org/specification-faq</w:t>
              </w:r>
            </w:hyperlink>
            <w:r w:rsidRPr="003731A2">
              <w:rPr>
                <w:rFonts w:asciiTheme="minorHAnsi" w:eastAsia="Calibri" w:hAnsiTheme="minorHAnsi" w:cs="Calibri"/>
                <w:sz w:val="24"/>
                <w:szCs w:val="24"/>
              </w:rPr>
              <w:t xml:space="preserve"> entnommen werden.</w:t>
            </w:r>
          </w:p>
        </w:tc>
      </w:tr>
    </w:tbl>
    <w:p w14:paraId="097A1CB3" w14:textId="77777777" w:rsidR="005B118C" w:rsidRPr="003731A2" w:rsidRDefault="005B118C" w:rsidP="003731A2">
      <w:pPr>
        <w:rPr>
          <w:rFonts w:asciiTheme="minorHAnsi" w:eastAsia="Calibri" w:hAnsiTheme="minorHAnsi" w:cs="Calibri"/>
          <w:sz w:val="24"/>
          <w:szCs w:val="24"/>
        </w:rPr>
      </w:pPr>
    </w:p>
    <w:p w14:paraId="2CABB580" w14:textId="77777777" w:rsidR="005B118C" w:rsidRPr="003731A2" w:rsidRDefault="005B118C" w:rsidP="003731A2">
      <w:pPr>
        <w:rPr>
          <w:rFonts w:asciiTheme="minorHAnsi" w:eastAsia="Calibri" w:hAnsiTheme="minorHAnsi" w:cs="Calibri"/>
          <w:color w:val="073763"/>
          <w:sz w:val="24"/>
          <w:szCs w:val="24"/>
        </w:rPr>
      </w:pPr>
    </w:p>
    <w:p w14:paraId="525ECB5C" w14:textId="77777777" w:rsidR="005B118C" w:rsidRPr="003731A2" w:rsidRDefault="00CD55CA" w:rsidP="003731A2">
      <w:pPr>
        <w:rPr>
          <w:rFonts w:asciiTheme="minorHAnsi" w:eastAsia="Calibri" w:hAnsiTheme="minorHAnsi" w:cs="Calibri"/>
          <w:color w:val="073763"/>
          <w:sz w:val="24"/>
          <w:szCs w:val="24"/>
        </w:rPr>
      </w:pPr>
      <w:r w:rsidRPr="003731A2">
        <w:rPr>
          <w:rFonts w:asciiTheme="minorHAnsi" w:hAnsiTheme="minorHAnsi"/>
          <w:sz w:val="24"/>
          <w:szCs w:val="24"/>
        </w:rPr>
        <w:br w:type="page"/>
      </w:r>
    </w:p>
    <w:p w14:paraId="19AC7CCA" w14:textId="77777777" w:rsidR="005B118C" w:rsidRPr="003731A2" w:rsidRDefault="00CD55CA" w:rsidP="003731A2">
      <w:pPr>
        <w:rPr>
          <w:rFonts w:asciiTheme="minorHAnsi" w:eastAsia="Calibri" w:hAnsiTheme="minorHAnsi" w:cs="Calibri"/>
          <w:sz w:val="24"/>
          <w:szCs w:val="24"/>
        </w:rPr>
      </w:pPr>
      <w:r w:rsidRPr="003731A2">
        <w:rPr>
          <w:rFonts w:asciiTheme="minorHAnsi" w:eastAsia="Calibri" w:hAnsiTheme="minorHAnsi" w:cs="Calibri"/>
          <w:color w:val="073763"/>
          <w:sz w:val="24"/>
          <w:szCs w:val="24"/>
        </w:rPr>
        <w:lastRenderedPageBreak/>
        <w:t>Definitionen</w:t>
      </w:r>
    </w:p>
    <w:tbl>
      <w:tblPr>
        <w:tblStyle w:val="a0"/>
        <w:tblW w:w="95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76"/>
        <w:gridCol w:w="3176"/>
        <w:gridCol w:w="3177"/>
      </w:tblGrid>
      <w:tr w:rsidR="003755F4" w:rsidRPr="003731A2" w14:paraId="1898DE1F" w14:textId="77777777" w:rsidTr="00FC6D8E">
        <w:tc>
          <w:tcPr>
            <w:tcW w:w="3176" w:type="dxa"/>
            <w:shd w:val="clear" w:color="auto" w:fill="auto"/>
            <w:tcMar>
              <w:top w:w="100" w:type="dxa"/>
              <w:left w:w="100" w:type="dxa"/>
              <w:bottom w:w="100" w:type="dxa"/>
              <w:right w:w="100" w:type="dxa"/>
            </w:tcMar>
          </w:tcPr>
          <w:p w14:paraId="093C083C" w14:textId="77777777" w:rsidR="003755F4" w:rsidRPr="003731A2" w:rsidRDefault="003755F4" w:rsidP="003731A2">
            <w:pPr>
              <w:spacing w:line="240" w:lineRule="auto"/>
              <w:rPr>
                <w:rFonts w:asciiTheme="minorHAnsi" w:eastAsia="Calibri" w:hAnsiTheme="minorHAnsi" w:cs="Calibri"/>
                <w:b/>
                <w:sz w:val="24"/>
                <w:szCs w:val="24"/>
                <w:lang w:val="en-US"/>
              </w:rPr>
            </w:pPr>
            <w:r w:rsidRPr="003731A2">
              <w:rPr>
                <w:rFonts w:asciiTheme="minorHAnsi" w:eastAsia="Calibri" w:hAnsiTheme="minorHAnsi" w:cs="Calibri"/>
                <w:b/>
                <w:sz w:val="24"/>
                <w:szCs w:val="24"/>
                <w:lang w:val="en-US"/>
              </w:rPr>
              <w:t xml:space="preserve">Compliance Artifacts </w:t>
            </w:r>
            <w:r w:rsidRPr="003731A2">
              <w:rPr>
                <w:rFonts w:asciiTheme="minorHAnsi" w:eastAsia="Calibri" w:hAnsiTheme="minorHAnsi" w:cs="Calibri"/>
                <w:sz w:val="24"/>
                <w:szCs w:val="24"/>
                <w:lang w:val="en-US"/>
              </w:rPr>
              <w:t>- a collection of artifacts which represent the output of the FOSS management program for a Supplied Software release. The collection may include (but are not limited to) one or more of the following: source code, attribution notices, copyright notices, copy of licenses, modification notifications, written offers, FOSS component bill of materials, SPDX documents and so forth.</w:t>
            </w:r>
          </w:p>
          <w:p w14:paraId="5F1497C6" w14:textId="77777777" w:rsidR="003755F4" w:rsidRPr="003731A2" w:rsidRDefault="003755F4" w:rsidP="003731A2">
            <w:pPr>
              <w:spacing w:line="240" w:lineRule="auto"/>
              <w:rPr>
                <w:rFonts w:asciiTheme="minorHAnsi" w:eastAsia="Calibri" w:hAnsiTheme="minorHAnsi" w:cs="Calibri"/>
                <w:b/>
                <w:sz w:val="24"/>
                <w:szCs w:val="24"/>
                <w:lang w:val="en-US"/>
              </w:rPr>
            </w:pPr>
          </w:p>
          <w:p w14:paraId="340F66B0" w14:textId="77777777" w:rsidR="003755F4" w:rsidRPr="003731A2" w:rsidRDefault="003755F4" w:rsidP="003731A2">
            <w:pPr>
              <w:spacing w:line="240" w:lineRule="auto"/>
              <w:rPr>
                <w:rFonts w:asciiTheme="minorHAnsi" w:eastAsia="Calibri" w:hAnsiTheme="minorHAnsi" w:cs="Calibri"/>
                <w:b/>
                <w:sz w:val="24"/>
                <w:szCs w:val="24"/>
                <w:lang w:val="en-US"/>
              </w:rPr>
            </w:pPr>
          </w:p>
          <w:p w14:paraId="4DE34D05" w14:textId="77777777" w:rsidR="003755F4" w:rsidRPr="003731A2" w:rsidRDefault="003755F4" w:rsidP="003731A2">
            <w:pPr>
              <w:spacing w:line="240" w:lineRule="auto"/>
              <w:rPr>
                <w:rFonts w:asciiTheme="minorHAnsi" w:eastAsia="Calibri" w:hAnsiTheme="minorHAnsi" w:cs="Calibri"/>
                <w:b/>
                <w:sz w:val="24"/>
                <w:szCs w:val="24"/>
                <w:lang w:val="en-US"/>
              </w:rPr>
            </w:pPr>
          </w:p>
          <w:p w14:paraId="240EA5EA" w14:textId="77777777" w:rsidR="003755F4" w:rsidRPr="003731A2" w:rsidRDefault="003755F4" w:rsidP="003731A2">
            <w:pPr>
              <w:spacing w:line="240" w:lineRule="auto"/>
              <w:rPr>
                <w:rFonts w:asciiTheme="minorHAnsi" w:eastAsia="Calibri" w:hAnsiTheme="minorHAnsi" w:cs="Calibri"/>
                <w:b/>
                <w:sz w:val="24"/>
                <w:szCs w:val="24"/>
                <w:lang w:val="en-US"/>
              </w:rPr>
            </w:pPr>
          </w:p>
          <w:p w14:paraId="60FFC777" w14:textId="77777777" w:rsidR="003755F4" w:rsidRPr="003731A2" w:rsidRDefault="003755F4" w:rsidP="003731A2">
            <w:pPr>
              <w:spacing w:line="240" w:lineRule="auto"/>
              <w:rPr>
                <w:rFonts w:asciiTheme="minorHAnsi" w:eastAsia="Calibri" w:hAnsiTheme="minorHAnsi" w:cs="Calibri"/>
                <w:b/>
                <w:sz w:val="24"/>
                <w:szCs w:val="24"/>
                <w:lang w:val="en-US"/>
              </w:rPr>
            </w:pPr>
          </w:p>
          <w:p w14:paraId="4F9408AE" w14:textId="77777777" w:rsidR="003755F4" w:rsidRPr="003731A2" w:rsidRDefault="003755F4" w:rsidP="003731A2">
            <w:pPr>
              <w:spacing w:line="240" w:lineRule="auto"/>
              <w:rPr>
                <w:rFonts w:asciiTheme="minorHAnsi" w:eastAsia="Calibri" w:hAnsiTheme="minorHAnsi" w:cs="Calibri"/>
                <w:b/>
                <w:sz w:val="24"/>
                <w:szCs w:val="24"/>
                <w:lang w:val="en-US"/>
              </w:rPr>
            </w:pPr>
          </w:p>
          <w:p w14:paraId="16233421" w14:textId="77777777" w:rsidR="00FC6D8E" w:rsidRDefault="00FC6D8E" w:rsidP="003731A2">
            <w:pPr>
              <w:spacing w:line="240" w:lineRule="auto"/>
              <w:rPr>
                <w:rFonts w:asciiTheme="minorHAnsi" w:eastAsia="Calibri" w:hAnsiTheme="minorHAnsi" w:cs="Calibri"/>
                <w:b/>
                <w:sz w:val="24"/>
                <w:szCs w:val="24"/>
                <w:lang w:val="en-US"/>
              </w:rPr>
            </w:pPr>
          </w:p>
          <w:p w14:paraId="5B6A0CD3" w14:textId="77777777" w:rsidR="00FC6D8E" w:rsidRDefault="00FC6D8E" w:rsidP="003731A2">
            <w:pPr>
              <w:spacing w:line="240" w:lineRule="auto"/>
              <w:rPr>
                <w:rFonts w:asciiTheme="minorHAnsi" w:eastAsia="Calibri" w:hAnsiTheme="minorHAnsi" w:cs="Calibri"/>
                <w:b/>
                <w:sz w:val="24"/>
                <w:szCs w:val="24"/>
                <w:lang w:val="en-US"/>
              </w:rPr>
            </w:pPr>
          </w:p>
          <w:p w14:paraId="1B72BDB6" w14:textId="77777777" w:rsidR="00FC6D8E" w:rsidRDefault="00FC6D8E" w:rsidP="003731A2">
            <w:pPr>
              <w:spacing w:line="240" w:lineRule="auto"/>
              <w:rPr>
                <w:rFonts w:asciiTheme="minorHAnsi" w:eastAsia="Calibri" w:hAnsiTheme="minorHAnsi" w:cs="Calibri"/>
                <w:b/>
                <w:sz w:val="24"/>
                <w:szCs w:val="24"/>
                <w:lang w:val="en-US"/>
              </w:rPr>
            </w:pPr>
          </w:p>
          <w:p w14:paraId="30C22A6A" w14:textId="77777777" w:rsidR="00FC6D8E" w:rsidRDefault="00FC6D8E" w:rsidP="003731A2">
            <w:pPr>
              <w:spacing w:line="240" w:lineRule="auto"/>
              <w:rPr>
                <w:rFonts w:asciiTheme="minorHAnsi" w:eastAsia="Calibri" w:hAnsiTheme="minorHAnsi" w:cs="Calibri"/>
                <w:b/>
                <w:sz w:val="24"/>
                <w:szCs w:val="24"/>
                <w:lang w:val="en-US"/>
              </w:rPr>
            </w:pPr>
          </w:p>
          <w:p w14:paraId="7D1DDCFD" w14:textId="1BE4BA0C" w:rsidR="003755F4" w:rsidRPr="003731A2" w:rsidRDefault="003755F4"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b/>
                <w:sz w:val="24"/>
                <w:szCs w:val="24"/>
                <w:lang w:val="en-US"/>
              </w:rPr>
              <w:t>FOSS (Free and Open Source Software)</w:t>
            </w:r>
            <w:r w:rsidRPr="003731A2">
              <w:rPr>
                <w:rFonts w:asciiTheme="minorHAnsi" w:eastAsia="Calibri" w:hAnsiTheme="minorHAnsi" w:cs="Calibri"/>
                <w:sz w:val="24"/>
                <w:szCs w:val="24"/>
                <w:lang w:val="en-US"/>
              </w:rPr>
              <w:t xml:space="preserve"> - software subject to one or more licenses that meet the Open Source Definition published by the Open Source Initiative (OpenSource.org) or the Free Software Definition (published by the Free Software Foundation) or similar license.</w:t>
            </w:r>
          </w:p>
          <w:p w14:paraId="7DB3D7AF" w14:textId="77777777" w:rsidR="003755F4" w:rsidRPr="003731A2" w:rsidRDefault="003755F4" w:rsidP="003731A2">
            <w:pPr>
              <w:spacing w:line="240" w:lineRule="auto"/>
              <w:rPr>
                <w:rFonts w:asciiTheme="minorHAnsi" w:eastAsia="Calibri" w:hAnsiTheme="minorHAnsi" w:cs="Calibri"/>
                <w:sz w:val="24"/>
                <w:szCs w:val="24"/>
                <w:lang w:val="en-US"/>
              </w:rPr>
            </w:pPr>
          </w:p>
          <w:p w14:paraId="2984C26D" w14:textId="77777777" w:rsidR="003755F4" w:rsidRPr="003731A2" w:rsidRDefault="003755F4"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b/>
                <w:sz w:val="24"/>
                <w:szCs w:val="24"/>
                <w:lang w:val="en-US"/>
              </w:rPr>
              <w:t>FOSS Liaison</w:t>
            </w:r>
            <w:r w:rsidRPr="003731A2">
              <w:rPr>
                <w:rFonts w:asciiTheme="minorHAnsi" w:eastAsia="Calibri" w:hAnsiTheme="minorHAnsi" w:cs="Calibri"/>
                <w:sz w:val="24"/>
                <w:szCs w:val="24"/>
                <w:lang w:val="en-US"/>
              </w:rPr>
              <w:t xml:space="preserve"> - a designated person who is assigned to receive external FOSS inquires.</w:t>
            </w:r>
          </w:p>
          <w:p w14:paraId="6523865E" w14:textId="77777777" w:rsidR="003755F4" w:rsidRPr="003731A2" w:rsidRDefault="003755F4" w:rsidP="003731A2">
            <w:pPr>
              <w:spacing w:line="240" w:lineRule="auto"/>
              <w:rPr>
                <w:rFonts w:asciiTheme="minorHAnsi" w:eastAsia="Calibri" w:hAnsiTheme="minorHAnsi" w:cs="Calibri"/>
                <w:sz w:val="24"/>
                <w:szCs w:val="24"/>
                <w:lang w:val="en-US"/>
              </w:rPr>
            </w:pPr>
          </w:p>
          <w:p w14:paraId="3FA801F6" w14:textId="77777777" w:rsidR="00D56F91" w:rsidRPr="003731A2" w:rsidRDefault="00D56F91" w:rsidP="003731A2">
            <w:pPr>
              <w:spacing w:line="240" w:lineRule="auto"/>
              <w:rPr>
                <w:rFonts w:asciiTheme="minorHAnsi" w:eastAsia="Calibri" w:hAnsiTheme="minorHAnsi" w:cs="Calibri"/>
                <w:b/>
                <w:sz w:val="24"/>
                <w:szCs w:val="24"/>
                <w:lang w:val="en-US"/>
              </w:rPr>
            </w:pPr>
          </w:p>
          <w:p w14:paraId="1EE6BBE3" w14:textId="4D43DDFD" w:rsidR="003755F4" w:rsidRPr="003731A2" w:rsidRDefault="003755F4"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b/>
                <w:sz w:val="24"/>
                <w:szCs w:val="24"/>
                <w:lang w:val="en-US"/>
              </w:rPr>
              <w:t xml:space="preserve">Identified Licenses </w:t>
            </w:r>
            <w:r w:rsidRPr="003731A2">
              <w:rPr>
                <w:rFonts w:asciiTheme="minorHAnsi" w:eastAsia="Calibri" w:hAnsiTheme="minorHAnsi" w:cs="Calibri"/>
                <w:sz w:val="24"/>
                <w:szCs w:val="24"/>
                <w:lang w:val="en-US"/>
              </w:rPr>
              <w:t xml:space="preserve">- a set of FOSS licenses identified as </w:t>
            </w:r>
            <w:r w:rsidRPr="003731A2">
              <w:rPr>
                <w:rFonts w:asciiTheme="minorHAnsi" w:eastAsia="Calibri" w:hAnsiTheme="minorHAnsi" w:cs="Calibri"/>
                <w:sz w:val="24"/>
                <w:szCs w:val="24"/>
                <w:lang w:val="en-US"/>
              </w:rPr>
              <w:lastRenderedPageBreak/>
              <w:t>a result of following an appropriate method of identifying licenses that govern the Supplied Software.</w:t>
            </w:r>
          </w:p>
          <w:p w14:paraId="14C2B0FC" w14:textId="77777777" w:rsidR="003755F4" w:rsidRPr="003731A2" w:rsidRDefault="003755F4" w:rsidP="003731A2">
            <w:pPr>
              <w:spacing w:line="240" w:lineRule="auto"/>
              <w:rPr>
                <w:rFonts w:asciiTheme="minorHAnsi" w:eastAsia="Calibri" w:hAnsiTheme="minorHAnsi" w:cs="Calibri"/>
                <w:sz w:val="24"/>
                <w:szCs w:val="24"/>
                <w:lang w:val="en-US"/>
              </w:rPr>
            </w:pPr>
          </w:p>
          <w:p w14:paraId="0C0C6BE5" w14:textId="77777777" w:rsidR="003755F4" w:rsidRPr="003731A2" w:rsidRDefault="003755F4" w:rsidP="003731A2">
            <w:pPr>
              <w:spacing w:line="240" w:lineRule="auto"/>
              <w:rPr>
                <w:rFonts w:asciiTheme="minorHAnsi" w:eastAsia="Calibri" w:hAnsiTheme="minorHAnsi" w:cs="Calibri"/>
                <w:sz w:val="24"/>
                <w:szCs w:val="24"/>
                <w:lang w:val="en-US"/>
              </w:rPr>
            </w:pPr>
          </w:p>
          <w:p w14:paraId="3FAFFCEE" w14:textId="77777777" w:rsidR="00FC6D8E" w:rsidRDefault="00FC6D8E" w:rsidP="003731A2">
            <w:pPr>
              <w:spacing w:line="240" w:lineRule="auto"/>
              <w:rPr>
                <w:rFonts w:asciiTheme="minorHAnsi" w:eastAsia="Calibri" w:hAnsiTheme="minorHAnsi" w:cs="Calibri"/>
                <w:b/>
                <w:sz w:val="24"/>
                <w:szCs w:val="24"/>
                <w:lang w:val="en-US"/>
              </w:rPr>
            </w:pPr>
          </w:p>
          <w:p w14:paraId="2249C2FB" w14:textId="77777777" w:rsidR="00FC6D8E" w:rsidRDefault="00FC6D8E" w:rsidP="003731A2">
            <w:pPr>
              <w:spacing w:line="240" w:lineRule="auto"/>
              <w:rPr>
                <w:rFonts w:asciiTheme="minorHAnsi" w:eastAsia="Calibri" w:hAnsiTheme="minorHAnsi" w:cs="Calibri"/>
                <w:b/>
                <w:sz w:val="24"/>
                <w:szCs w:val="24"/>
                <w:lang w:val="en-US"/>
              </w:rPr>
            </w:pPr>
          </w:p>
          <w:p w14:paraId="5393FA72" w14:textId="5D871552" w:rsidR="003755F4" w:rsidRPr="003731A2" w:rsidRDefault="003755F4" w:rsidP="003731A2">
            <w:pPr>
              <w:spacing w:line="240" w:lineRule="auto"/>
              <w:rPr>
                <w:rFonts w:asciiTheme="minorHAnsi" w:eastAsia="Calibri" w:hAnsiTheme="minorHAnsi" w:cs="Calibri"/>
                <w:sz w:val="24"/>
                <w:szCs w:val="24"/>
                <w:lang w:val="en-US"/>
              </w:rPr>
            </w:pPr>
            <w:proofErr w:type="spellStart"/>
            <w:r w:rsidRPr="003731A2">
              <w:rPr>
                <w:rFonts w:asciiTheme="minorHAnsi" w:eastAsia="Calibri" w:hAnsiTheme="minorHAnsi" w:cs="Calibri"/>
                <w:b/>
                <w:sz w:val="24"/>
                <w:szCs w:val="24"/>
                <w:lang w:val="en-US"/>
              </w:rPr>
              <w:t>OpenChain</w:t>
            </w:r>
            <w:proofErr w:type="spellEnd"/>
            <w:r w:rsidRPr="003731A2">
              <w:rPr>
                <w:rFonts w:asciiTheme="minorHAnsi" w:eastAsia="Calibri" w:hAnsiTheme="minorHAnsi" w:cs="Calibri"/>
                <w:b/>
                <w:sz w:val="24"/>
                <w:szCs w:val="24"/>
                <w:lang w:val="en-US"/>
              </w:rPr>
              <w:t xml:space="preserve"> Conforming</w:t>
            </w:r>
            <w:r w:rsidRPr="003731A2">
              <w:rPr>
                <w:rFonts w:asciiTheme="minorHAnsi" w:eastAsia="Calibri" w:hAnsiTheme="minorHAnsi" w:cs="Calibri"/>
                <w:sz w:val="24"/>
                <w:szCs w:val="24"/>
                <w:lang w:val="en-US"/>
              </w:rPr>
              <w:t xml:space="preserve"> </w:t>
            </w:r>
            <w:r w:rsidRPr="00FC6D8E">
              <w:rPr>
                <w:rFonts w:asciiTheme="minorHAnsi" w:eastAsia="Calibri" w:hAnsiTheme="minorHAnsi" w:cs="Calibri"/>
                <w:b/>
                <w:sz w:val="24"/>
                <w:szCs w:val="24"/>
                <w:lang w:val="en-US"/>
              </w:rPr>
              <w:t>Program</w:t>
            </w:r>
            <w:r w:rsidRPr="003731A2">
              <w:rPr>
                <w:rFonts w:asciiTheme="minorHAnsi" w:eastAsia="Calibri" w:hAnsiTheme="minorHAnsi" w:cs="Calibri"/>
                <w:sz w:val="24"/>
                <w:szCs w:val="24"/>
                <w:lang w:val="en-US"/>
              </w:rPr>
              <w:t xml:space="preserve"> - a program that satisfies all the requirements of this specification.</w:t>
            </w:r>
          </w:p>
          <w:p w14:paraId="0647630C" w14:textId="77777777" w:rsidR="004F25A7" w:rsidRPr="003731A2" w:rsidRDefault="004F25A7" w:rsidP="003731A2">
            <w:pPr>
              <w:spacing w:line="240" w:lineRule="auto"/>
              <w:rPr>
                <w:rFonts w:asciiTheme="minorHAnsi" w:eastAsia="Calibri" w:hAnsiTheme="minorHAnsi" w:cs="Calibri"/>
                <w:b/>
                <w:sz w:val="24"/>
                <w:szCs w:val="24"/>
                <w:lang w:val="en-US"/>
              </w:rPr>
            </w:pPr>
          </w:p>
          <w:p w14:paraId="14101132" w14:textId="77777777" w:rsidR="004F25A7" w:rsidRPr="003731A2" w:rsidRDefault="004F25A7" w:rsidP="003731A2">
            <w:pPr>
              <w:spacing w:line="240" w:lineRule="auto"/>
              <w:rPr>
                <w:rFonts w:asciiTheme="minorHAnsi" w:eastAsia="Calibri" w:hAnsiTheme="minorHAnsi" w:cs="Calibri"/>
                <w:b/>
                <w:sz w:val="24"/>
                <w:szCs w:val="24"/>
                <w:lang w:val="en-US"/>
              </w:rPr>
            </w:pPr>
          </w:p>
          <w:p w14:paraId="167E83A9" w14:textId="7BAF6DB1" w:rsidR="003755F4" w:rsidRPr="003731A2" w:rsidRDefault="003755F4"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b/>
                <w:sz w:val="24"/>
                <w:szCs w:val="24"/>
                <w:lang w:val="en-US"/>
              </w:rPr>
              <w:t xml:space="preserve">Software Staff </w:t>
            </w:r>
            <w:r w:rsidRPr="003731A2">
              <w:rPr>
                <w:rFonts w:asciiTheme="minorHAnsi" w:eastAsia="Calibri" w:hAnsiTheme="minorHAnsi" w:cs="Calibri"/>
                <w:sz w:val="24"/>
                <w:szCs w:val="24"/>
                <w:lang w:val="en-US"/>
              </w:rPr>
              <w:t>- any employee or contractor that defines, contributes to or has responsibility for preparing Supplied Software. Depending on the organization, that may include (but is not limited to) software developers, release engineers, quality engineers, product marketing and product management.</w:t>
            </w:r>
          </w:p>
          <w:p w14:paraId="0E8D9A5A" w14:textId="77777777" w:rsidR="003755F4" w:rsidRPr="003731A2" w:rsidRDefault="003755F4" w:rsidP="003731A2">
            <w:pPr>
              <w:spacing w:line="240" w:lineRule="auto"/>
              <w:rPr>
                <w:rFonts w:asciiTheme="minorHAnsi" w:eastAsia="Calibri" w:hAnsiTheme="minorHAnsi" w:cs="Calibri"/>
                <w:sz w:val="24"/>
                <w:szCs w:val="24"/>
                <w:lang w:val="en-US"/>
              </w:rPr>
            </w:pPr>
          </w:p>
          <w:p w14:paraId="69672BC2" w14:textId="77777777" w:rsidR="003755F4" w:rsidRPr="003731A2" w:rsidRDefault="003755F4" w:rsidP="003731A2">
            <w:pPr>
              <w:spacing w:line="240" w:lineRule="auto"/>
              <w:rPr>
                <w:rFonts w:asciiTheme="minorHAnsi" w:eastAsia="Calibri" w:hAnsiTheme="minorHAnsi" w:cs="Calibri"/>
                <w:b/>
                <w:sz w:val="24"/>
                <w:szCs w:val="24"/>
                <w:lang w:val="en-US"/>
              </w:rPr>
            </w:pPr>
          </w:p>
          <w:p w14:paraId="3606B31A" w14:textId="77777777" w:rsidR="003755F4" w:rsidRPr="003731A2" w:rsidRDefault="003755F4"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b/>
                <w:sz w:val="24"/>
                <w:szCs w:val="24"/>
                <w:lang w:val="en-US"/>
              </w:rPr>
              <w:t>SPDX or Software Package Data Exchange</w:t>
            </w:r>
            <w:r w:rsidRPr="003731A2">
              <w:rPr>
                <w:rFonts w:asciiTheme="minorHAnsi" w:eastAsia="Calibri" w:hAnsiTheme="minorHAnsi" w:cs="Calibri"/>
                <w:sz w:val="24"/>
                <w:szCs w:val="24"/>
                <w:lang w:val="en-US"/>
              </w:rPr>
              <w:t xml:space="preserve"> - the format standard created by the SPDX Working Group for exchanging license and copyright information for a given software package. A description of the SPDX specification can be found at </w:t>
            </w:r>
            <w:hyperlink r:id="rId11">
              <w:r w:rsidRPr="003731A2">
                <w:rPr>
                  <w:rFonts w:asciiTheme="minorHAnsi" w:eastAsia="Calibri" w:hAnsiTheme="minorHAnsi" w:cs="Calibri"/>
                  <w:color w:val="1155CC"/>
                  <w:sz w:val="24"/>
                  <w:szCs w:val="24"/>
                  <w:u w:val="single"/>
                  <w:lang w:val="en-US"/>
                </w:rPr>
                <w:t>www.spdx.org</w:t>
              </w:r>
            </w:hyperlink>
            <w:r w:rsidRPr="003731A2">
              <w:rPr>
                <w:rFonts w:asciiTheme="minorHAnsi" w:eastAsia="Calibri" w:hAnsiTheme="minorHAnsi" w:cs="Calibri"/>
                <w:sz w:val="24"/>
                <w:szCs w:val="24"/>
                <w:lang w:val="en-US"/>
              </w:rPr>
              <w:t>.</w:t>
            </w:r>
          </w:p>
          <w:p w14:paraId="3A11CF6D" w14:textId="77777777" w:rsidR="003755F4" w:rsidRPr="003731A2" w:rsidRDefault="003755F4" w:rsidP="003731A2">
            <w:pPr>
              <w:spacing w:line="240" w:lineRule="auto"/>
              <w:rPr>
                <w:rFonts w:asciiTheme="minorHAnsi" w:eastAsia="Calibri" w:hAnsiTheme="minorHAnsi" w:cs="Calibri"/>
                <w:sz w:val="24"/>
                <w:szCs w:val="24"/>
                <w:lang w:val="en-US"/>
              </w:rPr>
            </w:pPr>
          </w:p>
          <w:p w14:paraId="584F606A" w14:textId="77777777" w:rsidR="003755F4" w:rsidRPr="003731A2" w:rsidRDefault="003755F4" w:rsidP="003731A2">
            <w:pPr>
              <w:spacing w:line="240" w:lineRule="auto"/>
              <w:rPr>
                <w:rFonts w:asciiTheme="minorHAnsi" w:eastAsia="Calibri" w:hAnsiTheme="minorHAnsi" w:cs="Calibri"/>
                <w:sz w:val="24"/>
                <w:szCs w:val="24"/>
                <w:lang w:val="en-US"/>
              </w:rPr>
            </w:pPr>
          </w:p>
          <w:p w14:paraId="7CE1CBBF" w14:textId="77777777" w:rsidR="00FF43FE" w:rsidRDefault="00FF43FE" w:rsidP="003731A2">
            <w:pPr>
              <w:spacing w:line="240" w:lineRule="auto"/>
              <w:rPr>
                <w:rFonts w:asciiTheme="minorHAnsi" w:eastAsia="Calibri" w:hAnsiTheme="minorHAnsi" w:cs="Calibri"/>
                <w:b/>
                <w:sz w:val="24"/>
                <w:szCs w:val="24"/>
                <w:lang w:val="en-US"/>
              </w:rPr>
            </w:pPr>
          </w:p>
          <w:p w14:paraId="783297D9" w14:textId="647879B4" w:rsidR="003755F4" w:rsidRPr="003731A2" w:rsidRDefault="003755F4"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b/>
                <w:sz w:val="24"/>
                <w:szCs w:val="24"/>
                <w:lang w:val="en-US"/>
              </w:rPr>
              <w:t>Supplied Software</w:t>
            </w:r>
            <w:r w:rsidRPr="003731A2">
              <w:rPr>
                <w:rFonts w:asciiTheme="minorHAnsi" w:eastAsia="Calibri" w:hAnsiTheme="minorHAnsi" w:cs="Calibri"/>
                <w:sz w:val="24"/>
                <w:szCs w:val="24"/>
                <w:lang w:val="en-US"/>
              </w:rPr>
              <w:t xml:space="preserve"> - software that an organization delivers to third parties (e.g., other </w:t>
            </w:r>
            <w:r w:rsidRPr="003731A2">
              <w:rPr>
                <w:rFonts w:asciiTheme="minorHAnsi" w:eastAsia="Calibri" w:hAnsiTheme="minorHAnsi" w:cs="Calibri"/>
                <w:sz w:val="24"/>
                <w:szCs w:val="24"/>
                <w:lang w:val="en-US"/>
              </w:rPr>
              <w:lastRenderedPageBreak/>
              <w:t>organizations or individuals).</w:t>
            </w:r>
          </w:p>
          <w:p w14:paraId="031D2B69" w14:textId="77777777" w:rsidR="00D56F91" w:rsidRPr="003731A2" w:rsidRDefault="00D56F91" w:rsidP="003731A2">
            <w:pPr>
              <w:spacing w:line="240" w:lineRule="auto"/>
              <w:rPr>
                <w:rFonts w:asciiTheme="minorHAnsi" w:eastAsia="Calibri" w:hAnsiTheme="minorHAnsi" w:cs="Calibri"/>
                <w:b/>
                <w:sz w:val="24"/>
                <w:szCs w:val="24"/>
                <w:lang w:val="en-US"/>
              </w:rPr>
            </w:pPr>
          </w:p>
          <w:p w14:paraId="1DE53277" w14:textId="125FDFE6" w:rsidR="003755F4" w:rsidRPr="003731A2" w:rsidRDefault="003755F4"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b/>
                <w:sz w:val="24"/>
                <w:szCs w:val="24"/>
                <w:lang w:val="en-US"/>
              </w:rPr>
              <w:t>Verification Materials</w:t>
            </w:r>
            <w:r w:rsidRPr="003731A2">
              <w:rPr>
                <w:rFonts w:asciiTheme="minorHAnsi" w:eastAsia="Calibri" w:hAnsiTheme="minorHAnsi" w:cs="Calibri"/>
                <w:sz w:val="24"/>
                <w:szCs w:val="24"/>
                <w:lang w:val="en-US"/>
              </w:rPr>
              <w:t xml:space="preserve"> - evidence that must exist in order for a given requirement to be considered satisfied.</w:t>
            </w:r>
          </w:p>
          <w:p w14:paraId="7CCDC4E9" w14:textId="77777777" w:rsidR="003755F4" w:rsidRPr="003731A2" w:rsidRDefault="003755F4" w:rsidP="003731A2">
            <w:pPr>
              <w:widowControl w:val="0"/>
              <w:spacing w:line="240" w:lineRule="auto"/>
              <w:rPr>
                <w:rFonts w:asciiTheme="minorHAnsi" w:eastAsia="Calibri" w:hAnsiTheme="minorHAnsi" w:cs="Calibri"/>
                <w:sz w:val="24"/>
                <w:szCs w:val="24"/>
                <w:lang w:val="en-US"/>
              </w:rPr>
            </w:pPr>
          </w:p>
        </w:tc>
        <w:tc>
          <w:tcPr>
            <w:tcW w:w="3176" w:type="dxa"/>
          </w:tcPr>
          <w:p w14:paraId="1AAE0C28" w14:textId="77777777" w:rsidR="007239AF" w:rsidRPr="003731A2" w:rsidRDefault="007239AF" w:rsidP="003731A2">
            <w:pPr>
              <w:pStyle w:val="Default"/>
              <w:rPr>
                <w:rFonts w:asciiTheme="minorHAnsi" w:hAnsiTheme="minorHAnsi"/>
                <w:lang w:val="en-US"/>
              </w:rPr>
            </w:pPr>
            <w:r w:rsidRPr="003731A2">
              <w:rPr>
                <w:rFonts w:asciiTheme="minorHAnsi" w:hAnsiTheme="minorHAnsi"/>
                <w:b/>
                <w:bCs/>
                <w:lang w:val="en-US"/>
              </w:rPr>
              <w:lastRenderedPageBreak/>
              <w:t xml:space="preserve">Compliance Artifacts - </w:t>
            </w:r>
            <w:r w:rsidRPr="003731A2">
              <w:rPr>
                <w:rFonts w:asciiTheme="minorHAnsi" w:hAnsiTheme="minorHAnsi"/>
                <w:lang w:val="en-US"/>
              </w:rPr>
              <w:t xml:space="preserve">a collection of artifacts which represent the output of the </w:t>
            </w:r>
            <w:r w:rsidRPr="00FC6D8E">
              <w:rPr>
                <w:rFonts w:asciiTheme="minorHAnsi" w:hAnsiTheme="minorHAnsi"/>
                <w:color w:val="F79646" w:themeColor="accent6"/>
                <w:lang w:val="en-US"/>
              </w:rPr>
              <w:t>Open Source management program</w:t>
            </w:r>
            <w:r w:rsidRPr="003731A2">
              <w:rPr>
                <w:rFonts w:asciiTheme="minorHAnsi" w:hAnsiTheme="minorHAnsi"/>
                <w:lang w:val="en-US"/>
              </w:rPr>
              <w:t xml:space="preserve"> for a Supplied Software release. The collection may include (but are not limited to) one or more of the following: source code, attribution notices, copyright notices, copy of licenses, modification notifications, written offers, Open Source component bill of materials, SPDX documents and so forth. </w:t>
            </w:r>
          </w:p>
          <w:p w14:paraId="763E1BF2" w14:textId="77777777" w:rsidR="007239AF" w:rsidRPr="003731A2" w:rsidRDefault="007239AF" w:rsidP="003731A2">
            <w:pPr>
              <w:pStyle w:val="Default"/>
              <w:rPr>
                <w:rFonts w:asciiTheme="minorHAnsi" w:hAnsiTheme="minorHAnsi"/>
                <w:b/>
                <w:bCs/>
                <w:lang w:val="en-US"/>
              </w:rPr>
            </w:pPr>
          </w:p>
          <w:p w14:paraId="1F76D208" w14:textId="77777777" w:rsidR="007239AF" w:rsidRPr="003731A2" w:rsidRDefault="007239AF" w:rsidP="003731A2">
            <w:pPr>
              <w:pStyle w:val="Default"/>
              <w:rPr>
                <w:rFonts w:asciiTheme="minorHAnsi" w:hAnsiTheme="minorHAnsi"/>
                <w:b/>
                <w:bCs/>
                <w:lang w:val="en-US"/>
              </w:rPr>
            </w:pPr>
          </w:p>
          <w:p w14:paraId="1B1C8BB7" w14:textId="77777777" w:rsidR="007239AF" w:rsidRPr="003731A2" w:rsidRDefault="007239AF" w:rsidP="003731A2">
            <w:pPr>
              <w:pStyle w:val="Default"/>
              <w:rPr>
                <w:rFonts w:asciiTheme="minorHAnsi" w:hAnsiTheme="minorHAnsi"/>
                <w:b/>
                <w:bCs/>
                <w:lang w:val="en-US"/>
              </w:rPr>
            </w:pPr>
          </w:p>
          <w:p w14:paraId="0086363D" w14:textId="77777777" w:rsidR="007239AF" w:rsidRPr="003731A2" w:rsidRDefault="007239AF" w:rsidP="003731A2">
            <w:pPr>
              <w:pStyle w:val="Default"/>
              <w:rPr>
                <w:rFonts w:asciiTheme="minorHAnsi" w:hAnsiTheme="minorHAnsi"/>
                <w:b/>
                <w:bCs/>
                <w:lang w:val="en-US"/>
              </w:rPr>
            </w:pPr>
          </w:p>
          <w:p w14:paraId="776DF4B5" w14:textId="77777777" w:rsidR="007239AF" w:rsidRPr="003731A2" w:rsidRDefault="007239AF" w:rsidP="003731A2">
            <w:pPr>
              <w:pStyle w:val="Default"/>
              <w:rPr>
                <w:rFonts w:asciiTheme="minorHAnsi" w:hAnsiTheme="minorHAnsi"/>
                <w:b/>
                <w:bCs/>
                <w:lang w:val="en-US"/>
              </w:rPr>
            </w:pPr>
          </w:p>
          <w:p w14:paraId="7D4A77C2" w14:textId="77777777" w:rsidR="002C7FCC" w:rsidRPr="003731A2" w:rsidRDefault="002C7FCC" w:rsidP="003731A2">
            <w:pPr>
              <w:pStyle w:val="Default"/>
              <w:rPr>
                <w:rFonts w:asciiTheme="minorHAnsi" w:hAnsiTheme="minorHAnsi"/>
                <w:b/>
                <w:bCs/>
                <w:lang w:val="en-US"/>
              </w:rPr>
            </w:pPr>
          </w:p>
          <w:p w14:paraId="2C413809" w14:textId="77777777" w:rsidR="00FC6D8E" w:rsidRDefault="00FC6D8E" w:rsidP="003731A2">
            <w:pPr>
              <w:pStyle w:val="Default"/>
              <w:rPr>
                <w:rFonts w:asciiTheme="minorHAnsi" w:hAnsiTheme="minorHAnsi"/>
                <w:b/>
                <w:bCs/>
                <w:color w:val="F79646" w:themeColor="accent6"/>
                <w:lang w:val="en-US"/>
              </w:rPr>
            </w:pPr>
          </w:p>
          <w:p w14:paraId="37C5E971" w14:textId="77777777" w:rsidR="00FC6D8E" w:rsidRDefault="00FC6D8E" w:rsidP="003731A2">
            <w:pPr>
              <w:pStyle w:val="Default"/>
              <w:rPr>
                <w:rFonts w:asciiTheme="minorHAnsi" w:hAnsiTheme="minorHAnsi"/>
                <w:b/>
                <w:bCs/>
                <w:color w:val="F79646" w:themeColor="accent6"/>
                <w:lang w:val="en-US"/>
              </w:rPr>
            </w:pPr>
          </w:p>
          <w:p w14:paraId="1C08D8CF" w14:textId="77777777" w:rsidR="00FC6D8E" w:rsidRDefault="00FC6D8E" w:rsidP="003731A2">
            <w:pPr>
              <w:pStyle w:val="Default"/>
              <w:rPr>
                <w:rFonts w:asciiTheme="minorHAnsi" w:hAnsiTheme="minorHAnsi"/>
                <w:b/>
                <w:bCs/>
                <w:color w:val="F79646" w:themeColor="accent6"/>
                <w:lang w:val="en-US"/>
              </w:rPr>
            </w:pPr>
          </w:p>
          <w:p w14:paraId="22152889" w14:textId="3E99596F" w:rsidR="007239AF" w:rsidRPr="003731A2" w:rsidRDefault="007239AF" w:rsidP="003731A2">
            <w:pPr>
              <w:pStyle w:val="Default"/>
              <w:rPr>
                <w:rFonts w:asciiTheme="minorHAnsi" w:hAnsiTheme="minorHAnsi"/>
                <w:lang w:val="en-US"/>
              </w:rPr>
            </w:pPr>
            <w:r w:rsidRPr="00FC6D8E">
              <w:rPr>
                <w:rFonts w:asciiTheme="minorHAnsi" w:hAnsiTheme="minorHAnsi"/>
                <w:b/>
                <w:bCs/>
                <w:color w:val="F79646" w:themeColor="accent6"/>
                <w:lang w:val="en-US"/>
              </w:rPr>
              <w:t xml:space="preserve">Open Source Software (Open Source) </w:t>
            </w:r>
            <w:r w:rsidRPr="003731A2">
              <w:rPr>
                <w:rFonts w:asciiTheme="minorHAnsi" w:hAnsiTheme="minorHAnsi"/>
                <w:lang w:val="en-US"/>
              </w:rPr>
              <w:t xml:space="preserve">- software subject to one or more licenses that meet the Open Source Definition published by the Open Source Initiative (OpenSource.org) or the Free Software Definition (published by the Free Software Foundation) or similar license. </w:t>
            </w:r>
          </w:p>
          <w:p w14:paraId="69703B6D" w14:textId="77777777" w:rsidR="007239AF" w:rsidRPr="003731A2" w:rsidRDefault="007239AF" w:rsidP="003731A2">
            <w:pPr>
              <w:pStyle w:val="Default"/>
              <w:rPr>
                <w:rFonts w:asciiTheme="minorHAnsi" w:hAnsiTheme="minorHAnsi"/>
                <w:b/>
                <w:bCs/>
                <w:lang w:val="en-US"/>
              </w:rPr>
            </w:pPr>
          </w:p>
          <w:p w14:paraId="7C24F8E5" w14:textId="77777777" w:rsidR="007239AF" w:rsidRPr="003731A2" w:rsidRDefault="007239AF" w:rsidP="003731A2">
            <w:pPr>
              <w:pStyle w:val="Default"/>
              <w:rPr>
                <w:rFonts w:asciiTheme="minorHAnsi" w:hAnsiTheme="minorHAnsi"/>
                <w:b/>
                <w:bCs/>
                <w:lang w:val="en-US"/>
              </w:rPr>
            </w:pPr>
          </w:p>
          <w:p w14:paraId="20C0C69F" w14:textId="285A21E6" w:rsidR="007239AF" w:rsidRPr="003731A2" w:rsidRDefault="007239AF" w:rsidP="003731A2">
            <w:pPr>
              <w:pStyle w:val="Default"/>
              <w:rPr>
                <w:rFonts w:asciiTheme="minorHAnsi" w:hAnsiTheme="minorHAnsi"/>
                <w:lang w:val="en-US"/>
              </w:rPr>
            </w:pPr>
            <w:r w:rsidRPr="00FC6D8E">
              <w:rPr>
                <w:rFonts w:asciiTheme="minorHAnsi" w:hAnsiTheme="minorHAnsi"/>
                <w:b/>
                <w:bCs/>
                <w:color w:val="F79646" w:themeColor="accent6"/>
                <w:lang w:val="en-US"/>
              </w:rPr>
              <w:t xml:space="preserve">Open Source Liaison </w:t>
            </w:r>
            <w:r w:rsidRPr="003731A2">
              <w:rPr>
                <w:rFonts w:asciiTheme="minorHAnsi" w:hAnsiTheme="minorHAnsi"/>
                <w:lang w:val="en-US"/>
              </w:rPr>
              <w:t xml:space="preserve">- a designated person who is assigned to receive </w:t>
            </w:r>
            <w:r w:rsidRPr="00FC6D8E">
              <w:rPr>
                <w:rFonts w:asciiTheme="minorHAnsi" w:hAnsiTheme="minorHAnsi"/>
                <w:color w:val="F79646" w:themeColor="accent6"/>
                <w:lang w:val="en-US"/>
              </w:rPr>
              <w:t>external Open Source inquires</w:t>
            </w:r>
            <w:r w:rsidRPr="003731A2">
              <w:rPr>
                <w:rFonts w:asciiTheme="minorHAnsi" w:hAnsiTheme="minorHAnsi"/>
                <w:lang w:val="en-US"/>
              </w:rPr>
              <w:t xml:space="preserve">. </w:t>
            </w:r>
          </w:p>
          <w:p w14:paraId="2BA1345D" w14:textId="77777777" w:rsidR="007239AF" w:rsidRPr="003731A2" w:rsidRDefault="007239AF" w:rsidP="003731A2">
            <w:pPr>
              <w:pStyle w:val="Default"/>
              <w:rPr>
                <w:rFonts w:asciiTheme="minorHAnsi" w:hAnsiTheme="minorHAnsi"/>
                <w:b/>
                <w:bCs/>
                <w:lang w:val="en-US"/>
              </w:rPr>
            </w:pPr>
          </w:p>
          <w:p w14:paraId="5C4268F3" w14:textId="77777777" w:rsidR="002C7FCC" w:rsidRPr="003731A2" w:rsidRDefault="002C7FCC" w:rsidP="003731A2">
            <w:pPr>
              <w:pStyle w:val="Default"/>
              <w:rPr>
                <w:rFonts w:asciiTheme="minorHAnsi" w:hAnsiTheme="minorHAnsi"/>
                <w:b/>
                <w:bCs/>
                <w:lang w:val="en-US"/>
              </w:rPr>
            </w:pPr>
          </w:p>
          <w:p w14:paraId="1E9073BE" w14:textId="2CE159E5" w:rsidR="007239AF" w:rsidRPr="003731A2" w:rsidRDefault="007239AF" w:rsidP="003731A2">
            <w:pPr>
              <w:pStyle w:val="Default"/>
              <w:rPr>
                <w:rFonts w:asciiTheme="minorHAnsi" w:hAnsiTheme="minorHAnsi"/>
                <w:lang w:val="en-US"/>
              </w:rPr>
            </w:pPr>
            <w:r w:rsidRPr="003731A2">
              <w:rPr>
                <w:rFonts w:asciiTheme="minorHAnsi" w:hAnsiTheme="minorHAnsi"/>
                <w:b/>
                <w:bCs/>
                <w:lang w:val="en-US"/>
              </w:rPr>
              <w:t xml:space="preserve">Identified Licenses </w:t>
            </w:r>
            <w:r w:rsidRPr="003731A2">
              <w:rPr>
                <w:rFonts w:asciiTheme="minorHAnsi" w:hAnsiTheme="minorHAnsi"/>
                <w:lang w:val="en-US"/>
              </w:rPr>
              <w:t xml:space="preserve">- a set of </w:t>
            </w:r>
            <w:r w:rsidRPr="00FC6D8E">
              <w:rPr>
                <w:rFonts w:asciiTheme="minorHAnsi" w:hAnsiTheme="minorHAnsi"/>
                <w:color w:val="F79646" w:themeColor="accent6"/>
                <w:lang w:val="en-US"/>
              </w:rPr>
              <w:t xml:space="preserve">Open Source Software </w:t>
            </w:r>
            <w:r w:rsidRPr="00FC6D8E">
              <w:rPr>
                <w:rFonts w:asciiTheme="minorHAnsi" w:hAnsiTheme="minorHAnsi"/>
                <w:color w:val="F79646" w:themeColor="accent6"/>
                <w:lang w:val="en-US"/>
              </w:rPr>
              <w:lastRenderedPageBreak/>
              <w:t>licenses</w:t>
            </w:r>
            <w:r w:rsidRPr="003731A2">
              <w:rPr>
                <w:rFonts w:asciiTheme="minorHAnsi" w:hAnsiTheme="minorHAnsi"/>
                <w:lang w:val="en-US"/>
              </w:rPr>
              <w:t xml:space="preserve"> identified as a result of following an appropriate method of identifying licenses that govern the Supplied Software. </w:t>
            </w:r>
          </w:p>
          <w:p w14:paraId="1DD4BF5F" w14:textId="77777777" w:rsidR="00D56F91" w:rsidRPr="003731A2" w:rsidRDefault="00D56F91" w:rsidP="003731A2">
            <w:pPr>
              <w:pStyle w:val="Default"/>
              <w:rPr>
                <w:rFonts w:asciiTheme="minorHAnsi" w:hAnsiTheme="minorHAnsi"/>
                <w:b/>
                <w:bCs/>
                <w:lang w:val="en-US"/>
              </w:rPr>
            </w:pPr>
          </w:p>
          <w:p w14:paraId="05C287EC" w14:textId="77777777" w:rsidR="00FC6D8E" w:rsidRDefault="00FC6D8E" w:rsidP="003731A2">
            <w:pPr>
              <w:pStyle w:val="Default"/>
              <w:rPr>
                <w:rFonts w:asciiTheme="minorHAnsi" w:hAnsiTheme="minorHAnsi"/>
                <w:b/>
                <w:bCs/>
                <w:lang w:val="en-US"/>
              </w:rPr>
            </w:pPr>
          </w:p>
          <w:p w14:paraId="77D7738C" w14:textId="77777777" w:rsidR="00FC6D8E" w:rsidRDefault="00FC6D8E" w:rsidP="003731A2">
            <w:pPr>
              <w:pStyle w:val="Default"/>
              <w:rPr>
                <w:rFonts w:asciiTheme="minorHAnsi" w:hAnsiTheme="minorHAnsi"/>
                <w:b/>
                <w:bCs/>
                <w:lang w:val="en-US"/>
              </w:rPr>
            </w:pPr>
          </w:p>
          <w:p w14:paraId="7771A948" w14:textId="77777777" w:rsidR="00FC6D8E" w:rsidRDefault="00FC6D8E" w:rsidP="003731A2">
            <w:pPr>
              <w:pStyle w:val="Default"/>
              <w:rPr>
                <w:rFonts w:asciiTheme="minorHAnsi" w:hAnsiTheme="minorHAnsi"/>
                <w:b/>
                <w:bCs/>
                <w:lang w:val="en-US"/>
              </w:rPr>
            </w:pPr>
          </w:p>
          <w:p w14:paraId="26B4F96C" w14:textId="1F78C6DC" w:rsidR="007239AF" w:rsidRPr="003731A2" w:rsidRDefault="007239AF" w:rsidP="003731A2">
            <w:pPr>
              <w:pStyle w:val="Default"/>
              <w:rPr>
                <w:rFonts w:asciiTheme="minorHAnsi" w:hAnsiTheme="minorHAnsi"/>
                <w:lang w:val="en-US"/>
              </w:rPr>
            </w:pPr>
            <w:proofErr w:type="spellStart"/>
            <w:r w:rsidRPr="003731A2">
              <w:rPr>
                <w:rFonts w:asciiTheme="minorHAnsi" w:hAnsiTheme="minorHAnsi"/>
                <w:b/>
                <w:bCs/>
                <w:lang w:val="en-US"/>
              </w:rPr>
              <w:t>OpenChain</w:t>
            </w:r>
            <w:proofErr w:type="spellEnd"/>
            <w:r w:rsidRPr="003731A2">
              <w:rPr>
                <w:rFonts w:asciiTheme="minorHAnsi" w:hAnsiTheme="minorHAnsi"/>
                <w:b/>
                <w:bCs/>
                <w:lang w:val="en-US"/>
              </w:rPr>
              <w:t xml:space="preserve"> Conforming Program </w:t>
            </w:r>
            <w:r w:rsidRPr="00FC6D8E">
              <w:rPr>
                <w:rFonts w:asciiTheme="minorHAnsi" w:hAnsiTheme="minorHAnsi"/>
                <w:color w:val="F79646" w:themeColor="accent6"/>
                <w:lang w:val="en-US"/>
              </w:rPr>
              <w:t xml:space="preserve">(Program) </w:t>
            </w:r>
            <w:r w:rsidRPr="003731A2">
              <w:rPr>
                <w:rFonts w:asciiTheme="minorHAnsi" w:hAnsiTheme="minorHAnsi"/>
                <w:lang w:val="en-US"/>
              </w:rPr>
              <w:t xml:space="preserve">- a program that satisfies all the requirements of this specification. </w:t>
            </w:r>
          </w:p>
          <w:p w14:paraId="732ED24F" w14:textId="77777777" w:rsidR="00D56F91" w:rsidRPr="003731A2" w:rsidRDefault="00D56F91" w:rsidP="003731A2">
            <w:pPr>
              <w:pStyle w:val="Default"/>
              <w:rPr>
                <w:rFonts w:asciiTheme="minorHAnsi" w:hAnsiTheme="minorHAnsi"/>
                <w:b/>
                <w:bCs/>
                <w:lang w:val="en-US"/>
              </w:rPr>
            </w:pPr>
          </w:p>
          <w:p w14:paraId="07D15CF5" w14:textId="0A935F15" w:rsidR="007239AF" w:rsidRPr="003731A2" w:rsidRDefault="007239AF" w:rsidP="003731A2">
            <w:pPr>
              <w:pStyle w:val="Default"/>
              <w:rPr>
                <w:rFonts w:asciiTheme="minorHAnsi" w:hAnsiTheme="minorHAnsi"/>
                <w:lang w:val="en-US"/>
              </w:rPr>
            </w:pPr>
            <w:r w:rsidRPr="003731A2">
              <w:rPr>
                <w:rFonts w:asciiTheme="minorHAnsi" w:hAnsiTheme="minorHAnsi"/>
                <w:b/>
                <w:bCs/>
                <w:lang w:val="en-US"/>
              </w:rPr>
              <w:t xml:space="preserve">Software Staff </w:t>
            </w:r>
            <w:r w:rsidRPr="003731A2">
              <w:rPr>
                <w:rFonts w:asciiTheme="minorHAnsi" w:hAnsiTheme="minorHAnsi"/>
                <w:lang w:val="en-US"/>
              </w:rPr>
              <w:t xml:space="preserve">- any employee or contractor that defines, contributes to or has responsibility for preparing Supplied Software. Depending on the organization, that may include (but is not limited to) software developers, release engineers, quality engineers, product marketing and product management. </w:t>
            </w:r>
          </w:p>
          <w:p w14:paraId="51AC30E7" w14:textId="77777777" w:rsidR="00D56F91" w:rsidRPr="003731A2" w:rsidRDefault="00D56F91" w:rsidP="003731A2">
            <w:pPr>
              <w:pStyle w:val="Default"/>
              <w:rPr>
                <w:rFonts w:asciiTheme="minorHAnsi" w:hAnsiTheme="minorHAnsi"/>
                <w:b/>
                <w:bCs/>
                <w:lang w:val="en-US"/>
              </w:rPr>
            </w:pPr>
          </w:p>
          <w:p w14:paraId="18885A12" w14:textId="77777777" w:rsidR="00D56F91" w:rsidRPr="003731A2" w:rsidRDefault="00D56F91" w:rsidP="003731A2">
            <w:pPr>
              <w:pStyle w:val="Default"/>
              <w:rPr>
                <w:rFonts w:asciiTheme="minorHAnsi" w:hAnsiTheme="minorHAnsi"/>
                <w:b/>
                <w:bCs/>
                <w:lang w:val="en-US"/>
              </w:rPr>
            </w:pPr>
          </w:p>
          <w:p w14:paraId="05E7E9BD" w14:textId="55DCF3F8" w:rsidR="007239AF" w:rsidRPr="003731A2" w:rsidRDefault="007239AF" w:rsidP="003731A2">
            <w:pPr>
              <w:pStyle w:val="Default"/>
              <w:rPr>
                <w:rFonts w:asciiTheme="minorHAnsi" w:hAnsiTheme="minorHAnsi"/>
                <w:lang w:val="en-US"/>
              </w:rPr>
            </w:pPr>
            <w:r w:rsidRPr="003731A2">
              <w:rPr>
                <w:rFonts w:asciiTheme="minorHAnsi" w:hAnsiTheme="minorHAnsi"/>
                <w:b/>
                <w:bCs/>
                <w:lang w:val="en-US"/>
              </w:rPr>
              <w:t xml:space="preserve">SPDX </w:t>
            </w:r>
            <w:r w:rsidRPr="003731A2">
              <w:rPr>
                <w:rFonts w:asciiTheme="minorHAnsi" w:hAnsiTheme="minorHAnsi"/>
                <w:lang w:val="en-US"/>
              </w:rPr>
              <w:t xml:space="preserve">or Software Package Data Exchange - the format standard created by the SPDX Working Group for exchanging license and copyright information for a given software package. A description of the SPDX specification can be found at www.spdx.org. </w:t>
            </w:r>
          </w:p>
          <w:p w14:paraId="4F0A6371" w14:textId="77777777" w:rsidR="00D56F91" w:rsidRPr="003731A2" w:rsidRDefault="00D56F91" w:rsidP="003731A2">
            <w:pPr>
              <w:pStyle w:val="Default"/>
              <w:rPr>
                <w:rFonts w:asciiTheme="minorHAnsi" w:hAnsiTheme="minorHAnsi"/>
                <w:b/>
                <w:bCs/>
                <w:lang w:val="en-US"/>
              </w:rPr>
            </w:pPr>
          </w:p>
          <w:p w14:paraId="7609955A" w14:textId="77777777" w:rsidR="00D56F91" w:rsidRPr="003731A2" w:rsidRDefault="00D56F91" w:rsidP="003731A2">
            <w:pPr>
              <w:pStyle w:val="Default"/>
              <w:rPr>
                <w:rFonts w:asciiTheme="minorHAnsi" w:hAnsiTheme="minorHAnsi"/>
                <w:b/>
                <w:bCs/>
                <w:lang w:val="en-US"/>
              </w:rPr>
            </w:pPr>
          </w:p>
          <w:p w14:paraId="42CD9922" w14:textId="77777777" w:rsidR="00FF43FE" w:rsidRDefault="00FF43FE" w:rsidP="003731A2">
            <w:pPr>
              <w:pStyle w:val="Default"/>
              <w:rPr>
                <w:rFonts w:asciiTheme="minorHAnsi" w:hAnsiTheme="minorHAnsi"/>
                <w:b/>
                <w:bCs/>
                <w:lang w:val="en-US"/>
              </w:rPr>
            </w:pPr>
          </w:p>
          <w:p w14:paraId="2CFEBD1F" w14:textId="21E3FF80" w:rsidR="007239AF" w:rsidRPr="003731A2" w:rsidRDefault="007239AF" w:rsidP="003731A2">
            <w:pPr>
              <w:pStyle w:val="Default"/>
              <w:rPr>
                <w:rFonts w:asciiTheme="minorHAnsi" w:hAnsiTheme="minorHAnsi"/>
                <w:lang w:val="en-US"/>
              </w:rPr>
            </w:pPr>
            <w:r w:rsidRPr="003731A2">
              <w:rPr>
                <w:rFonts w:asciiTheme="minorHAnsi" w:hAnsiTheme="minorHAnsi"/>
                <w:b/>
                <w:bCs/>
                <w:lang w:val="en-US"/>
              </w:rPr>
              <w:t xml:space="preserve">Supplied Software </w:t>
            </w:r>
            <w:r w:rsidRPr="003731A2">
              <w:rPr>
                <w:rFonts w:asciiTheme="minorHAnsi" w:hAnsiTheme="minorHAnsi"/>
                <w:lang w:val="en-US"/>
              </w:rPr>
              <w:t xml:space="preserve">- software that an organization delivers to third parties (e.g., other </w:t>
            </w:r>
            <w:r w:rsidRPr="003731A2">
              <w:rPr>
                <w:rFonts w:asciiTheme="minorHAnsi" w:hAnsiTheme="minorHAnsi"/>
                <w:lang w:val="en-US"/>
              </w:rPr>
              <w:lastRenderedPageBreak/>
              <w:t xml:space="preserve">organizations or individuals). </w:t>
            </w:r>
          </w:p>
          <w:p w14:paraId="3F111EFC" w14:textId="77777777" w:rsidR="00D56F91" w:rsidRPr="003731A2" w:rsidRDefault="00D56F91" w:rsidP="003731A2">
            <w:pPr>
              <w:widowControl w:val="0"/>
              <w:pBdr>
                <w:top w:val="nil"/>
                <w:left w:val="nil"/>
                <w:bottom w:val="nil"/>
                <w:right w:val="nil"/>
                <w:between w:val="nil"/>
              </w:pBdr>
              <w:spacing w:line="240" w:lineRule="auto"/>
              <w:rPr>
                <w:rFonts w:asciiTheme="minorHAnsi" w:hAnsiTheme="minorHAnsi"/>
                <w:b/>
                <w:bCs/>
                <w:sz w:val="24"/>
                <w:szCs w:val="24"/>
                <w:lang w:val="en-US"/>
              </w:rPr>
            </w:pPr>
          </w:p>
          <w:p w14:paraId="785F28D9" w14:textId="11171F1C" w:rsidR="003755F4" w:rsidRPr="003731A2" w:rsidRDefault="007239AF" w:rsidP="003731A2">
            <w:pPr>
              <w:widowControl w:val="0"/>
              <w:pBdr>
                <w:top w:val="nil"/>
                <w:left w:val="nil"/>
                <w:bottom w:val="nil"/>
                <w:right w:val="nil"/>
                <w:between w:val="nil"/>
              </w:pBdr>
              <w:spacing w:line="240" w:lineRule="auto"/>
              <w:rPr>
                <w:rFonts w:asciiTheme="minorHAnsi" w:eastAsia="Calibri" w:hAnsiTheme="minorHAnsi" w:cs="Calibri"/>
                <w:b/>
                <w:sz w:val="24"/>
                <w:szCs w:val="24"/>
                <w:lang w:val="en-US"/>
              </w:rPr>
            </w:pPr>
            <w:r w:rsidRPr="003731A2">
              <w:rPr>
                <w:rFonts w:asciiTheme="minorHAnsi" w:hAnsiTheme="minorHAnsi"/>
                <w:b/>
                <w:bCs/>
                <w:sz w:val="24"/>
                <w:szCs w:val="24"/>
                <w:lang w:val="en-US"/>
              </w:rPr>
              <w:t xml:space="preserve">Verification Materials </w:t>
            </w:r>
            <w:r w:rsidRPr="003731A2">
              <w:rPr>
                <w:rFonts w:asciiTheme="minorHAnsi" w:hAnsiTheme="minorHAnsi"/>
                <w:sz w:val="24"/>
                <w:szCs w:val="24"/>
                <w:lang w:val="en-US"/>
              </w:rPr>
              <w:t>- evidence that must exist in order for a given requirement to be considered satisfied.</w:t>
            </w:r>
          </w:p>
        </w:tc>
        <w:tc>
          <w:tcPr>
            <w:tcW w:w="3177" w:type="dxa"/>
            <w:shd w:val="clear" w:color="auto" w:fill="auto"/>
            <w:tcMar>
              <w:top w:w="100" w:type="dxa"/>
              <w:left w:w="100" w:type="dxa"/>
              <w:bottom w:w="100" w:type="dxa"/>
              <w:right w:w="100" w:type="dxa"/>
            </w:tcMar>
          </w:tcPr>
          <w:p w14:paraId="7D081BFF" w14:textId="5CB3CFD3" w:rsidR="003755F4" w:rsidRPr="00FC6D8E" w:rsidRDefault="003755F4"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FC6D8E">
              <w:rPr>
                <w:rFonts w:asciiTheme="minorHAnsi" w:eastAsia="Calibri" w:hAnsiTheme="minorHAnsi" w:cs="Calibri"/>
                <w:b/>
                <w:color w:val="4F81BD" w:themeColor="accent1"/>
                <w:sz w:val="24"/>
                <w:szCs w:val="24"/>
              </w:rPr>
              <w:lastRenderedPageBreak/>
              <w:t xml:space="preserve">Compliance-Artefakte – </w:t>
            </w:r>
            <w:r w:rsidRPr="00FC6D8E">
              <w:rPr>
                <w:rFonts w:asciiTheme="minorHAnsi" w:eastAsia="Calibri" w:hAnsiTheme="minorHAnsi" w:cs="Calibri"/>
                <w:color w:val="4F81BD" w:themeColor="accent1"/>
                <w:sz w:val="24"/>
                <w:szCs w:val="24"/>
              </w:rPr>
              <w:t xml:space="preserve">Eine Zusammenstellung von Artefakten, die für eine Version Zugelieferter Software das Arbeitsergebnis des </w:t>
            </w:r>
            <w:r w:rsidR="00FC6D8E" w:rsidRPr="00FC6D8E">
              <w:rPr>
                <w:rFonts w:asciiTheme="minorHAnsi" w:eastAsia="Calibri" w:hAnsiTheme="minorHAnsi" w:cs="Calibri"/>
                <w:color w:val="4F81BD" w:themeColor="accent1"/>
                <w:sz w:val="24"/>
                <w:szCs w:val="24"/>
              </w:rPr>
              <w:t>Open-Source</w:t>
            </w:r>
            <w:r w:rsidRPr="00FC6D8E">
              <w:rPr>
                <w:rFonts w:asciiTheme="minorHAnsi" w:eastAsia="Calibri" w:hAnsiTheme="minorHAnsi" w:cs="Calibri"/>
                <w:color w:val="4F81BD" w:themeColor="accent1"/>
                <w:sz w:val="24"/>
                <w:szCs w:val="24"/>
              </w:rPr>
              <w:t>-Management-Programms darstellen.</w:t>
            </w:r>
          </w:p>
          <w:p w14:paraId="3B27017E" w14:textId="114ADDF5" w:rsidR="003755F4" w:rsidRPr="00FC6D8E" w:rsidRDefault="003755F4" w:rsidP="003731A2">
            <w:pPr>
              <w:widowControl w:val="0"/>
              <w:pBdr>
                <w:top w:val="nil"/>
                <w:left w:val="nil"/>
                <w:bottom w:val="nil"/>
                <w:right w:val="nil"/>
                <w:between w:val="nil"/>
              </w:pBdr>
              <w:spacing w:line="240" w:lineRule="auto"/>
              <w:rPr>
                <w:rFonts w:asciiTheme="minorHAnsi" w:eastAsia="Calibri" w:hAnsiTheme="minorHAnsi" w:cs="Calibri"/>
                <w:b/>
                <w:color w:val="4F81BD" w:themeColor="accent1"/>
                <w:sz w:val="24"/>
                <w:szCs w:val="24"/>
              </w:rPr>
            </w:pPr>
            <w:r w:rsidRPr="00FC6D8E">
              <w:rPr>
                <w:rFonts w:asciiTheme="minorHAnsi" w:eastAsia="Calibri" w:hAnsiTheme="minorHAnsi" w:cs="Calibri"/>
                <w:color w:val="4F81BD" w:themeColor="accent1"/>
                <w:sz w:val="24"/>
                <w:szCs w:val="24"/>
              </w:rPr>
              <w:t xml:space="preserve">Die Zusammenstellung kann eines oder mehrere der folgenden Elemente enthalten (ist aber nicht auf diese beschränkt): Quellcode, Benennung des Autors, Urheberrechtshinweise, Kopien der Lizenzbedingungen, Bearbeitungshinweise, schriftliche Angebote, eine </w:t>
            </w:r>
            <w:r w:rsidR="00FC6D8E" w:rsidRPr="00FC6D8E">
              <w:rPr>
                <w:rFonts w:asciiTheme="minorHAnsi" w:eastAsia="Calibri" w:hAnsiTheme="minorHAnsi" w:cs="Calibri"/>
                <w:color w:val="4F81BD" w:themeColor="accent1"/>
                <w:sz w:val="24"/>
                <w:szCs w:val="24"/>
              </w:rPr>
              <w:t>Open-Source</w:t>
            </w:r>
            <w:r w:rsidRPr="00FC6D8E">
              <w:rPr>
                <w:rFonts w:asciiTheme="minorHAnsi" w:eastAsia="Calibri" w:hAnsiTheme="minorHAnsi" w:cs="Calibri"/>
                <w:color w:val="4F81BD" w:themeColor="accent1"/>
                <w:sz w:val="24"/>
                <w:szCs w:val="24"/>
              </w:rPr>
              <w:t xml:space="preserve">-Komponenten-Stückliste („Bill </w:t>
            </w:r>
            <w:proofErr w:type="spellStart"/>
            <w:r w:rsidRPr="00FC6D8E">
              <w:rPr>
                <w:rFonts w:asciiTheme="minorHAnsi" w:eastAsia="Calibri" w:hAnsiTheme="minorHAnsi" w:cs="Calibri"/>
                <w:color w:val="4F81BD" w:themeColor="accent1"/>
                <w:sz w:val="24"/>
                <w:szCs w:val="24"/>
              </w:rPr>
              <w:t>of</w:t>
            </w:r>
            <w:proofErr w:type="spellEnd"/>
            <w:r w:rsidRPr="00FC6D8E">
              <w:rPr>
                <w:rFonts w:asciiTheme="minorHAnsi" w:eastAsia="Calibri" w:hAnsiTheme="minorHAnsi" w:cs="Calibri"/>
                <w:color w:val="4F81BD" w:themeColor="accent1"/>
                <w:sz w:val="24"/>
                <w:szCs w:val="24"/>
              </w:rPr>
              <w:t xml:space="preserve"> Materials“ bzw. „</w:t>
            </w:r>
            <w:proofErr w:type="spellStart"/>
            <w:r w:rsidRPr="00FC6D8E">
              <w:rPr>
                <w:rFonts w:asciiTheme="minorHAnsi" w:eastAsia="Calibri" w:hAnsiTheme="minorHAnsi" w:cs="Calibri"/>
                <w:color w:val="4F81BD" w:themeColor="accent1"/>
                <w:sz w:val="24"/>
                <w:szCs w:val="24"/>
              </w:rPr>
              <w:t>BoM</w:t>
            </w:r>
            <w:proofErr w:type="spellEnd"/>
            <w:r w:rsidRPr="00FC6D8E">
              <w:rPr>
                <w:rFonts w:asciiTheme="minorHAnsi" w:eastAsia="Calibri" w:hAnsiTheme="minorHAnsi" w:cs="Calibri"/>
                <w:color w:val="4F81BD" w:themeColor="accent1"/>
                <w:sz w:val="24"/>
                <w:szCs w:val="24"/>
              </w:rPr>
              <w:t>"), SPDX-Dokumente, etc.</w:t>
            </w:r>
          </w:p>
          <w:p w14:paraId="6271225A" w14:textId="77777777" w:rsidR="003755F4" w:rsidRPr="003731A2" w:rsidRDefault="003755F4" w:rsidP="003731A2">
            <w:pPr>
              <w:widowControl w:val="0"/>
              <w:pBdr>
                <w:top w:val="nil"/>
                <w:left w:val="nil"/>
                <w:bottom w:val="nil"/>
                <w:right w:val="nil"/>
                <w:between w:val="nil"/>
              </w:pBdr>
              <w:spacing w:line="240" w:lineRule="auto"/>
              <w:rPr>
                <w:rFonts w:asciiTheme="minorHAnsi" w:eastAsia="Calibri" w:hAnsiTheme="minorHAnsi" w:cs="Calibri"/>
                <w:b/>
                <w:sz w:val="24"/>
                <w:szCs w:val="24"/>
              </w:rPr>
            </w:pPr>
          </w:p>
          <w:p w14:paraId="6ED62519" w14:textId="77777777" w:rsidR="00FC6D8E" w:rsidRDefault="00FC6D8E" w:rsidP="003731A2">
            <w:pPr>
              <w:widowControl w:val="0"/>
              <w:pBdr>
                <w:top w:val="nil"/>
                <w:left w:val="nil"/>
                <w:bottom w:val="nil"/>
                <w:right w:val="nil"/>
                <w:between w:val="nil"/>
              </w:pBdr>
              <w:spacing w:line="240" w:lineRule="auto"/>
              <w:rPr>
                <w:rFonts w:asciiTheme="minorHAnsi" w:eastAsia="Calibri" w:hAnsiTheme="minorHAnsi" w:cs="Calibri"/>
                <w:b/>
                <w:color w:val="4F81BD" w:themeColor="accent1"/>
                <w:sz w:val="24"/>
                <w:szCs w:val="24"/>
              </w:rPr>
            </w:pPr>
          </w:p>
          <w:p w14:paraId="293FBFE5" w14:textId="6DE7C0A3" w:rsidR="003755F4" w:rsidRPr="00FC6D8E" w:rsidRDefault="00FC6D8E"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FC6D8E">
              <w:rPr>
                <w:rFonts w:asciiTheme="minorHAnsi" w:eastAsia="Calibri" w:hAnsiTheme="minorHAnsi" w:cs="Calibri"/>
                <w:b/>
                <w:color w:val="4F81BD" w:themeColor="accent1"/>
                <w:sz w:val="24"/>
                <w:szCs w:val="24"/>
              </w:rPr>
              <w:t>Open Source Software</w:t>
            </w:r>
            <w:r w:rsidR="003755F4" w:rsidRPr="00FC6D8E">
              <w:rPr>
                <w:rFonts w:asciiTheme="minorHAnsi" w:eastAsia="Calibri" w:hAnsiTheme="minorHAnsi" w:cs="Calibri"/>
                <w:b/>
                <w:color w:val="4F81BD" w:themeColor="accent1"/>
                <w:sz w:val="24"/>
                <w:szCs w:val="24"/>
              </w:rPr>
              <w:t xml:space="preserve"> (Open Source)</w:t>
            </w:r>
            <w:r w:rsidR="003755F4" w:rsidRPr="00FC6D8E">
              <w:rPr>
                <w:rFonts w:asciiTheme="minorHAnsi" w:eastAsia="Calibri" w:hAnsiTheme="minorHAnsi" w:cs="Calibri"/>
                <w:color w:val="4F81BD" w:themeColor="accent1"/>
                <w:sz w:val="24"/>
                <w:szCs w:val="24"/>
              </w:rPr>
              <w:t xml:space="preserve"> - Software, die einer oder mehreren Lizenzen unterliegt, die den Anforderungen der Open Source Definition der Open Source Initiative (OpenSource.org) oder der Free Software Definition der Free Software </w:t>
            </w:r>
            <w:proofErr w:type="spellStart"/>
            <w:r w:rsidR="003755F4" w:rsidRPr="00FC6D8E">
              <w:rPr>
                <w:rFonts w:asciiTheme="minorHAnsi" w:eastAsia="Calibri" w:hAnsiTheme="minorHAnsi" w:cs="Calibri"/>
                <w:color w:val="4F81BD" w:themeColor="accent1"/>
                <w:sz w:val="24"/>
                <w:szCs w:val="24"/>
              </w:rPr>
              <w:t>Foundation</w:t>
            </w:r>
            <w:proofErr w:type="spellEnd"/>
            <w:r w:rsidR="003755F4" w:rsidRPr="00FC6D8E">
              <w:rPr>
                <w:rFonts w:asciiTheme="minorHAnsi" w:eastAsia="Calibri" w:hAnsiTheme="minorHAnsi" w:cs="Calibri"/>
                <w:color w:val="4F81BD" w:themeColor="accent1"/>
                <w:sz w:val="24"/>
                <w:szCs w:val="24"/>
              </w:rPr>
              <w:t xml:space="preserve"> entsprechen.</w:t>
            </w:r>
          </w:p>
          <w:p w14:paraId="0DB18EEF" w14:textId="77777777" w:rsidR="003755F4" w:rsidRPr="003731A2" w:rsidRDefault="003755F4"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42DE77FC" w14:textId="77777777" w:rsidR="00FC6D8E" w:rsidRDefault="00FC6D8E" w:rsidP="003731A2">
            <w:pPr>
              <w:widowControl w:val="0"/>
              <w:pBdr>
                <w:top w:val="nil"/>
                <w:left w:val="nil"/>
                <w:bottom w:val="nil"/>
                <w:right w:val="nil"/>
                <w:between w:val="nil"/>
              </w:pBdr>
              <w:spacing w:line="240" w:lineRule="auto"/>
              <w:rPr>
                <w:rFonts w:asciiTheme="minorHAnsi" w:eastAsia="Calibri" w:hAnsiTheme="minorHAnsi" w:cs="Calibri"/>
                <w:b/>
                <w:sz w:val="24"/>
                <w:szCs w:val="24"/>
              </w:rPr>
            </w:pPr>
          </w:p>
          <w:p w14:paraId="6FC51906" w14:textId="062C5F6D" w:rsidR="003755F4" w:rsidRPr="00FC6D8E" w:rsidRDefault="00FC6D8E"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FC6D8E">
              <w:rPr>
                <w:rFonts w:asciiTheme="minorHAnsi" w:eastAsia="Calibri" w:hAnsiTheme="minorHAnsi" w:cs="Calibri"/>
                <w:b/>
                <w:color w:val="4F81BD" w:themeColor="accent1"/>
                <w:sz w:val="24"/>
                <w:szCs w:val="24"/>
              </w:rPr>
              <w:t>Open Source</w:t>
            </w:r>
            <w:r w:rsidR="003755F4" w:rsidRPr="00FC6D8E">
              <w:rPr>
                <w:rFonts w:asciiTheme="minorHAnsi" w:eastAsia="Calibri" w:hAnsiTheme="minorHAnsi" w:cs="Calibri"/>
                <w:b/>
                <w:color w:val="4F81BD" w:themeColor="accent1"/>
                <w:sz w:val="24"/>
                <w:szCs w:val="24"/>
              </w:rPr>
              <w:t xml:space="preserve"> Liaison </w:t>
            </w:r>
            <w:r w:rsidR="003755F4" w:rsidRPr="00FC6D8E">
              <w:rPr>
                <w:rFonts w:asciiTheme="minorHAnsi" w:eastAsia="Calibri" w:hAnsiTheme="minorHAnsi" w:cs="Calibri"/>
                <w:color w:val="4F81BD" w:themeColor="accent1"/>
                <w:sz w:val="24"/>
                <w:szCs w:val="24"/>
              </w:rPr>
              <w:t xml:space="preserve">- eine konkrete Person, die für den Erhalt externer </w:t>
            </w:r>
            <w:r w:rsidRPr="00FC6D8E">
              <w:rPr>
                <w:rFonts w:asciiTheme="minorHAnsi" w:eastAsia="Calibri" w:hAnsiTheme="minorHAnsi" w:cs="Calibri"/>
                <w:color w:val="4F81BD" w:themeColor="accent1"/>
                <w:sz w:val="24"/>
                <w:szCs w:val="24"/>
              </w:rPr>
              <w:t>Open-Source-</w:t>
            </w:r>
            <w:r w:rsidR="003755F4" w:rsidRPr="00FC6D8E">
              <w:rPr>
                <w:rFonts w:asciiTheme="minorHAnsi" w:eastAsia="Calibri" w:hAnsiTheme="minorHAnsi" w:cs="Calibri"/>
                <w:color w:val="4F81BD" w:themeColor="accent1"/>
                <w:sz w:val="24"/>
                <w:szCs w:val="24"/>
              </w:rPr>
              <w:t>Anfragen bestimmt wird.</w:t>
            </w:r>
          </w:p>
          <w:p w14:paraId="775DEFD7" w14:textId="77777777" w:rsidR="003755F4" w:rsidRPr="003731A2" w:rsidRDefault="003755F4"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69C70443" w14:textId="0068CAB5" w:rsidR="003755F4" w:rsidRPr="003731A2" w:rsidRDefault="003755F4"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r w:rsidRPr="00FC6D8E">
              <w:rPr>
                <w:rFonts w:asciiTheme="minorHAnsi" w:eastAsia="Calibri" w:hAnsiTheme="minorHAnsi" w:cs="Calibri"/>
                <w:b/>
                <w:color w:val="4F81BD" w:themeColor="accent1"/>
                <w:sz w:val="24"/>
                <w:szCs w:val="24"/>
              </w:rPr>
              <w:t>Identifizierte Lizenzen</w:t>
            </w:r>
            <w:r w:rsidRPr="00FC6D8E">
              <w:rPr>
                <w:rFonts w:asciiTheme="minorHAnsi" w:eastAsia="Calibri" w:hAnsiTheme="minorHAnsi" w:cs="Calibri"/>
                <w:color w:val="4F81BD" w:themeColor="accent1"/>
                <w:sz w:val="24"/>
                <w:szCs w:val="24"/>
              </w:rPr>
              <w:t xml:space="preserve"> - eine Reihe von </w:t>
            </w:r>
            <w:r w:rsidR="00FC6D8E" w:rsidRPr="00FC6D8E">
              <w:rPr>
                <w:rFonts w:asciiTheme="minorHAnsi" w:eastAsia="Calibri" w:hAnsiTheme="minorHAnsi" w:cs="Calibri"/>
                <w:color w:val="4F81BD" w:themeColor="accent1"/>
                <w:sz w:val="24"/>
                <w:szCs w:val="24"/>
              </w:rPr>
              <w:t>Open-Source</w:t>
            </w:r>
            <w:r w:rsidRPr="00FC6D8E">
              <w:rPr>
                <w:rFonts w:asciiTheme="minorHAnsi" w:eastAsia="Calibri" w:hAnsiTheme="minorHAnsi" w:cs="Calibri"/>
                <w:color w:val="4F81BD" w:themeColor="accent1"/>
                <w:sz w:val="24"/>
                <w:szCs w:val="24"/>
              </w:rPr>
              <w:t>-</w:t>
            </w:r>
            <w:r w:rsidR="00FC6D8E" w:rsidRPr="00FC6D8E">
              <w:rPr>
                <w:rFonts w:asciiTheme="minorHAnsi" w:eastAsia="Calibri" w:hAnsiTheme="minorHAnsi" w:cs="Calibri"/>
                <w:color w:val="4F81BD" w:themeColor="accent1"/>
                <w:sz w:val="24"/>
                <w:szCs w:val="24"/>
              </w:rPr>
              <w:lastRenderedPageBreak/>
              <w:t>Softwarel</w:t>
            </w:r>
            <w:r w:rsidRPr="00FC6D8E">
              <w:rPr>
                <w:rFonts w:asciiTheme="minorHAnsi" w:eastAsia="Calibri" w:hAnsiTheme="minorHAnsi" w:cs="Calibri"/>
                <w:color w:val="4F81BD" w:themeColor="accent1"/>
                <w:sz w:val="24"/>
                <w:szCs w:val="24"/>
              </w:rPr>
              <w:t xml:space="preserve">izenzen, die aufgrund einer geeigneten Methode zur Identifizierung derjenigen </w:t>
            </w:r>
            <w:r w:rsidR="005B4C37">
              <w:rPr>
                <w:rFonts w:asciiTheme="minorHAnsi" w:eastAsia="Calibri" w:hAnsiTheme="minorHAnsi" w:cs="Calibri"/>
                <w:color w:val="4F81BD" w:themeColor="accent1"/>
                <w:sz w:val="24"/>
                <w:szCs w:val="24"/>
              </w:rPr>
              <w:t>Open-Source</w:t>
            </w:r>
            <w:r w:rsidRPr="00FC6D8E">
              <w:rPr>
                <w:rFonts w:asciiTheme="minorHAnsi" w:eastAsia="Calibri" w:hAnsiTheme="minorHAnsi" w:cs="Calibri"/>
                <w:color w:val="4F81BD" w:themeColor="accent1"/>
                <w:sz w:val="24"/>
                <w:szCs w:val="24"/>
              </w:rPr>
              <w:t>-Lizenzen, die einer Zugelieferten Software zugrunde liegen, identifiziert wurden.</w:t>
            </w:r>
          </w:p>
          <w:p w14:paraId="12FB739B" w14:textId="77777777" w:rsidR="003755F4" w:rsidRPr="003731A2" w:rsidRDefault="003755F4"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6B071A93" w14:textId="77777777" w:rsidR="002C7FCC" w:rsidRPr="003731A2" w:rsidRDefault="002C7FCC" w:rsidP="003731A2">
            <w:pPr>
              <w:widowControl w:val="0"/>
              <w:pBdr>
                <w:top w:val="nil"/>
                <w:left w:val="nil"/>
                <w:bottom w:val="nil"/>
                <w:right w:val="nil"/>
                <w:between w:val="nil"/>
              </w:pBdr>
              <w:spacing w:line="240" w:lineRule="auto"/>
              <w:rPr>
                <w:rFonts w:asciiTheme="minorHAnsi" w:eastAsia="Calibri" w:hAnsiTheme="minorHAnsi" w:cs="Calibri"/>
                <w:b/>
                <w:sz w:val="24"/>
                <w:szCs w:val="24"/>
              </w:rPr>
            </w:pPr>
          </w:p>
          <w:p w14:paraId="60C3AFFD" w14:textId="06A4FBF5" w:rsidR="002C7FCC" w:rsidRPr="00FC6D8E" w:rsidRDefault="003755F4"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proofErr w:type="spellStart"/>
            <w:r w:rsidRPr="00FC6D8E">
              <w:rPr>
                <w:rFonts w:asciiTheme="minorHAnsi" w:eastAsia="Calibri" w:hAnsiTheme="minorHAnsi" w:cs="Calibri"/>
                <w:b/>
                <w:color w:val="4F81BD" w:themeColor="accent1"/>
                <w:sz w:val="24"/>
                <w:szCs w:val="24"/>
              </w:rPr>
              <w:t>OpenChain</w:t>
            </w:r>
            <w:proofErr w:type="spellEnd"/>
            <w:r w:rsidRPr="00FC6D8E">
              <w:rPr>
                <w:rFonts w:asciiTheme="minorHAnsi" w:eastAsia="Calibri" w:hAnsiTheme="minorHAnsi" w:cs="Calibri"/>
                <w:b/>
                <w:color w:val="4F81BD" w:themeColor="accent1"/>
                <w:sz w:val="24"/>
                <w:szCs w:val="24"/>
              </w:rPr>
              <w:t xml:space="preserve"> </w:t>
            </w:r>
            <w:proofErr w:type="spellStart"/>
            <w:r w:rsidRPr="00FC6D8E">
              <w:rPr>
                <w:rFonts w:asciiTheme="minorHAnsi" w:eastAsia="Calibri" w:hAnsiTheme="minorHAnsi" w:cs="Calibri"/>
                <w:b/>
                <w:color w:val="4F81BD" w:themeColor="accent1"/>
                <w:sz w:val="24"/>
                <w:szCs w:val="24"/>
              </w:rPr>
              <w:t>Conforming</w:t>
            </w:r>
            <w:proofErr w:type="spellEnd"/>
            <w:r w:rsidRPr="00FC6D8E">
              <w:rPr>
                <w:rFonts w:asciiTheme="minorHAnsi" w:eastAsia="Calibri" w:hAnsiTheme="minorHAnsi" w:cs="Calibri"/>
                <w:b/>
                <w:color w:val="4F81BD" w:themeColor="accent1"/>
                <w:sz w:val="24"/>
                <w:szCs w:val="24"/>
              </w:rPr>
              <w:t xml:space="preserve"> </w:t>
            </w:r>
            <w:proofErr w:type="spellStart"/>
            <w:r w:rsidRPr="00FC6D8E">
              <w:rPr>
                <w:rFonts w:asciiTheme="minorHAnsi" w:eastAsia="Calibri" w:hAnsiTheme="minorHAnsi" w:cs="Calibri"/>
                <w:b/>
                <w:color w:val="4F81BD" w:themeColor="accent1"/>
                <w:sz w:val="24"/>
                <w:szCs w:val="24"/>
              </w:rPr>
              <w:t>Program</w:t>
            </w:r>
            <w:proofErr w:type="spellEnd"/>
            <w:r w:rsidR="00FC6D8E" w:rsidRPr="00FC6D8E">
              <w:rPr>
                <w:rFonts w:asciiTheme="minorHAnsi" w:eastAsia="Calibri" w:hAnsiTheme="minorHAnsi" w:cs="Calibri"/>
                <w:b/>
                <w:color w:val="4F81BD" w:themeColor="accent1"/>
                <w:sz w:val="24"/>
                <w:szCs w:val="24"/>
              </w:rPr>
              <w:t xml:space="preserve"> (Programm)</w:t>
            </w:r>
            <w:r w:rsidRPr="00FC6D8E">
              <w:rPr>
                <w:rFonts w:asciiTheme="minorHAnsi" w:eastAsia="Calibri" w:hAnsiTheme="minorHAnsi" w:cs="Calibri"/>
                <w:b/>
                <w:color w:val="4F81BD" w:themeColor="accent1"/>
                <w:sz w:val="24"/>
                <w:szCs w:val="24"/>
              </w:rPr>
              <w:t xml:space="preserve"> </w:t>
            </w:r>
            <w:r w:rsidRPr="00FC6D8E">
              <w:rPr>
                <w:rFonts w:asciiTheme="minorHAnsi" w:eastAsia="Calibri" w:hAnsiTheme="minorHAnsi" w:cs="Calibri"/>
                <w:color w:val="4F81BD" w:themeColor="accent1"/>
                <w:sz w:val="24"/>
                <w:szCs w:val="24"/>
              </w:rPr>
              <w:t>- ein Programm, das alle Anforderungen dieser Spezifikation erfüllt.</w:t>
            </w:r>
          </w:p>
          <w:p w14:paraId="10888E58" w14:textId="61C98DD3" w:rsidR="004F25A7" w:rsidRPr="003731A2" w:rsidRDefault="004F25A7"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26B5B74F" w14:textId="77777777" w:rsidR="003755F4" w:rsidRPr="00FF43FE" w:rsidRDefault="003755F4"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FF43FE">
              <w:rPr>
                <w:rFonts w:asciiTheme="minorHAnsi" w:eastAsia="Calibri" w:hAnsiTheme="minorHAnsi" w:cs="Calibri"/>
                <w:b/>
                <w:color w:val="4F81BD" w:themeColor="accent1"/>
                <w:sz w:val="24"/>
                <w:szCs w:val="24"/>
              </w:rPr>
              <w:t xml:space="preserve">Software-Mitarbeiter </w:t>
            </w:r>
            <w:r w:rsidRPr="00FF43FE">
              <w:rPr>
                <w:rFonts w:asciiTheme="minorHAnsi" w:eastAsia="Calibri" w:hAnsiTheme="minorHAnsi" w:cs="Calibri"/>
                <w:color w:val="4F81BD" w:themeColor="accent1"/>
                <w:sz w:val="24"/>
                <w:szCs w:val="24"/>
              </w:rPr>
              <w:t>- jeder Mitarbeiter oder Auftragnehmer, der die Vorgaben für zugelieferte Software festlegt, zu ihr beiträgt oder für ihre Vorbereitung verantwortlich ist. Abhängig von der jeweiligen Organisation sind dies insbesondere Software-Entwickler, Release-Ingenieure, Qualitätsprüfer, Produkt-Marketing und Produkt-Management.</w:t>
            </w:r>
          </w:p>
          <w:p w14:paraId="2446075A" w14:textId="77777777" w:rsidR="003755F4" w:rsidRPr="003731A2" w:rsidRDefault="003755F4" w:rsidP="003731A2">
            <w:pPr>
              <w:widowControl w:val="0"/>
              <w:pBdr>
                <w:top w:val="nil"/>
                <w:left w:val="nil"/>
                <w:bottom w:val="nil"/>
                <w:right w:val="nil"/>
                <w:between w:val="nil"/>
              </w:pBdr>
              <w:spacing w:line="240" w:lineRule="auto"/>
              <w:rPr>
                <w:rFonts w:asciiTheme="minorHAnsi" w:eastAsia="Calibri" w:hAnsiTheme="minorHAnsi" w:cs="Calibri"/>
                <w:b/>
                <w:sz w:val="24"/>
                <w:szCs w:val="24"/>
              </w:rPr>
            </w:pPr>
          </w:p>
          <w:p w14:paraId="2D94BD45" w14:textId="77777777" w:rsidR="003755F4" w:rsidRPr="00FF43FE" w:rsidRDefault="003755F4"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FF43FE">
              <w:rPr>
                <w:rFonts w:asciiTheme="minorHAnsi" w:eastAsia="Calibri" w:hAnsiTheme="minorHAnsi" w:cs="Calibri"/>
                <w:b/>
                <w:color w:val="4F81BD" w:themeColor="accent1"/>
                <w:sz w:val="24"/>
                <w:szCs w:val="24"/>
              </w:rPr>
              <w:t>SPDX oder Software Package Data Exchange</w:t>
            </w:r>
            <w:r w:rsidRPr="00FF43FE">
              <w:rPr>
                <w:rFonts w:asciiTheme="minorHAnsi" w:eastAsia="Calibri" w:hAnsiTheme="minorHAnsi" w:cs="Calibri"/>
                <w:color w:val="4F81BD" w:themeColor="accent1"/>
                <w:sz w:val="24"/>
                <w:szCs w:val="24"/>
              </w:rPr>
              <w:t xml:space="preserve"> - der von der SPDX-Arbeitsgruppe erstellte Format-Standard für den Austausch von Lizenz- und Urheberrechtsinformationen für ein bestimmtes Softwarepaket. Eine Beschreibung der SPDX-Spezifikation finden Sie unter </w:t>
            </w:r>
            <w:hyperlink r:id="rId12">
              <w:r w:rsidRPr="00FF43FE">
                <w:rPr>
                  <w:rFonts w:asciiTheme="minorHAnsi" w:eastAsia="Calibri" w:hAnsiTheme="minorHAnsi" w:cs="Calibri"/>
                  <w:color w:val="4F81BD" w:themeColor="accent1"/>
                  <w:sz w:val="24"/>
                  <w:szCs w:val="24"/>
                  <w:u w:val="single"/>
                </w:rPr>
                <w:t>www.spdx.org</w:t>
              </w:r>
            </w:hyperlink>
            <w:r w:rsidRPr="00FF43FE">
              <w:rPr>
                <w:rFonts w:asciiTheme="minorHAnsi" w:eastAsia="Calibri" w:hAnsiTheme="minorHAnsi" w:cs="Calibri"/>
                <w:color w:val="4F81BD" w:themeColor="accent1"/>
                <w:sz w:val="24"/>
                <w:szCs w:val="24"/>
              </w:rPr>
              <w:t>.</w:t>
            </w:r>
          </w:p>
          <w:p w14:paraId="3E2DD509" w14:textId="77777777" w:rsidR="003755F4" w:rsidRPr="003731A2" w:rsidRDefault="003755F4"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7F52935B" w14:textId="77777777" w:rsidR="003755F4" w:rsidRPr="00FF43FE" w:rsidRDefault="003755F4"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FF43FE">
              <w:rPr>
                <w:rFonts w:asciiTheme="minorHAnsi" w:eastAsia="Calibri" w:hAnsiTheme="minorHAnsi" w:cs="Calibri"/>
                <w:b/>
                <w:color w:val="4F81BD" w:themeColor="accent1"/>
                <w:sz w:val="24"/>
                <w:szCs w:val="24"/>
              </w:rPr>
              <w:t>Zugelieferte Software</w:t>
            </w:r>
            <w:r w:rsidRPr="00FF43FE">
              <w:rPr>
                <w:rFonts w:asciiTheme="minorHAnsi" w:eastAsia="Calibri" w:hAnsiTheme="minorHAnsi" w:cs="Calibri"/>
                <w:color w:val="4F81BD" w:themeColor="accent1"/>
                <w:sz w:val="24"/>
                <w:szCs w:val="24"/>
              </w:rPr>
              <w:t xml:space="preserve"> - Software, die eine Organisation an Dritte weitergibt (z. B. andere </w:t>
            </w:r>
            <w:r w:rsidRPr="00FF43FE">
              <w:rPr>
                <w:rFonts w:asciiTheme="minorHAnsi" w:eastAsia="Calibri" w:hAnsiTheme="minorHAnsi" w:cs="Calibri"/>
                <w:color w:val="4F81BD" w:themeColor="accent1"/>
                <w:sz w:val="24"/>
                <w:szCs w:val="24"/>
              </w:rPr>
              <w:lastRenderedPageBreak/>
              <w:t>Organisationen oder Einzelpersonen).</w:t>
            </w:r>
          </w:p>
          <w:p w14:paraId="1DEC0924" w14:textId="77777777" w:rsidR="003755F4" w:rsidRPr="003731A2" w:rsidRDefault="003755F4"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5DE0C322" w14:textId="77777777" w:rsidR="00FF43FE" w:rsidRDefault="00FF43FE" w:rsidP="003731A2">
            <w:pPr>
              <w:widowControl w:val="0"/>
              <w:pBdr>
                <w:top w:val="nil"/>
                <w:left w:val="nil"/>
                <w:bottom w:val="nil"/>
                <w:right w:val="nil"/>
                <w:between w:val="nil"/>
              </w:pBdr>
              <w:spacing w:line="240" w:lineRule="auto"/>
              <w:rPr>
                <w:rFonts w:asciiTheme="minorHAnsi" w:eastAsia="Calibri" w:hAnsiTheme="minorHAnsi" w:cs="Calibri"/>
                <w:b/>
                <w:sz w:val="24"/>
                <w:szCs w:val="24"/>
              </w:rPr>
            </w:pPr>
          </w:p>
          <w:p w14:paraId="03275FF5" w14:textId="7D526B06" w:rsidR="003755F4" w:rsidRPr="003731A2" w:rsidRDefault="003755F4"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r w:rsidRPr="00FF43FE">
              <w:rPr>
                <w:rFonts w:asciiTheme="minorHAnsi" w:eastAsia="Calibri" w:hAnsiTheme="minorHAnsi" w:cs="Calibri"/>
                <w:b/>
                <w:color w:val="4F81BD" w:themeColor="accent1"/>
                <w:sz w:val="24"/>
                <w:szCs w:val="24"/>
              </w:rPr>
              <w:t>Verifikationsmaterial</w:t>
            </w:r>
            <w:r w:rsidRPr="00FF43FE">
              <w:rPr>
                <w:rFonts w:asciiTheme="minorHAnsi" w:eastAsia="Calibri" w:hAnsiTheme="minorHAnsi" w:cs="Calibri"/>
                <w:color w:val="4F81BD" w:themeColor="accent1"/>
                <w:sz w:val="24"/>
                <w:szCs w:val="24"/>
              </w:rPr>
              <w:t xml:space="preserve"> - Nachweise, die vorhanden sein müssen, damit eine bestimmte Anforderung als erfüllt angesehen werden kann.</w:t>
            </w:r>
          </w:p>
        </w:tc>
      </w:tr>
    </w:tbl>
    <w:p w14:paraId="3B8E13DF" w14:textId="77777777" w:rsidR="005B118C" w:rsidRPr="003731A2" w:rsidRDefault="005B118C" w:rsidP="003731A2">
      <w:pPr>
        <w:rPr>
          <w:rFonts w:asciiTheme="minorHAnsi" w:eastAsia="Calibri" w:hAnsiTheme="minorHAnsi" w:cs="Calibri"/>
          <w:sz w:val="24"/>
          <w:szCs w:val="24"/>
        </w:rPr>
      </w:pPr>
    </w:p>
    <w:p w14:paraId="549D1CDD" w14:textId="77777777" w:rsidR="005B118C" w:rsidRPr="003731A2" w:rsidRDefault="005B118C" w:rsidP="003731A2">
      <w:pPr>
        <w:rPr>
          <w:rFonts w:asciiTheme="minorHAnsi" w:eastAsia="Calibri" w:hAnsiTheme="minorHAnsi" w:cs="Calibri"/>
          <w:sz w:val="24"/>
          <w:szCs w:val="24"/>
        </w:rPr>
      </w:pPr>
    </w:p>
    <w:p w14:paraId="2A6935BC" w14:textId="77777777" w:rsidR="005B118C" w:rsidRPr="003731A2" w:rsidRDefault="00CD55CA" w:rsidP="003731A2">
      <w:pPr>
        <w:rPr>
          <w:rFonts w:asciiTheme="minorHAnsi" w:eastAsia="Calibri" w:hAnsiTheme="minorHAnsi" w:cs="Calibri"/>
          <w:sz w:val="24"/>
          <w:szCs w:val="24"/>
        </w:rPr>
      </w:pPr>
      <w:proofErr w:type="spellStart"/>
      <w:r w:rsidRPr="003731A2">
        <w:rPr>
          <w:rFonts w:asciiTheme="minorHAnsi" w:eastAsia="Calibri" w:hAnsiTheme="minorHAnsi" w:cs="Calibri"/>
          <w:color w:val="073763"/>
          <w:sz w:val="24"/>
          <w:szCs w:val="24"/>
        </w:rPr>
        <w:t>Requirements</w:t>
      </w:r>
      <w:proofErr w:type="spellEnd"/>
    </w:p>
    <w:tbl>
      <w:tblPr>
        <w:tblStyle w:val="a1"/>
        <w:tblW w:w="95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51"/>
        <w:gridCol w:w="3118"/>
        <w:gridCol w:w="3260"/>
      </w:tblGrid>
      <w:tr w:rsidR="003755F4" w:rsidRPr="003731A2" w14:paraId="1BE18FE1" w14:textId="77777777" w:rsidTr="004F25A7">
        <w:tc>
          <w:tcPr>
            <w:tcW w:w="3151" w:type="dxa"/>
            <w:shd w:val="clear" w:color="auto" w:fill="auto"/>
            <w:tcMar>
              <w:top w:w="100" w:type="dxa"/>
              <w:left w:w="100" w:type="dxa"/>
              <w:bottom w:w="100" w:type="dxa"/>
              <w:right w:w="100" w:type="dxa"/>
            </w:tcMar>
          </w:tcPr>
          <w:p w14:paraId="213F32E8" w14:textId="77777777" w:rsidR="003755F4" w:rsidRPr="003731A2" w:rsidRDefault="003755F4" w:rsidP="003731A2">
            <w:pPr>
              <w:spacing w:line="240" w:lineRule="auto"/>
              <w:rPr>
                <w:rFonts w:asciiTheme="minorHAnsi" w:eastAsia="Calibri" w:hAnsiTheme="minorHAnsi" w:cs="Calibri"/>
                <w:color w:val="6D9EEB"/>
                <w:sz w:val="24"/>
                <w:szCs w:val="24"/>
                <w:lang w:val="en-US"/>
              </w:rPr>
            </w:pPr>
            <w:r w:rsidRPr="003731A2">
              <w:rPr>
                <w:rFonts w:asciiTheme="minorHAnsi" w:eastAsia="Calibri" w:hAnsiTheme="minorHAnsi" w:cs="Calibri"/>
                <w:color w:val="6D9EEB"/>
                <w:sz w:val="24"/>
                <w:szCs w:val="24"/>
                <w:lang w:val="en-US"/>
              </w:rPr>
              <w:t>Goal 1: Know Your FOSS Responsibilities</w:t>
            </w:r>
          </w:p>
        </w:tc>
        <w:tc>
          <w:tcPr>
            <w:tcW w:w="3118" w:type="dxa"/>
          </w:tcPr>
          <w:p w14:paraId="4D35CF42" w14:textId="6E6ADC4C" w:rsidR="003755F4" w:rsidRPr="003731A2" w:rsidRDefault="002C7FCC" w:rsidP="003731A2">
            <w:pPr>
              <w:widowControl w:val="0"/>
              <w:spacing w:line="240" w:lineRule="auto"/>
              <w:rPr>
                <w:rFonts w:asciiTheme="minorHAnsi" w:eastAsia="Calibri" w:hAnsiTheme="minorHAnsi" w:cs="Calibri"/>
                <w:color w:val="6D9EEB"/>
                <w:sz w:val="24"/>
                <w:szCs w:val="24"/>
                <w:lang w:val="en-US"/>
              </w:rPr>
            </w:pPr>
            <w:r w:rsidRPr="003731A2">
              <w:rPr>
                <w:rFonts w:asciiTheme="minorHAnsi" w:hAnsiTheme="minorHAnsi"/>
                <w:b/>
                <w:bCs/>
                <w:sz w:val="24"/>
                <w:szCs w:val="24"/>
              </w:rPr>
              <w:t xml:space="preserve">Part 1: </w:t>
            </w:r>
            <w:proofErr w:type="spellStart"/>
            <w:r w:rsidRPr="003731A2">
              <w:rPr>
                <w:rFonts w:asciiTheme="minorHAnsi" w:hAnsiTheme="minorHAnsi"/>
                <w:b/>
                <w:bCs/>
                <w:sz w:val="24"/>
                <w:szCs w:val="24"/>
              </w:rPr>
              <w:t>Program</w:t>
            </w:r>
            <w:proofErr w:type="spellEnd"/>
            <w:r w:rsidRPr="003731A2">
              <w:rPr>
                <w:rFonts w:asciiTheme="minorHAnsi" w:hAnsiTheme="minorHAnsi"/>
                <w:b/>
                <w:bCs/>
                <w:sz w:val="24"/>
                <w:szCs w:val="24"/>
              </w:rPr>
              <w:t xml:space="preserve"> </w:t>
            </w:r>
            <w:proofErr w:type="spellStart"/>
            <w:r w:rsidRPr="003731A2">
              <w:rPr>
                <w:rFonts w:asciiTheme="minorHAnsi" w:hAnsiTheme="minorHAnsi"/>
                <w:b/>
                <w:bCs/>
                <w:sz w:val="24"/>
                <w:szCs w:val="24"/>
              </w:rPr>
              <w:t>Foundation</w:t>
            </w:r>
            <w:proofErr w:type="spellEnd"/>
          </w:p>
        </w:tc>
        <w:tc>
          <w:tcPr>
            <w:tcW w:w="3260" w:type="dxa"/>
            <w:shd w:val="clear" w:color="auto" w:fill="auto"/>
            <w:tcMar>
              <w:top w:w="100" w:type="dxa"/>
              <w:left w:w="100" w:type="dxa"/>
              <w:bottom w:w="100" w:type="dxa"/>
              <w:right w:w="100" w:type="dxa"/>
            </w:tcMar>
          </w:tcPr>
          <w:p w14:paraId="1090BE4F" w14:textId="3E2D03B0" w:rsidR="003755F4" w:rsidRPr="003731A2" w:rsidRDefault="00FF43FE" w:rsidP="003731A2">
            <w:pPr>
              <w:widowControl w:val="0"/>
              <w:spacing w:line="240" w:lineRule="auto"/>
              <w:rPr>
                <w:rFonts w:asciiTheme="minorHAnsi" w:eastAsia="Calibri" w:hAnsiTheme="minorHAnsi" w:cs="Calibri"/>
                <w:sz w:val="24"/>
                <w:szCs w:val="24"/>
              </w:rPr>
            </w:pPr>
            <w:r>
              <w:rPr>
                <w:rFonts w:asciiTheme="minorHAnsi" w:eastAsia="Calibri" w:hAnsiTheme="minorHAnsi" w:cs="Calibri"/>
                <w:color w:val="6D9EEB"/>
                <w:sz w:val="24"/>
                <w:szCs w:val="24"/>
              </w:rPr>
              <w:t>Teil</w:t>
            </w:r>
            <w:r w:rsidR="003755F4" w:rsidRPr="003731A2">
              <w:rPr>
                <w:rFonts w:asciiTheme="minorHAnsi" w:eastAsia="Calibri" w:hAnsiTheme="minorHAnsi" w:cs="Calibri"/>
                <w:color w:val="6D9EEB"/>
                <w:sz w:val="24"/>
                <w:szCs w:val="24"/>
              </w:rPr>
              <w:t xml:space="preserve"> 1: </w:t>
            </w:r>
            <w:r>
              <w:rPr>
                <w:rFonts w:asciiTheme="minorHAnsi" w:eastAsia="Calibri" w:hAnsiTheme="minorHAnsi" w:cs="Calibri"/>
                <w:color w:val="6D9EEB"/>
                <w:sz w:val="24"/>
                <w:szCs w:val="24"/>
              </w:rPr>
              <w:t>Programm-Grundlagen</w:t>
            </w:r>
          </w:p>
        </w:tc>
      </w:tr>
      <w:tr w:rsidR="003755F4" w:rsidRPr="003731A2" w14:paraId="50CE334D" w14:textId="77777777" w:rsidTr="004F25A7">
        <w:tc>
          <w:tcPr>
            <w:tcW w:w="3151" w:type="dxa"/>
            <w:shd w:val="clear" w:color="auto" w:fill="auto"/>
            <w:tcMar>
              <w:top w:w="100" w:type="dxa"/>
              <w:left w:w="100" w:type="dxa"/>
              <w:bottom w:w="100" w:type="dxa"/>
              <w:right w:w="100" w:type="dxa"/>
            </w:tcMar>
          </w:tcPr>
          <w:p w14:paraId="44343218" w14:textId="77777777" w:rsidR="004F25A7" w:rsidRPr="00C01044" w:rsidRDefault="004F25A7" w:rsidP="003731A2">
            <w:pPr>
              <w:spacing w:line="240" w:lineRule="auto"/>
              <w:rPr>
                <w:rFonts w:asciiTheme="minorHAnsi" w:eastAsia="Calibri" w:hAnsiTheme="minorHAnsi" w:cs="Calibri"/>
                <w:sz w:val="24"/>
                <w:szCs w:val="24"/>
                <w:lang w:val="en-GB"/>
              </w:rPr>
            </w:pPr>
          </w:p>
          <w:p w14:paraId="3759608A" w14:textId="27D22723" w:rsidR="003755F4" w:rsidRPr="003731A2" w:rsidRDefault="003755F4"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1.1 A written FOSS policy exists that governs FOSS license compliance of the Supplied Software distribution. The policy must be internally communicated.</w:t>
            </w:r>
          </w:p>
          <w:p w14:paraId="7AD951A4" w14:textId="77777777" w:rsidR="003755F4" w:rsidRPr="003731A2" w:rsidRDefault="003755F4" w:rsidP="003731A2">
            <w:pPr>
              <w:spacing w:line="240" w:lineRule="auto"/>
              <w:rPr>
                <w:rFonts w:asciiTheme="minorHAnsi" w:eastAsia="Calibri" w:hAnsiTheme="minorHAnsi" w:cs="Calibri"/>
                <w:sz w:val="24"/>
                <w:szCs w:val="24"/>
                <w:lang w:val="en-US"/>
              </w:rPr>
            </w:pPr>
          </w:p>
          <w:p w14:paraId="7E1DF3AA" w14:textId="77777777" w:rsidR="003755F4" w:rsidRPr="003731A2" w:rsidRDefault="003755F4" w:rsidP="003731A2">
            <w:pPr>
              <w:spacing w:line="240" w:lineRule="auto"/>
              <w:rPr>
                <w:rFonts w:asciiTheme="minorHAnsi" w:eastAsia="Calibri" w:hAnsiTheme="minorHAnsi" w:cs="Calibri"/>
                <w:sz w:val="24"/>
                <w:szCs w:val="24"/>
                <w:lang w:val="en-US"/>
              </w:rPr>
            </w:pPr>
          </w:p>
          <w:p w14:paraId="5E19C0F5" w14:textId="77777777" w:rsidR="003755F4" w:rsidRPr="003731A2" w:rsidRDefault="003755F4" w:rsidP="003731A2">
            <w:pPr>
              <w:spacing w:line="240" w:lineRule="auto"/>
              <w:rPr>
                <w:rFonts w:asciiTheme="minorHAnsi" w:eastAsia="Calibri" w:hAnsiTheme="minorHAnsi" w:cs="Calibri"/>
                <w:sz w:val="24"/>
                <w:szCs w:val="24"/>
                <w:lang w:val="en-US"/>
              </w:rPr>
            </w:pPr>
          </w:p>
          <w:p w14:paraId="1D0C6F1E" w14:textId="18C8C8A0" w:rsidR="003755F4" w:rsidRPr="003731A2" w:rsidRDefault="003755F4"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Verification Material(s):</w:t>
            </w:r>
          </w:p>
          <w:p w14:paraId="010F8BE6" w14:textId="77777777" w:rsidR="003755F4" w:rsidRPr="003731A2" w:rsidRDefault="003755F4" w:rsidP="003731A2">
            <w:pPr>
              <w:spacing w:line="240" w:lineRule="auto"/>
              <w:rPr>
                <w:rFonts w:asciiTheme="minorHAnsi" w:eastAsia="Calibri" w:hAnsiTheme="minorHAnsi" w:cs="Calibri"/>
                <w:sz w:val="24"/>
                <w:szCs w:val="24"/>
                <w:lang w:val="en-US"/>
              </w:rPr>
            </w:pPr>
          </w:p>
          <w:p w14:paraId="538990C4" w14:textId="77777777" w:rsidR="004F25A7" w:rsidRPr="003731A2" w:rsidRDefault="003755F4"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1.1.1 A documented FOSS policy.</w:t>
            </w:r>
          </w:p>
          <w:p w14:paraId="57CAD306" w14:textId="77777777" w:rsidR="004F25A7" w:rsidRPr="003731A2" w:rsidRDefault="004F25A7" w:rsidP="003731A2">
            <w:pPr>
              <w:spacing w:line="240" w:lineRule="auto"/>
              <w:rPr>
                <w:rFonts w:asciiTheme="minorHAnsi" w:eastAsia="Calibri" w:hAnsiTheme="minorHAnsi" w:cs="Calibri"/>
                <w:sz w:val="24"/>
                <w:szCs w:val="24"/>
                <w:lang w:val="en-US"/>
              </w:rPr>
            </w:pPr>
          </w:p>
          <w:p w14:paraId="14DD621C" w14:textId="77777777" w:rsidR="004F25A7" w:rsidRPr="003731A2" w:rsidRDefault="004F25A7" w:rsidP="003731A2">
            <w:pPr>
              <w:spacing w:line="240" w:lineRule="auto"/>
              <w:rPr>
                <w:rFonts w:asciiTheme="minorHAnsi" w:eastAsia="Calibri" w:hAnsiTheme="minorHAnsi" w:cs="Calibri"/>
                <w:sz w:val="24"/>
                <w:szCs w:val="24"/>
                <w:lang w:val="en-US"/>
              </w:rPr>
            </w:pPr>
          </w:p>
          <w:p w14:paraId="5B0ACF63" w14:textId="25D50C0F" w:rsidR="003755F4" w:rsidRPr="003731A2" w:rsidRDefault="003755F4"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1.1.2 A documented procedure that makes Software Staff aware of the existence of the FOSS policy (e.g., via training, internal wiki, or other practical communication method).</w:t>
            </w:r>
          </w:p>
          <w:p w14:paraId="48C2F503" w14:textId="77777777" w:rsidR="003755F4" w:rsidRPr="003731A2" w:rsidRDefault="003755F4" w:rsidP="003731A2">
            <w:pPr>
              <w:spacing w:line="240" w:lineRule="auto"/>
              <w:rPr>
                <w:rFonts w:asciiTheme="minorHAnsi" w:eastAsia="Calibri" w:hAnsiTheme="minorHAnsi" w:cs="Calibri"/>
                <w:sz w:val="24"/>
                <w:szCs w:val="24"/>
                <w:lang w:val="en-US"/>
              </w:rPr>
            </w:pPr>
          </w:p>
          <w:p w14:paraId="7A3E4B14" w14:textId="77777777" w:rsidR="003755F4" w:rsidRPr="003731A2" w:rsidRDefault="003755F4" w:rsidP="003731A2">
            <w:pPr>
              <w:spacing w:line="240" w:lineRule="auto"/>
              <w:rPr>
                <w:rFonts w:asciiTheme="minorHAnsi" w:eastAsia="Calibri" w:hAnsiTheme="minorHAnsi" w:cs="Calibri"/>
                <w:sz w:val="24"/>
                <w:szCs w:val="24"/>
                <w:lang w:val="en-US"/>
              </w:rPr>
            </w:pPr>
          </w:p>
          <w:p w14:paraId="42D33A0C" w14:textId="77777777" w:rsidR="003755F4" w:rsidRPr="003731A2" w:rsidRDefault="003755F4" w:rsidP="003731A2">
            <w:pPr>
              <w:spacing w:line="240" w:lineRule="auto"/>
              <w:rPr>
                <w:rFonts w:asciiTheme="minorHAnsi" w:eastAsia="Calibri" w:hAnsiTheme="minorHAnsi" w:cs="Calibri"/>
                <w:sz w:val="24"/>
                <w:szCs w:val="24"/>
                <w:lang w:val="en-US"/>
              </w:rPr>
            </w:pPr>
          </w:p>
          <w:p w14:paraId="3C66BAE5" w14:textId="77777777" w:rsidR="003755F4" w:rsidRPr="003731A2" w:rsidRDefault="003755F4"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Rationale:</w:t>
            </w:r>
          </w:p>
          <w:p w14:paraId="4C1CC98B" w14:textId="77777777" w:rsidR="003755F4" w:rsidRPr="003731A2" w:rsidRDefault="003755F4"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 xml:space="preserve">To ensure steps are taken to create, record and make Software Staff aware of the </w:t>
            </w:r>
            <w:r w:rsidRPr="003731A2">
              <w:rPr>
                <w:rFonts w:asciiTheme="minorHAnsi" w:eastAsia="Calibri" w:hAnsiTheme="minorHAnsi" w:cs="Calibri"/>
                <w:sz w:val="24"/>
                <w:szCs w:val="24"/>
                <w:lang w:val="en-US"/>
              </w:rPr>
              <w:lastRenderedPageBreak/>
              <w:t>existence of a FOSS policy. Although no requirements are provided here on what should be included in the policy, other sections may impose requirements on the policy.</w:t>
            </w:r>
          </w:p>
          <w:p w14:paraId="076CB7FC" w14:textId="77777777" w:rsidR="003755F4" w:rsidRPr="003731A2" w:rsidRDefault="003755F4" w:rsidP="003731A2">
            <w:pPr>
              <w:spacing w:line="240" w:lineRule="auto"/>
              <w:rPr>
                <w:rFonts w:asciiTheme="minorHAnsi" w:eastAsia="Calibri" w:hAnsiTheme="minorHAnsi" w:cs="Calibri"/>
                <w:sz w:val="24"/>
                <w:szCs w:val="24"/>
                <w:lang w:val="en-US"/>
              </w:rPr>
            </w:pPr>
          </w:p>
          <w:p w14:paraId="70DAF3E5" w14:textId="77777777" w:rsidR="003755F4" w:rsidRPr="003731A2" w:rsidRDefault="003755F4" w:rsidP="003731A2">
            <w:pPr>
              <w:spacing w:line="240" w:lineRule="auto"/>
              <w:rPr>
                <w:rFonts w:asciiTheme="minorHAnsi" w:eastAsia="Calibri" w:hAnsiTheme="minorHAnsi" w:cs="Calibri"/>
                <w:sz w:val="24"/>
                <w:szCs w:val="24"/>
                <w:lang w:val="en-US"/>
              </w:rPr>
            </w:pPr>
          </w:p>
          <w:p w14:paraId="1ACB7E9F" w14:textId="77777777" w:rsidR="003755F4" w:rsidRPr="003731A2" w:rsidRDefault="003755F4" w:rsidP="003731A2">
            <w:pPr>
              <w:spacing w:line="240" w:lineRule="auto"/>
              <w:rPr>
                <w:rFonts w:asciiTheme="minorHAnsi" w:eastAsia="Calibri" w:hAnsiTheme="minorHAnsi" w:cs="Calibri"/>
                <w:sz w:val="24"/>
                <w:szCs w:val="24"/>
                <w:lang w:val="en-US"/>
              </w:rPr>
            </w:pPr>
          </w:p>
          <w:p w14:paraId="1F84886C" w14:textId="77777777" w:rsidR="004F25A7" w:rsidRPr="003731A2" w:rsidRDefault="004F25A7" w:rsidP="003731A2">
            <w:pPr>
              <w:spacing w:line="240" w:lineRule="auto"/>
              <w:rPr>
                <w:rFonts w:asciiTheme="minorHAnsi" w:eastAsia="Calibri" w:hAnsiTheme="minorHAnsi" w:cs="Calibri"/>
                <w:sz w:val="24"/>
                <w:szCs w:val="24"/>
                <w:lang w:val="en-US"/>
              </w:rPr>
            </w:pPr>
          </w:p>
          <w:p w14:paraId="4D8F1AF4" w14:textId="77777777" w:rsidR="004F25A7" w:rsidRPr="003731A2" w:rsidRDefault="004F25A7" w:rsidP="003731A2">
            <w:pPr>
              <w:spacing w:line="240" w:lineRule="auto"/>
              <w:rPr>
                <w:rFonts w:asciiTheme="minorHAnsi" w:eastAsia="Calibri" w:hAnsiTheme="minorHAnsi" w:cs="Calibri"/>
                <w:sz w:val="24"/>
                <w:szCs w:val="24"/>
                <w:lang w:val="en-US"/>
              </w:rPr>
            </w:pPr>
          </w:p>
          <w:p w14:paraId="431A0F54" w14:textId="77777777" w:rsidR="004F25A7" w:rsidRPr="003731A2" w:rsidRDefault="004F25A7" w:rsidP="003731A2">
            <w:pPr>
              <w:spacing w:line="240" w:lineRule="auto"/>
              <w:rPr>
                <w:rFonts w:asciiTheme="minorHAnsi" w:eastAsia="Calibri" w:hAnsiTheme="minorHAnsi" w:cs="Calibri"/>
                <w:sz w:val="24"/>
                <w:szCs w:val="24"/>
                <w:lang w:val="en-US"/>
              </w:rPr>
            </w:pPr>
          </w:p>
          <w:p w14:paraId="5A246D56" w14:textId="77777777" w:rsidR="004F25A7" w:rsidRPr="003731A2" w:rsidRDefault="004F25A7" w:rsidP="003731A2">
            <w:pPr>
              <w:spacing w:line="240" w:lineRule="auto"/>
              <w:rPr>
                <w:rFonts w:asciiTheme="minorHAnsi" w:eastAsia="Calibri" w:hAnsiTheme="minorHAnsi" w:cs="Calibri"/>
                <w:sz w:val="24"/>
                <w:szCs w:val="24"/>
                <w:lang w:val="en-US"/>
              </w:rPr>
            </w:pPr>
          </w:p>
          <w:p w14:paraId="0BC558EE" w14:textId="59CAF4F6" w:rsidR="003755F4" w:rsidRPr="00631557" w:rsidRDefault="003755F4" w:rsidP="003731A2">
            <w:pPr>
              <w:spacing w:line="240" w:lineRule="auto"/>
              <w:rPr>
                <w:rFonts w:asciiTheme="minorHAnsi" w:eastAsia="Calibri" w:hAnsiTheme="minorHAnsi" w:cs="Calibri"/>
                <w:strike/>
                <w:sz w:val="24"/>
                <w:szCs w:val="24"/>
                <w:lang w:val="en-US"/>
              </w:rPr>
            </w:pPr>
            <w:r w:rsidRPr="00631557">
              <w:rPr>
                <w:rFonts w:asciiTheme="minorHAnsi" w:eastAsia="Calibri" w:hAnsiTheme="minorHAnsi" w:cs="Calibri"/>
                <w:strike/>
                <w:sz w:val="24"/>
                <w:szCs w:val="24"/>
                <w:lang w:val="en-US"/>
              </w:rPr>
              <w:t>1.2 Mandatory FOSS training for all Software Staff exists such that:</w:t>
            </w:r>
          </w:p>
          <w:p w14:paraId="2CF15AA9" w14:textId="77777777" w:rsidR="003755F4" w:rsidRPr="00631557" w:rsidRDefault="003755F4" w:rsidP="003731A2">
            <w:pPr>
              <w:spacing w:line="240" w:lineRule="auto"/>
              <w:rPr>
                <w:rFonts w:asciiTheme="minorHAnsi" w:eastAsia="Calibri" w:hAnsiTheme="minorHAnsi" w:cs="Calibri"/>
                <w:strike/>
                <w:sz w:val="24"/>
                <w:szCs w:val="24"/>
                <w:lang w:val="en-US"/>
              </w:rPr>
            </w:pPr>
            <w:r w:rsidRPr="00631557">
              <w:rPr>
                <w:rFonts w:asciiTheme="minorHAnsi" w:eastAsia="Calibri" w:hAnsiTheme="minorHAnsi" w:cs="Calibri"/>
                <w:strike/>
                <w:sz w:val="24"/>
                <w:szCs w:val="24"/>
                <w:lang w:val="en-US"/>
              </w:rPr>
              <w:t>The training, at a minimum, covers the following topics:</w:t>
            </w:r>
          </w:p>
          <w:p w14:paraId="422FC1B6" w14:textId="77777777" w:rsidR="003755F4" w:rsidRPr="00631557" w:rsidRDefault="003755F4" w:rsidP="003731A2">
            <w:pPr>
              <w:numPr>
                <w:ilvl w:val="0"/>
                <w:numId w:val="2"/>
              </w:numPr>
              <w:spacing w:line="240" w:lineRule="auto"/>
              <w:contextualSpacing/>
              <w:rPr>
                <w:rFonts w:asciiTheme="minorHAnsi" w:hAnsiTheme="minorHAnsi"/>
                <w:strike/>
                <w:sz w:val="24"/>
                <w:szCs w:val="24"/>
                <w:lang w:val="en-US"/>
              </w:rPr>
            </w:pPr>
            <w:r w:rsidRPr="00631557">
              <w:rPr>
                <w:rFonts w:asciiTheme="minorHAnsi" w:eastAsia="Calibri" w:hAnsiTheme="minorHAnsi" w:cs="Calibri"/>
                <w:strike/>
                <w:sz w:val="24"/>
                <w:szCs w:val="24"/>
                <w:lang w:val="en-US"/>
              </w:rPr>
              <w:t>The FOSS policy and where to find a copy;</w:t>
            </w:r>
          </w:p>
          <w:p w14:paraId="3D27456C" w14:textId="77777777" w:rsidR="003755F4" w:rsidRPr="00631557" w:rsidRDefault="003755F4" w:rsidP="003731A2">
            <w:pPr>
              <w:numPr>
                <w:ilvl w:val="0"/>
                <w:numId w:val="2"/>
              </w:numPr>
              <w:spacing w:line="240" w:lineRule="auto"/>
              <w:contextualSpacing/>
              <w:rPr>
                <w:rFonts w:asciiTheme="minorHAnsi" w:hAnsiTheme="minorHAnsi"/>
                <w:strike/>
                <w:sz w:val="24"/>
                <w:szCs w:val="24"/>
                <w:lang w:val="en-US"/>
              </w:rPr>
            </w:pPr>
            <w:r w:rsidRPr="00631557">
              <w:rPr>
                <w:rFonts w:asciiTheme="minorHAnsi" w:eastAsia="Calibri" w:hAnsiTheme="minorHAnsi" w:cs="Calibri"/>
                <w:strike/>
                <w:sz w:val="24"/>
                <w:szCs w:val="24"/>
                <w:lang w:val="en-US"/>
              </w:rPr>
              <w:t>Basics of Intellectual Property law pertaining to FOSS and FOSS licenses;</w:t>
            </w:r>
          </w:p>
          <w:p w14:paraId="269F2610" w14:textId="77777777" w:rsidR="003755F4" w:rsidRPr="00631557" w:rsidRDefault="003755F4" w:rsidP="003731A2">
            <w:pPr>
              <w:numPr>
                <w:ilvl w:val="0"/>
                <w:numId w:val="2"/>
              </w:numPr>
              <w:spacing w:line="240" w:lineRule="auto"/>
              <w:contextualSpacing/>
              <w:rPr>
                <w:rFonts w:asciiTheme="minorHAnsi" w:hAnsiTheme="minorHAnsi"/>
                <w:strike/>
                <w:sz w:val="24"/>
                <w:szCs w:val="24"/>
                <w:lang w:val="en-US"/>
              </w:rPr>
            </w:pPr>
            <w:r w:rsidRPr="00631557">
              <w:rPr>
                <w:rFonts w:asciiTheme="minorHAnsi" w:eastAsia="Calibri" w:hAnsiTheme="minorHAnsi" w:cs="Calibri"/>
                <w:strike/>
                <w:sz w:val="24"/>
                <w:szCs w:val="24"/>
                <w:lang w:val="en-US"/>
              </w:rPr>
              <w:t>FOSS licensing concepts (including the concepts of permissive and copyleft licenses);</w:t>
            </w:r>
          </w:p>
          <w:p w14:paraId="428407E2" w14:textId="77777777" w:rsidR="003755F4" w:rsidRPr="00631557" w:rsidRDefault="003755F4" w:rsidP="003731A2">
            <w:pPr>
              <w:numPr>
                <w:ilvl w:val="0"/>
                <w:numId w:val="2"/>
              </w:numPr>
              <w:spacing w:line="240" w:lineRule="auto"/>
              <w:contextualSpacing/>
              <w:rPr>
                <w:rFonts w:asciiTheme="minorHAnsi" w:eastAsia="Calibri" w:hAnsiTheme="minorHAnsi" w:cs="Calibri"/>
                <w:strike/>
                <w:sz w:val="24"/>
                <w:szCs w:val="24"/>
              </w:rPr>
            </w:pPr>
            <w:r w:rsidRPr="00631557">
              <w:rPr>
                <w:rFonts w:asciiTheme="minorHAnsi" w:eastAsia="Calibri" w:hAnsiTheme="minorHAnsi" w:cs="Calibri"/>
                <w:strike/>
                <w:sz w:val="24"/>
                <w:szCs w:val="24"/>
              </w:rPr>
              <w:t xml:space="preserve">FOSS </w:t>
            </w:r>
            <w:proofErr w:type="spellStart"/>
            <w:r w:rsidRPr="00631557">
              <w:rPr>
                <w:rFonts w:asciiTheme="minorHAnsi" w:eastAsia="Calibri" w:hAnsiTheme="minorHAnsi" w:cs="Calibri"/>
                <w:strike/>
                <w:sz w:val="24"/>
                <w:szCs w:val="24"/>
              </w:rPr>
              <w:t>project</w:t>
            </w:r>
            <w:proofErr w:type="spellEnd"/>
            <w:r w:rsidRPr="00631557">
              <w:rPr>
                <w:rFonts w:asciiTheme="minorHAnsi" w:eastAsia="Calibri" w:hAnsiTheme="minorHAnsi" w:cs="Calibri"/>
                <w:strike/>
                <w:sz w:val="24"/>
                <w:szCs w:val="24"/>
              </w:rPr>
              <w:t xml:space="preserve"> </w:t>
            </w:r>
            <w:proofErr w:type="spellStart"/>
            <w:r w:rsidRPr="00631557">
              <w:rPr>
                <w:rFonts w:asciiTheme="minorHAnsi" w:eastAsia="Calibri" w:hAnsiTheme="minorHAnsi" w:cs="Calibri"/>
                <w:strike/>
                <w:sz w:val="24"/>
                <w:szCs w:val="24"/>
              </w:rPr>
              <w:t>licensing</w:t>
            </w:r>
            <w:proofErr w:type="spellEnd"/>
            <w:r w:rsidRPr="00631557">
              <w:rPr>
                <w:rFonts w:asciiTheme="minorHAnsi" w:eastAsia="Calibri" w:hAnsiTheme="minorHAnsi" w:cs="Calibri"/>
                <w:strike/>
                <w:sz w:val="24"/>
                <w:szCs w:val="24"/>
              </w:rPr>
              <w:t xml:space="preserve"> </w:t>
            </w:r>
            <w:proofErr w:type="spellStart"/>
            <w:r w:rsidRPr="00631557">
              <w:rPr>
                <w:rFonts w:asciiTheme="minorHAnsi" w:eastAsia="Calibri" w:hAnsiTheme="minorHAnsi" w:cs="Calibri"/>
                <w:strike/>
                <w:sz w:val="24"/>
                <w:szCs w:val="24"/>
              </w:rPr>
              <w:t>models</w:t>
            </w:r>
            <w:proofErr w:type="spellEnd"/>
            <w:r w:rsidRPr="00631557">
              <w:rPr>
                <w:rFonts w:asciiTheme="minorHAnsi" w:eastAsia="Calibri" w:hAnsiTheme="minorHAnsi" w:cs="Calibri"/>
                <w:strike/>
                <w:sz w:val="24"/>
                <w:szCs w:val="24"/>
              </w:rPr>
              <w:t>;</w:t>
            </w:r>
          </w:p>
          <w:p w14:paraId="5E2F3B4C" w14:textId="77777777" w:rsidR="003755F4" w:rsidRPr="00631557" w:rsidRDefault="003755F4" w:rsidP="003731A2">
            <w:pPr>
              <w:numPr>
                <w:ilvl w:val="0"/>
                <w:numId w:val="2"/>
              </w:numPr>
              <w:spacing w:line="240" w:lineRule="auto"/>
              <w:contextualSpacing/>
              <w:rPr>
                <w:rFonts w:asciiTheme="minorHAnsi" w:hAnsiTheme="minorHAnsi"/>
                <w:strike/>
                <w:sz w:val="24"/>
                <w:szCs w:val="24"/>
                <w:lang w:val="en-US"/>
              </w:rPr>
            </w:pPr>
            <w:r w:rsidRPr="00631557">
              <w:rPr>
                <w:rFonts w:asciiTheme="minorHAnsi" w:eastAsia="Calibri" w:hAnsiTheme="minorHAnsi" w:cs="Calibri"/>
                <w:strike/>
                <w:sz w:val="24"/>
                <w:szCs w:val="24"/>
                <w:lang w:val="en-US"/>
              </w:rPr>
              <w:t>Software Staff roles and responsibilities pertaining to FOSS compliance specifically and the FOSS policy in general; and</w:t>
            </w:r>
          </w:p>
          <w:p w14:paraId="5502B66A" w14:textId="77777777" w:rsidR="003755F4" w:rsidRPr="00631557" w:rsidRDefault="003755F4" w:rsidP="003731A2">
            <w:pPr>
              <w:numPr>
                <w:ilvl w:val="0"/>
                <w:numId w:val="2"/>
              </w:numPr>
              <w:spacing w:line="240" w:lineRule="auto"/>
              <w:contextualSpacing/>
              <w:rPr>
                <w:rFonts w:asciiTheme="minorHAnsi" w:hAnsiTheme="minorHAnsi"/>
                <w:strike/>
                <w:sz w:val="24"/>
                <w:szCs w:val="24"/>
                <w:lang w:val="en-US"/>
              </w:rPr>
            </w:pPr>
            <w:r w:rsidRPr="00631557">
              <w:rPr>
                <w:rFonts w:asciiTheme="minorHAnsi" w:eastAsia="Calibri" w:hAnsiTheme="minorHAnsi" w:cs="Calibri"/>
                <w:strike/>
                <w:sz w:val="24"/>
                <w:szCs w:val="24"/>
                <w:lang w:val="en-US"/>
              </w:rPr>
              <w:t>Process for identifying, recording and/or tracking of FOSS components contained in Supplied Software.</w:t>
            </w:r>
          </w:p>
          <w:p w14:paraId="641CD83F" w14:textId="77777777" w:rsidR="003755F4" w:rsidRPr="00631557" w:rsidRDefault="003755F4" w:rsidP="003731A2">
            <w:pPr>
              <w:spacing w:line="240" w:lineRule="auto"/>
              <w:rPr>
                <w:rFonts w:asciiTheme="minorHAnsi" w:eastAsia="Calibri" w:hAnsiTheme="minorHAnsi" w:cs="Calibri"/>
                <w:strike/>
                <w:sz w:val="24"/>
                <w:szCs w:val="24"/>
                <w:lang w:val="en-US"/>
              </w:rPr>
            </w:pPr>
          </w:p>
          <w:p w14:paraId="4A04A69D" w14:textId="77777777" w:rsidR="003755F4" w:rsidRPr="003731A2" w:rsidRDefault="003755F4" w:rsidP="003731A2">
            <w:pPr>
              <w:spacing w:line="240" w:lineRule="auto"/>
              <w:rPr>
                <w:rFonts w:asciiTheme="minorHAnsi" w:eastAsia="Calibri" w:hAnsiTheme="minorHAnsi" w:cs="Calibri"/>
                <w:sz w:val="24"/>
                <w:szCs w:val="24"/>
                <w:lang w:val="en-US"/>
              </w:rPr>
            </w:pPr>
            <w:r w:rsidRPr="00631557">
              <w:rPr>
                <w:rFonts w:asciiTheme="minorHAnsi" w:eastAsia="Calibri" w:hAnsiTheme="minorHAnsi" w:cs="Calibri"/>
                <w:strike/>
                <w:sz w:val="24"/>
                <w:szCs w:val="24"/>
                <w:lang w:val="en-US"/>
              </w:rPr>
              <w:t xml:space="preserve">Software Staff must have completed FOSS training </w:t>
            </w:r>
            <w:r w:rsidRPr="00631557">
              <w:rPr>
                <w:rFonts w:asciiTheme="minorHAnsi" w:eastAsia="Calibri" w:hAnsiTheme="minorHAnsi" w:cs="Calibri"/>
                <w:strike/>
                <w:sz w:val="24"/>
                <w:szCs w:val="24"/>
                <w:lang w:val="en-US"/>
              </w:rPr>
              <w:lastRenderedPageBreak/>
              <w:t xml:space="preserve">within the last 24 months to be considered current (“Currently </w:t>
            </w:r>
            <w:proofErr w:type="gramStart"/>
            <w:r w:rsidRPr="00631557">
              <w:rPr>
                <w:rFonts w:asciiTheme="minorHAnsi" w:eastAsia="Calibri" w:hAnsiTheme="minorHAnsi" w:cs="Calibri"/>
                <w:strike/>
                <w:sz w:val="24"/>
                <w:szCs w:val="24"/>
                <w:lang w:val="en-US"/>
              </w:rPr>
              <w:t>Trained“</w:t>
            </w:r>
            <w:proofErr w:type="gramEnd"/>
            <w:r w:rsidRPr="00631557">
              <w:rPr>
                <w:rFonts w:asciiTheme="minorHAnsi" w:eastAsia="Calibri" w:hAnsiTheme="minorHAnsi" w:cs="Calibri"/>
                <w:strike/>
                <w:sz w:val="24"/>
                <w:szCs w:val="24"/>
                <w:lang w:val="en-US"/>
              </w:rPr>
              <w:t>). A test may be used to allow Software Staff to satisfy the training requirement.</w:t>
            </w:r>
          </w:p>
          <w:p w14:paraId="2F78A3DC" w14:textId="77777777" w:rsidR="003755F4" w:rsidRPr="003731A2" w:rsidRDefault="003755F4" w:rsidP="003731A2">
            <w:pPr>
              <w:spacing w:line="240" w:lineRule="auto"/>
              <w:rPr>
                <w:rFonts w:asciiTheme="minorHAnsi" w:eastAsia="Calibri" w:hAnsiTheme="minorHAnsi" w:cs="Calibri"/>
                <w:sz w:val="24"/>
                <w:szCs w:val="24"/>
                <w:lang w:val="en-US"/>
              </w:rPr>
            </w:pPr>
          </w:p>
          <w:p w14:paraId="3B626CD2" w14:textId="6F50F10E" w:rsidR="003755F4" w:rsidRPr="003731A2" w:rsidRDefault="003755F4"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Verification Material(s):</w:t>
            </w:r>
          </w:p>
          <w:p w14:paraId="49F5982B" w14:textId="77777777" w:rsidR="003755F4" w:rsidRPr="00BC0B13" w:rsidRDefault="003755F4" w:rsidP="003731A2">
            <w:pPr>
              <w:spacing w:line="240" w:lineRule="auto"/>
              <w:rPr>
                <w:rFonts w:asciiTheme="minorHAnsi" w:eastAsia="Calibri" w:hAnsiTheme="minorHAnsi" w:cs="Calibri"/>
                <w:strike/>
                <w:sz w:val="24"/>
                <w:szCs w:val="24"/>
                <w:lang w:val="en-US"/>
              </w:rPr>
            </w:pPr>
            <w:r w:rsidRPr="00BC0B13">
              <w:rPr>
                <w:rFonts w:asciiTheme="minorHAnsi" w:eastAsia="Calibri" w:hAnsiTheme="minorHAnsi" w:cs="Calibri"/>
                <w:strike/>
                <w:sz w:val="24"/>
                <w:szCs w:val="24"/>
                <w:lang w:val="en-US"/>
              </w:rPr>
              <w:t>1.2.1 FOSS training materials covering the above topics exists (e.g., slide decks, online course, or other training materials).</w:t>
            </w:r>
          </w:p>
          <w:p w14:paraId="6DDB8854" w14:textId="77777777" w:rsidR="003755F4" w:rsidRPr="003731A2" w:rsidRDefault="003755F4" w:rsidP="003731A2">
            <w:pPr>
              <w:spacing w:line="240" w:lineRule="auto"/>
              <w:rPr>
                <w:rFonts w:asciiTheme="minorHAnsi" w:eastAsia="Calibri" w:hAnsiTheme="minorHAnsi" w:cs="Calibri"/>
                <w:sz w:val="24"/>
                <w:szCs w:val="24"/>
                <w:lang w:val="en-US"/>
              </w:rPr>
            </w:pPr>
          </w:p>
          <w:p w14:paraId="1A09EF23" w14:textId="77777777" w:rsidR="003755F4" w:rsidRPr="003731A2" w:rsidRDefault="003755F4" w:rsidP="003731A2">
            <w:pPr>
              <w:spacing w:line="240" w:lineRule="auto"/>
              <w:rPr>
                <w:rFonts w:asciiTheme="minorHAnsi" w:eastAsia="Calibri" w:hAnsiTheme="minorHAnsi" w:cs="Calibri"/>
                <w:sz w:val="24"/>
                <w:szCs w:val="24"/>
                <w:lang w:val="en-US"/>
              </w:rPr>
            </w:pPr>
          </w:p>
          <w:p w14:paraId="1634AE08" w14:textId="77777777" w:rsidR="004F25A7" w:rsidRPr="003731A2" w:rsidRDefault="004F25A7" w:rsidP="003731A2">
            <w:pPr>
              <w:spacing w:line="240" w:lineRule="auto"/>
              <w:rPr>
                <w:rFonts w:asciiTheme="minorHAnsi" w:eastAsia="Calibri" w:hAnsiTheme="minorHAnsi" w:cs="Calibri"/>
                <w:sz w:val="24"/>
                <w:szCs w:val="24"/>
                <w:lang w:val="en-US"/>
              </w:rPr>
            </w:pPr>
          </w:p>
          <w:p w14:paraId="0A27C57E" w14:textId="328AE9B6" w:rsidR="003755F4" w:rsidRPr="00D82D69" w:rsidRDefault="003755F4" w:rsidP="003731A2">
            <w:pPr>
              <w:spacing w:line="240" w:lineRule="auto"/>
              <w:rPr>
                <w:rFonts w:asciiTheme="minorHAnsi" w:eastAsia="Calibri" w:hAnsiTheme="minorHAnsi" w:cs="Calibri"/>
                <w:strike/>
                <w:sz w:val="24"/>
                <w:szCs w:val="24"/>
                <w:lang w:val="en-US"/>
              </w:rPr>
            </w:pPr>
            <w:r w:rsidRPr="00D82D69">
              <w:rPr>
                <w:rFonts w:asciiTheme="minorHAnsi" w:eastAsia="Calibri" w:hAnsiTheme="minorHAnsi" w:cs="Calibri"/>
                <w:strike/>
                <w:sz w:val="24"/>
                <w:szCs w:val="24"/>
                <w:lang w:val="en-US"/>
              </w:rPr>
              <w:t>1.2.2 Documented method for tracking the completion of the training for the Software Staff.</w:t>
            </w:r>
          </w:p>
          <w:p w14:paraId="32D039F5" w14:textId="77777777" w:rsidR="003755F4" w:rsidRPr="003731A2" w:rsidRDefault="003755F4" w:rsidP="003731A2">
            <w:pPr>
              <w:spacing w:line="240" w:lineRule="auto"/>
              <w:rPr>
                <w:rFonts w:asciiTheme="minorHAnsi" w:eastAsia="Calibri" w:hAnsiTheme="minorHAnsi" w:cs="Calibri"/>
                <w:sz w:val="24"/>
                <w:szCs w:val="24"/>
                <w:lang w:val="en-US"/>
              </w:rPr>
            </w:pPr>
          </w:p>
          <w:p w14:paraId="79CA2393" w14:textId="77777777" w:rsidR="004F25A7" w:rsidRPr="003731A2" w:rsidRDefault="004F25A7" w:rsidP="003731A2">
            <w:pPr>
              <w:spacing w:line="240" w:lineRule="auto"/>
              <w:rPr>
                <w:rFonts w:asciiTheme="minorHAnsi" w:eastAsia="Calibri" w:hAnsiTheme="minorHAnsi" w:cs="Calibri"/>
                <w:sz w:val="24"/>
                <w:szCs w:val="24"/>
                <w:lang w:val="en-US"/>
              </w:rPr>
            </w:pPr>
          </w:p>
          <w:p w14:paraId="794C34E8" w14:textId="45DAE684" w:rsidR="003755F4" w:rsidRPr="00D82D69" w:rsidRDefault="003755F4" w:rsidP="003731A2">
            <w:pPr>
              <w:spacing w:line="240" w:lineRule="auto"/>
              <w:rPr>
                <w:rFonts w:asciiTheme="minorHAnsi" w:eastAsia="Calibri" w:hAnsiTheme="minorHAnsi" w:cs="Calibri"/>
                <w:strike/>
                <w:sz w:val="24"/>
                <w:szCs w:val="24"/>
                <w:lang w:val="en-US"/>
              </w:rPr>
            </w:pPr>
            <w:r w:rsidRPr="00D82D69">
              <w:rPr>
                <w:rFonts w:asciiTheme="minorHAnsi" w:eastAsia="Calibri" w:hAnsiTheme="minorHAnsi" w:cs="Calibri"/>
                <w:strike/>
                <w:sz w:val="24"/>
                <w:szCs w:val="24"/>
                <w:lang w:val="en-US"/>
              </w:rPr>
              <w:t xml:space="preserve">1.2.3 At least 85% of the Software Staff are Currently Trained, as per the definition above. The 85% may not necessarily refer to the entire organization, but to the totality Software Staff governed by the </w:t>
            </w:r>
            <w:proofErr w:type="spellStart"/>
            <w:r w:rsidRPr="00D82D69">
              <w:rPr>
                <w:rFonts w:asciiTheme="minorHAnsi" w:eastAsia="Calibri" w:hAnsiTheme="minorHAnsi" w:cs="Calibri"/>
                <w:strike/>
                <w:sz w:val="24"/>
                <w:szCs w:val="24"/>
                <w:lang w:val="en-US"/>
              </w:rPr>
              <w:t>OpenChain</w:t>
            </w:r>
            <w:proofErr w:type="spellEnd"/>
            <w:r w:rsidRPr="00D82D69">
              <w:rPr>
                <w:rFonts w:asciiTheme="minorHAnsi" w:eastAsia="Calibri" w:hAnsiTheme="minorHAnsi" w:cs="Calibri"/>
                <w:strike/>
                <w:sz w:val="24"/>
                <w:szCs w:val="24"/>
                <w:lang w:val="en-US"/>
              </w:rPr>
              <w:t xml:space="preserve"> Conforming program.</w:t>
            </w:r>
          </w:p>
          <w:p w14:paraId="7B969E5D" w14:textId="77777777" w:rsidR="003755F4" w:rsidRPr="003731A2" w:rsidRDefault="003755F4" w:rsidP="003731A2">
            <w:pPr>
              <w:spacing w:line="240" w:lineRule="auto"/>
              <w:rPr>
                <w:rFonts w:asciiTheme="minorHAnsi" w:eastAsia="Calibri" w:hAnsiTheme="minorHAnsi" w:cs="Calibri"/>
                <w:sz w:val="24"/>
                <w:szCs w:val="24"/>
                <w:lang w:val="en-US"/>
              </w:rPr>
            </w:pPr>
          </w:p>
          <w:p w14:paraId="12E48B12" w14:textId="4ECB55E3" w:rsidR="003755F4" w:rsidRPr="003731A2" w:rsidRDefault="003755F4"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Rationale:</w:t>
            </w:r>
          </w:p>
          <w:p w14:paraId="64B7FA84" w14:textId="77777777" w:rsidR="003755F4" w:rsidRPr="005430CD" w:rsidRDefault="003755F4" w:rsidP="003731A2">
            <w:pPr>
              <w:spacing w:line="240" w:lineRule="auto"/>
              <w:rPr>
                <w:rFonts w:asciiTheme="minorHAnsi" w:eastAsia="Calibri" w:hAnsiTheme="minorHAnsi" w:cs="Calibri"/>
                <w:strike/>
                <w:sz w:val="24"/>
                <w:szCs w:val="24"/>
                <w:lang w:val="en-US"/>
              </w:rPr>
            </w:pPr>
            <w:r w:rsidRPr="005430CD">
              <w:rPr>
                <w:rFonts w:asciiTheme="minorHAnsi" w:eastAsia="Calibri" w:hAnsiTheme="minorHAnsi" w:cs="Calibri"/>
                <w:strike/>
                <w:sz w:val="24"/>
                <w:szCs w:val="24"/>
                <w:lang w:val="en-US"/>
              </w:rPr>
              <w:t>To ensure the Software Staff have recently attended FOSS training and that a core set of relevant FOSS topics were covered in the training. The intent is to ensure a core base level set of topics are covered but a typical training program would likely be more comprehensive than what is required here.</w:t>
            </w:r>
          </w:p>
          <w:p w14:paraId="01129703" w14:textId="77777777" w:rsidR="003755F4" w:rsidRPr="003731A2" w:rsidRDefault="003755F4" w:rsidP="003731A2">
            <w:pPr>
              <w:spacing w:line="240" w:lineRule="auto"/>
              <w:rPr>
                <w:rFonts w:asciiTheme="minorHAnsi" w:eastAsia="Calibri" w:hAnsiTheme="minorHAnsi" w:cs="Calibri"/>
                <w:sz w:val="24"/>
                <w:szCs w:val="24"/>
                <w:lang w:val="en-US"/>
              </w:rPr>
            </w:pPr>
          </w:p>
          <w:p w14:paraId="413807A3" w14:textId="77777777" w:rsidR="003755F4" w:rsidRPr="003731A2" w:rsidRDefault="003755F4" w:rsidP="003731A2">
            <w:pPr>
              <w:spacing w:line="240" w:lineRule="auto"/>
              <w:rPr>
                <w:rFonts w:asciiTheme="minorHAnsi" w:eastAsia="Calibri" w:hAnsiTheme="minorHAnsi" w:cs="Calibri"/>
                <w:sz w:val="24"/>
                <w:szCs w:val="24"/>
                <w:lang w:val="en-US"/>
              </w:rPr>
            </w:pPr>
          </w:p>
          <w:p w14:paraId="1D89BEE0" w14:textId="77777777" w:rsidR="003755F4" w:rsidRPr="003731A2" w:rsidRDefault="003755F4" w:rsidP="003731A2">
            <w:pPr>
              <w:spacing w:line="240" w:lineRule="auto"/>
              <w:rPr>
                <w:rFonts w:asciiTheme="minorHAnsi" w:eastAsia="Calibri" w:hAnsiTheme="minorHAnsi" w:cs="Calibri"/>
                <w:sz w:val="24"/>
                <w:szCs w:val="24"/>
                <w:lang w:val="en-US"/>
              </w:rPr>
            </w:pPr>
          </w:p>
          <w:p w14:paraId="486C6154" w14:textId="77777777" w:rsidR="003755F4" w:rsidRPr="003731A2" w:rsidRDefault="003755F4" w:rsidP="003731A2">
            <w:pPr>
              <w:spacing w:line="240" w:lineRule="auto"/>
              <w:rPr>
                <w:rFonts w:asciiTheme="minorHAnsi" w:eastAsia="Calibri" w:hAnsiTheme="minorHAnsi" w:cs="Calibri"/>
                <w:sz w:val="24"/>
                <w:szCs w:val="24"/>
                <w:lang w:val="en-US"/>
              </w:rPr>
            </w:pPr>
          </w:p>
          <w:p w14:paraId="237C8629" w14:textId="77777777" w:rsidR="004F25A7" w:rsidRPr="003731A2" w:rsidRDefault="004F25A7" w:rsidP="003731A2">
            <w:pPr>
              <w:spacing w:line="240" w:lineRule="auto"/>
              <w:rPr>
                <w:rFonts w:asciiTheme="minorHAnsi" w:eastAsia="Calibri" w:hAnsiTheme="minorHAnsi" w:cs="Calibri"/>
                <w:sz w:val="24"/>
                <w:szCs w:val="24"/>
                <w:lang w:val="en-US"/>
              </w:rPr>
            </w:pPr>
          </w:p>
          <w:p w14:paraId="045D492D" w14:textId="77777777" w:rsidR="004F25A7" w:rsidRPr="003731A2" w:rsidRDefault="004F25A7" w:rsidP="003731A2">
            <w:pPr>
              <w:spacing w:line="240" w:lineRule="auto"/>
              <w:rPr>
                <w:rFonts w:asciiTheme="minorHAnsi" w:eastAsia="Calibri" w:hAnsiTheme="minorHAnsi" w:cs="Calibri"/>
                <w:sz w:val="24"/>
                <w:szCs w:val="24"/>
                <w:lang w:val="en-US"/>
              </w:rPr>
            </w:pPr>
          </w:p>
          <w:p w14:paraId="23709575" w14:textId="77777777" w:rsidR="004F2895" w:rsidRPr="003731A2" w:rsidRDefault="004F2895" w:rsidP="003731A2">
            <w:pPr>
              <w:spacing w:line="240" w:lineRule="auto"/>
              <w:rPr>
                <w:rFonts w:asciiTheme="minorHAnsi" w:eastAsia="Calibri" w:hAnsiTheme="minorHAnsi" w:cs="Calibri"/>
                <w:sz w:val="24"/>
                <w:szCs w:val="24"/>
                <w:lang w:val="en-US"/>
              </w:rPr>
            </w:pPr>
          </w:p>
          <w:p w14:paraId="69265908" w14:textId="77777777" w:rsidR="003755F4" w:rsidRPr="003731A2" w:rsidRDefault="003755F4" w:rsidP="003731A2">
            <w:pPr>
              <w:spacing w:line="240" w:lineRule="auto"/>
              <w:rPr>
                <w:rFonts w:asciiTheme="minorHAnsi" w:eastAsia="Calibri" w:hAnsiTheme="minorHAnsi" w:cs="Calibri"/>
                <w:sz w:val="24"/>
                <w:szCs w:val="24"/>
                <w:lang w:val="en-US"/>
              </w:rPr>
            </w:pPr>
          </w:p>
          <w:p w14:paraId="7F327B71" w14:textId="77777777" w:rsidR="003755F4" w:rsidRPr="003731A2" w:rsidRDefault="003755F4" w:rsidP="003731A2">
            <w:pPr>
              <w:spacing w:line="240" w:lineRule="auto"/>
              <w:rPr>
                <w:rFonts w:asciiTheme="minorHAnsi" w:eastAsia="Calibri" w:hAnsiTheme="minorHAnsi" w:cs="Calibri"/>
                <w:sz w:val="24"/>
                <w:szCs w:val="24"/>
                <w:lang w:val="en-US"/>
              </w:rPr>
            </w:pPr>
          </w:p>
          <w:p w14:paraId="4EB6A1B3" w14:textId="77777777" w:rsidR="003755F4" w:rsidRPr="003731A2" w:rsidRDefault="003755F4" w:rsidP="003731A2">
            <w:pPr>
              <w:spacing w:line="240" w:lineRule="auto"/>
              <w:rPr>
                <w:rFonts w:asciiTheme="minorHAnsi" w:eastAsia="Calibri" w:hAnsiTheme="minorHAnsi" w:cs="Calibri"/>
                <w:sz w:val="24"/>
                <w:szCs w:val="24"/>
                <w:lang w:val="en-US"/>
              </w:rPr>
            </w:pPr>
          </w:p>
          <w:p w14:paraId="1D5C03D3" w14:textId="77777777" w:rsidR="00762310" w:rsidRPr="003731A2" w:rsidRDefault="00762310" w:rsidP="003731A2">
            <w:pPr>
              <w:spacing w:line="240" w:lineRule="auto"/>
              <w:rPr>
                <w:rFonts w:asciiTheme="minorHAnsi" w:eastAsia="Calibri" w:hAnsiTheme="minorHAnsi" w:cs="Calibri"/>
                <w:sz w:val="24"/>
                <w:szCs w:val="24"/>
                <w:lang w:val="en-US"/>
              </w:rPr>
            </w:pPr>
          </w:p>
          <w:p w14:paraId="48EC3038" w14:textId="77777777" w:rsidR="00762310" w:rsidRPr="003731A2" w:rsidRDefault="00762310" w:rsidP="003731A2">
            <w:pPr>
              <w:spacing w:line="240" w:lineRule="auto"/>
              <w:rPr>
                <w:rFonts w:asciiTheme="minorHAnsi" w:eastAsia="Calibri" w:hAnsiTheme="minorHAnsi" w:cs="Calibri"/>
                <w:sz w:val="24"/>
                <w:szCs w:val="24"/>
                <w:lang w:val="en-US"/>
              </w:rPr>
            </w:pPr>
          </w:p>
          <w:p w14:paraId="08152771" w14:textId="77777777" w:rsidR="00762310" w:rsidRPr="003731A2" w:rsidRDefault="00762310" w:rsidP="003731A2">
            <w:pPr>
              <w:spacing w:line="240" w:lineRule="auto"/>
              <w:rPr>
                <w:rFonts w:asciiTheme="minorHAnsi" w:eastAsia="Calibri" w:hAnsiTheme="minorHAnsi" w:cs="Calibri"/>
                <w:sz w:val="24"/>
                <w:szCs w:val="24"/>
                <w:lang w:val="en-US"/>
              </w:rPr>
            </w:pPr>
          </w:p>
          <w:p w14:paraId="6B5A3A13" w14:textId="77777777" w:rsidR="00762310" w:rsidRPr="003731A2" w:rsidRDefault="00762310" w:rsidP="003731A2">
            <w:pPr>
              <w:spacing w:line="240" w:lineRule="auto"/>
              <w:rPr>
                <w:rFonts w:asciiTheme="minorHAnsi" w:eastAsia="Calibri" w:hAnsiTheme="minorHAnsi" w:cs="Calibri"/>
                <w:sz w:val="24"/>
                <w:szCs w:val="24"/>
                <w:lang w:val="en-US"/>
              </w:rPr>
            </w:pPr>
          </w:p>
          <w:p w14:paraId="72C9E98F" w14:textId="77777777" w:rsidR="00762310" w:rsidRPr="003731A2" w:rsidRDefault="00762310" w:rsidP="003731A2">
            <w:pPr>
              <w:spacing w:line="240" w:lineRule="auto"/>
              <w:rPr>
                <w:rFonts w:asciiTheme="minorHAnsi" w:eastAsia="Calibri" w:hAnsiTheme="minorHAnsi" w:cs="Calibri"/>
                <w:sz w:val="24"/>
                <w:szCs w:val="24"/>
                <w:lang w:val="en-US"/>
              </w:rPr>
            </w:pPr>
          </w:p>
          <w:p w14:paraId="18E62E67" w14:textId="77777777" w:rsidR="00762310" w:rsidRPr="003731A2" w:rsidRDefault="00762310" w:rsidP="003731A2">
            <w:pPr>
              <w:spacing w:line="240" w:lineRule="auto"/>
              <w:rPr>
                <w:rFonts w:asciiTheme="minorHAnsi" w:eastAsia="Calibri" w:hAnsiTheme="minorHAnsi" w:cs="Calibri"/>
                <w:sz w:val="24"/>
                <w:szCs w:val="24"/>
                <w:lang w:val="en-US"/>
              </w:rPr>
            </w:pPr>
          </w:p>
          <w:p w14:paraId="73F20F05" w14:textId="77777777" w:rsidR="00762310" w:rsidRPr="003731A2" w:rsidRDefault="00762310" w:rsidP="003731A2">
            <w:pPr>
              <w:spacing w:line="240" w:lineRule="auto"/>
              <w:rPr>
                <w:rFonts w:asciiTheme="minorHAnsi" w:eastAsia="Calibri" w:hAnsiTheme="minorHAnsi" w:cs="Calibri"/>
                <w:sz w:val="24"/>
                <w:szCs w:val="24"/>
                <w:lang w:val="en-US"/>
              </w:rPr>
            </w:pPr>
          </w:p>
          <w:p w14:paraId="663794CF" w14:textId="77777777" w:rsidR="00762310" w:rsidRPr="003731A2" w:rsidRDefault="00762310" w:rsidP="003731A2">
            <w:pPr>
              <w:spacing w:line="240" w:lineRule="auto"/>
              <w:rPr>
                <w:rFonts w:asciiTheme="minorHAnsi" w:eastAsia="Calibri" w:hAnsiTheme="minorHAnsi" w:cs="Calibri"/>
                <w:sz w:val="24"/>
                <w:szCs w:val="24"/>
                <w:lang w:val="en-US"/>
              </w:rPr>
            </w:pPr>
          </w:p>
          <w:p w14:paraId="35F3864B" w14:textId="77777777" w:rsidR="00762310" w:rsidRPr="003731A2" w:rsidRDefault="00762310" w:rsidP="003731A2">
            <w:pPr>
              <w:spacing w:line="240" w:lineRule="auto"/>
              <w:rPr>
                <w:rFonts w:asciiTheme="minorHAnsi" w:eastAsia="Calibri" w:hAnsiTheme="minorHAnsi" w:cs="Calibri"/>
                <w:sz w:val="24"/>
                <w:szCs w:val="24"/>
                <w:lang w:val="en-US"/>
              </w:rPr>
            </w:pPr>
          </w:p>
          <w:p w14:paraId="24DB7FFF" w14:textId="77777777" w:rsidR="00762310" w:rsidRPr="003731A2" w:rsidRDefault="00762310" w:rsidP="003731A2">
            <w:pPr>
              <w:spacing w:line="240" w:lineRule="auto"/>
              <w:rPr>
                <w:rFonts w:asciiTheme="minorHAnsi" w:eastAsia="Calibri" w:hAnsiTheme="minorHAnsi" w:cs="Calibri"/>
                <w:sz w:val="24"/>
                <w:szCs w:val="24"/>
                <w:lang w:val="en-US"/>
              </w:rPr>
            </w:pPr>
          </w:p>
          <w:p w14:paraId="4B9949DC" w14:textId="77777777" w:rsidR="00762310" w:rsidRPr="003731A2" w:rsidRDefault="00762310" w:rsidP="003731A2">
            <w:pPr>
              <w:spacing w:line="240" w:lineRule="auto"/>
              <w:rPr>
                <w:rFonts w:asciiTheme="minorHAnsi" w:eastAsia="Calibri" w:hAnsiTheme="minorHAnsi" w:cs="Calibri"/>
                <w:sz w:val="24"/>
                <w:szCs w:val="24"/>
                <w:lang w:val="en-US"/>
              </w:rPr>
            </w:pPr>
          </w:p>
          <w:p w14:paraId="44B28CE9" w14:textId="77777777" w:rsidR="00762310" w:rsidRPr="003731A2" w:rsidRDefault="00762310" w:rsidP="003731A2">
            <w:pPr>
              <w:spacing w:line="240" w:lineRule="auto"/>
              <w:rPr>
                <w:rFonts w:asciiTheme="minorHAnsi" w:eastAsia="Calibri" w:hAnsiTheme="minorHAnsi" w:cs="Calibri"/>
                <w:sz w:val="24"/>
                <w:szCs w:val="24"/>
                <w:lang w:val="en-US"/>
              </w:rPr>
            </w:pPr>
          </w:p>
          <w:p w14:paraId="460C9E84" w14:textId="77777777" w:rsidR="00762310" w:rsidRPr="003731A2" w:rsidRDefault="00762310" w:rsidP="003731A2">
            <w:pPr>
              <w:spacing w:line="240" w:lineRule="auto"/>
              <w:rPr>
                <w:rFonts w:asciiTheme="minorHAnsi" w:eastAsia="Calibri" w:hAnsiTheme="minorHAnsi" w:cs="Calibri"/>
                <w:sz w:val="24"/>
                <w:szCs w:val="24"/>
                <w:lang w:val="en-US"/>
              </w:rPr>
            </w:pPr>
          </w:p>
          <w:p w14:paraId="7F0F98B6" w14:textId="77777777" w:rsidR="00762310" w:rsidRPr="003731A2" w:rsidRDefault="00762310" w:rsidP="003731A2">
            <w:pPr>
              <w:spacing w:line="240" w:lineRule="auto"/>
              <w:rPr>
                <w:rFonts w:asciiTheme="minorHAnsi" w:eastAsia="Calibri" w:hAnsiTheme="minorHAnsi" w:cs="Calibri"/>
                <w:sz w:val="24"/>
                <w:szCs w:val="24"/>
                <w:lang w:val="en-US"/>
              </w:rPr>
            </w:pPr>
          </w:p>
          <w:p w14:paraId="1ED78118" w14:textId="77777777" w:rsidR="00762310" w:rsidRPr="003731A2" w:rsidRDefault="00762310" w:rsidP="003731A2">
            <w:pPr>
              <w:spacing w:line="240" w:lineRule="auto"/>
              <w:rPr>
                <w:rFonts w:asciiTheme="minorHAnsi" w:eastAsia="Calibri" w:hAnsiTheme="minorHAnsi" w:cs="Calibri"/>
                <w:sz w:val="24"/>
                <w:szCs w:val="24"/>
                <w:lang w:val="en-US"/>
              </w:rPr>
            </w:pPr>
          </w:p>
          <w:p w14:paraId="6DE9BB9D" w14:textId="77777777" w:rsidR="00762310" w:rsidRPr="003731A2" w:rsidRDefault="00762310" w:rsidP="003731A2">
            <w:pPr>
              <w:spacing w:line="240" w:lineRule="auto"/>
              <w:rPr>
                <w:rFonts w:asciiTheme="minorHAnsi" w:eastAsia="Calibri" w:hAnsiTheme="minorHAnsi" w:cs="Calibri"/>
                <w:sz w:val="24"/>
                <w:szCs w:val="24"/>
                <w:lang w:val="en-US"/>
              </w:rPr>
            </w:pPr>
          </w:p>
          <w:p w14:paraId="4434311E" w14:textId="77777777" w:rsidR="00762310" w:rsidRPr="003731A2" w:rsidRDefault="00762310" w:rsidP="003731A2">
            <w:pPr>
              <w:spacing w:line="240" w:lineRule="auto"/>
              <w:rPr>
                <w:rFonts w:asciiTheme="minorHAnsi" w:eastAsia="Calibri" w:hAnsiTheme="minorHAnsi" w:cs="Calibri"/>
                <w:sz w:val="24"/>
                <w:szCs w:val="24"/>
                <w:lang w:val="en-US"/>
              </w:rPr>
            </w:pPr>
          </w:p>
          <w:p w14:paraId="2623C70D" w14:textId="77777777" w:rsidR="00762310" w:rsidRPr="003731A2" w:rsidRDefault="00762310" w:rsidP="003731A2">
            <w:pPr>
              <w:spacing w:line="240" w:lineRule="auto"/>
              <w:rPr>
                <w:rFonts w:asciiTheme="minorHAnsi" w:eastAsia="Calibri" w:hAnsiTheme="minorHAnsi" w:cs="Calibri"/>
                <w:sz w:val="24"/>
                <w:szCs w:val="24"/>
                <w:lang w:val="en-US"/>
              </w:rPr>
            </w:pPr>
          </w:p>
          <w:p w14:paraId="751AB482" w14:textId="77777777" w:rsidR="00762310" w:rsidRPr="003731A2" w:rsidRDefault="00762310" w:rsidP="003731A2">
            <w:pPr>
              <w:spacing w:line="240" w:lineRule="auto"/>
              <w:rPr>
                <w:rFonts w:asciiTheme="minorHAnsi" w:eastAsia="Calibri" w:hAnsiTheme="minorHAnsi" w:cs="Calibri"/>
                <w:sz w:val="24"/>
                <w:szCs w:val="24"/>
                <w:lang w:val="en-US"/>
              </w:rPr>
            </w:pPr>
          </w:p>
          <w:p w14:paraId="3E3AE2F2" w14:textId="77777777" w:rsidR="00762310" w:rsidRPr="003731A2" w:rsidRDefault="00762310" w:rsidP="003731A2">
            <w:pPr>
              <w:spacing w:line="240" w:lineRule="auto"/>
              <w:rPr>
                <w:rFonts w:asciiTheme="minorHAnsi" w:eastAsia="Calibri" w:hAnsiTheme="minorHAnsi" w:cs="Calibri"/>
                <w:sz w:val="24"/>
                <w:szCs w:val="24"/>
                <w:lang w:val="en-US"/>
              </w:rPr>
            </w:pPr>
          </w:p>
          <w:p w14:paraId="3892E23A" w14:textId="77777777" w:rsidR="00762310" w:rsidRPr="003731A2" w:rsidRDefault="00762310" w:rsidP="003731A2">
            <w:pPr>
              <w:spacing w:line="240" w:lineRule="auto"/>
              <w:rPr>
                <w:rFonts w:asciiTheme="minorHAnsi" w:eastAsia="Calibri" w:hAnsiTheme="minorHAnsi" w:cs="Calibri"/>
                <w:sz w:val="24"/>
                <w:szCs w:val="24"/>
                <w:lang w:val="en-US"/>
              </w:rPr>
            </w:pPr>
          </w:p>
          <w:p w14:paraId="1DB51B71" w14:textId="77777777" w:rsidR="00762310" w:rsidRPr="003731A2" w:rsidRDefault="00762310" w:rsidP="003731A2">
            <w:pPr>
              <w:spacing w:line="240" w:lineRule="auto"/>
              <w:rPr>
                <w:rFonts w:asciiTheme="minorHAnsi" w:eastAsia="Calibri" w:hAnsiTheme="minorHAnsi" w:cs="Calibri"/>
                <w:sz w:val="24"/>
                <w:szCs w:val="24"/>
                <w:lang w:val="en-US"/>
              </w:rPr>
            </w:pPr>
          </w:p>
          <w:p w14:paraId="095F8AB7" w14:textId="77777777" w:rsidR="00762310" w:rsidRPr="003731A2" w:rsidRDefault="00762310" w:rsidP="003731A2">
            <w:pPr>
              <w:spacing w:line="240" w:lineRule="auto"/>
              <w:rPr>
                <w:rFonts w:asciiTheme="minorHAnsi" w:eastAsia="Calibri" w:hAnsiTheme="minorHAnsi" w:cs="Calibri"/>
                <w:sz w:val="24"/>
                <w:szCs w:val="24"/>
                <w:lang w:val="en-US"/>
              </w:rPr>
            </w:pPr>
          </w:p>
          <w:p w14:paraId="4B4C42C2" w14:textId="77777777" w:rsidR="00762310" w:rsidRPr="003731A2" w:rsidRDefault="00762310" w:rsidP="003731A2">
            <w:pPr>
              <w:spacing w:line="240" w:lineRule="auto"/>
              <w:rPr>
                <w:rFonts w:asciiTheme="minorHAnsi" w:eastAsia="Calibri" w:hAnsiTheme="minorHAnsi" w:cs="Calibri"/>
                <w:sz w:val="24"/>
                <w:szCs w:val="24"/>
                <w:lang w:val="en-US"/>
              </w:rPr>
            </w:pPr>
          </w:p>
          <w:p w14:paraId="5BDE8421" w14:textId="77777777" w:rsidR="00762310" w:rsidRPr="003731A2" w:rsidRDefault="00762310" w:rsidP="003731A2">
            <w:pPr>
              <w:spacing w:line="240" w:lineRule="auto"/>
              <w:rPr>
                <w:rFonts w:asciiTheme="minorHAnsi" w:eastAsia="Calibri" w:hAnsiTheme="minorHAnsi" w:cs="Calibri"/>
                <w:sz w:val="24"/>
                <w:szCs w:val="24"/>
                <w:lang w:val="en-US"/>
              </w:rPr>
            </w:pPr>
          </w:p>
          <w:p w14:paraId="7ECE818E" w14:textId="77777777" w:rsidR="00762310" w:rsidRPr="003731A2" w:rsidRDefault="00762310" w:rsidP="003731A2">
            <w:pPr>
              <w:spacing w:line="240" w:lineRule="auto"/>
              <w:rPr>
                <w:rFonts w:asciiTheme="minorHAnsi" w:eastAsia="Calibri" w:hAnsiTheme="minorHAnsi" w:cs="Calibri"/>
                <w:sz w:val="24"/>
                <w:szCs w:val="24"/>
                <w:lang w:val="en-US"/>
              </w:rPr>
            </w:pPr>
          </w:p>
          <w:p w14:paraId="53A5A9BE" w14:textId="77777777" w:rsidR="00762310" w:rsidRPr="003731A2" w:rsidRDefault="00762310" w:rsidP="003731A2">
            <w:pPr>
              <w:spacing w:line="240" w:lineRule="auto"/>
              <w:rPr>
                <w:rFonts w:asciiTheme="minorHAnsi" w:eastAsia="Calibri" w:hAnsiTheme="minorHAnsi" w:cs="Calibri"/>
                <w:sz w:val="24"/>
                <w:szCs w:val="24"/>
                <w:lang w:val="en-US"/>
              </w:rPr>
            </w:pPr>
          </w:p>
          <w:p w14:paraId="3066A61A" w14:textId="77777777" w:rsidR="00762310" w:rsidRPr="003731A2" w:rsidRDefault="00762310" w:rsidP="003731A2">
            <w:pPr>
              <w:spacing w:line="240" w:lineRule="auto"/>
              <w:rPr>
                <w:rFonts w:asciiTheme="minorHAnsi" w:eastAsia="Calibri" w:hAnsiTheme="minorHAnsi" w:cs="Calibri"/>
                <w:sz w:val="24"/>
                <w:szCs w:val="24"/>
                <w:lang w:val="en-US"/>
              </w:rPr>
            </w:pPr>
          </w:p>
          <w:p w14:paraId="0C12C4B5" w14:textId="77777777" w:rsidR="00762310" w:rsidRPr="003731A2" w:rsidRDefault="00762310" w:rsidP="003731A2">
            <w:pPr>
              <w:spacing w:line="240" w:lineRule="auto"/>
              <w:rPr>
                <w:rFonts w:asciiTheme="minorHAnsi" w:eastAsia="Calibri" w:hAnsiTheme="minorHAnsi" w:cs="Calibri"/>
                <w:sz w:val="24"/>
                <w:szCs w:val="24"/>
                <w:lang w:val="en-US"/>
              </w:rPr>
            </w:pPr>
          </w:p>
          <w:p w14:paraId="7606D4CE" w14:textId="77777777" w:rsidR="00762310" w:rsidRPr="003731A2" w:rsidRDefault="00762310" w:rsidP="003731A2">
            <w:pPr>
              <w:spacing w:line="240" w:lineRule="auto"/>
              <w:rPr>
                <w:rFonts w:asciiTheme="minorHAnsi" w:eastAsia="Calibri" w:hAnsiTheme="minorHAnsi" w:cs="Calibri"/>
                <w:sz w:val="24"/>
                <w:szCs w:val="24"/>
                <w:lang w:val="en-US"/>
              </w:rPr>
            </w:pPr>
          </w:p>
          <w:p w14:paraId="5EED48E5" w14:textId="77777777" w:rsidR="00762310" w:rsidRPr="003731A2" w:rsidRDefault="00762310" w:rsidP="003731A2">
            <w:pPr>
              <w:spacing w:line="240" w:lineRule="auto"/>
              <w:rPr>
                <w:rFonts w:asciiTheme="minorHAnsi" w:eastAsia="Calibri" w:hAnsiTheme="minorHAnsi" w:cs="Calibri"/>
                <w:sz w:val="24"/>
                <w:szCs w:val="24"/>
                <w:lang w:val="en-US"/>
              </w:rPr>
            </w:pPr>
          </w:p>
          <w:p w14:paraId="6D7D83BE" w14:textId="77777777" w:rsidR="00762310" w:rsidRPr="003731A2" w:rsidRDefault="00762310" w:rsidP="003731A2">
            <w:pPr>
              <w:spacing w:line="240" w:lineRule="auto"/>
              <w:rPr>
                <w:rFonts w:asciiTheme="minorHAnsi" w:eastAsia="Calibri" w:hAnsiTheme="minorHAnsi" w:cs="Calibri"/>
                <w:sz w:val="24"/>
                <w:szCs w:val="24"/>
                <w:lang w:val="en-US"/>
              </w:rPr>
            </w:pPr>
          </w:p>
          <w:p w14:paraId="7ECF9948" w14:textId="77777777" w:rsidR="00762310" w:rsidRPr="003731A2" w:rsidRDefault="00762310" w:rsidP="003731A2">
            <w:pPr>
              <w:spacing w:line="240" w:lineRule="auto"/>
              <w:rPr>
                <w:rFonts w:asciiTheme="minorHAnsi" w:eastAsia="Calibri" w:hAnsiTheme="minorHAnsi" w:cs="Calibri"/>
                <w:sz w:val="24"/>
                <w:szCs w:val="24"/>
                <w:lang w:val="en-US"/>
              </w:rPr>
            </w:pPr>
          </w:p>
          <w:p w14:paraId="740BB38F" w14:textId="77777777" w:rsidR="00762310" w:rsidRPr="003731A2" w:rsidRDefault="00762310" w:rsidP="003731A2">
            <w:pPr>
              <w:spacing w:line="240" w:lineRule="auto"/>
              <w:rPr>
                <w:rFonts w:asciiTheme="minorHAnsi" w:eastAsia="Calibri" w:hAnsiTheme="minorHAnsi" w:cs="Calibri"/>
                <w:sz w:val="24"/>
                <w:szCs w:val="24"/>
                <w:lang w:val="en-US"/>
              </w:rPr>
            </w:pPr>
          </w:p>
          <w:p w14:paraId="61479F04" w14:textId="77777777" w:rsidR="00762310" w:rsidRPr="003731A2" w:rsidRDefault="00762310" w:rsidP="003731A2">
            <w:pPr>
              <w:spacing w:line="240" w:lineRule="auto"/>
              <w:rPr>
                <w:rFonts w:asciiTheme="minorHAnsi" w:eastAsia="Calibri" w:hAnsiTheme="minorHAnsi" w:cs="Calibri"/>
                <w:sz w:val="24"/>
                <w:szCs w:val="24"/>
                <w:lang w:val="en-US"/>
              </w:rPr>
            </w:pPr>
          </w:p>
          <w:p w14:paraId="525519C7" w14:textId="77777777" w:rsidR="00762310" w:rsidRPr="003731A2" w:rsidRDefault="00762310" w:rsidP="003731A2">
            <w:pPr>
              <w:spacing w:line="240" w:lineRule="auto"/>
              <w:rPr>
                <w:rFonts w:asciiTheme="minorHAnsi" w:eastAsia="Calibri" w:hAnsiTheme="minorHAnsi" w:cs="Calibri"/>
                <w:sz w:val="24"/>
                <w:szCs w:val="24"/>
                <w:lang w:val="en-US"/>
              </w:rPr>
            </w:pPr>
          </w:p>
          <w:p w14:paraId="6EE44112" w14:textId="77777777" w:rsidR="00762310" w:rsidRPr="003731A2" w:rsidRDefault="00762310" w:rsidP="003731A2">
            <w:pPr>
              <w:spacing w:line="240" w:lineRule="auto"/>
              <w:rPr>
                <w:rFonts w:asciiTheme="minorHAnsi" w:eastAsia="Calibri" w:hAnsiTheme="minorHAnsi" w:cs="Calibri"/>
                <w:sz w:val="24"/>
                <w:szCs w:val="24"/>
                <w:lang w:val="en-US"/>
              </w:rPr>
            </w:pPr>
          </w:p>
          <w:p w14:paraId="58C1FAAA" w14:textId="77777777" w:rsidR="00762310" w:rsidRPr="003731A2" w:rsidRDefault="00762310" w:rsidP="003731A2">
            <w:pPr>
              <w:spacing w:line="240" w:lineRule="auto"/>
              <w:rPr>
                <w:rFonts w:asciiTheme="minorHAnsi" w:eastAsia="Calibri" w:hAnsiTheme="minorHAnsi" w:cs="Calibri"/>
                <w:sz w:val="24"/>
                <w:szCs w:val="24"/>
                <w:lang w:val="en-US"/>
              </w:rPr>
            </w:pPr>
          </w:p>
          <w:p w14:paraId="17A82912" w14:textId="77777777" w:rsidR="00762310" w:rsidRPr="003731A2" w:rsidRDefault="00762310" w:rsidP="003731A2">
            <w:pPr>
              <w:spacing w:line="240" w:lineRule="auto"/>
              <w:rPr>
                <w:rFonts w:asciiTheme="minorHAnsi" w:eastAsia="Calibri" w:hAnsiTheme="minorHAnsi" w:cs="Calibri"/>
                <w:sz w:val="24"/>
                <w:szCs w:val="24"/>
                <w:lang w:val="en-US"/>
              </w:rPr>
            </w:pPr>
          </w:p>
          <w:p w14:paraId="0B9D6D08" w14:textId="77777777" w:rsidR="00762310" w:rsidRPr="003731A2" w:rsidRDefault="00762310" w:rsidP="003731A2">
            <w:pPr>
              <w:spacing w:line="240" w:lineRule="auto"/>
              <w:rPr>
                <w:rFonts w:asciiTheme="minorHAnsi" w:eastAsia="Calibri" w:hAnsiTheme="minorHAnsi" w:cs="Calibri"/>
                <w:sz w:val="24"/>
                <w:szCs w:val="24"/>
                <w:lang w:val="en-US"/>
              </w:rPr>
            </w:pPr>
          </w:p>
          <w:p w14:paraId="2954504D" w14:textId="77777777" w:rsidR="00762310" w:rsidRPr="003731A2" w:rsidRDefault="00762310" w:rsidP="003731A2">
            <w:pPr>
              <w:spacing w:line="240" w:lineRule="auto"/>
              <w:rPr>
                <w:rFonts w:asciiTheme="minorHAnsi" w:eastAsia="Calibri" w:hAnsiTheme="minorHAnsi" w:cs="Calibri"/>
                <w:sz w:val="24"/>
                <w:szCs w:val="24"/>
                <w:lang w:val="en-US"/>
              </w:rPr>
            </w:pPr>
          </w:p>
          <w:p w14:paraId="73DD25A7" w14:textId="77777777" w:rsidR="00762310" w:rsidRPr="003731A2" w:rsidRDefault="00762310" w:rsidP="003731A2">
            <w:pPr>
              <w:spacing w:line="240" w:lineRule="auto"/>
              <w:rPr>
                <w:rFonts w:asciiTheme="minorHAnsi" w:eastAsia="Calibri" w:hAnsiTheme="minorHAnsi" w:cs="Calibri"/>
                <w:sz w:val="24"/>
                <w:szCs w:val="24"/>
                <w:lang w:val="en-US"/>
              </w:rPr>
            </w:pPr>
          </w:p>
          <w:p w14:paraId="75CF8C94" w14:textId="77777777" w:rsidR="00762310" w:rsidRPr="003731A2" w:rsidRDefault="00762310" w:rsidP="003731A2">
            <w:pPr>
              <w:spacing w:line="240" w:lineRule="auto"/>
              <w:rPr>
                <w:rFonts w:asciiTheme="minorHAnsi" w:eastAsia="Calibri" w:hAnsiTheme="minorHAnsi" w:cs="Calibri"/>
                <w:sz w:val="24"/>
                <w:szCs w:val="24"/>
                <w:lang w:val="en-US"/>
              </w:rPr>
            </w:pPr>
          </w:p>
          <w:p w14:paraId="5E00E087" w14:textId="77777777" w:rsidR="00762310" w:rsidRPr="003731A2" w:rsidRDefault="00762310" w:rsidP="003731A2">
            <w:pPr>
              <w:spacing w:line="240" w:lineRule="auto"/>
              <w:rPr>
                <w:rFonts w:asciiTheme="minorHAnsi" w:eastAsia="Calibri" w:hAnsiTheme="minorHAnsi" w:cs="Calibri"/>
                <w:sz w:val="24"/>
                <w:szCs w:val="24"/>
                <w:lang w:val="en-US"/>
              </w:rPr>
            </w:pPr>
          </w:p>
          <w:p w14:paraId="7365F1D5" w14:textId="77777777" w:rsidR="00762310" w:rsidRPr="003731A2" w:rsidRDefault="00762310" w:rsidP="003731A2">
            <w:pPr>
              <w:spacing w:line="240" w:lineRule="auto"/>
              <w:rPr>
                <w:rFonts w:asciiTheme="minorHAnsi" w:eastAsia="Calibri" w:hAnsiTheme="minorHAnsi" w:cs="Calibri"/>
                <w:sz w:val="24"/>
                <w:szCs w:val="24"/>
                <w:lang w:val="en-US"/>
              </w:rPr>
            </w:pPr>
          </w:p>
          <w:p w14:paraId="4EB8C70E" w14:textId="77777777" w:rsidR="00762310" w:rsidRPr="003731A2" w:rsidRDefault="00762310" w:rsidP="003731A2">
            <w:pPr>
              <w:spacing w:line="240" w:lineRule="auto"/>
              <w:rPr>
                <w:rFonts w:asciiTheme="minorHAnsi" w:eastAsia="Calibri" w:hAnsiTheme="minorHAnsi" w:cs="Calibri"/>
                <w:sz w:val="24"/>
                <w:szCs w:val="24"/>
                <w:lang w:val="en-US"/>
              </w:rPr>
            </w:pPr>
          </w:p>
          <w:p w14:paraId="5C020DD4" w14:textId="77777777" w:rsidR="00762310" w:rsidRPr="003731A2" w:rsidRDefault="00762310" w:rsidP="003731A2">
            <w:pPr>
              <w:spacing w:line="240" w:lineRule="auto"/>
              <w:rPr>
                <w:rFonts w:asciiTheme="minorHAnsi" w:eastAsia="Calibri" w:hAnsiTheme="minorHAnsi" w:cs="Calibri"/>
                <w:sz w:val="24"/>
                <w:szCs w:val="24"/>
                <w:lang w:val="en-US"/>
              </w:rPr>
            </w:pPr>
          </w:p>
          <w:p w14:paraId="0D90A3CB" w14:textId="77777777" w:rsidR="00762310" w:rsidRPr="003731A2" w:rsidRDefault="00762310" w:rsidP="003731A2">
            <w:pPr>
              <w:spacing w:line="240" w:lineRule="auto"/>
              <w:rPr>
                <w:rFonts w:asciiTheme="minorHAnsi" w:eastAsia="Calibri" w:hAnsiTheme="minorHAnsi" w:cs="Calibri"/>
                <w:sz w:val="24"/>
                <w:szCs w:val="24"/>
                <w:lang w:val="en-US"/>
              </w:rPr>
            </w:pPr>
          </w:p>
          <w:p w14:paraId="6FBE9228" w14:textId="77777777" w:rsidR="00762310" w:rsidRPr="003731A2" w:rsidRDefault="00762310" w:rsidP="003731A2">
            <w:pPr>
              <w:spacing w:line="240" w:lineRule="auto"/>
              <w:rPr>
                <w:rFonts w:asciiTheme="minorHAnsi" w:eastAsia="Calibri" w:hAnsiTheme="minorHAnsi" w:cs="Calibri"/>
                <w:sz w:val="24"/>
                <w:szCs w:val="24"/>
                <w:lang w:val="en-US"/>
              </w:rPr>
            </w:pPr>
          </w:p>
          <w:p w14:paraId="1CC3ED51" w14:textId="77777777" w:rsidR="00762310" w:rsidRPr="003731A2" w:rsidRDefault="00762310" w:rsidP="003731A2">
            <w:pPr>
              <w:spacing w:line="240" w:lineRule="auto"/>
              <w:rPr>
                <w:rFonts w:asciiTheme="minorHAnsi" w:eastAsia="Calibri" w:hAnsiTheme="minorHAnsi" w:cs="Calibri"/>
                <w:sz w:val="24"/>
                <w:szCs w:val="24"/>
                <w:lang w:val="en-US"/>
              </w:rPr>
            </w:pPr>
          </w:p>
          <w:p w14:paraId="321D7EB6" w14:textId="77777777" w:rsidR="00762310" w:rsidRPr="003731A2" w:rsidRDefault="00762310" w:rsidP="003731A2">
            <w:pPr>
              <w:spacing w:line="240" w:lineRule="auto"/>
              <w:rPr>
                <w:rFonts w:asciiTheme="minorHAnsi" w:eastAsia="Calibri" w:hAnsiTheme="minorHAnsi" w:cs="Calibri"/>
                <w:sz w:val="24"/>
                <w:szCs w:val="24"/>
                <w:lang w:val="en-US"/>
              </w:rPr>
            </w:pPr>
          </w:p>
          <w:p w14:paraId="0D33C933" w14:textId="77777777" w:rsidR="00762310" w:rsidRPr="003731A2" w:rsidRDefault="00762310" w:rsidP="003731A2">
            <w:pPr>
              <w:spacing w:line="240" w:lineRule="auto"/>
              <w:rPr>
                <w:rFonts w:asciiTheme="minorHAnsi" w:eastAsia="Calibri" w:hAnsiTheme="minorHAnsi" w:cs="Calibri"/>
                <w:sz w:val="24"/>
                <w:szCs w:val="24"/>
                <w:lang w:val="en-US"/>
              </w:rPr>
            </w:pPr>
          </w:p>
          <w:p w14:paraId="05DC890F" w14:textId="77777777" w:rsidR="00762310" w:rsidRPr="003731A2" w:rsidRDefault="00762310" w:rsidP="003731A2">
            <w:pPr>
              <w:spacing w:line="240" w:lineRule="auto"/>
              <w:rPr>
                <w:rFonts w:asciiTheme="minorHAnsi" w:eastAsia="Calibri" w:hAnsiTheme="minorHAnsi" w:cs="Calibri"/>
                <w:sz w:val="24"/>
                <w:szCs w:val="24"/>
                <w:lang w:val="en-US"/>
              </w:rPr>
            </w:pPr>
          </w:p>
          <w:p w14:paraId="47D1680C" w14:textId="77777777" w:rsidR="00762310" w:rsidRPr="003731A2" w:rsidRDefault="00762310" w:rsidP="003731A2">
            <w:pPr>
              <w:spacing w:line="240" w:lineRule="auto"/>
              <w:rPr>
                <w:rFonts w:asciiTheme="minorHAnsi" w:eastAsia="Calibri" w:hAnsiTheme="minorHAnsi" w:cs="Calibri"/>
                <w:sz w:val="24"/>
                <w:szCs w:val="24"/>
                <w:lang w:val="en-US"/>
              </w:rPr>
            </w:pPr>
          </w:p>
          <w:p w14:paraId="33205679" w14:textId="77777777" w:rsidR="00762310" w:rsidRPr="003731A2" w:rsidRDefault="00762310" w:rsidP="003731A2">
            <w:pPr>
              <w:spacing w:line="240" w:lineRule="auto"/>
              <w:rPr>
                <w:rFonts w:asciiTheme="minorHAnsi" w:eastAsia="Calibri" w:hAnsiTheme="minorHAnsi" w:cs="Calibri"/>
                <w:sz w:val="24"/>
                <w:szCs w:val="24"/>
                <w:lang w:val="en-US"/>
              </w:rPr>
            </w:pPr>
          </w:p>
          <w:p w14:paraId="3C39DCA9" w14:textId="77777777" w:rsidR="00762310" w:rsidRPr="003731A2" w:rsidRDefault="00762310" w:rsidP="003731A2">
            <w:pPr>
              <w:spacing w:line="240" w:lineRule="auto"/>
              <w:rPr>
                <w:rFonts w:asciiTheme="minorHAnsi" w:eastAsia="Calibri" w:hAnsiTheme="minorHAnsi" w:cs="Calibri"/>
                <w:sz w:val="24"/>
                <w:szCs w:val="24"/>
                <w:lang w:val="en-US"/>
              </w:rPr>
            </w:pPr>
          </w:p>
          <w:p w14:paraId="48B25680" w14:textId="77777777" w:rsidR="00762310" w:rsidRPr="003731A2" w:rsidRDefault="00762310" w:rsidP="003731A2">
            <w:pPr>
              <w:spacing w:line="240" w:lineRule="auto"/>
              <w:rPr>
                <w:rFonts w:asciiTheme="minorHAnsi" w:eastAsia="Calibri" w:hAnsiTheme="minorHAnsi" w:cs="Calibri"/>
                <w:sz w:val="24"/>
                <w:szCs w:val="24"/>
                <w:lang w:val="en-US"/>
              </w:rPr>
            </w:pPr>
          </w:p>
          <w:p w14:paraId="20A96FAC" w14:textId="77777777" w:rsidR="00762310" w:rsidRPr="003731A2" w:rsidRDefault="00762310" w:rsidP="003731A2">
            <w:pPr>
              <w:spacing w:line="240" w:lineRule="auto"/>
              <w:rPr>
                <w:rFonts w:asciiTheme="minorHAnsi" w:eastAsia="Calibri" w:hAnsiTheme="minorHAnsi" w:cs="Calibri"/>
                <w:sz w:val="24"/>
                <w:szCs w:val="24"/>
                <w:lang w:val="en-US"/>
              </w:rPr>
            </w:pPr>
          </w:p>
          <w:p w14:paraId="3F3E9B73" w14:textId="77777777" w:rsidR="00762310" w:rsidRPr="003731A2" w:rsidRDefault="00762310" w:rsidP="003731A2">
            <w:pPr>
              <w:spacing w:line="240" w:lineRule="auto"/>
              <w:rPr>
                <w:rFonts w:asciiTheme="minorHAnsi" w:eastAsia="Calibri" w:hAnsiTheme="minorHAnsi" w:cs="Calibri"/>
                <w:sz w:val="24"/>
                <w:szCs w:val="24"/>
                <w:lang w:val="en-US"/>
              </w:rPr>
            </w:pPr>
          </w:p>
          <w:p w14:paraId="6EA7B705" w14:textId="77777777" w:rsidR="00762310" w:rsidRPr="003731A2" w:rsidRDefault="00762310" w:rsidP="003731A2">
            <w:pPr>
              <w:spacing w:line="240" w:lineRule="auto"/>
              <w:rPr>
                <w:rFonts w:asciiTheme="minorHAnsi" w:eastAsia="Calibri" w:hAnsiTheme="minorHAnsi" w:cs="Calibri"/>
                <w:sz w:val="24"/>
                <w:szCs w:val="24"/>
                <w:lang w:val="en-US"/>
              </w:rPr>
            </w:pPr>
          </w:p>
          <w:p w14:paraId="76A7E2F1" w14:textId="77777777" w:rsidR="00762310" w:rsidRPr="003731A2" w:rsidRDefault="00762310" w:rsidP="003731A2">
            <w:pPr>
              <w:spacing w:line="240" w:lineRule="auto"/>
              <w:rPr>
                <w:rFonts w:asciiTheme="minorHAnsi" w:eastAsia="Calibri" w:hAnsiTheme="minorHAnsi" w:cs="Calibri"/>
                <w:sz w:val="24"/>
                <w:szCs w:val="24"/>
                <w:lang w:val="en-US"/>
              </w:rPr>
            </w:pPr>
          </w:p>
          <w:p w14:paraId="61449570" w14:textId="77777777" w:rsidR="00762310" w:rsidRPr="003731A2" w:rsidRDefault="00762310" w:rsidP="003731A2">
            <w:pPr>
              <w:spacing w:line="240" w:lineRule="auto"/>
              <w:rPr>
                <w:rFonts w:asciiTheme="minorHAnsi" w:eastAsia="Calibri" w:hAnsiTheme="minorHAnsi" w:cs="Calibri"/>
                <w:sz w:val="24"/>
                <w:szCs w:val="24"/>
                <w:lang w:val="en-US"/>
              </w:rPr>
            </w:pPr>
          </w:p>
          <w:p w14:paraId="0AD89508" w14:textId="77777777" w:rsidR="00762310" w:rsidRPr="003731A2" w:rsidRDefault="00762310" w:rsidP="003731A2">
            <w:pPr>
              <w:spacing w:line="240" w:lineRule="auto"/>
              <w:rPr>
                <w:rFonts w:asciiTheme="minorHAnsi" w:eastAsia="Calibri" w:hAnsiTheme="minorHAnsi" w:cs="Calibri"/>
                <w:sz w:val="24"/>
                <w:szCs w:val="24"/>
                <w:lang w:val="en-US"/>
              </w:rPr>
            </w:pPr>
          </w:p>
          <w:p w14:paraId="158D9E70" w14:textId="77777777" w:rsidR="00762310" w:rsidRPr="003731A2" w:rsidRDefault="00762310" w:rsidP="003731A2">
            <w:pPr>
              <w:spacing w:line="240" w:lineRule="auto"/>
              <w:rPr>
                <w:rFonts w:asciiTheme="minorHAnsi" w:eastAsia="Calibri" w:hAnsiTheme="minorHAnsi" w:cs="Calibri"/>
                <w:sz w:val="24"/>
                <w:szCs w:val="24"/>
                <w:lang w:val="en-US"/>
              </w:rPr>
            </w:pPr>
          </w:p>
          <w:p w14:paraId="33DF7636" w14:textId="77777777" w:rsidR="00762310" w:rsidRPr="003731A2" w:rsidRDefault="00762310" w:rsidP="003731A2">
            <w:pPr>
              <w:spacing w:line="240" w:lineRule="auto"/>
              <w:rPr>
                <w:rFonts w:asciiTheme="minorHAnsi" w:eastAsia="Calibri" w:hAnsiTheme="minorHAnsi" w:cs="Calibri"/>
                <w:sz w:val="24"/>
                <w:szCs w:val="24"/>
                <w:lang w:val="en-US"/>
              </w:rPr>
            </w:pPr>
          </w:p>
          <w:p w14:paraId="4AFD9997" w14:textId="77777777" w:rsidR="00762310" w:rsidRPr="003731A2" w:rsidRDefault="00762310" w:rsidP="003731A2">
            <w:pPr>
              <w:spacing w:line="240" w:lineRule="auto"/>
              <w:rPr>
                <w:rFonts w:asciiTheme="minorHAnsi" w:eastAsia="Calibri" w:hAnsiTheme="minorHAnsi" w:cs="Calibri"/>
                <w:sz w:val="24"/>
                <w:szCs w:val="24"/>
                <w:lang w:val="en-US"/>
              </w:rPr>
            </w:pPr>
          </w:p>
          <w:p w14:paraId="7EF39D6B" w14:textId="77777777" w:rsidR="00762310" w:rsidRPr="003731A2" w:rsidRDefault="00762310" w:rsidP="003731A2">
            <w:pPr>
              <w:spacing w:line="240" w:lineRule="auto"/>
              <w:rPr>
                <w:rFonts w:asciiTheme="minorHAnsi" w:eastAsia="Calibri" w:hAnsiTheme="minorHAnsi" w:cs="Calibri"/>
                <w:sz w:val="24"/>
                <w:szCs w:val="24"/>
                <w:lang w:val="en-US"/>
              </w:rPr>
            </w:pPr>
          </w:p>
          <w:p w14:paraId="6BF0D960" w14:textId="77777777" w:rsidR="00762310" w:rsidRPr="003731A2" w:rsidRDefault="00762310" w:rsidP="003731A2">
            <w:pPr>
              <w:spacing w:line="240" w:lineRule="auto"/>
              <w:rPr>
                <w:rFonts w:asciiTheme="minorHAnsi" w:eastAsia="Calibri" w:hAnsiTheme="minorHAnsi" w:cs="Calibri"/>
                <w:sz w:val="24"/>
                <w:szCs w:val="24"/>
                <w:lang w:val="en-US"/>
              </w:rPr>
            </w:pPr>
          </w:p>
          <w:p w14:paraId="0DEE40B8" w14:textId="77777777" w:rsidR="00225069" w:rsidRDefault="00225069" w:rsidP="003731A2">
            <w:pPr>
              <w:spacing w:line="240" w:lineRule="auto"/>
              <w:rPr>
                <w:rFonts w:asciiTheme="minorHAnsi" w:eastAsia="Calibri" w:hAnsiTheme="minorHAnsi" w:cs="Calibri"/>
                <w:sz w:val="24"/>
                <w:szCs w:val="24"/>
                <w:lang w:val="en-US"/>
              </w:rPr>
            </w:pPr>
          </w:p>
          <w:p w14:paraId="07243856" w14:textId="77777777" w:rsidR="00225069" w:rsidRDefault="00225069" w:rsidP="003731A2">
            <w:pPr>
              <w:spacing w:line="240" w:lineRule="auto"/>
              <w:rPr>
                <w:rFonts w:asciiTheme="minorHAnsi" w:eastAsia="Calibri" w:hAnsiTheme="minorHAnsi" w:cs="Calibri"/>
                <w:sz w:val="24"/>
                <w:szCs w:val="24"/>
                <w:lang w:val="en-US"/>
              </w:rPr>
            </w:pPr>
          </w:p>
          <w:p w14:paraId="6276E3E2" w14:textId="77777777" w:rsidR="00225069" w:rsidRDefault="00225069" w:rsidP="003731A2">
            <w:pPr>
              <w:spacing w:line="240" w:lineRule="auto"/>
              <w:rPr>
                <w:rFonts w:asciiTheme="minorHAnsi" w:eastAsia="Calibri" w:hAnsiTheme="minorHAnsi" w:cs="Calibri"/>
                <w:sz w:val="24"/>
                <w:szCs w:val="24"/>
                <w:lang w:val="en-US"/>
              </w:rPr>
            </w:pPr>
          </w:p>
          <w:p w14:paraId="5D5978AD" w14:textId="77777777" w:rsidR="00225069" w:rsidRDefault="00225069" w:rsidP="003731A2">
            <w:pPr>
              <w:spacing w:line="240" w:lineRule="auto"/>
              <w:rPr>
                <w:rFonts w:asciiTheme="minorHAnsi" w:eastAsia="Calibri" w:hAnsiTheme="minorHAnsi" w:cs="Calibri"/>
                <w:sz w:val="24"/>
                <w:szCs w:val="24"/>
                <w:lang w:val="en-US"/>
              </w:rPr>
            </w:pPr>
          </w:p>
          <w:p w14:paraId="1DBCD1FA" w14:textId="77777777" w:rsidR="00225069" w:rsidRDefault="00225069" w:rsidP="003731A2">
            <w:pPr>
              <w:spacing w:line="240" w:lineRule="auto"/>
              <w:rPr>
                <w:rFonts w:asciiTheme="minorHAnsi" w:eastAsia="Calibri" w:hAnsiTheme="minorHAnsi" w:cs="Calibri"/>
                <w:sz w:val="24"/>
                <w:szCs w:val="24"/>
                <w:lang w:val="en-US"/>
              </w:rPr>
            </w:pPr>
          </w:p>
          <w:p w14:paraId="76A317AC" w14:textId="77777777" w:rsidR="00D40CA1" w:rsidRDefault="00D40CA1" w:rsidP="003731A2">
            <w:pPr>
              <w:spacing w:line="240" w:lineRule="auto"/>
              <w:rPr>
                <w:rFonts w:asciiTheme="minorHAnsi" w:eastAsia="Calibri" w:hAnsiTheme="minorHAnsi" w:cs="Calibri"/>
                <w:sz w:val="24"/>
                <w:szCs w:val="24"/>
                <w:lang w:val="en-US"/>
              </w:rPr>
            </w:pPr>
          </w:p>
          <w:p w14:paraId="6E396AD2" w14:textId="77777777" w:rsidR="00D40CA1" w:rsidRDefault="00D40CA1" w:rsidP="003731A2">
            <w:pPr>
              <w:spacing w:line="240" w:lineRule="auto"/>
              <w:rPr>
                <w:rFonts w:asciiTheme="minorHAnsi" w:eastAsia="Calibri" w:hAnsiTheme="minorHAnsi" w:cs="Calibri"/>
                <w:sz w:val="24"/>
                <w:szCs w:val="24"/>
                <w:lang w:val="en-US"/>
              </w:rPr>
            </w:pPr>
          </w:p>
          <w:p w14:paraId="167C3BF9" w14:textId="77777777" w:rsidR="00D40CA1" w:rsidRDefault="00D40CA1" w:rsidP="003731A2">
            <w:pPr>
              <w:spacing w:line="240" w:lineRule="auto"/>
              <w:rPr>
                <w:rFonts w:asciiTheme="minorHAnsi" w:eastAsia="Calibri" w:hAnsiTheme="minorHAnsi" w:cs="Calibri"/>
                <w:sz w:val="24"/>
                <w:szCs w:val="24"/>
                <w:lang w:val="en-US"/>
              </w:rPr>
            </w:pPr>
          </w:p>
          <w:p w14:paraId="5A6AE096" w14:textId="77777777" w:rsidR="00D40CA1" w:rsidRDefault="00D40CA1" w:rsidP="003731A2">
            <w:pPr>
              <w:spacing w:line="240" w:lineRule="auto"/>
              <w:rPr>
                <w:rFonts w:asciiTheme="minorHAnsi" w:eastAsia="Calibri" w:hAnsiTheme="minorHAnsi" w:cs="Calibri"/>
                <w:sz w:val="24"/>
                <w:szCs w:val="24"/>
                <w:lang w:val="en-US"/>
              </w:rPr>
            </w:pPr>
          </w:p>
          <w:p w14:paraId="4E4012E7" w14:textId="65431AE0" w:rsidR="00762310" w:rsidRPr="003731A2" w:rsidRDefault="00762310"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1.3 A process exists for reviewing the Identified Licenses to determine the obligations, restrictions and rights granted by each license.</w:t>
            </w:r>
          </w:p>
          <w:p w14:paraId="0B21F9F8" w14:textId="77777777" w:rsidR="00762310" w:rsidRPr="003731A2" w:rsidRDefault="00762310" w:rsidP="003731A2">
            <w:pPr>
              <w:spacing w:line="240" w:lineRule="auto"/>
              <w:rPr>
                <w:rFonts w:asciiTheme="minorHAnsi" w:eastAsia="Calibri" w:hAnsiTheme="minorHAnsi" w:cs="Calibri"/>
                <w:sz w:val="24"/>
                <w:szCs w:val="24"/>
                <w:lang w:val="en-US"/>
              </w:rPr>
            </w:pPr>
          </w:p>
          <w:p w14:paraId="5AE7EF5D" w14:textId="77777777" w:rsidR="00762310" w:rsidRPr="003731A2" w:rsidRDefault="00762310"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Verification Material(s):</w:t>
            </w:r>
          </w:p>
          <w:p w14:paraId="0ED6AF82" w14:textId="77777777" w:rsidR="00762310" w:rsidRPr="003731A2" w:rsidRDefault="00762310"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 xml:space="preserve">1.3.1 A documented procedure to review and document the obligations, restrictions and rights </w:t>
            </w:r>
            <w:r w:rsidRPr="003731A2">
              <w:rPr>
                <w:rFonts w:asciiTheme="minorHAnsi" w:eastAsia="Calibri" w:hAnsiTheme="minorHAnsi" w:cs="Calibri"/>
                <w:sz w:val="24"/>
                <w:szCs w:val="24"/>
                <w:lang w:val="en-US"/>
              </w:rPr>
              <w:lastRenderedPageBreak/>
              <w:t xml:space="preserve">granted by each Identified License </w:t>
            </w:r>
            <w:r w:rsidRPr="00925C62">
              <w:rPr>
                <w:rFonts w:asciiTheme="minorHAnsi" w:eastAsia="Calibri" w:hAnsiTheme="minorHAnsi" w:cs="Calibri"/>
                <w:strike/>
                <w:sz w:val="24"/>
                <w:szCs w:val="24"/>
                <w:lang w:val="en-US"/>
              </w:rPr>
              <w:t>governing the Supplied Software.</w:t>
            </w:r>
          </w:p>
          <w:p w14:paraId="2721EE62" w14:textId="77777777" w:rsidR="00762310" w:rsidRPr="003731A2" w:rsidRDefault="00762310" w:rsidP="003731A2">
            <w:pPr>
              <w:spacing w:line="240" w:lineRule="auto"/>
              <w:rPr>
                <w:rFonts w:asciiTheme="minorHAnsi" w:eastAsia="Calibri" w:hAnsiTheme="minorHAnsi" w:cs="Calibri"/>
                <w:sz w:val="24"/>
                <w:szCs w:val="24"/>
                <w:lang w:val="en-US"/>
              </w:rPr>
            </w:pPr>
          </w:p>
          <w:p w14:paraId="435E0DEF" w14:textId="50A6F9A1" w:rsidR="00762310" w:rsidRPr="003731A2" w:rsidRDefault="00762310"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Rationale:</w:t>
            </w:r>
          </w:p>
          <w:p w14:paraId="0A49622B" w14:textId="0E626F5A" w:rsidR="00762310" w:rsidRPr="003731A2" w:rsidRDefault="00762310"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To ensure a process exists for reviewing and identifying the license obligations for each</w:t>
            </w:r>
            <w:r w:rsidR="00925C62">
              <w:rPr>
                <w:rFonts w:asciiTheme="minorHAnsi" w:eastAsia="Calibri" w:hAnsiTheme="minorHAnsi" w:cs="Calibri"/>
                <w:sz w:val="24"/>
                <w:szCs w:val="24"/>
                <w:lang w:val="en-US"/>
              </w:rPr>
              <w:t xml:space="preserve"> I</w:t>
            </w:r>
            <w:r w:rsidRPr="003731A2">
              <w:rPr>
                <w:rFonts w:asciiTheme="minorHAnsi" w:eastAsia="Calibri" w:hAnsiTheme="minorHAnsi" w:cs="Calibri"/>
                <w:sz w:val="24"/>
                <w:szCs w:val="24"/>
                <w:lang w:val="en-US"/>
              </w:rPr>
              <w:t>dentified License for the various use cases.</w:t>
            </w:r>
          </w:p>
          <w:p w14:paraId="1E35B1C1" w14:textId="7A5C560C" w:rsidR="00762310" w:rsidRPr="003731A2" w:rsidRDefault="00762310" w:rsidP="003731A2">
            <w:pPr>
              <w:spacing w:line="240" w:lineRule="auto"/>
              <w:rPr>
                <w:rFonts w:asciiTheme="minorHAnsi" w:eastAsia="Calibri" w:hAnsiTheme="minorHAnsi" w:cs="Calibri"/>
                <w:sz w:val="24"/>
                <w:szCs w:val="24"/>
                <w:lang w:val="en-US"/>
              </w:rPr>
            </w:pPr>
          </w:p>
        </w:tc>
        <w:tc>
          <w:tcPr>
            <w:tcW w:w="3118" w:type="dxa"/>
          </w:tcPr>
          <w:p w14:paraId="23B956C7" w14:textId="77777777" w:rsidR="002C7FCC" w:rsidRPr="003731A2" w:rsidRDefault="002C7FCC" w:rsidP="003731A2">
            <w:pPr>
              <w:autoSpaceDE w:val="0"/>
              <w:autoSpaceDN w:val="0"/>
              <w:adjustRightInd w:val="0"/>
              <w:spacing w:line="240" w:lineRule="auto"/>
              <w:rPr>
                <w:rFonts w:asciiTheme="minorHAnsi" w:hAnsiTheme="minorHAnsi" w:cs="Calibri"/>
                <w:color w:val="000000"/>
                <w:sz w:val="24"/>
                <w:szCs w:val="24"/>
                <w:lang w:val="en-US"/>
              </w:rPr>
            </w:pPr>
            <w:r w:rsidRPr="003731A2">
              <w:rPr>
                <w:rFonts w:asciiTheme="minorHAnsi" w:hAnsiTheme="minorHAnsi" w:cs="Calibri"/>
                <w:b/>
                <w:bCs/>
                <w:color w:val="000000"/>
                <w:sz w:val="24"/>
                <w:szCs w:val="24"/>
                <w:lang w:val="en-US"/>
              </w:rPr>
              <w:lastRenderedPageBreak/>
              <w:t xml:space="preserve">1.1 Policy </w:t>
            </w:r>
          </w:p>
          <w:p w14:paraId="1842CA24" w14:textId="77777777" w:rsidR="002C7FCC" w:rsidRPr="003731A2" w:rsidRDefault="002C7FCC" w:rsidP="003731A2">
            <w:pPr>
              <w:autoSpaceDE w:val="0"/>
              <w:autoSpaceDN w:val="0"/>
              <w:adjustRightInd w:val="0"/>
              <w:spacing w:line="240" w:lineRule="auto"/>
              <w:rPr>
                <w:rFonts w:asciiTheme="minorHAnsi" w:hAnsiTheme="minorHAnsi" w:cs="Calibri"/>
                <w:color w:val="000000"/>
                <w:sz w:val="24"/>
                <w:szCs w:val="24"/>
                <w:lang w:val="en-US"/>
              </w:rPr>
            </w:pPr>
            <w:r w:rsidRPr="003731A2">
              <w:rPr>
                <w:rFonts w:asciiTheme="minorHAnsi" w:hAnsiTheme="minorHAnsi" w:cs="Calibri"/>
                <w:b/>
                <w:bCs/>
                <w:color w:val="000000"/>
                <w:sz w:val="24"/>
                <w:szCs w:val="24"/>
                <w:lang w:val="en-US"/>
              </w:rPr>
              <w:t xml:space="preserve">A written Open Source policy exists that governs Open Source license compliance of the Supplied Software distribution. The policy must be internally communicated. </w:t>
            </w:r>
          </w:p>
          <w:p w14:paraId="069127E1" w14:textId="77777777" w:rsidR="002C7FCC" w:rsidRPr="003731A2" w:rsidRDefault="002C7FCC" w:rsidP="003731A2">
            <w:pPr>
              <w:autoSpaceDE w:val="0"/>
              <w:autoSpaceDN w:val="0"/>
              <w:adjustRightInd w:val="0"/>
              <w:spacing w:line="240" w:lineRule="auto"/>
              <w:rPr>
                <w:rFonts w:asciiTheme="minorHAnsi" w:hAnsiTheme="minorHAnsi" w:cs="Calibri"/>
                <w:b/>
                <w:bCs/>
                <w:color w:val="000000"/>
                <w:sz w:val="24"/>
                <w:szCs w:val="24"/>
                <w:lang w:val="en-US"/>
              </w:rPr>
            </w:pPr>
          </w:p>
          <w:p w14:paraId="5FD194D4" w14:textId="77777777" w:rsidR="002C7FCC" w:rsidRPr="003731A2" w:rsidRDefault="002C7FCC" w:rsidP="003731A2">
            <w:pPr>
              <w:autoSpaceDE w:val="0"/>
              <w:autoSpaceDN w:val="0"/>
              <w:adjustRightInd w:val="0"/>
              <w:spacing w:line="240" w:lineRule="auto"/>
              <w:rPr>
                <w:rFonts w:asciiTheme="minorHAnsi" w:hAnsiTheme="minorHAnsi" w:cs="Calibri"/>
                <w:b/>
                <w:bCs/>
                <w:color w:val="000000"/>
                <w:sz w:val="24"/>
                <w:szCs w:val="24"/>
                <w:lang w:val="en-US"/>
              </w:rPr>
            </w:pPr>
          </w:p>
          <w:p w14:paraId="5551833F" w14:textId="543AD20E" w:rsidR="002C7FCC" w:rsidRPr="003731A2" w:rsidRDefault="002C7FCC" w:rsidP="003731A2">
            <w:pPr>
              <w:autoSpaceDE w:val="0"/>
              <w:autoSpaceDN w:val="0"/>
              <w:adjustRightInd w:val="0"/>
              <w:spacing w:line="240" w:lineRule="auto"/>
              <w:rPr>
                <w:rFonts w:asciiTheme="minorHAnsi" w:hAnsiTheme="minorHAnsi" w:cs="Calibri"/>
                <w:color w:val="000000"/>
                <w:sz w:val="24"/>
                <w:szCs w:val="24"/>
                <w:lang w:val="en-US"/>
              </w:rPr>
            </w:pPr>
            <w:r w:rsidRPr="003731A2">
              <w:rPr>
                <w:rFonts w:asciiTheme="minorHAnsi" w:hAnsiTheme="minorHAnsi" w:cs="Calibri"/>
                <w:b/>
                <w:bCs/>
                <w:color w:val="000000"/>
                <w:sz w:val="24"/>
                <w:szCs w:val="24"/>
                <w:lang w:val="en-US"/>
              </w:rPr>
              <w:t>Verification Material(s)</w:t>
            </w:r>
            <w:r w:rsidRPr="003731A2">
              <w:rPr>
                <w:rFonts w:asciiTheme="minorHAnsi" w:hAnsiTheme="minorHAnsi" w:cs="Calibri"/>
                <w:color w:val="000000"/>
                <w:sz w:val="24"/>
                <w:szCs w:val="24"/>
                <w:lang w:val="en-US"/>
              </w:rPr>
              <w:t xml:space="preserve">: </w:t>
            </w:r>
          </w:p>
          <w:p w14:paraId="389F927E" w14:textId="77777777" w:rsidR="002C7FCC" w:rsidRPr="003731A2" w:rsidRDefault="002C7FCC" w:rsidP="003731A2">
            <w:pPr>
              <w:autoSpaceDE w:val="0"/>
              <w:autoSpaceDN w:val="0"/>
              <w:adjustRightInd w:val="0"/>
              <w:spacing w:line="240" w:lineRule="auto"/>
              <w:rPr>
                <w:rFonts w:asciiTheme="minorHAnsi" w:hAnsiTheme="minorHAnsi" w:cs="Calibri"/>
                <w:color w:val="000000"/>
                <w:sz w:val="24"/>
                <w:szCs w:val="24"/>
                <w:lang w:val="en-US"/>
              </w:rPr>
            </w:pPr>
          </w:p>
          <w:p w14:paraId="7EE8DDD1" w14:textId="77777777" w:rsidR="004F25A7" w:rsidRPr="003731A2" w:rsidRDefault="002C7FCC" w:rsidP="003731A2">
            <w:pPr>
              <w:autoSpaceDE w:val="0"/>
              <w:autoSpaceDN w:val="0"/>
              <w:adjustRightInd w:val="0"/>
              <w:spacing w:line="240" w:lineRule="auto"/>
              <w:rPr>
                <w:rFonts w:asciiTheme="minorHAnsi" w:hAnsiTheme="minorHAnsi" w:cs="Calibri"/>
                <w:color w:val="000000"/>
                <w:sz w:val="24"/>
                <w:szCs w:val="24"/>
                <w:lang w:val="en-US"/>
              </w:rPr>
            </w:pPr>
            <w:r w:rsidRPr="003731A2">
              <w:rPr>
                <w:rFonts w:asciiTheme="minorHAnsi" w:hAnsiTheme="minorHAnsi" w:cs="Calibri"/>
                <w:color w:val="000000"/>
                <w:sz w:val="24"/>
                <w:szCs w:val="24"/>
                <w:lang w:val="en-US"/>
              </w:rPr>
              <w:t xml:space="preserve">1.1.1 A documented </w:t>
            </w:r>
            <w:r w:rsidRPr="00FF43FE">
              <w:rPr>
                <w:rFonts w:asciiTheme="minorHAnsi" w:hAnsiTheme="minorHAnsi" w:cs="Calibri"/>
                <w:color w:val="F79646" w:themeColor="accent6"/>
                <w:sz w:val="24"/>
                <w:szCs w:val="24"/>
                <w:lang w:val="en-US"/>
              </w:rPr>
              <w:t>Open Source policy</w:t>
            </w:r>
            <w:r w:rsidRPr="003731A2">
              <w:rPr>
                <w:rFonts w:asciiTheme="minorHAnsi" w:hAnsiTheme="minorHAnsi" w:cs="Calibri"/>
                <w:color w:val="000000"/>
                <w:sz w:val="24"/>
                <w:szCs w:val="24"/>
                <w:lang w:val="en-US"/>
              </w:rPr>
              <w:t xml:space="preserve">. </w:t>
            </w:r>
          </w:p>
          <w:p w14:paraId="02BA82B4" w14:textId="77777777" w:rsidR="004F25A7" w:rsidRPr="003731A2" w:rsidRDefault="004F25A7" w:rsidP="003731A2">
            <w:pPr>
              <w:autoSpaceDE w:val="0"/>
              <w:autoSpaceDN w:val="0"/>
              <w:adjustRightInd w:val="0"/>
              <w:spacing w:line="240" w:lineRule="auto"/>
              <w:rPr>
                <w:rFonts w:asciiTheme="minorHAnsi" w:hAnsiTheme="minorHAnsi" w:cs="Calibri"/>
                <w:color w:val="000000"/>
                <w:sz w:val="24"/>
                <w:szCs w:val="24"/>
                <w:lang w:val="en-US"/>
              </w:rPr>
            </w:pPr>
          </w:p>
          <w:p w14:paraId="741BBA91" w14:textId="77777777" w:rsidR="004F25A7" w:rsidRPr="003731A2" w:rsidRDefault="004F25A7" w:rsidP="003731A2">
            <w:pPr>
              <w:autoSpaceDE w:val="0"/>
              <w:autoSpaceDN w:val="0"/>
              <w:adjustRightInd w:val="0"/>
              <w:spacing w:line="240" w:lineRule="auto"/>
              <w:rPr>
                <w:rFonts w:asciiTheme="minorHAnsi" w:hAnsiTheme="minorHAnsi" w:cs="Calibri"/>
                <w:color w:val="000000"/>
                <w:sz w:val="24"/>
                <w:szCs w:val="24"/>
                <w:lang w:val="en-US"/>
              </w:rPr>
            </w:pPr>
          </w:p>
          <w:p w14:paraId="282297AF" w14:textId="6E05EB2B" w:rsidR="002C7FCC" w:rsidRPr="003731A2" w:rsidRDefault="002C7FCC" w:rsidP="003731A2">
            <w:pPr>
              <w:autoSpaceDE w:val="0"/>
              <w:autoSpaceDN w:val="0"/>
              <w:adjustRightInd w:val="0"/>
              <w:spacing w:line="240" w:lineRule="auto"/>
              <w:rPr>
                <w:rFonts w:asciiTheme="minorHAnsi" w:hAnsiTheme="minorHAnsi" w:cs="Calibri"/>
                <w:color w:val="000000"/>
                <w:sz w:val="24"/>
                <w:szCs w:val="24"/>
                <w:lang w:val="en-US"/>
              </w:rPr>
            </w:pPr>
            <w:r w:rsidRPr="003731A2">
              <w:rPr>
                <w:rFonts w:asciiTheme="minorHAnsi" w:hAnsiTheme="minorHAnsi" w:cs="Calibri"/>
                <w:color w:val="000000"/>
                <w:sz w:val="24"/>
                <w:szCs w:val="24"/>
                <w:lang w:val="en-US"/>
              </w:rPr>
              <w:t xml:space="preserve">1.1.2 A documented procedure that makes Software Staff aware of the existence of the </w:t>
            </w:r>
            <w:r w:rsidRPr="00FF43FE">
              <w:rPr>
                <w:rFonts w:asciiTheme="minorHAnsi" w:hAnsiTheme="minorHAnsi" w:cs="Calibri"/>
                <w:color w:val="F79646" w:themeColor="accent6"/>
                <w:sz w:val="24"/>
                <w:szCs w:val="24"/>
                <w:lang w:val="en-US"/>
              </w:rPr>
              <w:t>Open Source policy</w:t>
            </w:r>
            <w:r w:rsidRPr="003731A2">
              <w:rPr>
                <w:rFonts w:asciiTheme="minorHAnsi" w:hAnsiTheme="minorHAnsi" w:cs="Calibri"/>
                <w:color w:val="000000"/>
                <w:sz w:val="24"/>
                <w:szCs w:val="24"/>
                <w:lang w:val="en-US"/>
              </w:rPr>
              <w:t xml:space="preserve"> (e.g., via training, internal wiki, or other practical communication method). </w:t>
            </w:r>
          </w:p>
          <w:p w14:paraId="5221E7E5" w14:textId="77777777" w:rsidR="002C7FCC" w:rsidRPr="003731A2" w:rsidRDefault="002C7FCC" w:rsidP="003731A2">
            <w:pPr>
              <w:autoSpaceDE w:val="0"/>
              <w:autoSpaceDN w:val="0"/>
              <w:adjustRightInd w:val="0"/>
              <w:spacing w:line="240" w:lineRule="auto"/>
              <w:rPr>
                <w:rFonts w:asciiTheme="minorHAnsi" w:hAnsiTheme="minorHAnsi" w:cs="Calibri"/>
                <w:color w:val="000000"/>
                <w:sz w:val="24"/>
                <w:szCs w:val="24"/>
                <w:lang w:val="en-US"/>
              </w:rPr>
            </w:pPr>
          </w:p>
          <w:p w14:paraId="5D27A93E" w14:textId="77777777" w:rsidR="002C7FCC" w:rsidRPr="003731A2" w:rsidRDefault="002C7FCC" w:rsidP="003731A2">
            <w:pPr>
              <w:autoSpaceDE w:val="0"/>
              <w:autoSpaceDN w:val="0"/>
              <w:adjustRightInd w:val="0"/>
              <w:spacing w:line="240" w:lineRule="auto"/>
              <w:rPr>
                <w:rFonts w:asciiTheme="minorHAnsi" w:hAnsiTheme="minorHAnsi" w:cs="Calibri"/>
                <w:b/>
                <w:bCs/>
                <w:color w:val="000000"/>
                <w:sz w:val="24"/>
                <w:szCs w:val="24"/>
                <w:lang w:val="en-US"/>
              </w:rPr>
            </w:pPr>
          </w:p>
          <w:p w14:paraId="79CA156E" w14:textId="5A4D28EB" w:rsidR="002C7FCC" w:rsidRPr="003731A2" w:rsidRDefault="002C7FCC" w:rsidP="003731A2">
            <w:pPr>
              <w:autoSpaceDE w:val="0"/>
              <w:autoSpaceDN w:val="0"/>
              <w:adjustRightInd w:val="0"/>
              <w:spacing w:line="240" w:lineRule="auto"/>
              <w:rPr>
                <w:rFonts w:asciiTheme="minorHAnsi" w:hAnsiTheme="minorHAnsi" w:cs="Calibri"/>
                <w:color w:val="000000"/>
                <w:sz w:val="24"/>
                <w:szCs w:val="24"/>
                <w:lang w:val="en-US"/>
              </w:rPr>
            </w:pPr>
            <w:r w:rsidRPr="003731A2">
              <w:rPr>
                <w:rFonts w:asciiTheme="minorHAnsi" w:hAnsiTheme="minorHAnsi" w:cs="Calibri"/>
                <w:b/>
                <w:bCs/>
                <w:color w:val="000000"/>
                <w:sz w:val="24"/>
                <w:szCs w:val="24"/>
                <w:lang w:val="en-US"/>
              </w:rPr>
              <w:t>Rationale</w:t>
            </w:r>
            <w:r w:rsidRPr="003731A2">
              <w:rPr>
                <w:rFonts w:asciiTheme="minorHAnsi" w:hAnsiTheme="minorHAnsi" w:cs="Calibri"/>
                <w:color w:val="000000"/>
                <w:sz w:val="24"/>
                <w:szCs w:val="24"/>
                <w:lang w:val="en-US"/>
              </w:rPr>
              <w:t xml:space="preserve">: </w:t>
            </w:r>
          </w:p>
          <w:p w14:paraId="422F3AE0" w14:textId="44EF5AD1" w:rsidR="003755F4" w:rsidRPr="003731A2" w:rsidRDefault="002C7FCC" w:rsidP="003731A2">
            <w:pPr>
              <w:widowControl w:val="0"/>
              <w:pBdr>
                <w:top w:val="nil"/>
                <w:left w:val="nil"/>
                <w:bottom w:val="nil"/>
                <w:right w:val="nil"/>
                <w:between w:val="nil"/>
              </w:pBdr>
              <w:spacing w:line="240" w:lineRule="auto"/>
              <w:rPr>
                <w:rFonts w:asciiTheme="minorHAnsi" w:hAnsiTheme="minorHAnsi" w:cs="Calibri"/>
                <w:color w:val="000000"/>
                <w:sz w:val="24"/>
                <w:szCs w:val="24"/>
                <w:lang w:val="en-US"/>
              </w:rPr>
            </w:pPr>
            <w:r w:rsidRPr="003731A2">
              <w:rPr>
                <w:rFonts w:asciiTheme="minorHAnsi" w:hAnsiTheme="minorHAnsi" w:cs="Calibri"/>
                <w:color w:val="000000"/>
                <w:sz w:val="24"/>
                <w:szCs w:val="24"/>
                <w:lang w:val="en-US"/>
              </w:rPr>
              <w:t xml:space="preserve">To ensure steps are taken to create, record and make Software Staff aware of the </w:t>
            </w:r>
            <w:r w:rsidRPr="003731A2">
              <w:rPr>
                <w:rFonts w:asciiTheme="minorHAnsi" w:hAnsiTheme="minorHAnsi" w:cs="Calibri"/>
                <w:color w:val="000000"/>
                <w:sz w:val="24"/>
                <w:szCs w:val="24"/>
                <w:lang w:val="en-US"/>
              </w:rPr>
              <w:lastRenderedPageBreak/>
              <w:t xml:space="preserve">existence of </w:t>
            </w:r>
            <w:commentRangeStart w:id="2"/>
            <w:r w:rsidRPr="003731A2">
              <w:rPr>
                <w:rFonts w:asciiTheme="minorHAnsi" w:hAnsiTheme="minorHAnsi" w:cs="Calibri"/>
                <w:color w:val="000000"/>
                <w:sz w:val="24"/>
                <w:szCs w:val="24"/>
                <w:lang w:val="en-US"/>
              </w:rPr>
              <w:t>a</w:t>
            </w:r>
            <w:r w:rsidR="00205D6A">
              <w:rPr>
                <w:rFonts w:asciiTheme="minorHAnsi" w:hAnsiTheme="minorHAnsi" w:cs="Calibri"/>
                <w:color w:val="000000"/>
                <w:sz w:val="24"/>
                <w:szCs w:val="24"/>
                <w:lang w:val="en-US"/>
              </w:rPr>
              <w:t>n</w:t>
            </w:r>
            <w:commentRangeEnd w:id="2"/>
            <w:r w:rsidR="00DA5676">
              <w:rPr>
                <w:rStyle w:val="Kommentarzeichen"/>
              </w:rPr>
              <w:commentReference w:id="2"/>
            </w:r>
            <w:r w:rsidRPr="003731A2">
              <w:rPr>
                <w:rFonts w:asciiTheme="minorHAnsi" w:hAnsiTheme="minorHAnsi" w:cs="Calibri"/>
                <w:color w:val="000000"/>
                <w:sz w:val="24"/>
                <w:szCs w:val="24"/>
                <w:lang w:val="en-US"/>
              </w:rPr>
              <w:t xml:space="preserve"> </w:t>
            </w:r>
            <w:r w:rsidRPr="00DA5676">
              <w:rPr>
                <w:rFonts w:asciiTheme="minorHAnsi" w:hAnsiTheme="minorHAnsi" w:cs="Calibri"/>
                <w:color w:val="F79646" w:themeColor="accent6"/>
                <w:sz w:val="24"/>
                <w:szCs w:val="24"/>
                <w:lang w:val="en-US"/>
              </w:rPr>
              <w:t>Open Source policy</w:t>
            </w:r>
            <w:r w:rsidRPr="003731A2">
              <w:rPr>
                <w:rFonts w:asciiTheme="minorHAnsi" w:hAnsiTheme="minorHAnsi" w:cs="Calibri"/>
                <w:color w:val="000000"/>
                <w:sz w:val="24"/>
                <w:szCs w:val="24"/>
                <w:lang w:val="en-US"/>
              </w:rPr>
              <w:t>. Although no requirements are provided here on what should be included in the policy, other sections may impose requirements on the policy.</w:t>
            </w:r>
          </w:p>
          <w:p w14:paraId="788126BF" w14:textId="06477D62" w:rsidR="002C7FCC" w:rsidRPr="003731A2" w:rsidRDefault="002C7FCC" w:rsidP="003731A2">
            <w:pPr>
              <w:widowControl w:val="0"/>
              <w:pBdr>
                <w:top w:val="nil"/>
                <w:left w:val="nil"/>
                <w:bottom w:val="nil"/>
                <w:right w:val="nil"/>
                <w:between w:val="nil"/>
              </w:pBdr>
              <w:spacing w:line="240" w:lineRule="auto"/>
              <w:rPr>
                <w:rFonts w:asciiTheme="minorHAnsi" w:hAnsiTheme="minorHAnsi" w:cs="Calibri"/>
                <w:color w:val="000000"/>
                <w:sz w:val="24"/>
                <w:szCs w:val="24"/>
                <w:lang w:val="en-US"/>
              </w:rPr>
            </w:pPr>
          </w:p>
          <w:p w14:paraId="7FA1CF72" w14:textId="7DA0471D" w:rsidR="002C7FCC" w:rsidRPr="003731A2" w:rsidRDefault="002C7FCC" w:rsidP="003731A2">
            <w:pPr>
              <w:widowControl w:val="0"/>
              <w:pBdr>
                <w:top w:val="nil"/>
                <w:left w:val="nil"/>
                <w:bottom w:val="nil"/>
                <w:right w:val="nil"/>
                <w:between w:val="nil"/>
              </w:pBdr>
              <w:spacing w:line="240" w:lineRule="auto"/>
              <w:rPr>
                <w:rFonts w:asciiTheme="minorHAnsi" w:hAnsiTheme="minorHAnsi" w:cs="Calibri"/>
                <w:color w:val="000000"/>
                <w:sz w:val="24"/>
                <w:szCs w:val="24"/>
                <w:lang w:val="en-US"/>
              </w:rPr>
            </w:pPr>
          </w:p>
          <w:p w14:paraId="08D529BC" w14:textId="77777777" w:rsidR="002C7FCC" w:rsidRPr="003731A2" w:rsidRDefault="002C7FCC" w:rsidP="003731A2">
            <w:pPr>
              <w:widowControl w:val="0"/>
              <w:pBdr>
                <w:top w:val="nil"/>
                <w:left w:val="nil"/>
                <w:bottom w:val="nil"/>
                <w:right w:val="nil"/>
                <w:between w:val="nil"/>
              </w:pBdr>
              <w:spacing w:line="240" w:lineRule="auto"/>
              <w:rPr>
                <w:rFonts w:asciiTheme="minorHAnsi" w:hAnsiTheme="minorHAnsi" w:cs="Calibri"/>
                <w:color w:val="000000"/>
                <w:sz w:val="24"/>
                <w:szCs w:val="24"/>
                <w:lang w:val="en-US"/>
              </w:rPr>
            </w:pPr>
          </w:p>
          <w:p w14:paraId="47D16407" w14:textId="77777777" w:rsidR="004F25A7" w:rsidRPr="00FC6D8E" w:rsidRDefault="004F25A7" w:rsidP="003731A2">
            <w:pPr>
              <w:autoSpaceDE w:val="0"/>
              <w:autoSpaceDN w:val="0"/>
              <w:adjustRightInd w:val="0"/>
              <w:spacing w:line="240" w:lineRule="auto"/>
              <w:rPr>
                <w:rFonts w:asciiTheme="minorHAnsi" w:hAnsiTheme="minorHAnsi" w:cs="Calibri"/>
                <w:b/>
                <w:bCs/>
                <w:color w:val="000000"/>
                <w:sz w:val="24"/>
                <w:szCs w:val="24"/>
                <w:lang w:val="en-GB"/>
              </w:rPr>
            </w:pPr>
          </w:p>
          <w:p w14:paraId="15E0AF44" w14:textId="77777777" w:rsidR="004F25A7" w:rsidRPr="00FC6D8E" w:rsidRDefault="004F25A7" w:rsidP="003731A2">
            <w:pPr>
              <w:autoSpaceDE w:val="0"/>
              <w:autoSpaceDN w:val="0"/>
              <w:adjustRightInd w:val="0"/>
              <w:spacing w:line="240" w:lineRule="auto"/>
              <w:rPr>
                <w:rFonts w:asciiTheme="minorHAnsi" w:hAnsiTheme="minorHAnsi" w:cs="Calibri"/>
                <w:b/>
                <w:bCs/>
                <w:color w:val="000000"/>
                <w:sz w:val="24"/>
                <w:szCs w:val="24"/>
                <w:lang w:val="en-GB"/>
              </w:rPr>
            </w:pPr>
          </w:p>
          <w:p w14:paraId="7BA1A5CC" w14:textId="77777777" w:rsidR="004F25A7" w:rsidRPr="00FC6D8E" w:rsidRDefault="004F25A7" w:rsidP="003731A2">
            <w:pPr>
              <w:autoSpaceDE w:val="0"/>
              <w:autoSpaceDN w:val="0"/>
              <w:adjustRightInd w:val="0"/>
              <w:spacing w:line="240" w:lineRule="auto"/>
              <w:rPr>
                <w:rFonts w:asciiTheme="minorHAnsi" w:hAnsiTheme="minorHAnsi" w:cs="Calibri"/>
                <w:b/>
                <w:bCs/>
                <w:color w:val="000000"/>
                <w:sz w:val="24"/>
                <w:szCs w:val="24"/>
                <w:lang w:val="en-GB"/>
              </w:rPr>
            </w:pPr>
          </w:p>
          <w:p w14:paraId="6EC10B7E" w14:textId="03627B26" w:rsidR="002C7FCC" w:rsidRPr="00DA5676" w:rsidRDefault="002C7FCC" w:rsidP="003731A2">
            <w:pPr>
              <w:autoSpaceDE w:val="0"/>
              <w:autoSpaceDN w:val="0"/>
              <w:adjustRightInd w:val="0"/>
              <w:spacing w:line="240" w:lineRule="auto"/>
              <w:rPr>
                <w:rFonts w:asciiTheme="minorHAnsi" w:hAnsiTheme="minorHAnsi" w:cs="Calibri"/>
                <w:color w:val="F79646" w:themeColor="accent6"/>
                <w:sz w:val="24"/>
                <w:szCs w:val="24"/>
              </w:rPr>
            </w:pPr>
            <w:r w:rsidRPr="00DA5676">
              <w:rPr>
                <w:rFonts w:asciiTheme="minorHAnsi" w:hAnsiTheme="minorHAnsi" w:cs="Calibri"/>
                <w:b/>
                <w:bCs/>
                <w:color w:val="F79646" w:themeColor="accent6"/>
                <w:sz w:val="24"/>
                <w:szCs w:val="24"/>
              </w:rPr>
              <w:t xml:space="preserve">1.2 Competence </w:t>
            </w:r>
          </w:p>
          <w:p w14:paraId="7EE2CFBD" w14:textId="77777777" w:rsidR="002C7FCC" w:rsidRPr="00DA5676" w:rsidRDefault="002C7FCC" w:rsidP="003731A2">
            <w:pPr>
              <w:autoSpaceDE w:val="0"/>
              <w:autoSpaceDN w:val="0"/>
              <w:adjustRightInd w:val="0"/>
              <w:spacing w:line="240" w:lineRule="auto"/>
              <w:rPr>
                <w:rFonts w:asciiTheme="minorHAnsi" w:hAnsiTheme="minorHAnsi" w:cs="Calibri"/>
                <w:color w:val="F79646" w:themeColor="accent6"/>
                <w:sz w:val="24"/>
                <w:szCs w:val="24"/>
                <w:lang w:val="en-US"/>
              </w:rPr>
            </w:pPr>
            <w:r w:rsidRPr="00DA5676">
              <w:rPr>
                <w:rFonts w:asciiTheme="minorHAnsi" w:hAnsiTheme="minorHAnsi" w:cs="Calibri"/>
                <w:b/>
                <w:bCs/>
                <w:color w:val="F79646" w:themeColor="accent6"/>
                <w:sz w:val="24"/>
                <w:szCs w:val="24"/>
                <w:lang w:val="en-US"/>
              </w:rPr>
              <w:t xml:space="preserve">The organization shall: </w:t>
            </w:r>
          </w:p>
          <w:p w14:paraId="5ACB6C29" w14:textId="77777777" w:rsidR="004F25A7" w:rsidRPr="00DA5676" w:rsidRDefault="002C7FCC" w:rsidP="003731A2">
            <w:pPr>
              <w:pStyle w:val="Listenabsatz"/>
              <w:numPr>
                <w:ilvl w:val="0"/>
                <w:numId w:val="7"/>
              </w:numPr>
              <w:autoSpaceDE w:val="0"/>
              <w:autoSpaceDN w:val="0"/>
              <w:adjustRightInd w:val="0"/>
              <w:spacing w:line="240" w:lineRule="auto"/>
              <w:ind w:left="184" w:hanging="142"/>
              <w:rPr>
                <w:rFonts w:asciiTheme="minorHAnsi" w:hAnsiTheme="minorHAnsi" w:cs="Calibri"/>
                <w:color w:val="F79646" w:themeColor="accent6"/>
                <w:sz w:val="24"/>
                <w:szCs w:val="24"/>
                <w:lang w:val="en-US"/>
              </w:rPr>
            </w:pPr>
            <w:r w:rsidRPr="00DA5676">
              <w:rPr>
                <w:rFonts w:asciiTheme="minorHAnsi" w:hAnsiTheme="minorHAnsi" w:cs="Calibri"/>
                <w:b/>
                <w:bCs/>
                <w:color w:val="F79646" w:themeColor="accent6"/>
                <w:sz w:val="24"/>
                <w:szCs w:val="24"/>
                <w:lang w:val="en-US"/>
              </w:rPr>
              <w:t xml:space="preserve">Identify the roles and the corresponding responsibilities of those roles that affects the performance and effectiveness of the Program; </w:t>
            </w:r>
          </w:p>
          <w:p w14:paraId="523F05EF" w14:textId="77777777" w:rsidR="004F25A7" w:rsidRPr="00DA5676" w:rsidRDefault="002C7FCC" w:rsidP="003731A2">
            <w:pPr>
              <w:pStyle w:val="Listenabsatz"/>
              <w:numPr>
                <w:ilvl w:val="0"/>
                <w:numId w:val="7"/>
              </w:numPr>
              <w:autoSpaceDE w:val="0"/>
              <w:autoSpaceDN w:val="0"/>
              <w:adjustRightInd w:val="0"/>
              <w:spacing w:line="240" w:lineRule="auto"/>
              <w:ind w:left="184" w:hanging="142"/>
              <w:rPr>
                <w:rFonts w:asciiTheme="minorHAnsi" w:hAnsiTheme="minorHAnsi" w:cs="Calibri"/>
                <w:color w:val="F79646" w:themeColor="accent6"/>
                <w:sz w:val="24"/>
                <w:szCs w:val="24"/>
                <w:lang w:val="en-US"/>
              </w:rPr>
            </w:pPr>
            <w:r w:rsidRPr="00DA5676">
              <w:rPr>
                <w:rFonts w:asciiTheme="minorHAnsi" w:hAnsiTheme="minorHAnsi" w:cs="Calibri"/>
                <w:b/>
                <w:bCs/>
                <w:color w:val="F79646" w:themeColor="accent6"/>
                <w:sz w:val="24"/>
                <w:szCs w:val="24"/>
                <w:lang w:val="en-US"/>
              </w:rPr>
              <w:t xml:space="preserve">Determine the necessary competence of person(s) fulfilling each role </w:t>
            </w:r>
          </w:p>
          <w:p w14:paraId="53A861E9" w14:textId="77777777" w:rsidR="004F25A7" w:rsidRPr="00DA5676" w:rsidRDefault="002C7FCC" w:rsidP="003731A2">
            <w:pPr>
              <w:pStyle w:val="Listenabsatz"/>
              <w:numPr>
                <w:ilvl w:val="0"/>
                <w:numId w:val="7"/>
              </w:numPr>
              <w:autoSpaceDE w:val="0"/>
              <w:autoSpaceDN w:val="0"/>
              <w:adjustRightInd w:val="0"/>
              <w:spacing w:line="240" w:lineRule="auto"/>
              <w:ind w:left="184" w:hanging="142"/>
              <w:rPr>
                <w:rFonts w:asciiTheme="minorHAnsi" w:hAnsiTheme="minorHAnsi" w:cs="Calibri"/>
                <w:color w:val="F79646" w:themeColor="accent6"/>
                <w:sz w:val="24"/>
                <w:szCs w:val="24"/>
                <w:lang w:val="en-US"/>
              </w:rPr>
            </w:pPr>
            <w:r w:rsidRPr="00DA5676">
              <w:rPr>
                <w:rFonts w:asciiTheme="minorHAnsi" w:hAnsiTheme="minorHAnsi" w:cs="Calibri"/>
                <w:b/>
                <w:bCs/>
                <w:color w:val="F79646" w:themeColor="accent6"/>
                <w:sz w:val="24"/>
                <w:szCs w:val="24"/>
                <w:lang w:val="en-US"/>
              </w:rPr>
              <w:t xml:space="preserve">Ensure that these persons are competent on the basis of appropriate education, training, and/or experience; </w:t>
            </w:r>
          </w:p>
          <w:p w14:paraId="142F833B" w14:textId="77777777" w:rsidR="004F25A7" w:rsidRPr="00DA5676" w:rsidRDefault="002C7FCC" w:rsidP="003731A2">
            <w:pPr>
              <w:pStyle w:val="Listenabsatz"/>
              <w:numPr>
                <w:ilvl w:val="0"/>
                <w:numId w:val="7"/>
              </w:numPr>
              <w:autoSpaceDE w:val="0"/>
              <w:autoSpaceDN w:val="0"/>
              <w:adjustRightInd w:val="0"/>
              <w:spacing w:line="240" w:lineRule="auto"/>
              <w:ind w:left="184" w:hanging="142"/>
              <w:rPr>
                <w:rFonts w:asciiTheme="minorHAnsi" w:hAnsiTheme="minorHAnsi" w:cs="Calibri"/>
                <w:color w:val="F79646" w:themeColor="accent6"/>
                <w:sz w:val="24"/>
                <w:szCs w:val="24"/>
                <w:lang w:val="en-US"/>
              </w:rPr>
            </w:pPr>
            <w:r w:rsidRPr="00DA5676">
              <w:rPr>
                <w:rFonts w:asciiTheme="minorHAnsi" w:hAnsiTheme="minorHAnsi" w:cs="Calibri"/>
                <w:b/>
                <w:bCs/>
                <w:color w:val="F79646" w:themeColor="accent6"/>
                <w:sz w:val="24"/>
                <w:szCs w:val="24"/>
                <w:lang w:val="en-US"/>
              </w:rPr>
              <w:t xml:space="preserve">Where applicable, take actions to acquire the necessary competence </w:t>
            </w:r>
          </w:p>
          <w:p w14:paraId="5496DF8A" w14:textId="6F57BE61" w:rsidR="002C7FCC" w:rsidRPr="00DA5676" w:rsidRDefault="002C7FCC" w:rsidP="003731A2">
            <w:pPr>
              <w:pStyle w:val="Listenabsatz"/>
              <w:numPr>
                <w:ilvl w:val="0"/>
                <w:numId w:val="7"/>
              </w:numPr>
              <w:autoSpaceDE w:val="0"/>
              <w:autoSpaceDN w:val="0"/>
              <w:adjustRightInd w:val="0"/>
              <w:spacing w:line="240" w:lineRule="auto"/>
              <w:ind w:left="184" w:hanging="142"/>
              <w:rPr>
                <w:rFonts w:asciiTheme="minorHAnsi" w:hAnsiTheme="minorHAnsi" w:cs="Calibri"/>
                <w:color w:val="F79646" w:themeColor="accent6"/>
                <w:sz w:val="24"/>
                <w:szCs w:val="24"/>
                <w:lang w:val="en-US"/>
              </w:rPr>
            </w:pPr>
            <w:r w:rsidRPr="00DA5676">
              <w:rPr>
                <w:rFonts w:asciiTheme="minorHAnsi" w:hAnsiTheme="minorHAnsi" w:cs="Calibri"/>
                <w:b/>
                <w:bCs/>
                <w:color w:val="F79646" w:themeColor="accent6"/>
                <w:sz w:val="24"/>
                <w:szCs w:val="24"/>
                <w:lang w:val="en-US"/>
              </w:rPr>
              <w:t xml:space="preserve">Retain appropriate documented information as evidence of competence </w:t>
            </w:r>
          </w:p>
          <w:p w14:paraId="3B0A9769" w14:textId="77777777" w:rsidR="002C7FCC" w:rsidRPr="003731A2" w:rsidRDefault="002C7FCC" w:rsidP="003731A2">
            <w:pPr>
              <w:autoSpaceDE w:val="0"/>
              <w:autoSpaceDN w:val="0"/>
              <w:adjustRightInd w:val="0"/>
              <w:spacing w:line="240" w:lineRule="auto"/>
              <w:rPr>
                <w:rFonts w:asciiTheme="minorHAnsi" w:hAnsiTheme="minorHAnsi" w:cs="Calibri"/>
                <w:color w:val="000000"/>
                <w:sz w:val="24"/>
                <w:szCs w:val="24"/>
                <w:lang w:val="en-US"/>
              </w:rPr>
            </w:pPr>
          </w:p>
          <w:p w14:paraId="71971C64" w14:textId="77777777" w:rsidR="002C7FCC" w:rsidRPr="003731A2" w:rsidRDefault="002C7FCC" w:rsidP="003731A2">
            <w:pPr>
              <w:autoSpaceDE w:val="0"/>
              <w:autoSpaceDN w:val="0"/>
              <w:adjustRightInd w:val="0"/>
              <w:spacing w:line="240" w:lineRule="auto"/>
              <w:rPr>
                <w:rFonts w:asciiTheme="minorHAnsi" w:hAnsiTheme="minorHAnsi" w:cs="Calibri"/>
                <w:b/>
                <w:bCs/>
                <w:color w:val="000000"/>
                <w:sz w:val="24"/>
                <w:szCs w:val="24"/>
                <w:lang w:val="en-US"/>
              </w:rPr>
            </w:pPr>
          </w:p>
          <w:p w14:paraId="3B6CE48A" w14:textId="77777777" w:rsidR="002C7FCC" w:rsidRPr="003731A2" w:rsidRDefault="002C7FCC" w:rsidP="003731A2">
            <w:pPr>
              <w:autoSpaceDE w:val="0"/>
              <w:autoSpaceDN w:val="0"/>
              <w:adjustRightInd w:val="0"/>
              <w:spacing w:line="240" w:lineRule="auto"/>
              <w:rPr>
                <w:rFonts w:asciiTheme="minorHAnsi" w:hAnsiTheme="minorHAnsi" w:cs="Calibri"/>
                <w:b/>
                <w:bCs/>
                <w:color w:val="000000"/>
                <w:sz w:val="24"/>
                <w:szCs w:val="24"/>
                <w:lang w:val="en-US"/>
              </w:rPr>
            </w:pPr>
          </w:p>
          <w:p w14:paraId="169F6F44" w14:textId="77777777" w:rsidR="002C7FCC" w:rsidRPr="003731A2" w:rsidRDefault="002C7FCC" w:rsidP="003731A2">
            <w:pPr>
              <w:autoSpaceDE w:val="0"/>
              <w:autoSpaceDN w:val="0"/>
              <w:adjustRightInd w:val="0"/>
              <w:spacing w:line="240" w:lineRule="auto"/>
              <w:rPr>
                <w:rFonts w:asciiTheme="minorHAnsi" w:hAnsiTheme="minorHAnsi" w:cs="Calibri"/>
                <w:b/>
                <w:bCs/>
                <w:color w:val="000000"/>
                <w:sz w:val="24"/>
                <w:szCs w:val="24"/>
                <w:lang w:val="en-US"/>
              </w:rPr>
            </w:pPr>
          </w:p>
          <w:p w14:paraId="21779039" w14:textId="77777777" w:rsidR="002C7FCC" w:rsidRPr="003731A2" w:rsidRDefault="002C7FCC" w:rsidP="003731A2">
            <w:pPr>
              <w:autoSpaceDE w:val="0"/>
              <w:autoSpaceDN w:val="0"/>
              <w:adjustRightInd w:val="0"/>
              <w:spacing w:line="240" w:lineRule="auto"/>
              <w:rPr>
                <w:rFonts w:asciiTheme="minorHAnsi" w:hAnsiTheme="minorHAnsi" w:cs="Calibri"/>
                <w:b/>
                <w:bCs/>
                <w:color w:val="000000"/>
                <w:sz w:val="24"/>
                <w:szCs w:val="24"/>
                <w:lang w:val="en-US"/>
              </w:rPr>
            </w:pPr>
          </w:p>
          <w:p w14:paraId="1551F132" w14:textId="77777777" w:rsidR="002C7FCC" w:rsidRPr="003731A2" w:rsidRDefault="002C7FCC" w:rsidP="003731A2">
            <w:pPr>
              <w:autoSpaceDE w:val="0"/>
              <w:autoSpaceDN w:val="0"/>
              <w:adjustRightInd w:val="0"/>
              <w:spacing w:line="240" w:lineRule="auto"/>
              <w:rPr>
                <w:rFonts w:asciiTheme="minorHAnsi" w:hAnsiTheme="minorHAnsi" w:cs="Calibri"/>
                <w:b/>
                <w:bCs/>
                <w:color w:val="000000"/>
                <w:sz w:val="24"/>
                <w:szCs w:val="24"/>
                <w:lang w:val="en-US"/>
              </w:rPr>
            </w:pPr>
          </w:p>
          <w:p w14:paraId="000993F5" w14:textId="77777777" w:rsidR="002C7FCC" w:rsidRPr="003731A2" w:rsidRDefault="002C7FCC" w:rsidP="003731A2">
            <w:pPr>
              <w:autoSpaceDE w:val="0"/>
              <w:autoSpaceDN w:val="0"/>
              <w:adjustRightInd w:val="0"/>
              <w:spacing w:line="240" w:lineRule="auto"/>
              <w:rPr>
                <w:rFonts w:asciiTheme="minorHAnsi" w:hAnsiTheme="minorHAnsi" w:cs="Calibri"/>
                <w:b/>
                <w:bCs/>
                <w:color w:val="000000"/>
                <w:sz w:val="24"/>
                <w:szCs w:val="24"/>
                <w:lang w:val="en-US"/>
              </w:rPr>
            </w:pPr>
          </w:p>
          <w:p w14:paraId="198C39D5" w14:textId="77777777" w:rsidR="002C7FCC" w:rsidRPr="003731A2" w:rsidRDefault="002C7FCC" w:rsidP="003731A2">
            <w:pPr>
              <w:autoSpaceDE w:val="0"/>
              <w:autoSpaceDN w:val="0"/>
              <w:adjustRightInd w:val="0"/>
              <w:spacing w:line="240" w:lineRule="auto"/>
              <w:rPr>
                <w:rFonts w:asciiTheme="minorHAnsi" w:hAnsiTheme="minorHAnsi" w:cs="Calibri"/>
                <w:b/>
                <w:bCs/>
                <w:color w:val="000000"/>
                <w:sz w:val="24"/>
                <w:szCs w:val="24"/>
                <w:lang w:val="en-US"/>
              </w:rPr>
            </w:pPr>
          </w:p>
          <w:p w14:paraId="36BA9A0D" w14:textId="77777777" w:rsidR="002C7FCC" w:rsidRPr="003731A2" w:rsidRDefault="002C7FCC" w:rsidP="003731A2">
            <w:pPr>
              <w:autoSpaceDE w:val="0"/>
              <w:autoSpaceDN w:val="0"/>
              <w:adjustRightInd w:val="0"/>
              <w:spacing w:line="240" w:lineRule="auto"/>
              <w:rPr>
                <w:rFonts w:asciiTheme="minorHAnsi" w:hAnsiTheme="minorHAnsi" w:cs="Calibri"/>
                <w:b/>
                <w:bCs/>
                <w:color w:val="000000"/>
                <w:sz w:val="24"/>
                <w:szCs w:val="24"/>
                <w:lang w:val="en-US"/>
              </w:rPr>
            </w:pPr>
          </w:p>
          <w:p w14:paraId="43AC0FBC" w14:textId="77777777" w:rsidR="002C7FCC" w:rsidRPr="003731A2" w:rsidRDefault="002C7FCC" w:rsidP="003731A2">
            <w:pPr>
              <w:autoSpaceDE w:val="0"/>
              <w:autoSpaceDN w:val="0"/>
              <w:adjustRightInd w:val="0"/>
              <w:spacing w:line="240" w:lineRule="auto"/>
              <w:rPr>
                <w:rFonts w:asciiTheme="minorHAnsi" w:hAnsiTheme="minorHAnsi" w:cs="Calibri"/>
                <w:b/>
                <w:bCs/>
                <w:color w:val="000000"/>
                <w:sz w:val="24"/>
                <w:szCs w:val="24"/>
                <w:lang w:val="en-US"/>
              </w:rPr>
            </w:pPr>
          </w:p>
          <w:p w14:paraId="6AA05E88" w14:textId="77777777" w:rsidR="002C7FCC" w:rsidRPr="003731A2" w:rsidRDefault="002C7FCC" w:rsidP="003731A2">
            <w:pPr>
              <w:autoSpaceDE w:val="0"/>
              <w:autoSpaceDN w:val="0"/>
              <w:adjustRightInd w:val="0"/>
              <w:spacing w:line="240" w:lineRule="auto"/>
              <w:rPr>
                <w:rFonts w:asciiTheme="minorHAnsi" w:hAnsiTheme="minorHAnsi" w:cs="Calibri"/>
                <w:b/>
                <w:bCs/>
                <w:color w:val="000000"/>
                <w:sz w:val="24"/>
                <w:szCs w:val="24"/>
                <w:lang w:val="en-US"/>
              </w:rPr>
            </w:pPr>
          </w:p>
          <w:p w14:paraId="25EC8C08" w14:textId="77777777" w:rsidR="002C7FCC" w:rsidRPr="003731A2" w:rsidRDefault="002C7FCC" w:rsidP="003731A2">
            <w:pPr>
              <w:autoSpaceDE w:val="0"/>
              <w:autoSpaceDN w:val="0"/>
              <w:adjustRightInd w:val="0"/>
              <w:spacing w:line="240" w:lineRule="auto"/>
              <w:rPr>
                <w:rFonts w:asciiTheme="minorHAnsi" w:hAnsiTheme="minorHAnsi" w:cs="Calibri"/>
                <w:b/>
                <w:bCs/>
                <w:color w:val="000000"/>
                <w:sz w:val="24"/>
                <w:szCs w:val="24"/>
                <w:lang w:val="en-US"/>
              </w:rPr>
            </w:pPr>
          </w:p>
          <w:p w14:paraId="61CBA872" w14:textId="77777777" w:rsidR="002C7FCC" w:rsidRPr="003731A2" w:rsidRDefault="002C7FCC" w:rsidP="003731A2">
            <w:pPr>
              <w:autoSpaceDE w:val="0"/>
              <w:autoSpaceDN w:val="0"/>
              <w:adjustRightInd w:val="0"/>
              <w:spacing w:line="240" w:lineRule="auto"/>
              <w:rPr>
                <w:rFonts w:asciiTheme="minorHAnsi" w:hAnsiTheme="minorHAnsi" w:cs="Calibri"/>
                <w:b/>
                <w:bCs/>
                <w:color w:val="000000"/>
                <w:sz w:val="24"/>
                <w:szCs w:val="24"/>
                <w:lang w:val="en-US"/>
              </w:rPr>
            </w:pPr>
          </w:p>
          <w:p w14:paraId="66D19712" w14:textId="77777777" w:rsidR="002C7FCC" w:rsidRPr="003731A2" w:rsidRDefault="002C7FCC" w:rsidP="003731A2">
            <w:pPr>
              <w:autoSpaceDE w:val="0"/>
              <w:autoSpaceDN w:val="0"/>
              <w:adjustRightInd w:val="0"/>
              <w:spacing w:line="240" w:lineRule="auto"/>
              <w:rPr>
                <w:rFonts w:asciiTheme="minorHAnsi" w:hAnsiTheme="minorHAnsi" w:cs="Calibri"/>
                <w:b/>
                <w:bCs/>
                <w:color w:val="000000"/>
                <w:sz w:val="24"/>
                <w:szCs w:val="24"/>
                <w:lang w:val="en-US"/>
              </w:rPr>
            </w:pPr>
          </w:p>
          <w:p w14:paraId="6128E82A" w14:textId="77777777" w:rsidR="002C7FCC" w:rsidRPr="003731A2" w:rsidRDefault="002C7FCC" w:rsidP="003731A2">
            <w:pPr>
              <w:autoSpaceDE w:val="0"/>
              <w:autoSpaceDN w:val="0"/>
              <w:adjustRightInd w:val="0"/>
              <w:spacing w:line="240" w:lineRule="auto"/>
              <w:rPr>
                <w:rFonts w:asciiTheme="minorHAnsi" w:hAnsiTheme="minorHAnsi" w:cs="Calibri"/>
                <w:b/>
                <w:bCs/>
                <w:color w:val="000000"/>
                <w:sz w:val="24"/>
                <w:szCs w:val="24"/>
                <w:lang w:val="en-US"/>
              </w:rPr>
            </w:pPr>
          </w:p>
          <w:p w14:paraId="5E871721" w14:textId="77777777" w:rsidR="002C7FCC" w:rsidRPr="003731A2" w:rsidRDefault="002C7FCC" w:rsidP="003731A2">
            <w:pPr>
              <w:autoSpaceDE w:val="0"/>
              <w:autoSpaceDN w:val="0"/>
              <w:adjustRightInd w:val="0"/>
              <w:spacing w:line="240" w:lineRule="auto"/>
              <w:rPr>
                <w:rFonts w:asciiTheme="minorHAnsi" w:hAnsiTheme="minorHAnsi" w:cs="Calibri"/>
                <w:b/>
                <w:bCs/>
                <w:color w:val="000000"/>
                <w:sz w:val="24"/>
                <w:szCs w:val="24"/>
                <w:lang w:val="en-US"/>
              </w:rPr>
            </w:pPr>
          </w:p>
          <w:p w14:paraId="205F6EAA" w14:textId="5AFF484A" w:rsidR="002C7FCC" w:rsidRPr="00DA5676" w:rsidRDefault="002C7FCC" w:rsidP="003731A2">
            <w:pPr>
              <w:autoSpaceDE w:val="0"/>
              <w:autoSpaceDN w:val="0"/>
              <w:adjustRightInd w:val="0"/>
              <w:spacing w:line="240" w:lineRule="auto"/>
              <w:rPr>
                <w:rFonts w:asciiTheme="minorHAnsi" w:hAnsiTheme="minorHAnsi" w:cs="Calibri"/>
                <w:color w:val="F79646" w:themeColor="accent6"/>
                <w:sz w:val="24"/>
                <w:szCs w:val="24"/>
                <w:lang w:val="en-US"/>
              </w:rPr>
            </w:pPr>
            <w:r w:rsidRPr="00DA5676">
              <w:rPr>
                <w:rFonts w:asciiTheme="minorHAnsi" w:hAnsiTheme="minorHAnsi" w:cs="Calibri"/>
                <w:b/>
                <w:bCs/>
                <w:color w:val="F79646" w:themeColor="accent6"/>
                <w:sz w:val="24"/>
                <w:szCs w:val="24"/>
                <w:lang w:val="en-US"/>
              </w:rPr>
              <w:t xml:space="preserve">Verification Material(s): </w:t>
            </w:r>
          </w:p>
          <w:p w14:paraId="14AB7C20" w14:textId="146D5331" w:rsidR="002C7FCC" w:rsidRPr="00DA5676" w:rsidRDefault="002C7FCC" w:rsidP="003731A2">
            <w:pPr>
              <w:autoSpaceDE w:val="0"/>
              <w:autoSpaceDN w:val="0"/>
              <w:adjustRightInd w:val="0"/>
              <w:spacing w:line="240" w:lineRule="auto"/>
              <w:rPr>
                <w:rFonts w:asciiTheme="minorHAnsi" w:hAnsiTheme="minorHAnsi" w:cs="Calibri"/>
                <w:color w:val="F79646" w:themeColor="accent6"/>
                <w:sz w:val="24"/>
                <w:szCs w:val="24"/>
                <w:lang w:val="en-US"/>
              </w:rPr>
            </w:pPr>
            <w:r w:rsidRPr="00DA5676">
              <w:rPr>
                <w:rFonts w:asciiTheme="minorHAnsi" w:hAnsiTheme="minorHAnsi" w:cs="Calibri"/>
                <w:color w:val="F79646" w:themeColor="accent6"/>
                <w:sz w:val="24"/>
                <w:szCs w:val="24"/>
                <w:lang w:val="en-US"/>
              </w:rPr>
              <w:t xml:space="preserve">1.2.1 A documented list of roles with corresponding responsibilities for the different participates in the Open Source compliance program; </w:t>
            </w:r>
          </w:p>
          <w:p w14:paraId="35ED4F8E" w14:textId="77777777" w:rsidR="002C7FCC" w:rsidRPr="00DA5676" w:rsidRDefault="002C7FCC" w:rsidP="003731A2">
            <w:pPr>
              <w:autoSpaceDE w:val="0"/>
              <w:autoSpaceDN w:val="0"/>
              <w:adjustRightInd w:val="0"/>
              <w:spacing w:line="240" w:lineRule="auto"/>
              <w:rPr>
                <w:rFonts w:asciiTheme="minorHAnsi" w:hAnsiTheme="minorHAnsi" w:cs="Calibri"/>
                <w:color w:val="F79646" w:themeColor="accent6"/>
                <w:sz w:val="24"/>
                <w:szCs w:val="24"/>
                <w:lang w:val="en-US"/>
              </w:rPr>
            </w:pPr>
          </w:p>
          <w:p w14:paraId="00114B85" w14:textId="77777777" w:rsidR="004F25A7" w:rsidRPr="00DA5676" w:rsidRDefault="004F25A7" w:rsidP="003731A2">
            <w:pPr>
              <w:autoSpaceDE w:val="0"/>
              <w:autoSpaceDN w:val="0"/>
              <w:adjustRightInd w:val="0"/>
              <w:spacing w:line="240" w:lineRule="auto"/>
              <w:rPr>
                <w:rFonts w:asciiTheme="minorHAnsi" w:hAnsiTheme="minorHAnsi" w:cs="Calibri"/>
                <w:color w:val="F79646" w:themeColor="accent6"/>
                <w:sz w:val="24"/>
                <w:szCs w:val="24"/>
                <w:lang w:val="en-US"/>
              </w:rPr>
            </w:pPr>
          </w:p>
          <w:p w14:paraId="11C59A3D" w14:textId="587FCADD" w:rsidR="002C7FCC" w:rsidRPr="003731A2" w:rsidRDefault="002C7FCC" w:rsidP="003731A2">
            <w:pPr>
              <w:autoSpaceDE w:val="0"/>
              <w:autoSpaceDN w:val="0"/>
              <w:adjustRightInd w:val="0"/>
              <w:spacing w:line="240" w:lineRule="auto"/>
              <w:rPr>
                <w:rFonts w:asciiTheme="minorHAnsi" w:hAnsiTheme="minorHAnsi" w:cs="Calibri"/>
                <w:color w:val="000000"/>
                <w:sz w:val="24"/>
                <w:szCs w:val="24"/>
                <w:lang w:val="en-US"/>
              </w:rPr>
            </w:pPr>
            <w:r w:rsidRPr="00DA5676">
              <w:rPr>
                <w:rFonts w:asciiTheme="minorHAnsi" w:hAnsiTheme="minorHAnsi" w:cs="Calibri"/>
                <w:color w:val="F79646" w:themeColor="accent6"/>
                <w:sz w:val="24"/>
                <w:szCs w:val="24"/>
                <w:lang w:val="en-US"/>
              </w:rPr>
              <w:t xml:space="preserve">1.2.2 A </w:t>
            </w:r>
            <w:commentRangeStart w:id="3"/>
            <w:commentRangeStart w:id="4"/>
            <w:r w:rsidRPr="00DA5676">
              <w:rPr>
                <w:rFonts w:asciiTheme="minorHAnsi" w:hAnsiTheme="minorHAnsi" w:cs="Calibri"/>
                <w:color w:val="F79646" w:themeColor="accent6"/>
                <w:sz w:val="24"/>
                <w:szCs w:val="24"/>
                <w:lang w:val="en-US"/>
              </w:rPr>
              <w:t>documented</w:t>
            </w:r>
            <w:commentRangeEnd w:id="3"/>
            <w:r w:rsidR="005430CD">
              <w:rPr>
                <w:rStyle w:val="Kommentarzeichen"/>
              </w:rPr>
              <w:commentReference w:id="3"/>
            </w:r>
            <w:commentRangeEnd w:id="4"/>
            <w:r w:rsidR="00BD17EC">
              <w:rPr>
                <w:rStyle w:val="Kommentarzeichen"/>
              </w:rPr>
              <w:commentReference w:id="4"/>
            </w:r>
            <w:r w:rsidR="005430CD">
              <w:rPr>
                <w:rFonts w:asciiTheme="minorHAnsi" w:hAnsiTheme="minorHAnsi" w:cs="Calibri"/>
                <w:color w:val="F79646" w:themeColor="accent6"/>
                <w:sz w:val="24"/>
                <w:szCs w:val="24"/>
                <w:lang w:val="en-US"/>
              </w:rPr>
              <w:t xml:space="preserve"> </w:t>
            </w:r>
            <w:r w:rsidRPr="00DA5676">
              <w:rPr>
                <w:rFonts w:asciiTheme="minorHAnsi" w:hAnsiTheme="minorHAnsi" w:cs="Calibri"/>
                <w:color w:val="F79646" w:themeColor="accent6"/>
                <w:sz w:val="24"/>
                <w:szCs w:val="24"/>
                <w:lang w:val="en-US"/>
              </w:rPr>
              <w:t xml:space="preserve"> that identifies the competencies for each role</w:t>
            </w:r>
            <w:r w:rsidRPr="003731A2">
              <w:rPr>
                <w:rFonts w:asciiTheme="minorHAnsi" w:hAnsiTheme="minorHAnsi" w:cs="Calibri"/>
                <w:color w:val="000000"/>
                <w:sz w:val="24"/>
                <w:szCs w:val="24"/>
                <w:lang w:val="en-US"/>
              </w:rPr>
              <w:t xml:space="preserve"> </w:t>
            </w:r>
          </w:p>
          <w:p w14:paraId="3AEDC48F" w14:textId="77777777" w:rsidR="002C7FCC" w:rsidRPr="003731A2" w:rsidRDefault="002C7FCC" w:rsidP="003731A2">
            <w:pPr>
              <w:autoSpaceDE w:val="0"/>
              <w:autoSpaceDN w:val="0"/>
              <w:adjustRightInd w:val="0"/>
              <w:spacing w:line="240" w:lineRule="auto"/>
              <w:rPr>
                <w:rFonts w:asciiTheme="minorHAnsi" w:hAnsiTheme="minorHAnsi" w:cs="Calibri"/>
                <w:color w:val="000000"/>
                <w:sz w:val="24"/>
                <w:szCs w:val="24"/>
                <w:lang w:val="en-US"/>
              </w:rPr>
            </w:pPr>
          </w:p>
          <w:p w14:paraId="18327E8E" w14:textId="77777777" w:rsidR="002C7FCC" w:rsidRPr="003731A2" w:rsidRDefault="002C7FCC" w:rsidP="003731A2">
            <w:pPr>
              <w:autoSpaceDE w:val="0"/>
              <w:autoSpaceDN w:val="0"/>
              <w:adjustRightInd w:val="0"/>
              <w:spacing w:line="240" w:lineRule="auto"/>
              <w:rPr>
                <w:rFonts w:asciiTheme="minorHAnsi" w:hAnsiTheme="minorHAnsi" w:cs="Calibri"/>
                <w:color w:val="000000"/>
                <w:sz w:val="24"/>
                <w:szCs w:val="24"/>
                <w:lang w:val="en-US"/>
              </w:rPr>
            </w:pPr>
          </w:p>
          <w:p w14:paraId="2857A829" w14:textId="77777777" w:rsidR="004F25A7" w:rsidRPr="003731A2" w:rsidRDefault="004F25A7" w:rsidP="003731A2">
            <w:pPr>
              <w:autoSpaceDE w:val="0"/>
              <w:autoSpaceDN w:val="0"/>
              <w:adjustRightInd w:val="0"/>
              <w:spacing w:line="240" w:lineRule="auto"/>
              <w:rPr>
                <w:rFonts w:asciiTheme="minorHAnsi" w:hAnsiTheme="minorHAnsi" w:cs="Calibri"/>
                <w:color w:val="000000"/>
                <w:sz w:val="24"/>
                <w:szCs w:val="24"/>
                <w:lang w:val="en-US"/>
              </w:rPr>
            </w:pPr>
          </w:p>
          <w:p w14:paraId="64BADBFE" w14:textId="7E0531E2" w:rsidR="002C7FCC" w:rsidRPr="00DA5676" w:rsidRDefault="002C7FCC" w:rsidP="003731A2">
            <w:pPr>
              <w:autoSpaceDE w:val="0"/>
              <w:autoSpaceDN w:val="0"/>
              <w:adjustRightInd w:val="0"/>
              <w:spacing w:line="240" w:lineRule="auto"/>
              <w:rPr>
                <w:rFonts w:asciiTheme="minorHAnsi" w:hAnsiTheme="minorHAnsi" w:cs="Calibri"/>
                <w:color w:val="F79646" w:themeColor="accent6"/>
                <w:sz w:val="24"/>
                <w:szCs w:val="24"/>
                <w:lang w:val="en-US"/>
              </w:rPr>
            </w:pPr>
            <w:r w:rsidRPr="00DA5676">
              <w:rPr>
                <w:rFonts w:asciiTheme="minorHAnsi" w:hAnsiTheme="minorHAnsi" w:cs="Calibri"/>
                <w:color w:val="F79646" w:themeColor="accent6"/>
                <w:sz w:val="24"/>
                <w:szCs w:val="24"/>
                <w:lang w:val="en-US"/>
              </w:rPr>
              <w:t xml:space="preserve">1.2.3 Documented evidence of assessed competence for each program participant </w:t>
            </w:r>
          </w:p>
          <w:p w14:paraId="6F968433" w14:textId="77777777" w:rsidR="002C7FCC" w:rsidRPr="003731A2" w:rsidRDefault="002C7FCC" w:rsidP="003731A2">
            <w:pPr>
              <w:autoSpaceDE w:val="0"/>
              <w:autoSpaceDN w:val="0"/>
              <w:adjustRightInd w:val="0"/>
              <w:spacing w:line="240" w:lineRule="auto"/>
              <w:rPr>
                <w:rFonts w:asciiTheme="minorHAnsi" w:hAnsiTheme="minorHAnsi" w:cs="Calibri"/>
                <w:color w:val="000000"/>
                <w:sz w:val="24"/>
                <w:szCs w:val="24"/>
                <w:lang w:val="en-US"/>
              </w:rPr>
            </w:pPr>
          </w:p>
          <w:p w14:paraId="4EAFA24E" w14:textId="77777777" w:rsidR="002C7FCC" w:rsidRPr="003731A2" w:rsidRDefault="002C7FCC" w:rsidP="003731A2">
            <w:pPr>
              <w:autoSpaceDE w:val="0"/>
              <w:autoSpaceDN w:val="0"/>
              <w:adjustRightInd w:val="0"/>
              <w:spacing w:line="240" w:lineRule="auto"/>
              <w:rPr>
                <w:rFonts w:asciiTheme="minorHAnsi" w:hAnsiTheme="minorHAnsi" w:cs="Calibri"/>
                <w:b/>
                <w:bCs/>
                <w:color w:val="000000"/>
                <w:sz w:val="24"/>
                <w:szCs w:val="24"/>
                <w:lang w:val="en-US"/>
              </w:rPr>
            </w:pPr>
          </w:p>
          <w:p w14:paraId="69C00F95" w14:textId="77777777" w:rsidR="002C7FCC" w:rsidRPr="003731A2" w:rsidRDefault="002C7FCC" w:rsidP="003731A2">
            <w:pPr>
              <w:autoSpaceDE w:val="0"/>
              <w:autoSpaceDN w:val="0"/>
              <w:adjustRightInd w:val="0"/>
              <w:spacing w:line="240" w:lineRule="auto"/>
              <w:rPr>
                <w:rFonts w:asciiTheme="minorHAnsi" w:hAnsiTheme="minorHAnsi" w:cs="Calibri"/>
                <w:b/>
                <w:bCs/>
                <w:color w:val="000000"/>
                <w:sz w:val="24"/>
                <w:szCs w:val="24"/>
                <w:lang w:val="en-US"/>
              </w:rPr>
            </w:pPr>
          </w:p>
          <w:p w14:paraId="395CD884" w14:textId="77777777" w:rsidR="002C7FCC" w:rsidRPr="003731A2" w:rsidRDefault="002C7FCC" w:rsidP="003731A2">
            <w:pPr>
              <w:autoSpaceDE w:val="0"/>
              <w:autoSpaceDN w:val="0"/>
              <w:adjustRightInd w:val="0"/>
              <w:spacing w:line="240" w:lineRule="auto"/>
              <w:rPr>
                <w:rFonts w:asciiTheme="minorHAnsi" w:hAnsiTheme="minorHAnsi" w:cs="Calibri"/>
                <w:b/>
                <w:bCs/>
                <w:color w:val="000000"/>
                <w:sz w:val="24"/>
                <w:szCs w:val="24"/>
                <w:lang w:val="en-US"/>
              </w:rPr>
            </w:pPr>
          </w:p>
          <w:p w14:paraId="0C0709E3" w14:textId="77777777" w:rsidR="002C7FCC" w:rsidRPr="003731A2" w:rsidRDefault="002C7FCC" w:rsidP="003731A2">
            <w:pPr>
              <w:autoSpaceDE w:val="0"/>
              <w:autoSpaceDN w:val="0"/>
              <w:adjustRightInd w:val="0"/>
              <w:spacing w:line="240" w:lineRule="auto"/>
              <w:rPr>
                <w:rFonts w:asciiTheme="minorHAnsi" w:hAnsiTheme="minorHAnsi" w:cs="Calibri"/>
                <w:b/>
                <w:bCs/>
                <w:color w:val="000000"/>
                <w:sz w:val="24"/>
                <w:szCs w:val="24"/>
                <w:lang w:val="en-US"/>
              </w:rPr>
            </w:pPr>
          </w:p>
          <w:p w14:paraId="43E901F3" w14:textId="77777777" w:rsidR="002C7FCC" w:rsidRPr="003731A2" w:rsidRDefault="002C7FCC" w:rsidP="003731A2">
            <w:pPr>
              <w:autoSpaceDE w:val="0"/>
              <w:autoSpaceDN w:val="0"/>
              <w:adjustRightInd w:val="0"/>
              <w:spacing w:line="240" w:lineRule="auto"/>
              <w:rPr>
                <w:rFonts w:asciiTheme="minorHAnsi" w:hAnsiTheme="minorHAnsi" w:cs="Calibri"/>
                <w:b/>
                <w:bCs/>
                <w:color w:val="000000"/>
                <w:sz w:val="24"/>
                <w:szCs w:val="24"/>
                <w:lang w:val="en-US"/>
              </w:rPr>
            </w:pPr>
          </w:p>
          <w:p w14:paraId="20ADC1CF" w14:textId="77777777" w:rsidR="004F25A7" w:rsidRPr="003731A2" w:rsidRDefault="004F25A7" w:rsidP="003731A2">
            <w:pPr>
              <w:autoSpaceDE w:val="0"/>
              <w:autoSpaceDN w:val="0"/>
              <w:adjustRightInd w:val="0"/>
              <w:spacing w:line="240" w:lineRule="auto"/>
              <w:rPr>
                <w:rFonts w:asciiTheme="minorHAnsi" w:hAnsiTheme="minorHAnsi" w:cs="Calibri"/>
                <w:b/>
                <w:bCs/>
                <w:color w:val="000000"/>
                <w:sz w:val="24"/>
                <w:szCs w:val="24"/>
                <w:lang w:val="en-US"/>
              </w:rPr>
            </w:pPr>
          </w:p>
          <w:p w14:paraId="7C5A8C10" w14:textId="7E17DE6C" w:rsidR="002C7FCC" w:rsidRPr="00DA5676" w:rsidRDefault="002C7FCC" w:rsidP="003731A2">
            <w:pPr>
              <w:autoSpaceDE w:val="0"/>
              <w:autoSpaceDN w:val="0"/>
              <w:adjustRightInd w:val="0"/>
              <w:spacing w:line="240" w:lineRule="auto"/>
              <w:rPr>
                <w:rFonts w:asciiTheme="minorHAnsi" w:hAnsiTheme="minorHAnsi" w:cs="Calibri"/>
                <w:color w:val="F79646" w:themeColor="accent6"/>
                <w:sz w:val="24"/>
                <w:szCs w:val="24"/>
                <w:lang w:val="en-US"/>
              </w:rPr>
            </w:pPr>
            <w:r w:rsidRPr="00DA5676">
              <w:rPr>
                <w:rFonts w:asciiTheme="minorHAnsi" w:hAnsiTheme="minorHAnsi" w:cs="Calibri"/>
                <w:b/>
                <w:bCs/>
                <w:color w:val="F79646" w:themeColor="accent6"/>
                <w:sz w:val="24"/>
                <w:szCs w:val="24"/>
                <w:lang w:val="en-US"/>
              </w:rPr>
              <w:t>Rationale</w:t>
            </w:r>
            <w:r w:rsidRPr="00DA5676">
              <w:rPr>
                <w:rFonts w:asciiTheme="minorHAnsi" w:hAnsiTheme="minorHAnsi" w:cs="Calibri"/>
                <w:color w:val="F79646" w:themeColor="accent6"/>
                <w:sz w:val="24"/>
                <w:szCs w:val="24"/>
                <w:lang w:val="en-US"/>
              </w:rPr>
              <w:t xml:space="preserve">: </w:t>
            </w:r>
          </w:p>
          <w:p w14:paraId="3C369224" w14:textId="77777777" w:rsidR="002C7FCC" w:rsidRPr="00DA5676" w:rsidRDefault="002C7FCC" w:rsidP="003731A2">
            <w:pPr>
              <w:widowControl w:val="0"/>
              <w:pBdr>
                <w:top w:val="nil"/>
                <w:left w:val="nil"/>
                <w:bottom w:val="nil"/>
                <w:right w:val="nil"/>
                <w:between w:val="nil"/>
              </w:pBdr>
              <w:spacing w:line="240" w:lineRule="auto"/>
              <w:rPr>
                <w:rFonts w:asciiTheme="minorHAnsi" w:hAnsiTheme="minorHAnsi" w:cs="Calibri"/>
                <w:color w:val="F79646" w:themeColor="accent6"/>
                <w:sz w:val="24"/>
                <w:szCs w:val="24"/>
                <w:lang w:val="en-US"/>
              </w:rPr>
            </w:pPr>
            <w:r w:rsidRPr="00DA5676">
              <w:rPr>
                <w:rFonts w:asciiTheme="minorHAnsi" w:hAnsiTheme="minorHAnsi" w:cs="Calibri"/>
                <w:color w:val="F79646" w:themeColor="accent6"/>
                <w:sz w:val="24"/>
                <w:szCs w:val="24"/>
                <w:lang w:val="en-US"/>
              </w:rPr>
              <w:t>To ensure that the program participants have obtain a sufficient level of competence for their respected roles and responsibilities.</w:t>
            </w:r>
          </w:p>
          <w:p w14:paraId="26731C5A" w14:textId="77777777" w:rsidR="004F2895" w:rsidRPr="003731A2" w:rsidRDefault="004F2895" w:rsidP="003731A2">
            <w:pPr>
              <w:widowControl w:val="0"/>
              <w:pBdr>
                <w:top w:val="nil"/>
                <w:left w:val="nil"/>
                <w:bottom w:val="nil"/>
                <w:right w:val="nil"/>
                <w:between w:val="nil"/>
              </w:pBdr>
              <w:spacing w:line="240" w:lineRule="auto"/>
              <w:rPr>
                <w:rFonts w:asciiTheme="minorHAnsi" w:hAnsiTheme="minorHAnsi" w:cs="Calibri"/>
                <w:color w:val="000000"/>
                <w:sz w:val="24"/>
                <w:szCs w:val="24"/>
                <w:lang w:val="en-US"/>
              </w:rPr>
            </w:pPr>
          </w:p>
          <w:p w14:paraId="6B5E60A1" w14:textId="77777777" w:rsidR="004F2895" w:rsidRPr="003731A2" w:rsidRDefault="004F2895" w:rsidP="003731A2">
            <w:pPr>
              <w:widowControl w:val="0"/>
              <w:pBdr>
                <w:top w:val="nil"/>
                <w:left w:val="nil"/>
                <w:bottom w:val="nil"/>
                <w:right w:val="nil"/>
                <w:between w:val="nil"/>
              </w:pBdr>
              <w:spacing w:line="240" w:lineRule="auto"/>
              <w:rPr>
                <w:rFonts w:asciiTheme="minorHAnsi" w:hAnsiTheme="minorHAnsi" w:cs="Calibri"/>
                <w:color w:val="000000"/>
                <w:sz w:val="24"/>
                <w:szCs w:val="24"/>
                <w:lang w:val="en-US"/>
              </w:rPr>
            </w:pPr>
          </w:p>
          <w:p w14:paraId="140CDBAC" w14:textId="77777777" w:rsidR="004F2895" w:rsidRPr="003731A2" w:rsidRDefault="004F2895" w:rsidP="003731A2">
            <w:pPr>
              <w:widowControl w:val="0"/>
              <w:pBdr>
                <w:top w:val="nil"/>
                <w:left w:val="nil"/>
                <w:bottom w:val="nil"/>
                <w:right w:val="nil"/>
                <w:between w:val="nil"/>
              </w:pBdr>
              <w:spacing w:line="240" w:lineRule="auto"/>
              <w:rPr>
                <w:rFonts w:asciiTheme="minorHAnsi" w:hAnsiTheme="minorHAnsi" w:cs="Calibri"/>
                <w:color w:val="000000"/>
                <w:sz w:val="24"/>
                <w:szCs w:val="24"/>
                <w:lang w:val="en-US"/>
              </w:rPr>
            </w:pPr>
          </w:p>
          <w:p w14:paraId="4FEE2B45" w14:textId="77777777" w:rsidR="004F2895" w:rsidRPr="003731A2" w:rsidRDefault="004F2895" w:rsidP="003731A2">
            <w:pPr>
              <w:widowControl w:val="0"/>
              <w:pBdr>
                <w:top w:val="nil"/>
                <w:left w:val="nil"/>
                <w:bottom w:val="nil"/>
                <w:right w:val="nil"/>
                <w:between w:val="nil"/>
              </w:pBdr>
              <w:spacing w:line="240" w:lineRule="auto"/>
              <w:rPr>
                <w:rFonts w:asciiTheme="minorHAnsi" w:hAnsiTheme="minorHAnsi" w:cs="Calibri"/>
                <w:color w:val="000000"/>
                <w:sz w:val="24"/>
                <w:szCs w:val="24"/>
                <w:lang w:val="en-US"/>
              </w:rPr>
            </w:pPr>
          </w:p>
          <w:p w14:paraId="11B41ADC" w14:textId="77777777" w:rsidR="004F2895" w:rsidRPr="003731A2" w:rsidRDefault="004F2895" w:rsidP="003731A2">
            <w:pPr>
              <w:widowControl w:val="0"/>
              <w:pBdr>
                <w:top w:val="nil"/>
                <w:left w:val="nil"/>
                <w:bottom w:val="nil"/>
                <w:right w:val="nil"/>
                <w:between w:val="nil"/>
              </w:pBdr>
              <w:spacing w:line="240" w:lineRule="auto"/>
              <w:rPr>
                <w:rFonts w:asciiTheme="minorHAnsi" w:hAnsiTheme="minorHAnsi" w:cs="Calibri"/>
                <w:color w:val="000000"/>
                <w:sz w:val="24"/>
                <w:szCs w:val="24"/>
                <w:lang w:val="en-US"/>
              </w:rPr>
            </w:pPr>
          </w:p>
          <w:p w14:paraId="074D911B" w14:textId="77777777" w:rsidR="004F2895" w:rsidRPr="003731A2" w:rsidRDefault="004F2895" w:rsidP="003731A2">
            <w:pPr>
              <w:widowControl w:val="0"/>
              <w:pBdr>
                <w:top w:val="nil"/>
                <w:left w:val="nil"/>
                <w:bottom w:val="nil"/>
                <w:right w:val="nil"/>
                <w:between w:val="nil"/>
              </w:pBdr>
              <w:spacing w:line="240" w:lineRule="auto"/>
              <w:rPr>
                <w:rFonts w:asciiTheme="minorHAnsi" w:hAnsiTheme="minorHAnsi" w:cs="Calibri"/>
                <w:color w:val="000000"/>
                <w:sz w:val="24"/>
                <w:szCs w:val="24"/>
                <w:lang w:val="en-US"/>
              </w:rPr>
            </w:pPr>
          </w:p>
          <w:p w14:paraId="1E779BCB" w14:textId="77777777" w:rsidR="004F2895" w:rsidRPr="003731A2" w:rsidRDefault="004F2895" w:rsidP="003731A2">
            <w:pPr>
              <w:widowControl w:val="0"/>
              <w:pBdr>
                <w:top w:val="nil"/>
                <w:left w:val="nil"/>
                <w:bottom w:val="nil"/>
                <w:right w:val="nil"/>
                <w:between w:val="nil"/>
              </w:pBdr>
              <w:spacing w:line="240" w:lineRule="auto"/>
              <w:rPr>
                <w:rFonts w:asciiTheme="minorHAnsi" w:hAnsiTheme="minorHAnsi" w:cs="Calibri"/>
                <w:color w:val="000000"/>
                <w:sz w:val="24"/>
                <w:szCs w:val="24"/>
                <w:lang w:val="en-US"/>
              </w:rPr>
            </w:pPr>
          </w:p>
          <w:p w14:paraId="4112B6F6" w14:textId="77777777" w:rsidR="004F2895" w:rsidRPr="003731A2" w:rsidRDefault="004F2895" w:rsidP="003731A2">
            <w:pPr>
              <w:widowControl w:val="0"/>
              <w:pBdr>
                <w:top w:val="nil"/>
                <w:left w:val="nil"/>
                <w:bottom w:val="nil"/>
                <w:right w:val="nil"/>
                <w:between w:val="nil"/>
              </w:pBdr>
              <w:spacing w:line="240" w:lineRule="auto"/>
              <w:rPr>
                <w:rFonts w:asciiTheme="minorHAnsi" w:hAnsiTheme="minorHAnsi" w:cs="Calibri"/>
                <w:color w:val="000000"/>
                <w:sz w:val="24"/>
                <w:szCs w:val="24"/>
                <w:lang w:val="en-US"/>
              </w:rPr>
            </w:pPr>
          </w:p>
          <w:p w14:paraId="109F1572" w14:textId="77777777" w:rsidR="004F2895" w:rsidRPr="003731A2" w:rsidRDefault="004F2895" w:rsidP="003731A2">
            <w:pPr>
              <w:widowControl w:val="0"/>
              <w:pBdr>
                <w:top w:val="nil"/>
                <w:left w:val="nil"/>
                <w:bottom w:val="nil"/>
                <w:right w:val="nil"/>
                <w:between w:val="nil"/>
              </w:pBdr>
              <w:spacing w:line="240" w:lineRule="auto"/>
              <w:rPr>
                <w:rFonts w:asciiTheme="minorHAnsi" w:hAnsiTheme="minorHAnsi" w:cs="Calibri"/>
                <w:color w:val="000000"/>
                <w:sz w:val="24"/>
                <w:szCs w:val="24"/>
                <w:lang w:val="en-US"/>
              </w:rPr>
            </w:pPr>
          </w:p>
          <w:p w14:paraId="0AD9E459" w14:textId="77777777" w:rsidR="004F2895" w:rsidRPr="003731A2" w:rsidRDefault="004F2895" w:rsidP="003731A2">
            <w:pPr>
              <w:widowControl w:val="0"/>
              <w:pBdr>
                <w:top w:val="nil"/>
                <w:left w:val="nil"/>
                <w:bottom w:val="nil"/>
                <w:right w:val="nil"/>
                <w:between w:val="nil"/>
              </w:pBdr>
              <w:spacing w:line="240" w:lineRule="auto"/>
              <w:rPr>
                <w:rFonts w:asciiTheme="minorHAnsi" w:hAnsiTheme="minorHAnsi" w:cs="Calibri"/>
                <w:color w:val="000000"/>
                <w:sz w:val="24"/>
                <w:szCs w:val="24"/>
                <w:lang w:val="en-US"/>
              </w:rPr>
            </w:pPr>
          </w:p>
          <w:p w14:paraId="6DADCFE7" w14:textId="0B1A36A5" w:rsidR="004F2895" w:rsidRPr="004A21D7" w:rsidRDefault="004F2895" w:rsidP="003731A2">
            <w:pPr>
              <w:widowControl w:val="0"/>
              <w:pBdr>
                <w:top w:val="nil"/>
                <w:left w:val="nil"/>
                <w:bottom w:val="nil"/>
                <w:right w:val="nil"/>
                <w:between w:val="nil"/>
              </w:pBdr>
              <w:spacing w:line="240" w:lineRule="auto"/>
              <w:rPr>
                <w:rFonts w:asciiTheme="minorHAnsi" w:eastAsia="Calibri" w:hAnsiTheme="minorHAnsi" w:cs="Calibri"/>
                <w:color w:val="F79646" w:themeColor="accent6"/>
                <w:sz w:val="24"/>
                <w:szCs w:val="24"/>
                <w:lang w:val="en-US"/>
              </w:rPr>
            </w:pPr>
            <w:r w:rsidRPr="004A21D7">
              <w:rPr>
                <w:rFonts w:asciiTheme="minorHAnsi" w:eastAsia="Calibri" w:hAnsiTheme="minorHAnsi" w:cs="Calibri"/>
                <w:color w:val="F79646" w:themeColor="accent6"/>
                <w:sz w:val="24"/>
                <w:szCs w:val="24"/>
                <w:lang w:val="en-US"/>
              </w:rPr>
              <w:t>1.3 Awareness</w:t>
            </w:r>
          </w:p>
          <w:p w14:paraId="400DC7D4" w14:textId="77777777" w:rsidR="004F2895" w:rsidRPr="004A21D7" w:rsidRDefault="004F2895" w:rsidP="003731A2">
            <w:pPr>
              <w:widowControl w:val="0"/>
              <w:pBdr>
                <w:top w:val="nil"/>
                <w:left w:val="nil"/>
                <w:bottom w:val="nil"/>
                <w:right w:val="nil"/>
                <w:between w:val="nil"/>
              </w:pBdr>
              <w:spacing w:line="240" w:lineRule="auto"/>
              <w:rPr>
                <w:rFonts w:asciiTheme="minorHAnsi" w:eastAsia="Calibri" w:hAnsiTheme="minorHAnsi" w:cs="Calibri"/>
                <w:color w:val="F79646" w:themeColor="accent6"/>
                <w:sz w:val="24"/>
                <w:szCs w:val="24"/>
                <w:lang w:val="en-US"/>
              </w:rPr>
            </w:pPr>
            <w:r w:rsidRPr="004A21D7">
              <w:rPr>
                <w:rFonts w:asciiTheme="minorHAnsi" w:eastAsia="Calibri" w:hAnsiTheme="minorHAnsi" w:cs="Calibri"/>
                <w:color w:val="F79646" w:themeColor="accent6"/>
                <w:sz w:val="24"/>
                <w:szCs w:val="24"/>
                <w:lang w:val="en-US"/>
              </w:rPr>
              <w:t xml:space="preserve">The organization shall ensure that </w:t>
            </w:r>
            <w:commentRangeStart w:id="5"/>
            <w:commentRangeStart w:id="6"/>
            <w:r w:rsidRPr="004A21D7">
              <w:rPr>
                <w:rFonts w:asciiTheme="minorHAnsi" w:eastAsia="Calibri" w:hAnsiTheme="minorHAnsi" w:cs="Calibri"/>
                <w:color w:val="F79646" w:themeColor="accent6"/>
                <w:sz w:val="24"/>
                <w:szCs w:val="24"/>
                <w:lang w:val="en-US"/>
              </w:rPr>
              <w:t xml:space="preserve">persons doing work </w:t>
            </w:r>
            <w:commentRangeEnd w:id="5"/>
            <w:r w:rsidR="002A6A4A" w:rsidRPr="004A21D7">
              <w:rPr>
                <w:rStyle w:val="Kommentarzeichen"/>
                <w:color w:val="F79646" w:themeColor="accent6"/>
              </w:rPr>
              <w:commentReference w:id="5"/>
            </w:r>
            <w:commentRangeEnd w:id="6"/>
            <w:r w:rsidR="00BD17EC">
              <w:rPr>
                <w:rStyle w:val="Kommentarzeichen"/>
              </w:rPr>
              <w:commentReference w:id="6"/>
            </w:r>
            <w:r w:rsidRPr="004A21D7">
              <w:rPr>
                <w:rFonts w:asciiTheme="minorHAnsi" w:eastAsia="Calibri" w:hAnsiTheme="minorHAnsi" w:cs="Calibri"/>
                <w:color w:val="F79646" w:themeColor="accent6"/>
                <w:sz w:val="24"/>
                <w:szCs w:val="24"/>
                <w:lang w:val="en-US"/>
              </w:rPr>
              <w:t>are aware of:</w:t>
            </w:r>
          </w:p>
          <w:p w14:paraId="2683C6E7" w14:textId="77777777" w:rsidR="004F2895" w:rsidRPr="004A21D7" w:rsidRDefault="004F2895" w:rsidP="003731A2">
            <w:pPr>
              <w:widowControl w:val="0"/>
              <w:pBdr>
                <w:top w:val="nil"/>
                <w:left w:val="nil"/>
                <w:bottom w:val="nil"/>
                <w:right w:val="nil"/>
                <w:between w:val="nil"/>
              </w:pBdr>
              <w:spacing w:line="240" w:lineRule="auto"/>
              <w:rPr>
                <w:rFonts w:asciiTheme="minorHAnsi" w:eastAsia="Calibri" w:hAnsiTheme="minorHAnsi" w:cs="Calibri"/>
                <w:color w:val="F79646" w:themeColor="accent6"/>
                <w:sz w:val="24"/>
                <w:szCs w:val="24"/>
                <w:lang w:val="en-US"/>
              </w:rPr>
            </w:pPr>
            <w:r w:rsidRPr="004A21D7">
              <w:rPr>
                <w:rFonts w:asciiTheme="minorHAnsi" w:eastAsia="Calibri" w:hAnsiTheme="minorHAnsi" w:cs="Calibri"/>
                <w:color w:val="F79646" w:themeColor="accent6"/>
                <w:sz w:val="24"/>
                <w:szCs w:val="24"/>
                <w:lang w:val="en-US"/>
              </w:rPr>
              <w:t>a) The Open Source policy;</w:t>
            </w:r>
          </w:p>
          <w:p w14:paraId="1385A59B" w14:textId="54C50CAA" w:rsidR="004F2895" w:rsidRPr="004A21D7" w:rsidRDefault="004F2895" w:rsidP="003731A2">
            <w:pPr>
              <w:widowControl w:val="0"/>
              <w:pBdr>
                <w:top w:val="nil"/>
                <w:left w:val="nil"/>
                <w:bottom w:val="nil"/>
                <w:right w:val="nil"/>
                <w:between w:val="nil"/>
              </w:pBdr>
              <w:spacing w:line="240" w:lineRule="auto"/>
              <w:rPr>
                <w:rFonts w:asciiTheme="minorHAnsi" w:eastAsia="Calibri" w:hAnsiTheme="minorHAnsi" w:cs="Calibri"/>
                <w:color w:val="F79646" w:themeColor="accent6"/>
                <w:sz w:val="24"/>
                <w:szCs w:val="24"/>
                <w:lang w:val="en-US"/>
              </w:rPr>
            </w:pPr>
            <w:r w:rsidRPr="004A21D7">
              <w:rPr>
                <w:rFonts w:asciiTheme="minorHAnsi" w:eastAsia="Calibri" w:hAnsiTheme="minorHAnsi" w:cs="Calibri"/>
                <w:color w:val="F79646" w:themeColor="accent6"/>
                <w:sz w:val="24"/>
                <w:szCs w:val="24"/>
                <w:lang w:val="en-US"/>
              </w:rPr>
              <w:t>b) Relevant Open Source objectives;</w:t>
            </w:r>
          </w:p>
          <w:p w14:paraId="092EF02C" w14:textId="77777777" w:rsidR="004F2895" w:rsidRPr="004A21D7" w:rsidRDefault="004F2895" w:rsidP="003731A2">
            <w:pPr>
              <w:widowControl w:val="0"/>
              <w:pBdr>
                <w:top w:val="nil"/>
                <w:left w:val="nil"/>
                <w:bottom w:val="nil"/>
                <w:right w:val="nil"/>
                <w:between w:val="nil"/>
              </w:pBdr>
              <w:spacing w:line="240" w:lineRule="auto"/>
              <w:rPr>
                <w:rFonts w:asciiTheme="minorHAnsi" w:eastAsia="Calibri" w:hAnsiTheme="minorHAnsi" w:cs="Calibri"/>
                <w:color w:val="F79646" w:themeColor="accent6"/>
                <w:sz w:val="24"/>
                <w:szCs w:val="24"/>
                <w:lang w:val="en-US"/>
              </w:rPr>
            </w:pPr>
            <w:r w:rsidRPr="004A21D7">
              <w:rPr>
                <w:rFonts w:asciiTheme="minorHAnsi" w:eastAsia="Calibri" w:hAnsiTheme="minorHAnsi" w:cs="Calibri"/>
                <w:color w:val="F79646" w:themeColor="accent6"/>
                <w:sz w:val="24"/>
                <w:szCs w:val="24"/>
                <w:lang w:val="en-US"/>
              </w:rPr>
              <w:t>c) Their contribution to the effectiveness of the Open Source compliance program;</w:t>
            </w:r>
          </w:p>
          <w:p w14:paraId="68C078B0" w14:textId="77777777" w:rsidR="004F2895" w:rsidRPr="004A21D7" w:rsidRDefault="004F2895" w:rsidP="003731A2">
            <w:pPr>
              <w:widowControl w:val="0"/>
              <w:pBdr>
                <w:top w:val="nil"/>
                <w:left w:val="nil"/>
                <w:bottom w:val="nil"/>
                <w:right w:val="nil"/>
                <w:between w:val="nil"/>
              </w:pBdr>
              <w:spacing w:line="240" w:lineRule="auto"/>
              <w:rPr>
                <w:rFonts w:asciiTheme="minorHAnsi" w:eastAsia="Calibri" w:hAnsiTheme="minorHAnsi" w:cs="Calibri"/>
                <w:color w:val="F79646" w:themeColor="accent6"/>
                <w:sz w:val="24"/>
                <w:szCs w:val="24"/>
                <w:lang w:val="en-US"/>
              </w:rPr>
            </w:pPr>
            <w:r w:rsidRPr="004A21D7">
              <w:rPr>
                <w:rFonts w:asciiTheme="minorHAnsi" w:eastAsia="Calibri" w:hAnsiTheme="minorHAnsi" w:cs="Calibri"/>
                <w:color w:val="F79646" w:themeColor="accent6"/>
                <w:sz w:val="24"/>
                <w:szCs w:val="24"/>
                <w:lang w:val="en-US"/>
              </w:rPr>
              <w:t>d) The implications of not conforming to the Open source compliance program requirements.</w:t>
            </w:r>
          </w:p>
          <w:p w14:paraId="438F0500" w14:textId="77777777" w:rsidR="004F2895" w:rsidRPr="004A21D7" w:rsidRDefault="004F2895" w:rsidP="003731A2">
            <w:pPr>
              <w:widowControl w:val="0"/>
              <w:pBdr>
                <w:top w:val="nil"/>
                <w:left w:val="nil"/>
                <w:bottom w:val="nil"/>
                <w:right w:val="nil"/>
                <w:between w:val="nil"/>
              </w:pBdr>
              <w:spacing w:line="240" w:lineRule="auto"/>
              <w:rPr>
                <w:rFonts w:asciiTheme="minorHAnsi" w:eastAsia="Calibri" w:hAnsiTheme="minorHAnsi" w:cs="Calibri"/>
                <w:color w:val="F79646" w:themeColor="accent6"/>
                <w:sz w:val="24"/>
                <w:szCs w:val="24"/>
                <w:lang w:val="en-US"/>
              </w:rPr>
            </w:pPr>
          </w:p>
          <w:p w14:paraId="239A678F" w14:textId="77777777" w:rsidR="002A6A4A" w:rsidRPr="004A21D7" w:rsidRDefault="002A6A4A" w:rsidP="003731A2">
            <w:pPr>
              <w:widowControl w:val="0"/>
              <w:pBdr>
                <w:top w:val="nil"/>
                <w:left w:val="nil"/>
                <w:bottom w:val="nil"/>
                <w:right w:val="nil"/>
                <w:between w:val="nil"/>
              </w:pBdr>
              <w:spacing w:line="240" w:lineRule="auto"/>
              <w:rPr>
                <w:rFonts w:asciiTheme="minorHAnsi" w:eastAsia="Calibri" w:hAnsiTheme="minorHAnsi" w:cs="Calibri"/>
                <w:color w:val="F79646" w:themeColor="accent6"/>
                <w:sz w:val="24"/>
                <w:szCs w:val="24"/>
                <w:lang w:val="en-US"/>
              </w:rPr>
            </w:pPr>
          </w:p>
          <w:p w14:paraId="5688F6E9" w14:textId="77777777" w:rsidR="002A6A4A" w:rsidRPr="004A21D7" w:rsidRDefault="002A6A4A" w:rsidP="003731A2">
            <w:pPr>
              <w:widowControl w:val="0"/>
              <w:pBdr>
                <w:top w:val="nil"/>
                <w:left w:val="nil"/>
                <w:bottom w:val="nil"/>
                <w:right w:val="nil"/>
                <w:between w:val="nil"/>
              </w:pBdr>
              <w:spacing w:line="240" w:lineRule="auto"/>
              <w:rPr>
                <w:rFonts w:asciiTheme="minorHAnsi" w:eastAsia="Calibri" w:hAnsiTheme="minorHAnsi" w:cs="Calibri"/>
                <w:color w:val="F79646" w:themeColor="accent6"/>
                <w:sz w:val="24"/>
                <w:szCs w:val="24"/>
                <w:lang w:val="en-US"/>
              </w:rPr>
            </w:pPr>
          </w:p>
          <w:p w14:paraId="2C8D7726" w14:textId="77777777" w:rsidR="002A6A4A" w:rsidRPr="004A21D7" w:rsidRDefault="002A6A4A" w:rsidP="003731A2">
            <w:pPr>
              <w:widowControl w:val="0"/>
              <w:pBdr>
                <w:top w:val="nil"/>
                <w:left w:val="nil"/>
                <w:bottom w:val="nil"/>
                <w:right w:val="nil"/>
                <w:between w:val="nil"/>
              </w:pBdr>
              <w:spacing w:line="240" w:lineRule="auto"/>
              <w:rPr>
                <w:rFonts w:asciiTheme="minorHAnsi" w:eastAsia="Calibri" w:hAnsiTheme="minorHAnsi" w:cs="Calibri"/>
                <w:color w:val="F79646" w:themeColor="accent6"/>
                <w:sz w:val="24"/>
                <w:szCs w:val="24"/>
                <w:lang w:val="en-US"/>
              </w:rPr>
            </w:pPr>
          </w:p>
          <w:p w14:paraId="3AE2D453" w14:textId="5F752807" w:rsidR="004F2895" w:rsidRPr="004A21D7" w:rsidRDefault="004F2895" w:rsidP="003731A2">
            <w:pPr>
              <w:widowControl w:val="0"/>
              <w:pBdr>
                <w:top w:val="nil"/>
                <w:left w:val="nil"/>
                <w:bottom w:val="nil"/>
                <w:right w:val="nil"/>
                <w:between w:val="nil"/>
              </w:pBdr>
              <w:spacing w:line="240" w:lineRule="auto"/>
              <w:rPr>
                <w:rFonts w:asciiTheme="minorHAnsi" w:eastAsia="Calibri" w:hAnsiTheme="minorHAnsi" w:cs="Calibri"/>
                <w:color w:val="F79646" w:themeColor="accent6"/>
                <w:sz w:val="24"/>
                <w:szCs w:val="24"/>
                <w:lang w:val="en-US"/>
              </w:rPr>
            </w:pPr>
            <w:r w:rsidRPr="004A21D7">
              <w:rPr>
                <w:rFonts w:asciiTheme="minorHAnsi" w:eastAsia="Calibri" w:hAnsiTheme="minorHAnsi" w:cs="Calibri"/>
                <w:color w:val="F79646" w:themeColor="accent6"/>
                <w:sz w:val="24"/>
                <w:szCs w:val="24"/>
                <w:lang w:val="en-US"/>
              </w:rPr>
              <w:t>Verification Material(s):</w:t>
            </w:r>
          </w:p>
          <w:p w14:paraId="2AF84C92" w14:textId="3282DD5E" w:rsidR="004F2895" w:rsidRPr="004A21D7" w:rsidRDefault="004F2895" w:rsidP="003731A2">
            <w:pPr>
              <w:widowControl w:val="0"/>
              <w:pBdr>
                <w:top w:val="nil"/>
                <w:left w:val="nil"/>
                <w:bottom w:val="nil"/>
                <w:right w:val="nil"/>
                <w:between w:val="nil"/>
              </w:pBdr>
              <w:spacing w:line="240" w:lineRule="auto"/>
              <w:rPr>
                <w:rFonts w:asciiTheme="minorHAnsi" w:eastAsia="Calibri" w:hAnsiTheme="minorHAnsi" w:cs="Calibri"/>
                <w:color w:val="F79646" w:themeColor="accent6"/>
                <w:sz w:val="24"/>
                <w:szCs w:val="24"/>
                <w:lang w:val="en-US"/>
              </w:rPr>
            </w:pPr>
            <w:r w:rsidRPr="004A21D7">
              <w:rPr>
                <w:rFonts w:asciiTheme="minorHAnsi" w:eastAsia="Calibri" w:hAnsiTheme="minorHAnsi" w:cs="Calibri"/>
                <w:color w:val="F79646" w:themeColor="accent6"/>
                <w:sz w:val="24"/>
                <w:szCs w:val="24"/>
                <w:lang w:val="en-US"/>
              </w:rPr>
              <w:t>1.3.1 Documented evidence of assessed awareness for each program participant including implications of non-conformance.</w:t>
            </w:r>
          </w:p>
          <w:p w14:paraId="03C24CC1" w14:textId="77777777" w:rsidR="004F2895" w:rsidRPr="003731A2" w:rsidRDefault="004F2895"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3DD120B2" w14:textId="77777777" w:rsidR="004F2895" w:rsidRPr="003731A2" w:rsidRDefault="004F2895"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237CDCAF" w14:textId="77777777" w:rsidR="004F2895" w:rsidRPr="003731A2" w:rsidRDefault="004F2895"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129E3D68" w14:textId="47DCA4C4" w:rsidR="004F2895" w:rsidRPr="003731A2" w:rsidRDefault="004F2895"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Rationale:</w:t>
            </w:r>
          </w:p>
          <w:p w14:paraId="0CAE5623" w14:textId="77777777" w:rsidR="004F2895" w:rsidRPr="003731A2" w:rsidRDefault="004F2895"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To ensure program participants have obtain a sufficient level of awareness for their respected roles and responsibilities.</w:t>
            </w:r>
          </w:p>
          <w:p w14:paraId="7049096F" w14:textId="77777777" w:rsidR="007205AC" w:rsidRPr="003731A2" w:rsidRDefault="007205AC"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25054DC7" w14:textId="77777777" w:rsidR="007205AC" w:rsidRPr="003731A2" w:rsidRDefault="007205AC"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63AD7ED0" w14:textId="77777777" w:rsidR="004A21D7" w:rsidRDefault="004A21D7"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5A677EC6" w14:textId="32F45D56" w:rsidR="007205AC" w:rsidRPr="003731A2" w:rsidRDefault="007205AC"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1.4 Program Scope</w:t>
            </w:r>
          </w:p>
          <w:p w14:paraId="4F775343" w14:textId="77777777" w:rsidR="007205AC" w:rsidRPr="003731A2" w:rsidRDefault="007205AC"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 xml:space="preserve">Different compliance programs may be governed by different levels of scope. For example, a program could govern a single product line, an entire department or an entire organization. The scope designation needs to be </w:t>
            </w:r>
            <w:r w:rsidRPr="003731A2">
              <w:rPr>
                <w:rFonts w:asciiTheme="minorHAnsi" w:eastAsia="Calibri" w:hAnsiTheme="minorHAnsi" w:cs="Calibri"/>
                <w:sz w:val="24"/>
                <w:szCs w:val="24"/>
                <w:lang w:val="en-US"/>
              </w:rPr>
              <w:lastRenderedPageBreak/>
              <w:t>declared for each program seeking conformance.</w:t>
            </w:r>
          </w:p>
          <w:p w14:paraId="497D8DEE" w14:textId="77777777" w:rsidR="007205AC" w:rsidRPr="003731A2" w:rsidRDefault="007205AC"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3F96967E" w14:textId="77777777" w:rsidR="00121F9A" w:rsidRDefault="00121F9A"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31301925" w14:textId="77777777" w:rsidR="00121F9A" w:rsidRDefault="00121F9A"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7375D3E7" w14:textId="77777777" w:rsidR="00121F9A" w:rsidRDefault="00121F9A"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1E5225A1" w14:textId="77777777" w:rsidR="00121F9A" w:rsidRDefault="00121F9A"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7F7D94D6" w14:textId="77777777" w:rsidR="00121F9A" w:rsidRDefault="00121F9A"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2FC2094F" w14:textId="507A50E0" w:rsidR="007205AC" w:rsidRPr="003731A2" w:rsidRDefault="007205AC"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Verification Material(s):</w:t>
            </w:r>
          </w:p>
          <w:p w14:paraId="41EBD89E" w14:textId="46C6671A" w:rsidR="007205AC" w:rsidRPr="003731A2" w:rsidRDefault="007205AC"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1.4.1 A written statement that clearly defines the scope of the program.</w:t>
            </w:r>
          </w:p>
          <w:p w14:paraId="5187021F" w14:textId="77777777" w:rsidR="007205AC" w:rsidRPr="003731A2" w:rsidRDefault="007205AC"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0FE1F2BA" w14:textId="00F5A934" w:rsidR="007205AC" w:rsidRPr="003731A2" w:rsidRDefault="007205AC"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Rationale:</w:t>
            </w:r>
          </w:p>
          <w:p w14:paraId="32297BD9" w14:textId="77777777" w:rsidR="007205AC" w:rsidRPr="003731A2" w:rsidRDefault="007205AC"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Provide the flexibility to construct a compliance program that best fits the scope of an organization’s needs. Some organizations could choose to maintain a compliance program for a specific product line while others could choose the program scope to govern software releases of the entire organization. Large organizations may prefer the former example while smaller organizations may prefer the latter.</w:t>
            </w:r>
          </w:p>
          <w:p w14:paraId="7CEDDD0D" w14:textId="77777777" w:rsidR="007205AC" w:rsidRPr="003731A2" w:rsidRDefault="007205AC"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1EEE4ECF" w14:textId="77777777" w:rsidR="00D40CA1" w:rsidRDefault="00D40CA1"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6206F4A6" w14:textId="77777777" w:rsidR="00D40CA1" w:rsidRDefault="00D40CA1"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37895CC7" w14:textId="77777777" w:rsidR="00D40CA1" w:rsidRDefault="00D40CA1"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754A5441" w14:textId="77777777" w:rsidR="00D40CA1" w:rsidRDefault="00D40CA1"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3058BAA5" w14:textId="2BB90D92" w:rsidR="007205AC" w:rsidRPr="003731A2" w:rsidRDefault="007205AC"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1.5 License Obligations</w:t>
            </w:r>
          </w:p>
          <w:p w14:paraId="56FD0B68" w14:textId="77777777" w:rsidR="007205AC" w:rsidRPr="003731A2" w:rsidRDefault="007205AC"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A process exists for reviewing the Identified Licenses to determine the obligations, restrictions and rights granted by each license.</w:t>
            </w:r>
          </w:p>
          <w:p w14:paraId="25875FFD" w14:textId="77777777" w:rsidR="007205AC" w:rsidRPr="003731A2" w:rsidRDefault="007205AC"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44AB68DA" w14:textId="15EC4E5F" w:rsidR="007205AC" w:rsidRPr="003731A2" w:rsidRDefault="007205AC"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Verification Material(s):</w:t>
            </w:r>
          </w:p>
          <w:p w14:paraId="7EE24563" w14:textId="0C77E38D" w:rsidR="007205AC" w:rsidRPr="003731A2" w:rsidRDefault="007205AC"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1.</w:t>
            </w:r>
            <w:r w:rsidR="00762310" w:rsidRPr="003731A2">
              <w:rPr>
                <w:rFonts w:asciiTheme="minorHAnsi" w:eastAsia="Calibri" w:hAnsiTheme="minorHAnsi" w:cs="Calibri"/>
                <w:sz w:val="24"/>
                <w:szCs w:val="24"/>
                <w:lang w:val="en-US"/>
              </w:rPr>
              <w:t>5</w:t>
            </w:r>
            <w:r w:rsidRPr="003731A2">
              <w:rPr>
                <w:rFonts w:asciiTheme="minorHAnsi" w:eastAsia="Calibri" w:hAnsiTheme="minorHAnsi" w:cs="Calibri"/>
                <w:sz w:val="24"/>
                <w:szCs w:val="24"/>
                <w:lang w:val="en-US"/>
              </w:rPr>
              <w:t xml:space="preserve">.1 A documented procedure to review and document the obligations, restrictions and rights </w:t>
            </w:r>
            <w:r w:rsidRPr="003731A2">
              <w:rPr>
                <w:rFonts w:asciiTheme="minorHAnsi" w:eastAsia="Calibri" w:hAnsiTheme="minorHAnsi" w:cs="Calibri"/>
                <w:sz w:val="24"/>
                <w:szCs w:val="24"/>
                <w:lang w:val="en-US"/>
              </w:rPr>
              <w:lastRenderedPageBreak/>
              <w:t>granted by each Identified License.</w:t>
            </w:r>
          </w:p>
          <w:p w14:paraId="00E28E50" w14:textId="77777777" w:rsidR="00762310" w:rsidRPr="003731A2" w:rsidRDefault="00762310"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05977ACC" w14:textId="77777777" w:rsidR="00762310" w:rsidRPr="003731A2" w:rsidRDefault="00762310"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498CF122" w14:textId="17DB8D8F" w:rsidR="007205AC" w:rsidRPr="003731A2" w:rsidRDefault="007205AC"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Rationale:</w:t>
            </w:r>
          </w:p>
          <w:p w14:paraId="1F1BD63E" w14:textId="3F0B7D18" w:rsidR="007205AC" w:rsidRPr="003731A2" w:rsidRDefault="007205AC"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To ensure a process exists for reviewing and identifying the license obligations for each Identified License for the various use cases.</w:t>
            </w:r>
          </w:p>
        </w:tc>
        <w:tc>
          <w:tcPr>
            <w:tcW w:w="3260" w:type="dxa"/>
            <w:shd w:val="clear" w:color="auto" w:fill="auto"/>
            <w:tcMar>
              <w:top w:w="100" w:type="dxa"/>
              <w:left w:w="100" w:type="dxa"/>
              <w:bottom w:w="100" w:type="dxa"/>
              <w:right w:w="100" w:type="dxa"/>
            </w:tcMar>
          </w:tcPr>
          <w:p w14:paraId="47990CD7" w14:textId="17AAE13C" w:rsidR="004F25A7" w:rsidRPr="00FF43FE" w:rsidRDefault="00FF43FE"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FF43FE">
              <w:rPr>
                <w:rFonts w:asciiTheme="minorHAnsi" w:eastAsia="Calibri" w:hAnsiTheme="minorHAnsi" w:cs="Calibri"/>
                <w:color w:val="4F81BD" w:themeColor="accent1"/>
                <w:sz w:val="24"/>
                <w:szCs w:val="24"/>
              </w:rPr>
              <w:lastRenderedPageBreak/>
              <w:t>1.1 Richtlinie</w:t>
            </w:r>
          </w:p>
          <w:p w14:paraId="0CF0EE17" w14:textId="793D76FF" w:rsidR="003755F4" w:rsidRPr="003731A2" w:rsidRDefault="003755F4"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r w:rsidRPr="00FF43FE">
              <w:rPr>
                <w:rFonts w:asciiTheme="minorHAnsi" w:eastAsia="Calibri" w:hAnsiTheme="minorHAnsi" w:cs="Calibri"/>
                <w:color w:val="4F81BD" w:themeColor="accent1"/>
                <w:sz w:val="24"/>
                <w:szCs w:val="24"/>
              </w:rPr>
              <w:t xml:space="preserve">Es existiert eine schriftliche </w:t>
            </w:r>
            <w:r w:rsidR="005B4C37">
              <w:rPr>
                <w:rFonts w:asciiTheme="minorHAnsi" w:eastAsia="Calibri" w:hAnsiTheme="minorHAnsi" w:cs="Calibri"/>
                <w:color w:val="4F81BD" w:themeColor="accent1"/>
                <w:sz w:val="24"/>
                <w:szCs w:val="24"/>
              </w:rPr>
              <w:t>Open-Source</w:t>
            </w:r>
            <w:r w:rsidRPr="00FF43FE">
              <w:rPr>
                <w:rFonts w:asciiTheme="minorHAnsi" w:eastAsia="Calibri" w:hAnsiTheme="minorHAnsi" w:cs="Calibri"/>
                <w:color w:val="4F81BD" w:themeColor="accent1"/>
                <w:sz w:val="24"/>
                <w:szCs w:val="24"/>
              </w:rPr>
              <w:t xml:space="preserve">-Richtlinie, in der die Anforderungen an die </w:t>
            </w:r>
            <w:r w:rsidR="005B4C37">
              <w:rPr>
                <w:rFonts w:asciiTheme="minorHAnsi" w:eastAsia="Calibri" w:hAnsiTheme="minorHAnsi" w:cs="Calibri"/>
                <w:color w:val="4F81BD" w:themeColor="accent1"/>
                <w:sz w:val="24"/>
                <w:szCs w:val="24"/>
              </w:rPr>
              <w:t>Open-Source</w:t>
            </w:r>
            <w:r w:rsidRPr="00FF43FE">
              <w:rPr>
                <w:rFonts w:asciiTheme="minorHAnsi" w:eastAsia="Calibri" w:hAnsiTheme="minorHAnsi" w:cs="Calibri"/>
                <w:color w:val="4F81BD" w:themeColor="accent1"/>
                <w:sz w:val="24"/>
                <w:szCs w:val="24"/>
              </w:rPr>
              <w:t>-Lizenz-</w:t>
            </w:r>
            <w:commentRangeStart w:id="7"/>
            <w:r w:rsidRPr="00FF43FE">
              <w:rPr>
                <w:rFonts w:asciiTheme="minorHAnsi" w:eastAsia="Calibri" w:hAnsiTheme="minorHAnsi" w:cs="Calibri"/>
                <w:color w:val="4F81BD" w:themeColor="accent1"/>
                <w:sz w:val="24"/>
                <w:szCs w:val="24"/>
              </w:rPr>
              <w:t xml:space="preserve">Compliance </w:t>
            </w:r>
            <w:commentRangeEnd w:id="7"/>
            <w:r w:rsidR="00BD17EC">
              <w:rPr>
                <w:rStyle w:val="Kommentarzeichen"/>
              </w:rPr>
              <w:commentReference w:id="7"/>
            </w:r>
            <w:r w:rsidRPr="00FF43FE">
              <w:rPr>
                <w:rFonts w:asciiTheme="minorHAnsi" w:eastAsia="Calibri" w:hAnsiTheme="minorHAnsi" w:cs="Calibri"/>
                <w:color w:val="4F81BD" w:themeColor="accent1"/>
                <w:sz w:val="24"/>
                <w:szCs w:val="24"/>
              </w:rPr>
              <w:t xml:space="preserve">innerhalb der </w:t>
            </w:r>
            <w:commentRangeStart w:id="8"/>
            <w:proofErr w:type="spellStart"/>
            <w:r w:rsidRPr="00FF43FE">
              <w:rPr>
                <w:rFonts w:asciiTheme="minorHAnsi" w:eastAsia="Calibri" w:hAnsiTheme="minorHAnsi" w:cs="Calibri"/>
                <w:color w:val="4F81BD" w:themeColor="accent1"/>
                <w:sz w:val="24"/>
                <w:szCs w:val="24"/>
              </w:rPr>
              <w:t>Supplied</w:t>
            </w:r>
            <w:proofErr w:type="spellEnd"/>
            <w:r w:rsidRPr="00FF43FE">
              <w:rPr>
                <w:rFonts w:asciiTheme="minorHAnsi" w:eastAsia="Calibri" w:hAnsiTheme="minorHAnsi" w:cs="Calibri"/>
                <w:color w:val="4F81BD" w:themeColor="accent1"/>
                <w:sz w:val="24"/>
                <w:szCs w:val="24"/>
              </w:rPr>
              <w:t xml:space="preserve"> Software </w:t>
            </w:r>
            <w:commentRangeEnd w:id="8"/>
            <w:r w:rsidR="00BD17EC">
              <w:rPr>
                <w:rStyle w:val="Kommentarzeichen"/>
              </w:rPr>
              <w:commentReference w:id="8"/>
            </w:r>
            <w:r w:rsidRPr="00FF43FE">
              <w:rPr>
                <w:rFonts w:asciiTheme="minorHAnsi" w:eastAsia="Calibri" w:hAnsiTheme="minorHAnsi" w:cs="Calibri"/>
                <w:color w:val="4F81BD" w:themeColor="accent1"/>
                <w:sz w:val="24"/>
                <w:szCs w:val="24"/>
              </w:rPr>
              <w:t>Distribution geregelt ist. Die Richtlinie muss innerhalb des Unternehmens kommuniziert werden</w:t>
            </w:r>
            <w:r w:rsidRPr="003731A2">
              <w:rPr>
                <w:rFonts w:asciiTheme="minorHAnsi" w:eastAsia="Calibri" w:hAnsiTheme="minorHAnsi" w:cs="Calibri"/>
                <w:sz w:val="24"/>
                <w:szCs w:val="24"/>
              </w:rPr>
              <w:t>.</w:t>
            </w:r>
          </w:p>
          <w:p w14:paraId="11EAABF2" w14:textId="77777777" w:rsidR="003755F4" w:rsidRPr="003731A2" w:rsidRDefault="003755F4"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72D3103E" w14:textId="77777777" w:rsidR="003755F4" w:rsidRPr="00FF43FE" w:rsidRDefault="003755F4"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FF43FE">
              <w:rPr>
                <w:rFonts w:asciiTheme="minorHAnsi" w:eastAsia="Calibri" w:hAnsiTheme="minorHAnsi" w:cs="Calibri"/>
                <w:color w:val="4F81BD" w:themeColor="accent1"/>
                <w:sz w:val="24"/>
                <w:szCs w:val="24"/>
              </w:rPr>
              <w:t>Verifikationsmaterial:</w:t>
            </w:r>
          </w:p>
          <w:p w14:paraId="2623169B" w14:textId="77777777" w:rsidR="003755F4" w:rsidRPr="00FF43FE" w:rsidRDefault="003755F4"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p>
          <w:p w14:paraId="2B270A5B" w14:textId="486DF38C" w:rsidR="003755F4" w:rsidRPr="00FF43FE" w:rsidRDefault="003755F4"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FF43FE">
              <w:rPr>
                <w:rFonts w:asciiTheme="minorHAnsi" w:eastAsia="Calibri" w:hAnsiTheme="minorHAnsi" w:cs="Calibri"/>
                <w:color w:val="4F81BD" w:themeColor="accent1"/>
                <w:sz w:val="24"/>
                <w:szCs w:val="24"/>
              </w:rPr>
              <w:t xml:space="preserve">1.1.1 Eine schriftlich dokumentierte </w:t>
            </w:r>
            <w:r w:rsidR="00FF43FE">
              <w:rPr>
                <w:rFonts w:asciiTheme="minorHAnsi" w:eastAsia="Calibri" w:hAnsiTheme="minorHAnsi" w:cs="Calibri"/>
                <w:color w:val="4F81BD" w:themeColor="accent1"/>
                <w:sz w:val="24"/>
                <w:szCs w:val="24"/>
              </w:rPr>
              <w:t>Open-Source</w:t>
            </w:r>
            <w:r w:rsidRPr="00FF43FE">
              <w:rPr>
                <w:rFonts w:asciiTheme="minorHAnsi" w:eastAsia="Calibri" w:hAnsiTheme="minorHAnsi" w:cs="Calibri"/>
                <w:color w:val="4F81BD" w:themeColor="accent1"/>
                <w:sz w:val="24"/>
                <w:szCs w:val="24"/>
              </w:rPr>
              <w:t>-Richtlinie.</w:t>
            </w:r>
          </w:p>
          <w:p w14:paraId="13C51AEE" w14:textId="77777777" w:rsidR="003755F4" w:rsidRPr="003731A2" w:rsidRDefault="003755F4"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0BA6D616" w14:textId="3A8DC153" w:rsidR="003755F4" w:rsidRPr="00FF43FE" w:rsidRDefault="003755F4"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FF43FE">
              <w:rPr>
                <w:rFonts w:asciiTheme="minorHAnsi" w:eastAsia="Calibri" w:hAnsiTheme="minorHAnsi" w:cs="Calibri"/>
                <w:color w:val="4F81BD" w:themeColor="accent1"/>
                <w:sz w:val="24"/>
                <w:szCs w:val="24"/>
              </w:rPr>
              <w:t xml:space="preserve">1.1.2 Ein dokumentiertes Verfahren, welches die Software-Mitarbeiter auf die Existenz der </w:t>
            </w:r>
            <w:r w:rsidR="00FF43FE" w:rsidRPr="00FF43FE">
              <w:rPr>
                <w:rFonts w:asciiTheme="minorHAnsi" w:eastAsia="Calibri" w:hAnsiTheme="minorHAnsi" w:cs="Calibri"/>
                <w:color w:val="4F81BD" w:themeColor="accent1"/>
                <w:sz w:val="24"/>
                <w:szCs w:val="24"/>
              </w:rPr>
              <w:t>Open-Source</w:t>
            </w:r>
            <w:r w:rsidRPr="00FF43FE">
              <w:rPr>
                <w:rFonts w:asciiTheme="minorHAnsi" w:eastAsia="Calibri" w:hAnsiTheme="minorHAnsi" w:cs="Calibri"/>
                <w:color w:val="4F81BD" w:themeColor="accent1"/>
                <w:sz w:val="24"/>
                <w:szCs w:val="24"/>
              </w:rPr>
              <w:t>-Richtlinie aufmerksam macht (z. B. über Training, internes Wiki oder eine andere im Unternehmen relevante Kommunikationsmethode).</w:t>
            </w:r>
          </w:p>
          <w:p w14:paraId="1A6FB142" w14:textId="77777777" w:rsidR="003755F4" w:rsidRPr="003731A2" w:rsidRDefault="003755F4"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49EFEB58" w14:textId="77777777" w:rsidR="003755F4" w:rsidRPr="00DA5676" w:rsidRDefault="003755F4"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DA5676">
              <w:rPr>
                <w:rFonts w:asciiTheme="minorHAnsi" w:eastAsia="Calibri" w:hAnsiTheme="minorHAnsi" w:cs="Calibri"/>
                <w:color w:val="4F81BD" w:themeColor="accent1"/>
                <w:sz w:val="24"/>
                <w:szCs w:val="24"/>
              </w:rPr>
              <w:t>Begründung:</w:t>
            </w:r>
          </w:p>
          <w:p w14:paraId="14247BEB" w14:textId="152DB90E" w:rsidR="003755F4" w:rsidRPr="00DA5676" w:rsidRDefault="003755F4"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DA5676">
              <w:rPr>
                <w:rFonts w:asciiTheme="minorHAnsi" w:eastAsia="Calibri" w:hAnsiTheme="minorHAnsi" w:cs="Calibri"/>
                <w:color w:val="4F81BD" w:themeColor="accent1"/>
                <w:sz w:val="24"/>
                <w:szCs w:val="24"/>
              </w:rPr>
              <w:t xml:space="preserve">Es soll sichergestellt werden, dass die notwendigen </w:t>
            </w:r>
            <w:r w:rsidRPr="00DA5676">
              <w:rPr>
                <w:rFonts w:asciiTheme="minorHAnsi" w:eastAsia="Calibri" w:hAnsiTheme="minorHAnsi" w:cs="Calibri"/>
                <w:color w:val="4F81BD" w:themeColor="accent1"/>
                <w:sz w:val="24"/>
                <w:szCs w:val="24"/>
              </w:rPr>
              <w:lastRenderedPageBreak/>
              <w:t xml:space="preserve">Schritte unternommen wurden, um Software-Mitarbeiter auf die Existenz der </w:t>
            </w:r>
            <w:r w:rsidR="00DA5676" w:rsidRPr="00DA5676">
              <w:rPr>
                <w:rFonts w:asciiTheme="minorHAnsi" w:eastAsia="Calibri" w:hAnsiTheme="minorHAnsi" w:cs="Calibri"/>
                <w:color w:val="4F81BD" w:themeColor="accent1"/>
                <w:sz w:val="24"/>
                <w:szCs w:val="24"/>
              </w:rPr>
              <w:t>Open-Source</w:t>
            </w:r>
            <w:r w:rsidRPr="00DA5676">
              <w:rPr>
                <w:rFonts w:asciiTheme="minorHAnsi" w:eastAsia="Calibri" w:hAnsiTheme="minorHAnsi" w:cs="Calibri"/>
                <w:color w:val="4F81BD" w:themeColor="accent1"/>
                <w:sz w:val="24"/>
                <w:szCs w:val="24"/>
              </w:rPr>
              <w:t xml:space="preserve">-Richtlinie hinzuweisen. Obwohl an dieser Stelle keine inhaltlichen Vorgaben an die </w:t>
            </w:r>
            <w:r w:rsidR="005B4C37">
              <w:rPr>
                <w:rFonts w:asciiTheme="minorHAnsi" w:eastAsia="Calibri" w:hAnsiTheme="minorHAnsi" w:cs="Calibri"/>
                <w:color w:val="4F81BD" w:themeColor="accent1"/>
                <w:sz w:val="24"/>
                <w:szCs w:val="24"/>
              </w:rPr>
              <w:t>Open-Source</w:t>
            </w:r>
            <w:r w:rsidRPr="00DA5676">
              <w:rPr>
                <w:rFonts w:asciiTheme="minorHAnsi" w:eastAsia="Calibri" w:hAnsiTheme="minorHAnsi" w:cs="Calibri"/>
                <w:color w:val="4F81BD" w:themeColor="accent1"/>
                <w:sz w:val="24"/>
                <w:szCs w:val="24"/>
              </w:rPr>
              <w:t xml:space="preserve">-Richtlinie gestellt werden, können solche inhaltlichen Vorgaben an anderer Stelle dieser Spezifikation genannt werden. </w:t>
            </w:r>
          </w:p>
          <w:p w14:paraId="56B29DE4" w14:textId="77777777" w:rsidR="003755F4" w:rsidRPr="003731A2" w:rsidRDefault="003755F4"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1D602486" w14:textId="0A7A9B2E" w:rsidR="003755F4" w:rsidRPr="00631557" w:rsidRDefault="000D3423"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631557">
              <w:rPr>
                <w:rFonts w:asciiTheme="minorHAnsi" w:eastAsia="Calibri" w:hAnsiTheme="minorHAnsi" w:cs="Calibri"/>
                <w:color w:val="4F81BD" w:themeColor="accent1"/>
                <w:sz w:val="24"/>
                <w:szCs w:val="24"/>
              </w:rPr>
              <w:t>1.2 Befähigung</w:t>
            </w:r>
          </w:p>
          <w:p w14:paraId="3E77A278" w14:textId="75F0F2A8" w:rsidR="000D3423" w:rsidRPr="00631557" w:rsidRDefault="000D3423"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631557">
              <w:rPr>
                <w:rFonts w:asciiTheme="minorHAnsi" w:eastAsia="Calibri" w:hAnsiTheme="minorHAnsi" w:cs="Calibri"/>
                <w:color w:val="4F81BD" w:themeColor="accent1"/>
                <w:sz w:val="24"/>
                <w:szCs w:val="24"/>
              </w:rPr>
              <w:t>Das Unternehmen muss:</w:t>
            </w:r>
          </w:p>
          <w:p w14:paraId="3A5FDD4B" w14:textId="77777777" w:rsidR="000D3423" w:rsidRPr="00631557" w:rsidRDefault="000D3423" w:rsidP="000D3423">
            <w:pPr>
              <w:pStyle w:val="Listenabsatz"/>
              <w:widowControl w:val="0"/>
              <w:numPr>
                <w:ilvl w:val="0"/>
                <w:numId w:val="12"/>
              </w:numPr>
              <w:pBdr>
                <w:top w:val="nil"/>
                <w:left w:val="nil"/>
                <w:bottom w:val="nil"/>
                <w:right w:val="nil"/>
                <w:between w:val="nil"/>
              </w:pBdr>
              <w:spacing w:line="240" w:lineRule="auto"/>
              <w:ind w:left="188" w:hanging="142"/>
              <w:rPr>
                <w:rFonts w:asciiTheme="minorHAnsi" w:eastAsia="Calibri" w:hAnsiTheme="minorHAnsi" w:cs="Calibri"/>
                <w:color w:val="4F81BD" w:themeColor="accent1"/>
                <w:sz w:val="24"/>
                <w:szCs w:val="24"/>
              </w:rPr>
            </w:pPr>
            <w:r w:rsidRPr="00631557">
              <w:rPr>
                <w:rFonts w:asciiTheme="minorHAnsi" w:eastAsia="Calibri" w:hAnsiTheme="minorHAnsi" w:cs="Calibri"/>
                <w:color w:val="4F81BD" w:themeColor="accent1"/>
                <w:sz w:val="24"/>
                <w:szCs w:val="24"/>
              </w:rPr>
              <w:t>Rollen und zugehörigen Verantwortlichkeiten für diejenigen Rollen identifizieren, die die Performanz und Effektivität des Programms beeinflussen.</w:t>
            </w:r>
          </w:p>
          <w:p w14:paraId="16A30D0E" w14:textId="1B2EA6EE" w:rsidR="000D3423" w:rsidRPr="00631557" w:rsidRDefault="000D3423" w:rsidP="000D3423">
            <w:pPr>
              <w:pStyle w:val="Listenabsatz"/>
              <w:widowControl w:val="0"/>
              <w:numPr>
                <w:ilvl w:val="0"/>
                <w:numId w:val="12"/>
              </w:numPr>
              <w:pBdr>
                <w:top w:val="nil"/>
                <w:left w:val="nil"/>
                <w:bottom w:val="nil"/>
                <w:right w:val="nil"/>
                <w:between w:val="nil"/>
              </w:pBdr>
              <w:spacing w:line="240" w:lineRule="auto"/>
              <w:ind w:left="188" w:hanging="142"/>
              <w:rPr>
                <w:rFonts w:asciiTheme="minorHAnsi" w:eastAsia="Calibri" w:hAnsiTheme="minorHAnsi" w:cs="Calibri"/>
                <w:color w:val="4F81BD" w:themeColor="accent1"/>
                <w:sz w:val="24"/>
                <w:szCs w:val="24"/>
              </w:rPr>
            </w:pPr>
            <w:r w:rsidRPr="00631557">
              <w:rPr>
                <w:rFonts w:asciiTheme="minorHAnsi" w:eastAsia="Calibri" w:hAnsiTheme="minorHAnsi" w:cs="Calibri"/>
                <w:color w:val="4F81BD" w:themeColor="accent1"/>
                <w:sz w:val="24"/>
                <w:szCs w:val="24"/>
              </w:rPr>
              <w:t>Den notwendigen Grad an Befähigung der</w:t>
            </w:r>
            <w:del w:id="9" w:author="Jan Thielscher" w:date="2019-01-08T22:04:00Z">
              <w:r w:rsidRPr="00631557" w:rsidDel="00BD17EC">
                <w:rPr>
                  <w:rFonts w:asciiTheme="minorHAnsi" w:eastAsia="Calibri" w:hAnsiTheme="minorHAnsi" w:cs="Calibri"/>
                  <w:color w:val="4F81BD" w:themeColor="accent1"/>
                  <w:sz w:val="24"/>
                  <w:szCs w:val="24"/>
                </w:rPr>
                <w:delText>jenige</w:delText>
              </w:r>
              <w:r w:rsidR="00631557" w:rsidRPr="00631557" w:rsidDel="00BD17EC">
                <w:rPr>
                  <w:rFonts w:asciiTheme="minorHAnsi" w:eastAsia="Calibri" w:hAnsiTheme="minorHAnsi" w:cs="Calibri"/>
                  <w:color w:val="4F81BD" w:themeColor="accent1"/>
                  <w:sz w:val="24"/>
                  <w:szCs w:val="24"/>
                </w:rPr>
                <w:delText>r</w:delText>
              </w:r>
            </w:del>
            <w:r w:rsidRPr="00631557">
              <w:rPr>
                <w:rFonts w:asciiTheme="minorHAnsi" w:eastAsia="Calibri" w:hAnsiTheme="minorHAnsi" w:cs="Calibri"/>
                <w:color w:val="4F81BD" w:themeColor="accent1"/>
                <w:sz w:val="24"/>
                <w:szCs w:val="24"/>
              </w:rPr>
              <w:t xml:space="preserve"> Person(en) bestimmen, </w:t>
            </w:r>
            <w:del w:id="10" w:author="Jan Thielscher" w:date="2019-01-08T22:04:00Z">
              <w:r w:rsidRPr="00631557" w:rsidDel="00BD17EC">
                <w:rPr>
                  <w:rFonts w:asciiTheme="minorHAnsi" w:eastAsia="Calibri" w:hAnsiTheme="minorHAnsi" w:cs="Calibri"/>
                  <w:color w:val="4F81BD" w:themeColor="accent1"/>
                  <w:sz w:val="24"/>
                  <w:szCs w:val="24"/>
                </w:rPr>
                <w:delText xml:space="preserve">die </w:delText>
              </w:r>
            </w:del>
            <w:ins w:id="11" w:author="Jan Thielscher" w:date="2019-01-08T22:04:00Z">
              <w:r w:rsidR="00BD17EC">
                <w:rPr>
                  <w:rFonts w:asciiTheme="minorHAnsi" w:eastAsia="Calibri" w:hAnsiTheme="minorHAnsi" w:cs="Calibri"/>
                  <w:color w:val="4F81BD" w:themeColor="accent1"/>
                  <w:sz w:val="24"/>
                  <w:szCs w:val="24"/>
                </w:rPr>
                <w:t xml:space="preserve">welche </w:t>
              </w:r>
            </w:ins>
            <w:r w:rsidRPr="00631557">
              <w:rPr>
                <w:rFonts w:asciiTheme="minorHAnsi" w:eastAsia="Calibri" w:hAnsiTheme="minorHAnsi" w:cs="Calibri"/>
                <w:color w:val="4F81BD" w:themeColor="accent1"/>
                <w:sz w:val="24"/>
                <w:szCs w:val="24"/>
              </w:rPr>
              <w:t xml:space="preserve">die </w:t>
            </w:r>
            <w:del w:id="12" w:author="Jan Thielscher" w:date="2019-01-08T22:05:00Z">
              <w:r w:rsidRPr="00631557" w:rsidDel="00BD17EC">
                <w:rPr>
                  <w:rFonts w:asciiTheme="minorHAnsi" w:eastAsia="Calibri" w:hAnsiTheme="minorHAnsi" w:cs="Calibri"/>
                  <w:color w:val="4F81BD" w:themeColor="accent1"/>
                  <w:sz w:val="24"/>
                  <w:szCs w:val="24"/>
                </w:rPr>
                <w:delText xml:space="preserve">jede </w:delText>
              </w:r>
            </w:del>
            <w:ins w:id="13" w:author="Jan Thielscher" w:date="2019-01-08T22:05:00Z">
              <w:r w:rsidR="00BD17EC">
                <w:rPr>
                  <w:rFonts w:asciiTheme="minorHAnsi" w:eastAsia="Calibri" w:hAnsiTheme="minorHAnsi" w:cs="Calibri"/>
                  <w:color w:val="4F81BD" w:themeColor="accent1"/>
                  <w:sz w:val="24"/>
                  <w:szCs w:val="24"/>
                </w:rPr>
                <w:t>jeweilige</w:t>
              </w:r>
              <w:r w:rsidR="00BD17EC" w:rsidRPr="00631557">
                <w:rPr>
                  <w:rFonts w:asciiTheme="minorHAnsi" w:eastAsia="Calibri" w:hAnsiTheme="minorHAnsi" w:cs="Calibri"/>
                  <w:color w:val="4F81BD" w:themeColor="accent1"/>
                  <w:sz w:val="24"/>
                  <w:szCs w:val="24"/>
                </w:rPr>
                <w:t xml:space="preserve"> </w:t>
              </w:r>
            </w:ins>
            <w:r w:rsidRPr="00631557">
              <w:rPr>
                <w:rFonts w:asciiTheme="minorHAnsi" w:eastAsia="Calibri" w:hAnsiTheme="minorHAnsi" w:cs="Calibri"/>
                <w:color w:val="4F81BD" w:themeColor="accent1"/>
                <w:sz w:val="24"/>
                <w:szCs w:val="24"/>
              </w:rPr>
              <w:t>Rolle ausfüllen</w:t>
            </w:r>
          </w:p>
          <w:p w14:paraId="27687258" w14:textId="7ACFCE43" w:rsidR="000D3423" w:rsidRPr="00631557" w:rsidRDefault="000D3423" w:rsidP="000D3423">
            <w:pPr>
              <w:pStyle w:val="Listenabsatz"/>
              <w:widowControl w:val="0"/>
              <w:numPr>
                <w:ilvl w:val="0"/>
                <w:numId w:val="12"/>
              </w:numPr>
              <w:pBdr>
                <w:top w:val="nil"/>
                <w:left w:val="nil"/>
                <w:bottom w:val="nil"/>
                <w:right w:val="nil"/>
                <w:between w:val="nil"/>
              </w:pBdr>
              <w:spacing w:line="240" w:lineRule="auto"/>
              <w:ind w:left="188" w:hanging="142"/>
              <w:rPr>
                <w:rFonts w:asciiTheme="minorHAnsi" w:eastAsia="Calibri" w:hAnsiTheme="minorHAnsi" w:cs="Calibri"/>
                <w:color w:val="4F81BD" w:themeColor="accent1"/>
                <w:sz w:val="24"/>
                <w:szCs w:val="24"/>
              </w:rPr>
            </w:pPr>
            <w:r w:rsidRPr="00631557">
              <w:rPr>
                <w:rFonts w:asciiTheme="minorHAnsi" w:eastAsia="Calibri" w:hAnsiTheme="minorHAnsi" w:cs="Calibri"/>
                <w:color w:val="4F81BD" w:themeColor="accent1"/>
                <w:sz w:val="24"/>
                <w:szCs w:val="24"/>
              </w:rPr>
              <w:t xml:space="preserve">Sicherstellen, dass diese Personen auf Basis einschlägiger Ausbildung, Schulung und/oder Erfahrung die </w:t>
            </w:r>
            <w:r w:rsidR="00631557" w:rsidRPr="00631557">
              <w:rPr>
                <w:rFonts w:asciiTheme="minorHAnsi" w:eastAsia="Calibri" w:hAnsiTheme="minorHAnsi" w:cs="Calibri"/>
                <w:color w:val="4F81BD" w:themeColor="accent1"/>
                <w:sz w:val="24"/>
                <w:szCs w:val="24"/>
              </w:rPr>
              <w:t>notwendige Befähigung</w:t>
            </w:r>
            <w:r w:rsidRPr="00631557">
              <w:rPr>
                <w:rFonts w:asciiTheme="minorHAnsi" w:eastAsia="Calibri" w:hAnsiTheme="minorHAnsi" w:cs="Calibri"/>
                <w:color w:val="4F81BD" w:themeColor="accent1"/>
                <w:sz w:val="24"/>
                <w:szCs w:val="24"/>
              </w:rPr>
              <w:t xml:space="preserve"> besitzen</w:t>
            </w:r>
          </w:p>
          <w:p w14:paraId="474DFE5D" w14:textId="77777777" w:rsidR="00631557" w:rsidRDefault="000D3423" w:rsidP="00631557">
            <w:pPr>
              <w:pStyle w:val="Listenabsatz"/>
              <w:widowControl w:val="0"/>
              <w:numPr>
                <w:ilvl w:val="0"/>
                <w:numId w:val="12"/>
              </w:numPr>
              <w:pBdr>
                <w:top w:val="nil"/>
                <w:left w:val="nil"/>
                <w:bottom w:val="nil"/>
                <w:right w:val="nil"/>
                <w:between w:val="nil"/>
              </w:pBdr>
              <w:spacing w:line="240" w:lineRule="auto"/>
              <w:ind w:left="188" w:hanging="142"/>
              <w:rPr>
                <w:rFonts w:asciiTheme="minorHAnsi" w:eastAsia="Calibri" w:hAnsiTheme="minorHAnsi" w:cs="Calibri"/>
                <w:color w:val="4F81BD" w:themeColor="accent1"/>
                <w:sz w:val="24"/>
                <w:szCs w:val="24"/>
              </w:rPr>
            </w:pPr>
            <w:r w:rsidRPr="00631557">
              <w:rPr>
                <w:rFonts w:asciiTheme="minorHAnsi" w:eastAsia="Calibri" w:hAnsiTheme="minorHAnsi" w:cs="Calibri"/>
                <w:color w:val="4F81BD" w:themeColor="accent1"/>
                <w:sz w:val="24"/>
                <w:szCs w:val="24"/>
              </w:rPr>
              <w:t xml:space="preserve">Falls notwendig: Maßnahmen ergreifen, dass die hinreichende </w:t>
            </w:r>
            <w:r w:rsidR="00631557" w:rsidRPr="00631557">
              <w:rPr>
                <w:rFonts w:asciiTheme="minorHAnsi" w:eastAsia="Calibri" w:hAnsiTheme="minorHAnsi" w:cs="Calibri"/>
                <w:color w:val="4F81BD" w:themeColor="accent1"/>
                <w:sz w:val="24"/>
                <w:szCs w:val="24"/>
              </w:rPr>
              <w:t>Befähigung</w:t>
            </w:r>
            <w:r w:rsidRPr="00631557">
              <w:rPr>
                <w:rFonts w:asciiTheme="minorHAnsi" w:eastAsia="Calibri" w:hAnsiTheme="minorHAnsi" w:cs="Calibri"/>
                <w:color w:val="4F81BD" w:themeColor="accent1"/>
                <w:sz w:val="24"/>
                <w:szCs w:val="24"/>
              </w:rPr>
              <w:t xml:space="preserve"> erworben wird</w:t>
            </w:r>
          </w:p>
          <w:p w14:paraId="3799FF2F" w14:textId="2687EAF8" w:rsidR="000D3423" w:rsidRPr="00631557" w:rsidRDefault="00631557" w:rsidP="00631557">
            <w:pPr>
              <w:pStyle w:val="Listenabsatz"/>
              <w:widowControl w:val="0"/>
              <w:numPr>
                <w:ilvl w:val="0"/>
                <w:numId w:val="12"/>
              </w:numPr>
              <w:pBdr>
                <w:top w:val="nil"/>
                <w:left w:val="nil"/>
                <w:bottom w:val="nil"/>
                <w:right w:val="nil"/>
                <w:between w:val="nil"/>
              </w:pBdr>
              <w:spacing w:line="240" w:lineRule="auto"/>
              <w:ind w:left="188" w:hanging="142"/>
              <w:rPr>
                <w:rFonts w:asciiTheme="minorHAnsi" w:eastAsia="Calibri" w:hAnsiTheme="minorHAnsi" w:cs="Calibri"/>
                <w:color w:val="4F81BD" w:themeColor="accent1"/>
                <w:sz w:val="24"/>
                <w:szCs w:val="24"/>
              </w:rPr>
            </w:pPr>
            <w:r w:rsidRPr="00631557">
              <w:rPr>
                <w:rFonts w:asciiTheme="minorHAnsi" w:eastAsia="Calibri" w:hAnsiTheme="minorHAnsi" w:cs="Calibri"/>
                <w:color w:val="4F81BD" w:themeColor="accent1"/>
                <w:sz w:val="24"/>
                <w:szCs w:val="24"/>
              </w:rPr>
              <w:t>Eine hinreichende Dokumentation für den Beleg der Befähigung aufrechterhalten.</w:t>
            </w:r>
            <w:r w:rsidR="000D3423" w:rsidRPr="00631557">
              <w:rPr>
                <w:rFonts w:asciiTheme="minorHAnsi" w:eastAsia="Calibri" w:hAnsiTheme="minorHAnsi" w:cs="Calibri"/>
                <w:sz w:val="24"/>
                <w:szCs w:val="24"/>
              </w:rPr>
              <w:t xml:space="preserve"> </w:t>
            </w:r>
          </w:p>
          <w:p w14:paraId="474E71C9" w14:textId="77777777" w:rsidR="000D3423" w:rsidRDefault="000D3423"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0301E193" w14:textId="77777777" w:rsidR="00631557" w:rsidRDefault="00631557"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3B55578E" w14:textId="77777777" w:rsidR="00631557" w:rsidRDefault="00631557"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04B45528" w14:textId="77777777" w:rsidR="00631557" w:rsidRDefault="00631557"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775EFC9A" w14:textId="77777777" w:rsidR="00631557" w:rsidRDefault="00631557"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2DF3F881" w14:textId="77777777" w:rsidR="00631557" w:rsidRDefault="00631557"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74DCB562" w14:textId="77777777" w:rsidR="00631557" w:rsidRDefault="00631557"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4B53A0DC" w14:textId="77777777" w:rsidR="00631557" w:rsidRDefault="00631557"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0A3030EB" w14:textId="77777777" w:rsidR="00631557" w:rsidRDefault="00631557"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7E8546BF" w14:textId="77777777" w:rsidR="00631557" w:rsidRDefault="00631557"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1BE92EB5" w14:textId="77777777" w:rsidR="00631557" w:rsidRDefault="00631557"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49375C93" w14:textId="77777777" w:rsidR="00631557" w:rsidRDefault="00631557"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22A7FF6A" w14:textId="77777777" w:rsidR="00631557" w:rsidRDefault="00631557"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339A4DAA" w14:textId="77777777" w:rsidR="00631557" w:rsidRDefault="00631557"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12E01867" w14:textId="3F309E2B" w:rsidR="003755F4" w:rsidRPr="00BC0B13" w:rsidRDefault="003755F4"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BC0B13">
              <w:rPr>
                <w:rFonts w:asciiTheme="minorHAnsi" w:eastAsia="Calibri" w:hAnsiTheme="minorHAnsi" w:cs="Calibri"/>
                <w:color w:val="4F81BD" w:themeColor="accent1"/>
                <w:sz w:val="24"/>
                <w:szCs w:val="24"/>
              </w:rPr>
              <w:t>Verifikationsmaterial:</w:t>
            </w:r>
          </w:p>
          <w:p w14:paraId="51646A6A" w14:textId="3CF74ED0" w:rsidR="00631557" w:rsidRPr="00BC0B13" w:rsidRDefault="003755F4"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BC0B13">
              <w:rPr>
                <w:rFonts w:asciiTheme="minorHAnsi" w:eastAsia="Calibri" w:hAnsiTheme="minorHAnsi" w:cs="Calibri"/>
                <w:color w:val="4F81BD" w:themeColor="accent1"/>
                <w:sz w:val="24"/>
                <w:szCs w:val="24"/>
              </w:rPr>
              <w:t xml:space="preserve">1.2.1 </w:t>
            </w:r>
            <w:r w:rsidR="00631557" w:rsidRPr="00BC0B13">
              <w:rPr>
                <w:rFonts w:asciiTheme="minorHAnsi" w:eastAsia="Calibri" w:hAnsiTheme="minorHAnsi" w:cs="Calibri"/>
                <w:color w:val="4F81BD" w:themeColor="accent1"/>
                <w:sz w:val="24"/>
                <w:szCs w:val="24"/>
              </w:rPr>
              <w:t>eine dokumentierte Liste</w:t>
            </w:r>
            <w:r w:rsidR="00BC0B13" w:rsidRPr="00BC0B13">
              <w:rPr>
                <w:rFonts w:asciiTheme="minorHAnsi" w:eastAsia="Calibri" w:hAnsiTheme="minorHAnsi" w:cs="Calibri"/>
                <w:color w:val="4F81BD" w:themeColor="accent1"/>
                <w:sz w:val="24"/>
                <w:szCs w:val="24"/>
              </w:rPr>
              <w:t xml:space="preserve"> an Rollen inklusive zugehöriger Verantwortlichkeiten für die unterschiedlichen Teilnehmer am Open-Source-Compliance-Programm;</w:t>
            </w:r>
          </w:p>
          <w:p w14:paraId="56DC8167" w14:textId="77777777" w:rsidR="00631557" w:rsidRDefault="00631557"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6877B82C" w14:textId="6110E721" w:rsidR="003755F4" w:rsidRPr="005430CD" w:rsidRDefault="003755F4"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5430CD">
              <w:rPr>
                <w:rFonts w:asciiTheme="minorHAnsi" w:eastAsia="Calibri" w:hAnsiTheme="minorHAnsi" w:cs="Calibri"/>
                <w:color w:val="4F81BD" w:themeColor="accent1"/>
                <w:sz w:val="24"/>
                <w:szCs w:val="24"/>
              </w:rPr>
              <w:t xml:space="preserve">1.2.2 Ein </w:t>
            </w:r>
            <w:del w:id="14" w:author="Jan Thielscher" w:date="2019-01-08T22:07:00Z">
              <w:r w:rsidRPr="005430CD" w:rsidDel="00BD17EC">
                <w:rPr>
                  <w:rFonts w:asciiTheme="minorHAnsi" w:eastAsia="Calibri" w:hAnsiTheme="minorHAnsi" w:cs="Calibri"/>
                  <w:color w:val="4F81BD" w:themeColor="accent1"/>
                  <w:sz w:val="24"/>
                  <w:szCs w:val="24"/>
                </w:rPr>
                <w:delText xml:space="preserve">dokumentiertes </w:delText>
              </w:r>
            </w:del>
            <w:ins w:id="15" w:author="Jan Thielscher" w:date="2019-01-08T22:07:00Z">
              <w:r w:rsidR="00BD17EC">
                <w:rPr>
                  <w:rFonts w:asciiTheme="minorHAnsi" w:eastAsia="Calibri" w:hAnsiTheme="minorHAnsi" w:cs="Calibri"/>
                  <w:color w:val="4F81BD" w:themeColor="accent1"/>
                  <w:sz w:val="24"/>
                  <w:szCs w:val="24"/>
                </w:rPr>
                <w:t>D</w:t>
              </w:r>
              <w:r w:rsidR="00BD17EC" w:rsidRPr="005430CD">
                <w:rPr>
                  <w:rFonts w:asciiTheme="minorHAnsi" w:eastAsia="Calibri" w:hAnsiTheme="minorHAnsi" w:cs="Calibri"/>
                  <w:color w:val="4F81BD" w:themeColor="accent1"/>
                  <w:sz w:val="24"/>
                  <w:szCs w:val="24"/>
                </w:rPr>
                <w:t>okument</w:t>
              </w:r>
              <w:r w:rsidR="00BD17EC">
                <w:rPr>
                  <w:rFonts w:asciiTheme="minorHAnsi" w:eastAsia="Calibri" w:hAnsiTheme="minorHAnsi" w:cs="Calibri"/>
                  <w:color w:val="4F81BD" w:themeColor="accent1"/>
                  <w:sz w:val="24"/>
                  <w:szCs w:val="24"/>
                </w:rPr>
                <w:t xml:space="preserve">, welches die </w:t>
              </w:r>
            </w:ins>
            <w:ins w:id="16" w:author="Jan Thielscher" w:date="2019-01-08T22:08:00Z">
              <w:r w:rsidR="00BD17EC">
                <w:rPr>
                  <w:rFonts w:asciiTheme="minorHAnsi" w:eastAsia="Calibri" w:hAnsiTheme="minorHAnsi" w:cs="Calibri"/>
                  <w:color w:val="4F81BD" w:themeColor="accent1"/>
                  <w:sz w:val="24"/>
                  <w:szCs w:val="24"/>
                </w:rPr>
                <w:t>Kompetenzen der</w:t>
              </w:r>
            </w:ins>
            <w:del w:id="17" w:author="Jan Thielscher" w:date="2019-01-08T22:08:00Z">
              <w:r w:rsidRPr="005430CD" w:rsidDel="00BD17EC">
                <w:rPr>
                  <w:rFonts w:asciiTheme="minorHAnsi" w:eastAsia="Calibri" w:hAnsiTheme="minorHAnsi" w:cs="Calibri"/>
                  <w:color w:val="4F81BD" w:themeColor="accent1"/>
                  <w:sz w:val="24"/>
                  <w:szCs w:val="24"/>
                </w:rPr>
                <w:delText>Verfahren</w:delText>
              </w:r>
              <w:r w:rsidR="005430CD" w:rsidRPr="005430CD" w:rsidDel="00BD17EC">
                <w:rPr>
                  <w:rFonts w:asciiTheme="minorHAnsi" w:eastAsia="Calibri" w:hAnsiTheme="minorHAnsi" w:cs="Calibri"/>
                  <w:color w:val="4F81BD" w:themeColor="accent1"/>
                  <w:sz w:val="24"/>
                  <w:szCs w:val="24"/>
                </w:rPr>
                <w:delText xml:space="preserve"> zur Ermittlung der für jede </w:delText>
              </w:r>
            </w:del>
            <w:ins w:id="18" w:author="Jan Thielscher" w:date="2019-01-08T22:08:00Z">
              <w:r w:rsidR="00BD17EC">
                <w:rPr>
                  <w:rFonts w:asciiTheme="minorHAnsi" w:eastAsia="Calibri" w:hAnsiTheme="minorHAnsi" w:cs="Calibri"/>
                  <w:color w:val="4F81BD" w:themeColor="accent1"/>
                  <w:sz w:val="24"/>
                  <w:szCs w:val="24"/>
                </w:rPr>
                <w:t xml:space="preserve"> jeweilige </w:t>
              </w:r>
            </w:ins>
            <w:r w:rsidR="005430CD" w:rsidRPr="005430CD">
              <w:rPr>
                <w:rFonts w:asciiTheme="minorHAnsi" w:eastAsia="Calibri" w:hAnsiTheme="minorHAnsi" w:cs="Calibri"/>
                <w:color w:val="4F81BD" w:themeColor="accent1"/>
                <w:sz w:val="24"/>
                <w:szCs w:val="24"/>
              </w:rPr>
              <w:t xml:space="preserve">Rolle </w:t>
            </w:r>
            <w:del w:id="19" w:author="Jan Thielscher" w:date="2019-01-08T22:08:00Z">
              <w:r w:rsidR="005430CD" w:rsidRPr="005430CD" w:rsidDel="00BD17EC">
                <w:rPr>
                  <w:rFonts w:asciiTheme="minorHAnsi" w:eastAsia="Calibri" w:hAnsiTheme="minorHAnsi" w:cs="Calibri"/>
                  <w:color w:val="4F81BD" w:themeColor="accent1"/>
                  <w:sz w:val="24"/>
                  <w:szCs w:val="24"/>
                </w:rPr>
                <w:delText>notwendigen Befähigung</w:delText>
              </w:r>
            </w:del>
            <w:ins w:id="20" w:author="Jan Thielscher" w:date="2019-01-08T22:08:00Z">
              <w:r w:rsidR="00BD17EC">
                <w:rPr>
                  <w:rFonts w:asciiTheme="minorHAnsi" w:eastAsia="Calibri" w:hAnsiTheme="minorHAnsi" w:cs="Calibri"/>
                  <w:color w:val="4F81BD" w:themeColor="accent1"/>
                  <w:sz w:val="24"/>
                  <w:szCs w:val="24"/>
                </w:rPr>
                <w:t>festlegt</w:t>
              </w:r>
            </w:ins>
            <w:r w:rsidR="005430CD" w:rsidRPr="005430CD">
              <w:rPr>
                <w:rFonts w:asciiTheme="minorHAnsi" w:eastAsia="Calibri" w:hAnsiTheme="minorHAnsi" w:cs="Calibri"/>
                <w:color w:val="4F81BD" w:themeColor="accent1"/>
                <w:sz w:val="24"/>
                <w:szCs w:val="24"/>
              </w:rPr>
              <w:t>.</w:t>
            </w:r>
          </w:p>
          <w:p w14:paraId="53E1708F" w14:textId="77777777" w:rsidR="003755F4" w:rsidRPr="003731A2" w:rsidRDefault="003755F4"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6A6B4C44" w14:textId="77777777" w:rsidR="005430CD" w:rsidRDefault="005430CD"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0AA81277" w14:textId="0AD80556" w:rsidR="003755F4" w:rsidRPr="003731A2" w:rsidRDefault="003755F4"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r w:rsidRPr="005430CD">
              <w:rPr>
                <w:rFonts w:asciiTheme="minorHAnsi" w:eastAsia="Calibri" w:hAnsiTheme="minorHAnsi" w:cs="Calibri"/>
                <w:color w:val="4F81BD" w:themeColor="accent1"/>
                <w:sz w:val="24"/>
                <w:szCs w:val="24"/>
              </w:rPr>
              <w:t xml:space="preserve">1.2.3 </w:t>
            </w:r>
            <w:r w:rsidR="005430CD" w:rsidRPr="005430CD">
              <w:rPr>
                <w:rFonts w:asciiTheme="minorHAnsi" w:eastAsia="Calibri" w:hAnsiTheme="minorHAnsi" w:cs="Calibri"/>
                <w:color w:val="4F81BD" w:themeColor="accent1"/>
                <w:sz w:val="24"/>
                <w:szCs w:val="24"/>
              </w:rPr>
              <w:t xml:space="preserve">Dokumentierte Nachweise </w:t>
            </w:r>
            <w:r w:rsidR="004A21D7">
              <w:rPr>
                <w:rFonts w:asciiTheme="minorHAnsi" w:eastAsia="Calibri" w:hAnsiTheme="minorHAnsi" w:cs="Calibri"/>
                <w:color w:val="4F81BD" w:themeColor="accent1"/>
                <w:sz w:val="24"/>
                <w:szCs w:val="24"/>
              </w:rPr>
              <w:t xml:space="preserve">der </w:t>
            </w:r>
            <w:r w:rsidR="005430CD" w:rsidRPr="005430CD">
              <w:rPr>
                <w:rFonts w:asciiTheme="minorHAnsi" w:eastAsia="Calibri" w:hAnsiTheme="minorHAnsi" w:cs="Calibri"/>
                <w:color w:val="4F81BD" w:themeColor="accent1"/>
                <w:sz w:val="24"/>
                <w:szCs w:val="24"/>
              </w:rPr>
              <w:t>bei jedem Programm-Teilnehmer ermittelten Befähigung</w:t>
            </w:r>
            <w:r w:rsidR="004A21D7">
              <w:rPr>
                <w:rFonts w:asciiTheme="minorHAnsi" w:eastAsia="Calibri" w:hAnsiTheme="minorHAnsi" w:cs="Calibri"/>
                <w:color w:val="4F81BD" w:themeColor="accent1"/>
                <w:sz w:val="24"/>
                <w:szCs w:val="24"/>
              </w:rPr>
              <w:t>.</w:t>
            </w:r>
            <w:r w:rsidRPr="003731A2">
              <w:rPr>
                <w:rFonts w:asciiTheme="minorHAnsi" w:eastAsia="Calibri" w:hAnsiTheme="minorHAnsi" w:cs="Calibri"/>
                <w:sz w:val="24"/>
                <w:szCs w:val="24"/>
              </w:rPr>
              <w:t xml:space="preserve"> </w:t>
            </w:r>
          </w:p>
          <w:p w14:paraId="6CD92403" w14:textId="77777777" w:rsidR="003755F4" w:rsidRPr="003731A2" w:rsidRDefault="003755F4"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6714617C" w14:textId="77777777" w:rsidR="005430CD" w:rsidRDefault="005430CD"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7C95F216" w14:textId="77777777" w:rsidR="005430CD" w:rsidRDefault="005430CD"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6DF7D5FB" w14:textId="77777777" w:rsidR="005430CD" w:rsidRDefault="005430CD"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393C9DF4" w14:textId="77777777" w:rsidR="005430CD" w:rsidRDefault="005430CD"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240A35F9" w14:textId="77777777" w:rsidR="005430CD" w:rsidRDefault="005430CD"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61477D8D" w14:textId="62546DCD" w:rsidR="003755F4" w:rsidRPr="0092285F" w:rsidRDefault="003755F4"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92285F">
              <w:rPr>
                <w:rFonts w:asciiTheme="minorHAnsi" w:eastAsia="Calibri" w:hAnsiTheme="minorHAnsi" w:cs="Calibri"/>
                <w:color w:val="4F81BD" w:themeColor="accent1"/>
                <w:sz w:val="24"/>
                <w:szCs w:val="24"/>
              </w:rPr>
              <w:t>Begründung:</w:t>
            </w:r>
          </w:p>
          <w:p w14:paraId="0EA86ACF" w14:textId="4FCE189B" w:rsidR="003755F4" w:rsidRPr="0092285F" w:rsidRDefault="003755F4"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92285F">
              <w:rPr>
                <w:rFonts w:asciiTheme="minorHAnsi" w:eastAsia="Calibri" w:hAnsiTheme="minorHAnsi" w:cs="Calibri"/>
                <w:color w:val="4F81BD" w:themeColor="accent1"/>
                <w:sz w:val="24"/>
                <w:szCs w:val="24"/>
              </w:rPr>
              <w:t xml:space="preserve">Es soll sichergestellt werden, dass die </w:t>
            </w:r>
            <w:r w:rsidR="0092285F" w:rsidRPr="0092285F">
              <w:rPr>
                <w:rFonts w:asciiTheme="minorHAnsi" w:eastAsia="Calibri" w:hAnsiTheme="minorHAnsi" w:cs="Calibri"/>
                <w:color w:val="4F81BD" w:themeColor="accent1"/>
                <w:sz w:val="24"/>
                <w:szCs w:val="24"/>
              </w:rPr>
              <w:t>Programm-Teilnehmern einen für ihre jeweiligen Rollen und Verantwortlichkeiten ausreichenden Befähigungsgrad erreicht haben.</w:t>
            </w:r>
          </w:p>
          <w:p w14:paraId="6E163FD8" w14:textId="77777777" w:rsidR="003755F4" w:rsidRPr="003731A2" w:rsidRDefault="003755F4"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11D99261" w14:textId="77777777" w:rsidR="004F2895" w:rsidRPr="003731A2" w:rsidRDefault="004F2895"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1259DFAA" w14:textId="77777777" w:rsidR="003755F4" w:rsidRPr="003731A2" w:rsidRDefault="003755F4"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45680462" w14:textId="77777777" w:rsidR="00762310" w:rsidRPr="003731A2" w:rsidRDefault="00762310"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507B2511" w14:textId="77777777" w:rsidR="00762310" w:rsidRPr="003731A2" w:rsidRDefault="00762310"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6F7CBE1B" w14:textId="77777777" w:rsidR="00762310" w:rsidRPr="003731A2" w:rsidRDefault="00762310"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5760FB53" w14:textId="77777777" w:rsidR="00762310" w:rsidRPr="003731A2" w:rsidRDefault="00762310"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2E6191CD" w14:textId="77777777" w:rsidR="00762310" w:rsidRPr="003731A2" w:rsidRDefault="00762310"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0EC5C557" w14:textId="030D8B7F" w:rsidR="00762310" w:rsidRPr="004A21D7" w:rsidRDefault="00B75AA0"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4A21D7">
              <w:rPr>
                <w:rFonts w:asciiTheme="minorHAnsi" w:eastAsia="Calibri" w:hAnsiTheme="minorHAnsi" w:cs="Calibri"/>
                <w:color w:val="4F81BD" w:themeColor="accent1"/>
                <w:sz w:val="24"/>
                <w:szCs w:val="24"/>
              </w:rPr>
              <w:lastRenderedPageBreak/>
              <w:t xml:space="preserve">1.3. </w:t>
            </w:r>
            <w:commentRangeStart w:id="21"/>
            <w:commentRangeStart w:id="22"/>
            <w:r w:rsidR="001E0E47" w:rsidRPr="004A21D7">
              <w:rPr>
                <w:rFonts w:asciiTheme="minorHAnsi" w:eastAsia="Calibri" w:hAnsiTheme="minorHAnsi" w:cs="Calibri"/>
                <w:color w:val="4F81BD" w:themeColor="accent1"/>
                <w:sz w:val="24"/>
                <w:szCs w:val="24"/>
              </w:rPr>
              <w:t>Sensibilisierung</w:t>
            </w:r>
            <w:commentRangeEnd w:id="21"/>
            <w:r w:rsidR="001E0E47" w:rsidRPr="004A21D7">
              <w:rPr>
                <w:rStyle w:val="Kommentarzeichen"/>
                <w:color w:val="4F81BD" w:themeColor="accent1"/>
              </w:rPr>
              <w:commentReference w:id="21"/>
            </w:r>
            <w:commentRangeEnd w:id="22"/>
            <w:r w:rsidR="00BD17EC">
              <w:rPr>
                <w:rStyle w:val="Kommentarzeichen"/>
              </w:rPr>
              <w:commentReference w:id="22"/>
            </w:r>
          </w:p>
          <w:p w14:paraId="5B55D721" w14:textId="040DF1A3" w:rsidR="00762310" w:rsidRPr="004A21D7" w:rsidRDefault="002A6A4A"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4A21D7">
              <w:rPr>
                <w:rFonts w:asciiTheme="minorHAnsi" w:eastAsia="Calibri" w:hAnsiTheme="minorHAnsi" w:cs="Calibri"/>
                <w:color w:val="4F81BD" w:themeColor="accent1"/>
                <w:sz w:val="24"/>
                <w:szCs w:val="24"/>
              </w:rPr>
              <w:t>Das Unternehmen muss sicherstellen, dass arbeitenden Personen</w:t>
            </w:r>
          </w:p>
          <w:p w14:paraId="25FBAC1E" w14:textId="5EFEC467" w:rsidR="002A6A4A" w:rsidRPr="004A21D7" w:rsidRDefault="002A6A4A" w:rsidP="002A6A4A">
            <w:pPr>
              <w:pStyle w:val="Listenabsatz"/>
              <w:widowControl w:val="0"/>
              <w:numPr>
                <w:ilvl w:val="0"/>
                <w:numId w:val="13"/>
              </w:numPr>
              <w:pBdr>
                <w:top w:val="nil"/>
                <w:left w:val="nil"/>
                <w:bottom w:val="nil"/>
                <w:right w:val="nil"/>
                <w:between w:val="nil"/>
              </w:pBdr>
              <w:spacing w:line="240" w:lineRule="auto"/>
              <w:ind w:left="329" w:hanging="249"/>
              <w:rPr>
                <w:rFonts w:asciiTheme="minorHAnsi" w:eastAsia="Calibri" w:hAnsiTheme="minorHAnsi" w:cs="Calibri"/>
                <w:color w:val="4F81BD" w:themeColor="accent1"/>
                <w:sz w:val="24"/>
                <w:szCs w:val="24"/>
              </w:rPr>
            </w:pPr>
            <w:r w:rsidRPr="004A21D7">
              <w:rPr>
                <w:rFonts w:asciiTheme="minorHAnsi" w:eastAsia="Calibri" w:hAnsiTheme="minorHAnsi" w:cs="Calibri"/>
                <w:color w:val="4F81BD" w:themeColor="accent1"/>
                <w:sz w:val="24"/>
                <w:szCs w:val="24"/>
              </w:rPr>
              <w:t>Die Open-Source-Richtlinie;</w:t>
            </w:r>
          </w:p>
          <w:p w14:paraId="6EC1848B" w14:textId="51D40F18" w:rsidR="002A6A4A" w:rsidRPr="004A21D7" w:rsidRDefault="002A6A4A" w:rsidP="002A6A4A">
            <w:pPr>
              <w:pStyle w:val="Listenabsatz"/>
              <w:widowControl w:val="0"/>
              <w:numPr>
                <w:ilvl w:val="0"/>
                <w:numId w:val="13"/>
              </w:numPr>
              <w:pBdr>
                <w:top w:val="nil"/>
                <w:left w:val="nil"/>
                <w:bottom w:val="nil"/>
                <w:right w:val="nil"/>
                <w:between w:val="nil"/>
              </w:pBdr>
              <w:spacing w:line="240" w:lineRule="auto"/>
              <w:ind w:left="329" w:hanging="249"/>
              <w:rPr>
                <w:rFonts w:asciiTheme="minorHAnsi" w:eastAsia="Calibri" w:hAnsiTheme="minorHAnsi" w:cs="Calibri"/>
                <w:color w:val="4F81BD" w:themeColor="accent1"/>
                <w:sz w:val="24"/>
                <w:szCs w:val="24"/>
              </w:rPr>
            </w:pPr>
            <w:r w:rsidRPr="004A21D7">
              <w:rPr>
                <w:rFonts w:asciiTheme="minorHAnsi" w:eastAsia="Calibri" w:hAnsiTheme="minorHAnsi" w:cs="Calibri"/>
                <w:color w:val="4F81BD" w:themeColor="accent1"/>
                <w:sz w:val="24"/>
                <w:szCs w:val="24"/>
              </w:rPr>
              <w:t>Relevante Open-Source-Ziele;</w:t>
            </w:r>
          </w:p>
          <w:p w14:paraId="4F53FDD5" w14:textId="2FEF75E8" w:rsidR="002A6A4A" w:rsidRPr="004A21D7" w:rsidRDefault="002A6A4A" w:rsidP="002A6A4A">
            <w:pPr>
              <w:pStyle w:val="Listenabsatz"/>
              <w:widowControl w:val="0"/>
              <w:numPr>
                <w:ilvl w:val="0"/>
                <w:numId w:val="13"/>
              </w:numPr>
              <w:pBdr>
                <w:top w:val="nil"/>
                <w:left w:val="nil"/>
                <w:bottom w:val="nil"/>
                <w:right w:val="nil"/>
                <w:between w:val="nil"/>
              </w:pBdr>
              <w:spacing w:line="240" w:lineRule="auto"/>
              <w:ind w:left="329" w:hanging="249"/>
              <w:rPr>
                <w:rFonts w:asciiTheme="minorHAnsi" w:eastAsia="Calibri" w:hAnsiTheme="minorHAnsi" w:cs="Calibri"/>
                <w:color w:val="4F81BD" w:themeColor="accent1"/>
                <w:sz w:val="24"/>
                <w:szCs w:val="24"/>
              </w:rPr>
            </w:pPr>
            <w:r w:rsidRPr="004A21D7">
              <w:rPr>
                <w:rFonts w:asciiTheme="minorHAnsi" w:eastAsia="Calibri" w:hAnsiTheme="minorHAnsi" w:cs="Calibri"/>
                <w:color w:val="4F81BD" w:themeColor="accent1"/>
                <w:sz w:val="24"/>
                <w:szCs w:val="24"/>
              </w:rPr>
              <w:t>Deren Beitrag zur Effektivität des Open-Source-Compliance-Programms;</w:t>
            </w:r>
          </w:p>
          <w:p w14:paraId="108B0AE5" w14:textId="59769A25" w:rsidR="002A6A4A" w:rsidRPr="004A21D7" w:rsidRDefault="002A6A4A" w:rsidP="002A6A4A">
            <w:pPr>
              <w:pStyle w:val="Listenabsatz"/>
              <w:widowControl w:val="0"/>
              <w:numPr>
                <w:ilvl w:val="0"/>
                <w:numId w:val="13"/>
              </w:numPr>
              <w:pBdr>
                <w:top w:val="nil"/>
                <w:left w:val="nil"/>
                <w:bottom w:val="nil"/>
                <w:right w:val="nil"/>
                <w:between w:val="nil"/>
              </w:pBdr>
              <w:spacing w:line="240" w:lineRule="auto"/>
              <w:ind w:left="329" w:hanging="249"/>
              <w:rPr>
                <w:rFonts w:asciiTheme="minorHAnsi" w:eastAsia="Calibri" w:hAnsiTheme="minorHAnsi" w:cs="Calibri"/>
                <w:color w:val="4F81BD" w:themeColor="accent1"/>
                <w:sz w:val="24"/>
                <w:szCs w:val="24"/>
              </w:rPr>
            </w:pPr>
            <w:r w:rsidRPr="004A21D7">
              <w:rPr>
                <w:rFonts w:asciiTheme="minorHAnsi" w:eastAsia="Calibri" w:hAnsiTheme="minorHAnsi" w:cs="Calibri"/>
                <w:color w:val="4F81BD" w:themeColor="accent1"/>
                <w:sz w:val="24"/>
                <w:szCs w:val="24"/>
              </w:rPr>
              <w:t>Die Auswirkungen einer Nicht</w:t>
            </w:r>
            <w:r w:rsidR="004A21D7" w:rsidRPr="004A21D7">
              <w:rPr>
                <w:rFonts w:asciiTheme="minorHAnsi" w:eastAsia="Calibri" w:hAnsiTheme="minorHAnsi" w:cs="Calibri"/>
                <w:color w:val="4F81BD" w:themeColor="accent1"/>
                <w:sz w:val="24"/>
                <w:szCs w:val="24"/>
              </w:rPr>
              <w:t>konformität</w:t>
            </w:r>
            <w:r w:rsidRPr="004A21D7">
              <w:rPr>
                <w:rFonts w:asciiTheme="minorHAnsi" w:eastAsia="Calibri" w:hAnsiTheme="minorHAnsi" w:cs="Calibri"/>
                <w:color w:val="4F81BD" w:themeColor="accent1"/>
                <w:sz w:val="24"/>
                <w:szCs w:val="24"/>
              </w:rPr>
              <w:t xml:space="preserve"> </w:t>
            </w:r>
            <w:r w:rsidR="004A21D7" w:rsidRPr="004A21D7">
              <w:rPr>
                <w:rFonts w:asciiTheme="minorHAnsi" w:eastAsia="Calibri" w:hAnsiTheme="minorHAnsi" w:cs="Calibri"/>
                <w:color w:val="4F81BD" w:themeColor="accent1"/>
                <w:sz w:val="24"/>
                <w:szCs w:val="24"/>
              </w:rPr>
              <w:t>bzgl. der</w:t>
            </w:r>
            <w:r w:rsidRPr="004A21D7">
              <w:rPr>
                <w:rFonts w:asciiTheme="minorHAnsi" w:eastAsia="Calibri" w:hAnsiTheme="minorHAnsi" w:cs="Calibri"/>
                <w:color w:val="4F81BD" w:themeColor="accent1"/>
                <w:sz w:val="24"/>
                <w:szCs w:val="24"/>
              </w:rPr>
              <w:t xml:space="preserve"> Anforderungen des Open-Source-Compliance-Programms </w:t>
            </w:r>
          </w:p>
          <w:p w14:paraId="4F5646A7" w14:textId="42976F77" w:rsidR="002A6A4A" w:rsidRPr="004A21D7" w:rsidRDefault="002A6A4A" w:rsidP="002A6A4A">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4A21D7">
              <w:rPr>
                <w:rFonts w:asciiTheme="minorHAnsi" w:eastAsia="Calibri" w:hAnsiTheme="minorHAnsi" w:cs="Calibri"/>
                <w:color w:val="4F81BD" w:themeColor="accent1"/>
                <w:sz w:val="24"/>
                <w:szCs w:val="24"/>
              </w:rPr>
              <w:t>bekannt sind.</w:t>
            </w:r>
          </w:p>
          <w:p w14:paraId="14C65A9A" w14:textId="77777777" w:rsidR="00762310" w:rsidRPr="004A21D7" w:rsidRDefault="00762310"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p>
          <w:p w14:paraId="3055CD8F" w14:textId="130B0047" w:rsidR="00762310" w:rsidRPr="004A21D7" w:rsidRDefault="002A6A4A"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4A21D7">
              <w:rPr>
                <w:rFonts w:asciiTheme="minorHAnsi" w:eastAsia="Calibri" w:hAnsiTheme="minorHAnsi" w:cs="Calibri"/>
                <w:color w:val="4F81BD" w:themeColor="accent1"/>
                <w:sz w:val="24"/>
                <w:szCs w:val="24"/>
              </w:rPr>
              <w:t>Verifikationsmaterial:</w:t>
            </w:r>
          </w:p>
          <w:p w14:paraId="48D7B9F9" w14:textId="7FFACB7C" w:rsidR="00762310" w:rsidRPr="004A21D7" w:rsidRDefault="002A6A4A"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4A21D7">
              <w:rPr>
                <w:rFonts w:asciiTheme="minorHAnsi" w:eastAsia="Calibri" w:hAnsiTheme="minorHAnsi" w:cs="Calibri"/>
                <w:color w:val="4F81BD" w:themeColor="accent1"/>
                <w:sz w:val="24"/>
                <w:szCs w:val="24"/>
              </w:rPr>
              <w:t xml:space="preserve">1.3.1 </w:t>
            </w:r>
            <w:r w:rsidR="004A21D7" w:rsidRPr="004A21D7">
              <w:rPr>
                <w:rFonts w:asciiTheme="minorHAnsi" w:eastAsia="Calibri" w:hAnsiTheme="minorHAnsi" w:cs="Calibri"/>
                <w:color w:val="4F81BD" w:themeColor="accent1"/>
                <w:sz w:val="24"/>
                <w:szCs w:val="24"/>
              </w:rPr>
              <w:t>Dokumentierte Nachweise der bei jedem Programm-Teilnehmer ermittelten Sensibilisierung – insbesondere auch im Hinblick auf Auswirkungen einer Nichtkonformität.</w:t>
            </w:r>
          </w:p>
          <w:p w14:paraId="6A7738CC" w14:textId="77777777" w:rsidR="00762310" w:rsidRPr="003731A2" w:rsidRDefault="00762310"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52333746" w14:textId="1438754D" w:rsidR="00762310" w:rsidRPr="004A21D7" w:rsidRDefault="004A21D7"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4A21D7">
              <w:rPr>
                <w:rFonts w:asciiTheme="minorHAnsi" w:eastAsia="Calibri" w:hAnsiTheme="minorHAnsi" w:cs="Calibri"/>
                <w:color w:val="4F81BD" w:themeColor="accent1"/>
                <w:sz w:val="24"/>
                <w:szCs w:val="24"/>
              </w:rPr>
              <w:t>Begründung:</w:t>
            </w:r>
          </w:p>
          <w:p w14:paraId="4C4CF2BD" w14:textId="22ABC6BF" w:rsidR="00762310" w:rsidRPr="003731A2" w:rsidRDefault="004A21D7"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r w:rsidRPr="0092285F">
              <w:rPr>
                <w:rFonts w:asciiTheme="minorHAnsi" w:eastAsia="Calibri" w:hAnsiTheme="minorHAnsi" w:cs="Calibri"/>
                <w:color w:val="4F81BD" w:themeColor="accent1"/>
                <w:sz w:val="24"/>
                <w:szCs w:val="24"/>
              </w:rPr>
              <w:t>Es soll sichergestellt werden, dass</w:t>
            </w:r>
            <w:r>
              <w:rPr>
                <w:rFonts w:asciiTheme="minorHAnsi" w:eastAsia="Calibri" w:hAnsiTheme="minorHAnsi" w:cs="Calibri"/>
                <w:color w:val="4F81BD" w:themeColor="accent1"/>
                <w:sz w:val="24"/>
                <w:szCs w:val="24"/>
              </w:rPr>
              <w:t xml:space="preserve"> die Teilnehmer in Bezug auf ihre jeweiligen Rollen und Verantwortlichkeiten einen hinreichenden </w:t>
            </w:r>
            <w:commentRangeStart w:id="23"/>
            <w:r>
              <w:rPr>
                <w:rFonts w:asciiTheme="minorHAnsi" w:eastAsia="Calibri" w:hAnsiTheme="minorHAnsi" w:cs="Calibri"/>
                <w:color w:val="4F81BD" w:themeColor="accent1"/>
                <w:sz w:val="24"/>
                <w:szCs w:val="24"/>
              </w:rPr>
              <w:t xml:space="preserve">Sensibilisierungsgrad </w:t>
            </w:r>
            <w:commentRangeEnd w:id="23"/>
            <w:r w:rsidR="00A3094E">
              <w:rPr>
                <w:rStyle w:val="Kommentarzeichen"/>
              </w:rPr>
              <w:commentReference w:id="23"/>
            </w:r>
            <w:r>
              <w:rPr>
                <w:rFonts w:asciiTheme="minorHAnsi" w:eastAsia="Calibri" w:hAnsiTheme="minorHAnsi" w:cs="Calibri"/>
                <w:color w:val="4F81BD" w:themeColor="accent1"/>
                <w:sz w:val="24"/>
                <w:szCs w:val="24"/>
              </w:rPr>
              <w:t>erreicht haben.</w:t>
            </w:r>
          </w:p>
          <w:p w14:paraId="5A9FBEF2" w14:textId="77777777" w:rsidR="00762310" w:rsidRPr="003731A2" w:rsidRDefault="00762310"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22A4CAE3" w14:textId="4C9A7841" w:rsidR="00762310" w:rsidRPr="00121F9A" w:rsidRDefault="000E3AD2"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121F9A">
              <w:rPr>
                <w:rFonts w:asciiTheme="minorHAnsi" w:eastAsia="Calibri" w:hAnsiTheme="minorHAnsi" w:cs="Calibri"/>
                <w:color w:val="4F81BD" w:themeColor="accent1"/>
                <w:sz w:val="24"/>
                <w:szCs w:val="24"/>
              </w:rPr>
              <w:t>1.4 Programmumfang</w:t>
            </w:r>
          </w:p>
          <w:p w14:paraId="7DE63810" w14:textId="1CE4DB5E" w:rsidR="00762310" w:rsidRPr="00121F9A" w:rsidRDefault="000E3AD2"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121F9A">
              <w:rPr>
                <w:rFonts w:asciiTheme="minorHAnsi" w:eastAsia="Calibri" w:hAnsiTheme="minorHAnsi" w:cs="Calibri"/>
                <w:color w:val="4F81BD" w:themeColor="accent1"/>
                <w:sz w:val="24"/>
                <w:szCs w:val="24"/>
              </w:rPr>
              <w:t>Für unterschiedliche Compliance-Programme gelten möglicherweise unterschiedliche Definitionen zu deren Umfang. Beispielsweise könnte ein Programm sich auf ein</w:t>
            </w:r>
            <w:r w:rsidR="00121F9A" w:rsidRPr="00121F9A">
              <w:rPr>
                <w:rFonts w:asciiTheme="minorHAnsi" w:eastAsia="Calibri" w:hAnsiTheme="minorHAnsi" w:cs="Calibri"/>
                <w:color w:val="4F81BD" w:themeColor="accent1"/>
                <w:sz w:val="24"/>
                <w:szCs w:val="24"/>
              </w:rPr>
              <w:t xml:space="preserve">e einzelne Produktlinie, einen Unternehmensbereich oder die gesamte Organisation </w:t>
            </w:r>
            <w:r w:rsidR="00121F9A" w:rsidRPr="00121F9A">
              <w:rPr>
                <w:rFonts w:asciiTheme="minorHAnsi" w:eastAsia="Calibri" w:hAnsiTheme="minorHAnsi" w:cs="Calibri"/>
                <w:color w:val="4F81BD" w:themeColor="accent1"/>
                <w:sz w:val="24"/>
                <w:szCs w:val="24"/>
              </w:rPr>
              <w:lastRenderedPageBreak/>
              <w:t xml:space="preserve">beziehen. Für jedes Programm, für </w:t>
            </w:r>
            <w:del w:id="24" w:author="Jan Thielscher" w:date="2019-01-08T22:18:00Z">
              <w:r w:rsidR="00121F9A" w:rsidRPr="00121F9A" w:rsidDel="00A3094E">
                <w:rPr>
                  <w:rFonts w:asciiTheme="minorHAnsi" w:eastAsia="Calibri" w:hAnsiTheme="minorHAnsi" w:cs="Calibri"/>
                  <w:color w:val="4F81BD" w:themeColor="accent1"/>
                  <w:sz w:val="24"/>
                  <w:szCs w:val="24"/>
                </w:rPr>
                <w:delText xml:space="preserve">welches </w:delText>
              </w:r>
            </w:del>
            <w:r w:rsidR="00121F9A" w:rsidRPr="00121F9A">
              <w:rPr>
                <w:rFonts w:asciiTheme="minorHAnsi" w:eastAsia="Calibri" w:hAnsiTheme="minorHAnsi" w:cs="Calibri"/>
                <w:color w:val="4F81BD" w:themeColor="accent1"/>
                <w:sz w:val="24"/>
                <w:szCs w:val="24"/>
              </w:rPr>
              <w:t xml:space="preserve">das </w:t>
            </w:r>
            <w:del w:id="25" w:author="Jan Thielscher" w:date="2019-01-08T22:18:00Z">
              <w:r w:rsidR="00121F9A" w:rsidRPr="00121F9A" w:rsidDel="00A3094E">
                <w:rPr>
                  <w:rFonts w:asciiTheme="minorHAnsi" w:eastAsia="Calibri" w:hAnsiTheme="minorHAnsi" w:cs="Calibri"/>
                  <w:color w:val="4F81BD" w:themeColor="accent1"/>
                  <w:sz w:val="24"/>
                  <w:szCs w:val="24"/>
                </w:rPr>
                <w:delText xml:space="preserve">Ziel einer </w:delText>
              </w:r>
            </w:del>
            <w:proofErr w:type="spellStart"/>
            <w:r w:rsidR="00121F9A" w:rsidRPr="00121F9A">
              <w:rPr>
                <w:rFonts w:asciiTheme="minorHAnsi" w:eastAsia="Calibri" w:hAnsiTheme="minorHAnsi" w:cs="Calibri"/>
                <w:color w:val="4F81BD" w:themeColor="accent1"/>
                <w:sz w:val="24"/>
                <w:szCs w:val="24"/>
              </w:rPr>
              <w:t>OpenChain</w:t>
            </w:r>
            <w:proofErr w:type="spellEnd"/>
            <w:r w:rsidR="00121F9A" w:rsidRPr="00121F9A">
              <w:rPr>
                <w:rFonts w:asciiTheme="minorHAnsi" w:eastAsia="Calibri" w:hAnsiTheme="minorHAnsi" w:cs="Calibri"/>
                <w:color w:val="4F81BD" w:themeColor="accent1"/>
                <w:sz w:val="24"/>
                <w:szCs w:val="24"/>
              </w:rPr>
              <w:t xml:space="preserve">-Konformität </w:t>
            </w:r>
            <w:del w:id="26" w:author="Jan Thielscher" w:date="2019-01-08T22:19:00Z">
              <w:r w:rsidR="00121F9A" w:rsidRPr="00121F9A" w:rsidDel="00A3094E">
                <w:rPr>
                  <w:rFonts w:asciiTheme="minorHAnsi" w:eastAsia="Calibri" w:hAnsiTheme="minorHAnsi" w:cs="Calibri"/>
                  <w:color w:val="4F81BD" w:themeColor="accent1"/>
                  <w:sz w:val="24"/>
                  <w:szCs w:val="24"/>
                </w:rPr>
                <w:delText>besteht</w:delText>
              </w:r>
            </w:del>
            <w:ins w:id="27" w:author="Jan Thielscher" w:date="2019-01-08T22:19:00Z">
              <w:r w:rsidR="00A3094E">
                <w:rPr>
                  <w:rFonts w:asciiTheme="minorHAnsi" w:eastAsia="Calibri" w:hAnsiTheme="minorHAnsi" w:cs="Calibri"/>
                  <w:color w:val="4F81BD" w:themeColor="accent1"/>
                  <w:sz w:val="24"/>
                  <w:szCs w:val="24"/>
                </w:rPr>
                <w:t>erklärt werden soll</w:t>
              </w:r>
            </w:ins>
            <w:r w:rsidR="00121F9A" w:rsidRPr="00121F9A">
              <w:rPr>
                <w:rFonts w:asciiTheme="minorHAnsi" w:eastAsia="Calibri" w:hAnsiTheme="minorHAnsi" w:cs="Calibri"/>
                <w:color w:val="4F81BD" w:themeColor="accent1"/>
                <w:sz w:val="24"/>
                <w:szCs w:val="24"/>
              </w:rPr>
              <w:t xml:space="preserve">, muss </w:t>
            </w:r>
            <w:del w:id="28" w:author="Jan Thielscher" w:date="2019-01-08T22:19:00Z">
              <w:r w:rsidR="00121F9A" w:rsidRPr="00121F9A" w:rsidDel="00A3094E">
                <w:rPr>
                  <w:rFonts w:asciiTheme="minorHAnsi" w:eastAsia="Calibri" w:hAnsiTheme="minorHAnsi" w:cs="Calibri"/>
                  <w:color w:val="4F81BD" w:themeColor="accent1"/>
                  <w:sz w:val="24"/>
                  <w:szCs w:val="24"/>
                </w:rPr>
                <w:delText>sein</w:delText>
              </w:r>
            </w:del>
            <w:del w:id="29" w:author="Jan Thielscher" w:date="2019-01-08T22:17:00Z">
              <w:r w:rsidR="00121F9A" w:rsidRPr="00121F9A" w:rsidDel="00A3094E">
                <w:rPr>
                  <w:rFonts w:asciiTheme="minorHAnsi" w:eastAsia="Calibri" w:hAnsiTheme="minorHAnsi" w:cs="Calibri"/>
                  <w:color w:val="4F81BD" w:themeColor="accent1"/>
                  <w:sz w:val="24"/>
                  <w:szCs w:val="24"/>
                </w:rPr>
                <w:delText>es</w:delText>
              </w:r>
            </w:del>
            <w:ins w:id="30" w:author="Jan Thielscher" w:date="2019-01-08T22:19:00Z">
              <w:r w:rsidR="00A3094E">
                <w:rPr>
                  <w:rFonts w:asciiTheme="minorHAnsi" w:eastAsia="Calibri" w:hAnsiTheme="minorHAnsi" w:cs="Calibri"/>
                  <w:color w:val="4F81BD" w:themeColor="accent1"/>
                  <w:sz w:val="24"/>
                  <w:szCs w:val="24"/>
                </w:rPr>
                <w:t>der</w:t>
              </w:r>
            </w:ins>
            <w:r w:rsidR="00121F9A" w:rsidRPr="00121F9A">
              <w:rPr>
                <w:rFonts w:asciiTheme="minorHAnsi" w:eastAsia="Calibri" w:hAnsiTheme="minorHAnsi" w:cs="Calibri"/>
                <w:color w:val="4F81BD" w:themeColor="accent1"/>
                <w:sz w:val="24"/>
                <w:szCs w:val="24"/>
              </w:rPr>
              <w:t xml:space="preserve"> Umfang</w:t>
            </w:r>
            <w:del w:id="31" w:author="Jan Thielscher" w:date="2019-01-08T22:17:00Z">
              <w:r w:rsidR="00121F9A" w:rsidRPr="00121F9A" w:rsidDel="00A3094E">
                <w:rPr>
                  <w:rFonts w:asciiTheme="minorHAnsi" w:eastAsia="Calibri" w:hAnsiTheme="minorHAnsi" w:cs="Calibri"/>
                  <w:color w:val="4F81BD" w:themeColor="accent1"/>
                  <w:sz w:val="24"/>
                  <w:szCs w:val="24"/>
                </w:rPr>
                <w:delText>es</w:delText>
              </w:r>
            </w:del>
            <w:r w:rsidR="00121F9A" w:rsidRPr="00121F9A">
              <w:rPr>
                <w:rFonts w:asciiTheme="minorHAnsi" w:eastAsia="Calibri" w:hAnsiTheme="minorHAnsi" w:cs="Calibri"/>
                <w:color w:val="4F81BD" w:themeColor="accent1"/>
                <w:sz w:val="24"/>
                <w:szCs w:val="24"/>
              </w:rPr>
              <w:t xml:space="preserve"> </w:t>
            </w:r>
            <w:del w:id="32" w:author="Jan Thielscher" w:date="2019-01-08T22:18:00Z">
              <w:r w:rsidR="00121F9A" w:rsidRPr="00121F9A" w:rsidDel="00A3094E">
                <w:rPr>
                  <w:rFonts w:asciiTheme="minorHAnsi" w:eastAsia="Calibri" w:hAnsiTheme="minorHAnsi" w:cs="Calibri"/>
                  <w:color w:val="4F81BD" w:themeColor="accent1"/>
                  <w:sz w:val="24"/>
                  <w:szCs w:val="24"/>
                </w:rPr>
                <w:delText>definiert sein</w:delText>
              </w:r>
            </w:del>
            <w:ins w:id="33" w:author="Jan Thielscher" w:date="2019-01-08T22:18:00Z">
              <w:r w:rsidR="00A3094E">
                <w:rPr>
                  <w:rFonts w:asciiTheme="minorHAnsi" w:eastAsia="Calibri" w:hAnsiTheme="minorHAnsi" w:cs="Calibri"/>
                  <w:color w:val="4F81BD" w:themeColor="accent1"/>
                  <w:sz w:val="24"/>
                  <w:szCs w:val="24"/>
                </w:rPr>
                <w:t>abgegrenzt werden</w:t>
              </w:r>
            </w:ins>
            <w:r w:rsidR="00121F9A" w:rsidRPr="00121F9A">
              <w:rPr>
                <w:rFonts w:asciiTheme="minorHAnsi" w:eastAsia="Calibri" w:hAnsiTheme="minorHAnsi" w:cs="Calibri"/>
                <w:color w:val="4F81BD" w:themeColor="accent1"/>
                <w:sz w:val="24"/>
                <w:szCs w:val="24"/>
              </w:rPr>
              <w:t>.</w:t>
            </w:r>
          </w:p>
          <w:p w14:paraId="51427871" w14:textId="77777777" w:rsidR="00762310" w:rsidRPr="00121F9A" w:rsidRDefault="00762310"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p>
          <w:p w14:paraId="4989F037" w14:textId="362CAD2E" w:rsidR="00762310" w:rsidRPr="00121F9A" w:rsidRDefault="00121F9A"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121F9A">
              <w:rPr>
                <w:rFonts w:asciiTheme="minorHAnsi" w:eastAsia="Calibri" w:hAnsiTheme="minorHAnsi" w:cs="Calibri"/>
                <w:color w:val="4F81BD" w:themeColor="accent1"/>
                <w:sz w:val="24"/>
                <w:szCs w:val="24"/>
              </w:rPr>
              <w:t>Verifikationsmaterial:</w:t>
            </w:r>
          </w:p>
          <w:p w14:paraId="3580E330" w14:textId="26E693E6" w:rsidR="00762310" w:rsidRPr="00225069" w:rsidRDefault="00225069"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225069">
              <w:rPr>
                <w:rFonts w:asciiTheme="minorHAnsi" w:eastAsia="Calibri" w:hAnsiTheme="minorHAnsi" w:cs="Calibri"/>
                <w:color w:val="4F81BD" w:themeColor="accent1"/>
                <w:sz w:val="24"/>
                <w:szCs w:val="24"/>
              </w:rPr>
              <w:t>1.4.1 Eine schriftliche Erklärung, die den Umfang des Programms klar definiert.</w:t>
            </w:r>
          </w:p>
          <w:p w14:paraId="70AB3C65" w14:textId="77777777" w:rsidR="00762310" w:rsidRPr="003731A2" w:rsidRDefault="00762310"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45A4EAC9" w14:textId="6A544F18" w:rsidR="00762310" w:rsidRPr="00D40CA1" w:rsidRDefault="00225069"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D40CA1">
              <w:rPr>
                <w:rFonts w:asciiTheme="minorHAnsi" w:eastAsia="Calibri" w:hAnsiTheme="minorHAnsi" w:cs="Calibri"/>
                <w:color w:val="4F81BD" w:themeColor="accent1"/>
                <w:sz w:val="24"/>
                <w:szCs w:val="24"/>
              </w:rPr>
              <w:t>Begründung:</w:t>
            </w:r>
          </w:p>
          <w:p w14:paraId="5FD1DBDA" w14:textId="11BB5442" w:rsidR="00762310" w:rsidRPr="00D40CA1" w:rsidRDefault="00D40CA1"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D40CA1">
              <w:rPr>
                <w:rFonts w:asciiTheme="minorHAnsi" w:eastAsia="Calibri" w:hAnsiTheme="minorHAnsi" w:cs="Calibri"/>
                <w:color w:val="4F81BD" w:themeColor="accent1"/>
                <w:sz w:val="24"/>
                <w:szCs w:val="24"/>
              </w:rPr>
              <w:t>Es soll sichergestellt werden, dass die Flexibilität besteht, ein Compliance-Programm auszusetzen, welches den Anforderungen eines Unternehmens am besten entspricht. Einige Unternehmen könnten ein Compliance-Programm für eine bestimmte Produktlinie unterhalten, während andere den Programmumfang für die Steuerung aller Software-Releases des gesamten Unternehmens wählen können. Große Unternehmen bevorzugen möglicherweise Ersteres, während kleinere Unternehmen Letzteres bevorzugen</w:t>
            </w:r>
            <w:ins w:id="34" w:author="Jan Thielscher" w:date="2019-01-08T22:20:00Z">
              <w:r w:rsidR="00A3094E">
                <w:rPr>
                  <w:rFonts w:asciiTheme="minorHAnsi" w:eastAsia="Calibri" w:hAnsiTheme="minorHAnsi" w:cs="Calibri"/>
                  <w:color w:val="4F81BD" w:themeColor="accent1"/>
                  <w:sz w:val="24"/>
                  <w:szCs w:val="24"/>
                </w:rPr>
                <w:t xml:space="preserve"> könnten</w:t>
              </w:r>
            </w:ins>
            <w:r w:rsidRPr="00D40CA1">
              <w:rPr>
                <w:rFonts w:asciiTheme="minorHAnsi" w:eastAsia="Calibri" w:hAnsiTheme="minorHAnsi" w:cs="Calibri"/>
                <w:color w:val="4F81BD" w:themeColor="accent1"/>
                <w:sz w:val="24"/>
                <w:szCs w:val="24"/>
              </w:rPr>
              <w:t>.</w:t>
            </w:r>
          </w:p>
          <w:p w14:paraId="195AD8B1" w14:textId="77777777" w:rsidR="00762310" w:rsidRPr="003731A2" w:rsidRDefault="00762310"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0AA21CAC" w14:textId="3191C3BE" w:rsidR="00762310" w:rsidRPr="00925C62" w:rsidRDefault="00925C62"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925C62">
              <w:rPr>
                <w:rFonts w:asciiTheme="minorHAnsi" w:eastAsia="Calibri" w:hAnsiTheme="minorHAnsi" w:cs="Calibri"/>
                <w:color w:val="4F81BD" w:themeColor="accent1"/>
                <w:sz w:val="24"/>
                <w:szCs w:val="24"/>
              </w:rPr>
              <w:t>1.5 Lizenzverpflichtungen</w:t>
            </w:r>
          </w:p>
          <w:p w14:paraId="79B4F48A" w14:textId="1CED50B8" w:rsidR="00762310" w:rsidRPr="00925C62" w:rsidRDefault="00762310"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925C62">
              <w:rPr>
                <w:rFonts w:asciiTheme="minorHAnsi" w:eastAsia="Calibri" w:hAnsiTheme="minorHAnsi" w:cs="Calibri"/>
                <w:color w:val="4F81BD" w:themeColor="accent1"/>
                <w:sz w:val="24"/>
                <w:szCs w:val="24"/>
              </w:rPr>
              <w:t>Es besteht ein Verfahren zur Überprüfung der Identifizierten Lizenzen um die jeweiligen Rechte, Einschränkungen und Verpflichtungen zu erkennen.</w:t>
            </w:r>
          </w:p>
          <w:p w14:paraId="2E1649F2" w14:textId="77777777" w:rsidR="00762310" w:rsidRPr="00925C62" w:rsidRDefault="00762310"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p>
          <w:p w14:paraId="484D0938" w14:textId="77777777" w:rsidR="00762310" w:rsidRPr="00925C62" w:rsidRDefault="00762310"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925C62">
              <w:rPr>
                <w:rFonts w:asciiTheme="minorHAnsi" w:eastAsia="Calibri" w:hAnsiTheme="minorHAnsi" w:cs="Calibri"/>
                <w:color w:val="4F81BD" w:themeColor="accent1"/>
                <w:sz w:val="24"/>
                <w:szCs w:val="24"/>
              </w:rPr>
              <w:t>Verifikationsmaterial:</w:t>
            </w:r>
          </w:p>
          <w:p w14:paraId="4E678DF9" w14:textId="202972B1" w:rsidR="00762310" w:rsidRPr="00925C62" w:rsidRDefault="00762310"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925C62">
              <w:rPr>
                <w:rFonts w:asciiTheme="minorHAnsi" w:eastAsia="Calibri" w:hAnsiTheme="minorHAnsi" w:cs="Calibri"/>
                <w:color w:val="4F81BD" w:themeColor="accent1"/>
                <w:sz w:val="24"/>
                <w:szCs w:val="24"/>
              </w:rPr>
              <w:t>1.</w:t>
            </w:r>
            <w:r w:rsidR="00925C62" w:rsidRPr="00925C62">
              <w:rPr>
                <w:rFonts w:asciiTheme="minorHAnsi" w:eastAsia="Calibri" w:hAnsiTheme="minorHAnsi" w:cs="Calibri"/>
                <w:color w:val="4F81BD" w:themeColor="accent1"/>
                <w:sz w:val="24"/>
                <w:szCs w:val="24"/>
              </w:rPr>
              <w:t>5</w:t>
            </w:r>
            <w:r w:rsidRPr="00925C62">
              <w:rPr>
                <w:rFonts w:asciiTheme="minorHAnsi" w:eastAsia="Calibri" w:hAnsiTheme="minorHAnsi" w:cs="Calibri"/>
                <w:color w:val="4F81BD" w:themeColor="accent1"/>
                <w:sz w:val="24"/>
                <w:szCs w:val="24"/>
              </w:rPr>
              <w:t xml:space="preserve">.1 Ein dokumentiertes Verfahren zur Überprüfung und Dokumentation der Rechte, Beschränkungen und Verpflichtungen, die durch die jeweiligen Identifizierten </w:t>
            </w:r>
            <w:r w:rsidRPr="00925C62">
              <w:rPr>
                <w:rFonts w:asciiTheme="minorHAnsi" w:eastAsia="Calibri" w:hAnsiTheme="minorHAnsi" w:cs="Calibri"/>
                <w:color w:val="4F81BD" w:themeColor="accent1"/>
                <w:sz w:val="24"/>
                <w:szCs w:val="24"/>
              </w:rPr>
              <w:lastRenderedPageBreak/>
              <w:t>Lizenzen bestehen.</w:t>
            </w:r>
          </w:p>
          <w:p w14:paraId="75BE611F" w14:textId="77777777" w:rsidR="00762310" w:rsidRPr="00925C62" w:rsidRDefault="00762310"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p>
          <w:p w14:paraId="23A0D009" w14:textId="77777777" w:rsidR="00762310" w:rsidRPr="00925C62" w:rsidRDefault="00762310"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925C62">
              <w:rPr>
                <w:rFonts w:asciiTheme="minorHAnsi" w:eastAsia="Calibri" w:hAnsiTheme="minorHAnsi" w:cs="Calibri"/>
                <w:color w:val="4F81BD" w:themeColor="accent1"/>
                <w:sz w:val="24"/>
                <w:szCs w:val="24"/>
              </w:rPr>
              <w:t>Begründung:</w:t>
            </w:r>
          </w:p>
          <w:p w14:paraId="4CFE3F46" w14:textId="6B59A0CA" w:rsidR="00762310" w:rsidRPr="003731A2" w:rsidRDefault="00762310"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r w:rsidRPr="00925C62">
              <w:rPr>
                <w:rFonts w:asciiTheme="minorHAnsi" w:eastAsia="Calibri" w:hAnsiTheme="minorHAnsi" w:cs="Calibri"/>
                <w:color w:val="4F81BD" w:themeColor="accent1"/>
                <w:sz w:val="24"/>
                <w:szCs w:val="24"/>
              </w:rPr>
              <w:t>Es soll sichergestellt werden, dass ein Prozess besteht, in dem die Lizenzpflichten für die verschiedenen Anwendungsfälle geprüft und identifiziert werden.</w:t>
            </w:r>
          </w:p>
        </w:tc>
      </w:tr>
    </w:tbl>
    <w:p w14:paraId="1192E6C5" w14:textId="77777777" w:rsidR="005B118C" w:rsidRPr="003731A2" w:rsidRDefault="005B118C" w:rsidP="003731A2">
      <w:pPr>
        <w:spacing w:line="240" w:lineRule="auto"/>
        <w:rPr>
          <w:rFonts w:asciiTheme="minorHAnsi" w:eastAsia="Calibri" w:hAnsiTheme="minorHAnsi" w:cs="Calibri"/>
          <w:sz w:val="24"/>
          <w:szCs w:val="24"/>
        </w:rPr>
      </w:pPr>
    </w:p>
    <w:p w14:paraId="4BABC638" w14:textId="77777777" w:rsidR="005B118C" w:rsidRPr="003731A2" w:rsidRDefault="005B118C" w:rsidP="003731A2">
      <w:pPr>
        <w:spacing w:line="240" w:lineRule="auto"/>
        <w:rPr>
          <w:rFonts w:asciiTheme="minorHAnsi" w:eastAsia="Calibri" w:hAnsiTheme="minorHAnsi" w:cs="Calibri"/>
          <w:sz w:val="24"/>
          <w:szCs w:val="24"/>
        </w:rPr>
      </w:pPr>
    </w:p>
    <w:p w14:paraId="17E02418" w14:textId="77777777" w:rsidR="005B118C" w:rsidRPr="003731A2" w:rsidRDefault="005B118C" w:rsidP="003731A2">
      <w:pPr>
        <w:spacing w:line="240" w:lineRule="auto"/>
        <w:rPr>
          <w:rFonts w:asciiTheme="minorHAnsi" w:eastAsia="Calibri" w:hAnsiTheme="minorHAnsi" w:cs="Calibri"/>
          <w:sz w:val="24"/>
          <w:szCs w:val="24"/>
        </w:rPr>
      </w:pPr>
    </w:p>
    <w:p w14:paraId="0CD566B7" w14:textId="77777777" w:rsidR="005B118C" w:rsidRPr="003731A2" w:rsidRDefault="005B118C" w:rsidP="003731A2">
      <w:pPr>
        <w:spacing w:line="240" w:lineRule="auto"/>
        <w:rPr>
          <w:rFonts w:asciiTheme="minorHAnsi" w:eastAsia="Calibri" w:hAnsiTheme="minorHAnsi" w:cs="Calibri"/>
          <w:sz w:val="24"/>
          <w:szCs w:val="24"/>
        </w:rPr>
      </w:pPr>
    </w:p>
    <w:p w14:paraId="71D24495" w14:textId="77777777" w:rsidR="005B118C" w:rsidRPr="003731A2" w:rsidRDefault="00CD55CA" w:rsidP="003731A2">
      <w:pPr>
        <w:spacing w:line="240" w:lineRule="auto"/>
        <w:rPr>
          <w:rFonts w:asciiTheme="minorHAnsi" w:eastAsia="Calibri" w:hAnsiTheme="minorHAnsi" w:cs="Calibri"/>
          <w:sz w:val="24"/>
          <w:szCs w:val="24"/>
        </w:rPr>
      </w:pPr>
      <w:r w:rsidRPr="003731A2">
        <w:rPr>
          <w:rFonts w:asciiTheme="minorHAnsi" w:hAnsiTheme="minorHAnsi"/>
          <w:sz w:val="24"/>
          <w:szCs w:val="24"/>
        </w:rPr>
        <w:br w:type="page"/>
      </w:r>
    </w:p>
    <w:p w14:paraId="2A9DFA9F" w14:textId="77777777" w:rsidR="005B118C" w:rsidRPr="003731A2" w:rsidRDefault="005B118C" w:rsidP="003731A2">
      <w:pPr>
        <w:spacing w:line="240" w:lineRule="auto"/>
        <w:rPr>
          <w:rFonts w:asciiTheme="minorHAnsi" w:eastAsia="Calibri" w:hAnsiTheme="minorHAnsi" w:cs="Calibri"/>
          <w:sz w:val="24"/>
          <w:szCs w:val="24"/>
        </w:rPr>
      </w:pPr>
    </w:p>
    <w:tbl>
      <w:tblPr>
        <w:tblStyle w:val="a2"/>
        <w:tblW w:w="95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76"/>
        <w:gridCol w:w="3176"/>
        <w:gridCol w:w="3177"/>
      </w:tblGrid>
      <w:tr w:rsidR="003755F4" w:rsidRPr="003731A2" w14:paraId="20477828" w14:textId="77777777" w:rsidTr="001B0B97">
        <w:tc>
          <w:tcPr>
            <w:tcW w:w="3176" w:type="dxa"/>
            <w:shd w:val="clear" w:color="auto" w:fill="auto"/>
            <w:tcMar>
              <w:top w:w="100" w:type="dxa"/>
              <w:left w:w="100" w:type="dxa"/>
              <w:bottom w:w="100" w:type="dxa"/>
              <w:right w:w="100" w:type="dxa"/>
            </w:tcMar>
          </w:tcPr>
          <w:p w14:paraId="09A46E39" w14:textId="77777777" w:rsidR="003755F4" w:rsidRPr="003731A2" w:rsidRDefault="003755F4" w:rsidP="003731A2">
            <w:pPr>
              <w:spacing w:line="240" w:lineRule="auto"/>
              <w:rPr>
                <w:rFonts w:asciiTheme="minorHAnsi" w:eastAsia="Calibri" w:hAnsiTheme="minorHAnsi" w:cs="Calibri"/>
                <w:color w:val="6D9EEB"/>
                <w:sz w:val="24"/>
                <w:szCs w:val="24"/>
                <w:lang w:val="en-US"/>
              </w:rPr>
            </w:pPr>
            <w:r w:rsidRPr="003731A2">
              <w:rPr>
                <w:rFonts w:asciiTheme="minorHAnsi" w:eastAsia="Calibri" w:hAnsiTheme="minorHAnsi" w:cs="Calibri"/>
                <w:color w:val="6D9EEB"/>
                <w:sz w:val="24"/>
                <w:szCs w:val="24"/>
                <w:lang w:val="en-US"/>
              </w:rPr>
              <w:t>Goal 2: Assign Responsibility for Achieving Compliance</w:t>
            </w:r>
          </w:p>
        </w:tc>
        <w:tc>
          <w:tcPr>
            <w:tcW w:w="3176" w:type="dxa"/>
          </w:tcPr>
          <w:p w14:paraId="7446C318" w14:textId="2267A9E2" w:rsidR="003755F4" w:rsidRPr="003731A2" w:rsidRDefault="00110640" w:rsidP="003731A2">
            <w:pPr>
              <w:pBdr>
                <w:top w:val="nil"/>
                <w:left w:val="nil"/>
                <w:bottom w:val="nil"/>
                <w:right w:val="nil"/>
                <w:between w:val="nil"/>
              </w:pBdr>
              <w:spacing w:line="240" w:lineRule="auto"/>
              <w:rPr>
                <w:rFonts w:asciiTheme="minorHAnsi" w:eastAsia="Calibri" w:hAnsiTheme="minorHAnsi" w:cs="Calibri"/>
                <w:color w:val="6D9EEB"/>
                <w:sz w:val="24"/>
                <w:szCs w:val="24"/>
                <w:lang w:val="en-US"/>
              </w:rPr>
            </w:pPr>
            <w:r w:rsidRPr="00FC253B">
              <w:rPr>
                <w:rFonts w:asciiTheme="minorHAnsi" w:eastAsia="Calibri" w:hAnsiTheme="minorHAnsi" w:cs="Calibri"/>
                <w:color w:val="F79646" w:themeColor="accent6"/>
                <w:sz w:val="24"/>
                <w:szCs w:val="24"/>
                <w:lang w:val="en-US"/>
              </w:rPr>
              <w:t>Goal 2: Assign Roles and Responsibilities</w:t>
            </w:r>
          </w:p>
        </w:tc>
        <w:tc>
          <w:tcPr>
            <w:tcW w:w="3177" w:type="dxa"/>
            <w:shd w:val="clear" w:color="auto" w:fill="auto"/>
            <w:tcMar>
              <w:top w:w="100" w:type="dxa"/>
              <w:left w:w="100" w:type="dxa"/>
              <w:bottom w:w="100" w:type="dxa"/>
              <w:right w:w="100" w:type="dxa"/>
            </w:tcMar>
          </w:tcPr>
          <w:p w14:paraId="042526A0" w14:textId="71E46E54" w:rsidR="003755F4" w:rsidRPr="003731A2" w:rsidRDefault="003755F4" w:rsidP="003731A2">
            <w:pPr>
              <w:pBdr>
                <w:top w:val="nil"/>
                <w:left w:val="nil"/>
                <w:bottom w:val="nil"/>
                <w:right w:val="nil"/>
                <w:between w:val="nil"/>
              </w:pBdr>
              <w:spacing w:line="240" w:lineRule="auto"/>
              <w:rPr>
                <w:rFonts w:asciiTheme="minorHAnsi" w:eastAsia="Calibri" w:hAnsiTheme="minorHAnsi" w:cs="Calibri"/>
                <w:color w:val="6D9EEB"/>
                <w:sz w:val="24"/>
                <w:szCs w:val="24"/>
              </w:rPr>
            </w:pPr>
            <w:r w:rsidRPr="003731A2">
              <w:rPr>
                <w:rFonts w:asciiTheme="minorHAnsi" w:eastAsia="Calibri" w:hAnsiTheme="minorHAnsi" w:cs="Calibri"/>
                <w:color w:val="6D9EEB"/>
                <w:sz w:val="24"/>
                <w:szCs w:val="24"/>
              </w:rPr>
              <w:t xml:space="preserve">Ziel 2: Weisen Sie </w:t>
            </w:r>
            <w:r w:rsidR="00FC253B">
              <w:rPr>
                <w:rFonts w:asciiTheme="minorHAnsi" w:eastAsia="Calibri" w:hAnsiTheme="minorHAnsi" w:cs="Calibri"/>
                <w:color w:val="6D9EEB"/>
                <w:sz w:val="24"/>
                <w:szCs w:val="24"/>
              </w:rPr>
              <w:t>Rollen und Verantwortlichkeiten</w:t>
            </w:r>
            <w:r w:rsidRPr="003731A2">
              <w:rPr>
                <w:rFonts w:asciiTheme="minorHAnsi" w:eastAsia="Calibri" w:hAnsiTheme="minorHAnsi" w:cs="Calibri"/>
                <w:color w:val="6D9EEB"/>
                <w:sz w:val="24"/>
                <w:szCs w:val="24"/>
              </w:rPr>
              <w:t xml:space="preserve"> zu</w:t>
            </w:r>
          </w:p>
        </w:tc>
      </w:tr>
      <w:tr w:rsidR="003755F4" w:rsidRPr="003731A2" w14:paraId="16B2344B" w14:textId="77777777" w:rsidTr="001B0B97">
        <w:tc>
          <w:tcPr>
            <w:tcW w:w="3176" w:type="dxa"/>
            <w:shd w:val="clear" w:color="auto" w:fill="auto"/>
            <w:tcMar>
              <w:top w:w="100" w:type="dxa"/>
              <w:left w:w="100" w:type="dxa"/>
              <w:bottom w:w="100" w:type="dxa"/>
              <w:right w:w="100" w:type="dxa"/>
            </w:tcMar>
          </w:tcPr>
          <w:p w14:paraId="70D95A90" w14:textId="77777777" w:rsidR="003755F4" w:rsidRPr="003731A2" w:rsidRDefault="003755F4"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2.1 Identify External FOSS Liaison Function ("FOSS Liaison").</w:t>
            </w:r>
          </w:p>
          <w:p w14:paraId="5D7443D1" w14:textId="77777777" w:rsidR="003755F4" w:rsidRPr="003731A2" w:rsidRDefault="003755F4" w:rsidP="003731A2">
            <w:pPr>
              <w:spacing w:line="240" w:lineRule="auto"/>
              <w:rPr>
                <w:rFonts w:asciiTheme="minorHAnsi" w:eastAsia="Calibri" w:hAnsiTheme="minorHAnsi" w:cs="Calibri"/>
                <w:sz w:val="24"/>
                <w:szCs w:val="24"/>
                <w:lang w:val="en-US"/>
              </w:rPr>
            </w:pPr>
          </w:p>
          <w:p w14:paraId="505A8C5B" w14:textId="77777777" w:rsidR="003755F4" w:rsidRPr="003731A2" w:rsidRDefault="003755F4" w:rsidP="003731A2">
            <w:pPr>
              <w:spacing w:line="240" w:lineRule="auto"/>
              <w:rPr>
                <w:rFonts w:asciiTheme="minorHAnsi" w:eastAsia="Calibri" w:hAnsiTheme="minorHAnsi" w:cs="Calibri"/>
                <w:sz w:val="24"/>
                <w:szCs w:val="24"/>
                <w:lang w:val="en-US"/>
              </w:rPr>
            </w:pPr>
          </w:p>
          <w:p w14:paraId="3F580B18" w14:textId="77777777" w:rsidR="003755F4" w:rsidRPr="003731A2" w:rsidRDefault="003755F4" w:rsidP="003731A2">
            <w:pPr>
              <w:spacing w:line="240" w:lineRule="auto"/>
              <w:rPr>
                <w:rFonts w:asciiTheme="minorHAnsi" w:eastAsia="Calibri" w:hAnsiTheme="minorHAnsi" w:cs="Calibri"/>
                <w:sz w:val="24"/>
                <w:szCs w:val="24"/>
                <w:lang w:val="en-US"/>
              </w:rPr>
            </w:pPr>
          </w:p>
          <w:p w14:paraId="1A788808" w14:textId="77777777" w:rsidR="00110640" w:rsidRPr="003731A2" w:rsidRDefault="00110640" w:rsidP="003731A2">
            <w:pPr>
              <w:spacing w:line="240" w:lineRule="auto"/>
              <w:rPr>
                <w:rFonts w:asciiTheme="minorHAnsi" w:eastAsia="Calibri" w:hAnsiTheme="minorHAnsi" w:cs="Calibri"/>
                <w:sz w:val="24"/>
                <w:szCs w:val="24"/>
                <w:lang w:val="en-US"/>
              </w:rPr>
            </w:pPr>
          </w:p>
          <w:p w14:paraId="3CC75A52" w14:textId="1A5DC5C3" w:rsidR="003755F4" w:rsidRPr="003731A2" w:rsidRDefault="003755F4"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Assign individual(s) responsible for receiving external FOSS inquiries;</w:t>
            </w:r>
          </w:p>
          <w:p w14:paraId="46E0DEC5" w14:textId="77777777" w:rsidR="003755F4" w:rsidRPr="003731A2" w:rsidRDefault="003755F4" w:rsidP="003731A2">
            <w:pPr>
              <w:spacing w:line="240" w:lineRule="auto"/>
              <w:rPr>
                <w:rFonts w:asciiTheme="minorHAnsi" w:eastAsia="Calibri" w:hAnsiTheme="minorHAnsi" w:cs="Calibri"/>
                <w:sz w:val="24"/>
                <w:szCs w:val="24"/>
                <w:lang w:val="en-US"/>
              </w:rPr>
            </w:pPr>
          </w:p>
          <w:p w14:paraId="3BCF0362" w14:textId="77777777" w:rsidR="003755F4" w:rsidRPr="003731A2" w:rsidRDefault="003755F4" w:rsidP="003731A2">
            <w:pPr>
              <w:spacing w:line="240" w:lineRule="auto"/>
              <w:rPr>
                <w:rFonts w:asciiTheme="minorHAnsi" w:eastAsia="Calibri" w:hAnsiTheme="minorHAnsi" w:cs="Calibri"/>
                <w:sz w:val="24"/>
                <w:szCs w:val="24"/>
                <w:lang w:val="en-US"/>
              </w:rPr>
            </w:pPr>
          </w:p>
          <w:p w14:paraId="0FC19BF3" w14:textId="77777777" w:rsidR="003755F4" w:rsidRPr="003731A2" w:rsidRDefault="003755F4" w:rsidP="003731A2">
            <w:pPr>
              <w:spacing w:line="240" w:lineRule="auto"/>
              <w:rPr>
                <w:rFonts w:asciiTheme="minorHAnsi" w:eastAsia="Calibri" w:hAnsiTheme="minorHAnsi" w:cs="Calibri"/>
                <w:sz w:val="24"/>
                <w:szCs w:val="24"/>
                <w:lang w:val="en-US"/>
              </w:rPr>
            </w:pPr>
          </w:p>
          <w:p w14:paraId="40B7E4D6" w14:textId="77777777" w:rsidR="00110640" w:rsidRPr="003731A2" w:rsidRDefault="00110640" w:rsidP="003731A2">
            <w:pPr>
              <w:spacing w:line="240" w:lineRule="auto"/>
              <w:rPr>
                <w:rFonts w:asciiTheme="minorHAnsi" w:eastAsia="Calibri" w:hAnsiTheme="minorHAnsi" w:cs="Calibri"/>
                <w:sz w:val="24"/>
                <w:szCs w:val="24"/>
                <w:lang w:val="en-US"/>
              </w:rPr>
            </w:pPr>
          </w:p>
          <w:p w14:paraId="1188687C" w14:textId="1D076B9B" w:rsidR="003755F4" w:rsidRPr="003731A2" w:rsidRDefault="003755F4"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FOSS Liaison must make commercially reasonable efforts to respond to FOSS compliance inquiries as appropriate; and</w:t>
            </w:r>
          </w:p>
          <w:p w14:paraId="391D2128" w14:textId="77777777" w:rsidR="003755F4" w:rsidRPr="003731A2" w:rsidRDefault="003755F4"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Publicly identify a means by which one can contact the FOSS Liaison.</w:t>
            </w:r>
          </w:p>
          <w:p w14:paraId="2D8DD9A5" w14:textId="77777777" w:rsidR="003755F4" w:rsidRPr="003731A2" w:rsidRDefault="003755F4" w:rsidP="003731A2">
            <w:pPr>
              <w:spacing w:line="240" w:lineRule="auto"/>
              <w:rPr>
                <w:rFonts w:asciiTheme="minorHAnsi" w:eastAsia="Calibri" w:hAnsiTheme="minorHAnsi" w:cs="Calibri"/>
                <w:sz w:val="24"/>
                <w:szCs w:val="24"/>
                <w:lang w:val="en-US"/>
              </w:rPr>
            </w:pPr>
          </w:p>
          <w:p w14:paraId="35E347D0" w14:textId="77777777" w:rsidR="003755F4" w:rsidRPr="003731A2" w:rsidRDefault="003755F4" w:rsidP="003731A2">
            <w:pPr>
              <w:spacing w:line="240" w:lineRule="auto"/>
              <w:rPr>
                <w:rFonts w:asciiTheme="minorHAnsi" w:eastAsia="Calibri" w:hAnsiTheme="minorHAnsi" w:cs="Calibri"/>
                <w:sz w:val="24"/>
                <w:szCs w:val="24"/>
                <w:lang w:val="en-US"/>
              </w:rPr>
            </w:pPr>
          </w:p>
          <w:p w14:paraId="6B2D0297" w14:textId="77777777" w:rsidR="00110640" w:rsidRPr="003731A2" w:rsidRDefault="00110640" w:rsidP="003731A2">
            <w:pPr>
              <w:spacing w:line="240" w:lineRule="auto"/>
              <w:rPr>
                <w:rFonts w:asciiTheme="minorHAnsi" w:eastAsia="Calibri" w:hAnsiTheme="minorHAnsi" w:cs="Calibri"/>
                <w:sz w:val="24"/>
                <w:szCs w:val="24"/>
                <w:lang w:val="en-US"/>
              </w:rPr>
            </w:pPr>
          </w:p>
          <w:p w14:paraId="71937B1E" w14:textId="77777777" w:rsidR="001B0B97" w:rsidRDefault="001B0B97" w:rsidP="003731A2">
            <w:pPr>
              <w:spacing w:line="240" w:lineRule="auto"/>
              <w:rPr>
                <w:rFonts w:asciiTheme="minorHAnsi" w:eastAsia="Calibri" w:hAnsiTheme="minorHAnsi" w:cs="Calibri"/>
                <w:sz w:val="24"/>
                <w:szCs w:val="24"/>
                <w:lang w:val="en-US"/>
              </w:rPr>
            </w:pPr>
          </w:p>
          <w:p w14:paraId="6B46CB3B" w14:textId="58C3FB7B" w:rsidR="003755F4" w:rsidRPr="003731A2" w:rsidRDefault="003755F4"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 xml:space="preserve">Verification Material(s):  </w:t>
            </w:r>
          </w:p>
          <w:p w14:paraId="15EF7A04" w14:textId="77777777" w:rsidR="003755F4" w:rsidRPr="003731A2" w:rsidRDefault="003755F4"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2.1.1 Publicly visible identification of FOSS Liaison (e.g., via a published contact email address, or the Linux Foundation's Open Compliance Directory).</w:t>
            </w:r>
          </w:p>
          <w:p w14:paraId="1F28AE5E" w14:textId="77777777" w:rsidR="003755F4" w:rsidRPr="003731A2" w:rsidRDefault="003755F4" w:rsidP="003731A2">
            <w:pPr>
              <w:spacing w:line="240" w:lineRule="auto"/>
              <w:rPr>
                <w:rFonts w:asciiTheme="minorHAnsi" w:eastAsia="Calibri" w:hAnsiTheme="minorHAnsi" w:cs="Calibri"/>
                <w:sz w:val="24"/>
                <w:szCs w:val="24"/>
                <w:lang w:val="en-US"/>
              </w:rPr>
            </w:pPr>
          </w:p>
          <w:p w14:paraId="76B6077D" w14:textId="77777777" w:rsidR="003755F4" w:rsidRPr="003731A2" w:rsidRDefault="003755F4" w:rsidP="003731A2">
            <w:pPr>
              <w:spacing w:line="240" w:lineRule="auto"/>
              <w:rPr>
                <w:rFonts w:asciiTheme="minorHAnsi" w:eastAsia="Calibri" w:hAnsiTheme="minorHAnsi" w:cs="Calibri"/>
                <w:sz w:val="24"/>
                <w:szCs w:val="24"/>
                <w:lang w:val="en-US"/>
              </w:rPr>
            </w:pPr>
          </w:p>
          <w:p w14:paraId="399B4975" w14:textId="77777777" w:rsidR="00110640" w:rsidRPr="003731A2" w:rsidRDefault="00110640" w:rsidP="003731A2">
            <w:pPr>
              <w:spacing w:line="240" w:lineRule="auto"/>
              <w:rPr>
                <w:rFonts w:asciiTheme="minorHAnsi" w:eastAsia="Calibri" w:hAnsiTheme="minorHAnsi" w:cs="Calibri"/>
                <w:sz w:val="24"/>
                <w:szCs w:val="24"/>
                <w:lang w:val="en-US"/>
              </w:rPr>
            </w:pPr>
          </w:p>
          <w:p w14:paraId="404A4138" w14:textId="43C00C0E" w:rsidR="003755F4" w:rsidRPr="003731A2" w:rsidRDefault="003755F4"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2.1.2 An internal documented procedure that assigns responsibility for receiving FOSS compliance inquiries.</w:t>
            </w:r>
          </w:p>
          <w:p w14:paraId="7BB4D017" w14:textId="77777777" w:rsidR="003755F4" w:rsidRPr="003731A2" w:rsidRDefault="003755F4" w:rsidP="003731A2">
            <w:pPr>
              <w:spacing w:line="240" w:lineRule="auto"/>
              <w:rPr>
                <w:rFonts w:asciiTheme="minorHAnsi" w:eastAsia="Calibri" w:hAnsiTheme="minorHAnsi" w:cs="Calibri"/>
                <w:sz w:val="24"/>
                <w:szCs w:val="24"/>
                <w:lang w:val="en-US"/>
              </w:rPr>
            </w:pPr>
          </w:p>
          <w:p w14:paraId="629FFEE2" w14:textId="77777777" w:rsidR="003755F4" w:rsidRPr="003731A2" w:rsidRDefault="003755F4" w:rsidP="003731A2">
            <w:pPr>
              <w:spacing w:line="240" w:lineRule="auto"/>
              <w:rPr>
                <w:rFonts w:asciiTheme="minorHAnsi" w:eastAsia="Calibri" w:hAnsiTheme="minorHAnsi" w:cs="Calibri"/>
                <w:sz w:val="24"/>
                <w:szCs w:val="24"/>
                <w:lang w:val="en-US"/>
              </w:rPr>
            </w:pPr>
          </w:p>
          <w:p w14:paraId="4BC94BF0" w14:textId="77777777" w:rsidR="00110640" w:rsidRPr="003731A2" w:rsidRDefault="00110640" w:rsidP="003731A2">
            <w:pPr>
              <w:spacing w:line="240" w:lineRule="auto"/>
              <w:rPr>
                <w:rFonts w:asciiTheme="minorHAnsi" w:eastAsia="Calibri" w:hAnsiTheme="minorHAnsi" w:cs="Calibri"/>
                <w:sz w:val="24"/>
                <w:szCs w:val="24"/>
                <w:lang w:val="en-US"/>
              </w:rPr>
            </w:pPr>
          </w:p>
          <w:p w14:paraId="2F02201C" w14:textId="155DD537" w:rsidR="003755F4" w:rsidRPr="003731A2" w:rsidRDefault="003755F4"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lastRenderedPageBreak/>
              <w:t>Rationale:</w:t>
            </w:r>
          </w:p>
          <w:p w14:paraId="7F969D3F" w14:textId="77777777" w:rsidR="003755F4" w:rsidRPr="003731A2" w:rsidRDefault="003755F4"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To ensure there is a reasonable way for third parties to contact the organization with regard to FOSS compliance inquiries and that this responsibility has been effectively assigned.</w:t>
            </w:r>
          </w:p>
          <w:p w14:paraId="501B7A3D" w14:textId="77777777" w:rsidR="003755F4" w:rsidRPr="003731A2" w:rsidRDefault="003755F4" w:rsidP="003731A2">
            <w:pPr>
              <w:spacing w:line="240" w:lineRule="auto"/>
              <w:rPr>
                <w:rFonts w:asciiTheme="minorHAnsi" w:eastAsia="Calibri" w:hAnsiTheme="minorHAnsi" w:cs="Calibri"/>
                <w:sz w:val="24"/>
                <w:szCs w:val="24"/>
                <w:lang w:val="en-US"/>
              </w:rPr>
            </w:pPr>
          </w:p>
          <w:p w14:paraId="492D55D8" w14:textId="77777777" w:rsidR="003755F4" w:rsidRPr="003731A2" w:rsidRDefault="003755F4" w:rsidP="003731A2">
            <w:pPr>
              <w:spacing w:line="240" w:lineRule="auto"/>
              <w:rPr>
                <w:rFonts w:asciiTheme="minorHAnsi" w:eastAsia="Calibri" w:hAnsiTheme="minorHAnsi" w:cs="Calibri"/>
                <w:sz w:val="24"/>
                <w:szCs w:val="24"/>
                <w:lang w:val="en-US"/>
              </w:rPr>
            </w:pPr>
          </w:p>
          <w:p w14:paraId="6B431795" w14:textId="77777777" w:rsidR="003755F4" w:rsidRPr="003731A2" w:rsidRDefault="003755F4" w:rsidP="003731A2">
            <w:pPr>
              <w:spacing w:line="240" w:lineRule="auto"/>
              <w:rPr>
                <w:rFonts w:asciiTheme="minorHAnsi" w:eastAsia="Calibri" w:hAnsiTheme="minorHAnsi" w:cs="Calibri"/>
                <w:sz w:val="24"/>
                <w:szCs w:val="24"/>
                <w:lang w:val="en-US"/>
              </w:rPr>
            </w:pPr>
          </w:p>
          <w:p w14:paraId="04D6E762" w14:textId="77777777" w:rsidR="00110640" w:rsidRPr="003731A2" w:rsidRDefault="00110640" w:rsidP="003731A2">
            <w:pPr>
              <w:spacing w:line="240" w:lineRule="auto"/>
              <w:rPr>
                <w:rFonts w:asciiTheme="minorHAnsi" w:eastAsia="Calibri" w:hAnsiTheme="minorHAnsi" w:cs="Calibri"/>
                <w:sz w:val="24"/>
                <w:szCs w:val="24"/>
                <w:lang w:val="en-US"/>
              </w:rPr>
            </w:pPr>
          </w:p>
          <w:p w14:paraId="65308AB2" w14:textId="77777777" w:rsidR="001B0B97" w:rsidRDefault="001B0B97" w:rsidP="003731A2">
            <w:pPr>
              <w:spacing w:line="240" w:lineRule="auto"/>
              <w:rPr>
                <w:rFonts w:asciiTheme="minorHAnsi" w:eastAsia="Calibri" w:hAnsiTheme="minorHAnsi" w:cs="Calibri"/>
                <w:sz w:val="24"/>
                <w:szCs w:val="24"/>
                <w:lang w:val="en-US"/>
              </w:rPr>
            </w:pPr>
          </w:p>
          <w:p w14:paraId="07ECA059" w14:textId="32258A1F" w:rsidR="003755F4" w:rsidRPr="003731A2" w:rsidRDefault="003755F4"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2.2 Identify Internal FOSS Compliance Role(s).</w:t>
            </w:r>
          </w:p>
          <w:p w14:paraId="5F700790" w14:textId="77777777" w:rsidR="0069548A" w:rsidRPr="003731A2" w:rsidRDefault="0069548A" w:rsidP="003731A2">
            <w:pPr>
              <w:spacing w:line="240" w:lineRule="auto"/>
              <w:rPr>
                <w:rFonts w:asciiTheme="minorHAnsi" w:eastAsia="Calibri" w:hAnsiTheme="minorHAnsi" w:cs="Calibri"/>
                <w:sz w:val="24"/>
                <w:szCs w:val="24"/>
                <w:lang w:val="en-US"/>
              </w:rPr>
            </w:pPr>
          </w:p>
          <w:p w14:paraId="1BD03B7E" w14:textId="410B0949" w:rsidR="003755F4" w:rsidRPr="003731A2" w:rsidRDefault="003755F4"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Assign individual(s) responsible for managing internal FOSS compliance. The FOSS Compliance role and the FOSS Liaison may be the same individual.</w:t>
            </w:r>
          </w:p>
          <w:p w14:paraId="1E871D5A" w14:textId="77777777" w:rsidR="003755F4" w:rsidRPr="003731A2" w:rsidRDefault="003755F4" w:rsidP="003731A2">
            <w:pPr>
              <w:spacing w:line="240" w:lineRule="auto"/>
              <w:rPr>
                <w:rFonts w:asciiTheme="minorHAnsi" w:eastAsia="Calibri" w:hAnsiTheme="minorHAnsi" w:cs="Calibri"/>
                <w:sz w:val="24"/>
                <w:szCs w:val="24"/>
                <w:lang w:val="en-US"/>
              </w:rPr>
            </w:pPr>
          </w:p>
          <w:p w14:paraId="407DD199" w14:textId="77777777" w:rsidR="003755F4" w:rsidRPr="003731A2" w:rsidRDefault="003755F4" w:rsidP="003731A2">
            <w:pPr>
              <w:spacing w:line="240" w:lineRule="auto"/>
              <w:rPr>
                <w:rFonts w:asciiTheme="minorHAnsi" w:eastAsia="Calibri" w:hAnsiTheme="minorHAnsi" w:cs="Calibri"/>
                <w:sz w:val="24"/>
                <w:szCs w:val="24"/>
                <w:lang w:val="en-US"/>
              </w:rPr>
            </w:pPr>
          </w:p>
          <w:p w14:paraId="35DEB47F" w14:textId="77777777" w:rsidR="003755F4" w:rsidRPr="003731A2" w:rsidRDefault="003755F4" w:rsidP="003731A2">
            <w:pPr>
              <w:spacing w:line="240" w:lineRule="auto"/>
              <w:rPr>
                <w:rFonts w:asciiTheme="minorHAnsi" w:eastAsia="Calibri" w:hAnsiTheme="minorHAnsi" w:cs="Calibri"/>
                <w:sz w:val="24"/>
                <w:szCs w:val="24"/>
                <w:lang w:val="en-US"/>
              </w:rPr>
            </w:pPr>
          </w:p>
          <w:p w14:paraId="29B97ECC" w14:textId="77777777" w:rsidR="0069548A" w:rsidRPr="003731A2" w:rsidRDefault="0069548A" w:rsidP="003731A2">
            <w:pPr>
              <w:spacing w:line="240" w:lineRule="auto"/>
              <w:rPr>
                <w:rFonts w:asciiTheme="minorHAnsi" w:eastAsia="Calibri" w:hAnsiTheme="minorHAnsi" w:cs="Calibri"/>
                <w:sz w:val="24"/>
                <w:szCs w:val="24"/>
                <w:lang w:val="en-US"/>
              </w:rPr>
            </w:pPr>
          </w:p>
          <w:p w14:paraId="21C5517D" w14:textId="77777777" w:rsidR="0069548A" w:rsidRPr="003731A2" w:rsidRDefault="0069548A" w:rsidP="003731A2">
            <w:pPr>
              <w:spacing w:line="240" w:lineRule="auto"/>
              <w:rPr>
                <w:rFonts w:asciiTheme="minorHAnsi" w:eastAsia="Calibri" w:hAnsiTheme="minorHAnsi" w:cs="Calibri"/>
                <w:sz w:val="24"/>
                <w:szCs w:val="24"/>
                <w:lang w:val="en-US"/>
              </w:rPr>
            </w:pPr>
          </w:p>
          <w:p w14:paraId="3BBF44C7" w14:textId="0E69E6C0" w:rsidR="003755F4" w:rsidRPr="003731A2" w:rsidRDefault="00A51779" w:rsidP="003731A2">
            <w:pPr>
              <w:spacing w:line="240" w:lineRule="auto"/>
              <w:rPr>
                <w:rFonts w:asciiTheme="minorHAnsi" w:eastAsia="Calibri" w:hAnsiTheme="minorHAnsi" w:cs="Calibri"/>
                <w:sz w:val="24"/>
                <w:szCs w:val="24"/>
                <w:lang w:val="en-US"/>
              </w:rPr>
            </w:pPr>
            <w:r>
              <w:rPr>
                <w:rFonts w:asciiTheme="minorHAnsi" w:eastAsia="Calibri" w:hAnsiTheme="minorHAnsi" w:cs="Calibri"/>
                <w:sz w:val="24"/>
                <w:szCs w:val="24"/>
                <w:lang w:val="en-US"/>
              </w:rPr>
              <w:br/>
            </w:r>
            <w:r w:rsidR="003755F4" w:rsidRPr="003731A2">
              <w:rPr>
                <w:rFonts w:asciiTheme="minorHAnsi" w:eastAsia="Calibri" w:hAnsiTheme="minorHAnsi" w:cs="Calibri"/>
                <w:sz w:val="24"/>
                <w:szCs w:val="24"/>
                <w:lang w:val="en-US"/>
              </w:rPr>
              <w:t>FOSS compliance management activity is sufficiently resourced:</w:t>
            </w:r>
          </w:p>
          <w:p w14:paraId="33BE5B90" w14:textId="77777777" w:rsidR="003755F4" w:rsidRPr="003731A2" w:rsidRDefault="003755F4" w:rsidP="001B0B97">
            <w:pPr>
              <w:numPr>
                <w:ilvl w:val="0"/>
                <w:numId w:val="4"/>
              </w:numPr>
              <w:spacing w:line="240" w:lineRule="auto"/>
              <w:ind w:left="219" w:hanging="218"/>
              <w:contextualSpacing/>
              <w:rPr>
                <w:rFonts w:asciiTheme="minorHAnsi" w:hAnsiTheme="minorHAnsi"/>
                <w:sz w:val="24"/>
                <w:szCs w:val="24"/>
                <w:lang w:val="en-US"/>
              </w:rPr>
            </w:pPr>
            <w:r w:rsidRPr="003731A2">
              <w:rPr>
                <w:rFonts w:asciiTheme="minorHAnsi" w:eastAsia="Calibri" w:hAnsiTheme="minorHAnsi" w:cs="Calibri"/>
                <w:sz w:val="24"/>
                <w:szCs w:val="24"/>
                <w:lang w:val="en-US"/>
              </w:rPr>
              <w:t>Time to perform the role has been allocated; and</w:t>
            </w:r>
          </w:p>
          <w:p w14:paraId="28CB71EA" w14:textId="77777777" w:rsidR="003755F4" w:rsidRPr="003731A2" w:rsidRDefault="003755F4" w:rsidP="001B0B97">
            <w:pPr>
              <w:numPr>
                <w:ilvl w:val="0"/>
                <w:numId w:val="4"/>
              </w:numPr>
              <w:spacing w:line="240" w:lineRule="auto"/>
              <w:ind w:left="219" w:hanging="218"/>
              <w:contextualSpacing/>
              <w:rPr>
                <w:rFonts w:asciiTheme="minorHAnsi" w:hAnsiTheme="minorHAnsi"/>
                <w:sz w:val="24"/>
                <w:szCs w:val="24"/>
                <w:lang w:val="en-US"/>
              </w:rPr>
            </w:pPr>
            <w:r w:rsidRPr="003731A2">
              <w:rPr>
                <w:rFonts w:asciiTheme="minorHAnsi" w:eastAsia="Calibri" w:hAnsiTheme="minorHAnsi" w:cs="Calibri"/>
                <w:sz w:val="24"/>
                <w:szCs w:val="24"/>
                <w:lang w:val="en-US"/>
              </w:rPr>
              <w:t>Commercially reasonable budget has been allocated.</w:t>
            </w:r>
          </w:p>
          <w:p w14:paraId="1FDDE63E" w14:textId="77777777" w:rsidR="003755F4" w:rsidRPr="003731A2" w:rsidRDefault="003755F4" w:rsidP="003731A2">
            <w:pPr>
              <w:spacing w:line="240" w:lineRule="auto"/>
              <w:rPr>
                <w:rFonts w:asciiTheme="minorHAnsi" w:eastAsia="Calibri" w:hAnsiTheme="minorHAnsi" w:cs="Calibri"/>
                <w:sz w:val="24"/>
                <w:szCs w:val="24"/>
                <w:lang w:val="en-US"/>
              </w:rPr>
            </w:pPr>
          </w:p>
          <w:p w14:paraId="6000BC84" w14:textId="77777777" w:rsidR="0069548A" w:rsidRPr="003731A2" w:rsidRDefault="0069548A" w:rsidP="003731A2">
            <w:pPr>
              <w:spacing w:line="240" w:lineRule="auto"/>
              <w:rPr>
                <w:rFonts w:asciiTheme="minorHAnsi" w:eastAsia="Calibri" w:hAnsiTheme="minorHAnsi" w:cs="Calibri"/>
                <w:sz w:val="24"/>
                <w:szCs w:val="24"/>
                <w:lang w:val="en-US"/>
              </w:rPr>
            </w:pPr>
          </w:p>
          <w:p w14:paraId="02199F12" w14:textId="77777777" w:rsidR="0069548A" w:rsidRPr="003731A2" w:rsidRDefault="0069548A" w:rsidP="003731A2">
            <w:pPr>
              <w:spacing w:line="240" w:lineRule="auto"/>
              <w:rPr>
                <w:rFonts w:asciiTheme="minorHAnsi" w:eastAsia="Calibri" w:hAnsiTheme="minorHAnsi" w:cs="Calibri"/>
                <w:sz w:val="24"/>
                <w:szCs w:val="24"/>
                <w:lang w:val="en-US"/>
              </w:rPr>
            </w:pPr>
          </w:p>
          <w:p w14:paraId="6D8EDB94" w14:textId="0FC60ECC" w:rsidR="00930B76" w:rsidRDefault="00A51779" w:rsidP="003731A2">
            <w:pPr>
              <w:spacing w:line="240" w:lineRule="auto"/>
              <w:rPr>
                <w:rFonts w:asciiTheme="minorHAnsi" w:eastAsia="Calibri" w:hAnsiTheme="minorHAnsi" w:cs="Calibri"/>
                <w:sz w:val="24"/>
                <w:szCs w:val="24"/>
                <w:lang w:val="en-US"/>
              </w:rPr>
            </w:pPr>
            <w:r>
              <w:rPr>
                <w:rFonts w:asciiTheme="minorHAnsi" w:eastAsia="Calibri" w:hAnsiTheme="minorHAnsi" w:cs="Calibri"/>
                <w:sz w:val="24"/>
                <w:szCs w:val="24"/>
                <w:lang w:val="en-US"/>
              </w:rPr>
              <w:br/>
            </w:r>
          </w:p>
          <w:p w14:paraId="0DE5916F" w14:textId="77777777" w:rsidR="00930B76" w:rsidRDefault="00930B76" w:rsidP="003731A2">
            <w:pPr>
              <w:spacing w:line="240" w:lineRule="auto"/>
              <w:rPr>
                <w:rFonts w:asciiTheme="minorHAnsi" w:eastAsia="Calibri" w:hAnsiTheme="minorHAnsi" w:cs="Calibri"/>
                <w:sz w:val="24"/>
                <w:szCs w:val="24"/>
                <w:lang w:val="en-US"/>
              </w:rPr>
            </w:pPr>
          </w:p>
          <w:p w14:paraId="1ED68FE6" w14:textId="3B08FC6F" w:rsidR="003755F4" w:rsidRPr="003731A2" w:rsidRDefault="003755F4"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Assign responsibilities to develop and maintain FOSS compliance policy and processes;</w:t>
            </w:r>
          </w:p>
          <w:p w14:paraId="285B26F3" w14:textId="12A11667" w:rsidR="003755F4" w:rsidRPr="003731A2" w:rsidRDefault="00A51779" w:rsidP="003731A2">
            <w:pPr>
              <w:spacing w:line="240" w:lineRule="auto"/>
              <w:rPr>
                <w:rFonts w:asciiTheme="minorHAnsi" w:eastAsia="Calibri" w:hAnsiTheme="minorHAnsi" w:cs="Calibri"/>
                <w:sz w:val="24"/>
                <w:szCs w:val="24"/>
                <w:lang w:val="en-US"/>
              </w:rPr>
            </w:pPr>
            <w:r>
              <w:rPr>
                <w:rFonts w:asciiTheme="minorHAnsi" w:eastAsia="Calibri" w:hAnsiTheme="minorHAnsi" w:cs="Calibri"/>
                <w:sz w:val="24"/>
                <w:szCs w:val="24"/>
                <w:lang w:val="en-US"/>
              </w:rPr>
              <w:br/>
            </w:r>
            <w:r>
              <w:rPr>
                <w:rFonts w:asciiTheme="minorHAnsi" w:eastAsia="Calibri" w:hAnsiTheme="minorHAnsi" w:cs="Calibri"/>
                <w:sz w:val="24"/>
                <w:szCs w:val="24"/>
                <w:lang w:val="en-US"/>
              </w:rPr>
              <w:br/>
            </w:r>
            <w:r w:rsidR="003755F4" w:rsidRPr="003731A2">
              <w:rPr>
                <w:rFonts w:asciiTheme="minorHAnsi" w:eastAsia="Calibri" w:hAnsiTheme="minorHAnsi" w:cs="Calibri"/>
                <w:sz w:val="24"/>
                <w:szCs w:val="24"/>
                <w:lang w:val="en-US"/>
              </w:rPr>
              <w:lastRenderedPageBreak/>
              <w:t>Legal expertise pertaining to FOSS compliance is accessible to the FOSS Compliance role (e.g., could be internal or external); and</w:t>
            </w:r>
          </w:p>
          <w:p w14:paraId="4BF1FB30" w14:textId="7A37C2BB" w:rsidR="003755F4" w:rsidRPr="003731A2" w:rsidRDefault="00A51779" w:rsidP="003731A2">
            <w:pPr>
              <w:spacing w:line="240" w:lineRule="auto"/>
              <w:rPr>
                <w:rFonts w:asciiTheme="minorHAnsi" w:eastAsia="Calibri" w:hAnsiTheme="minorHAnsi" w:cs="Calibri"/>
                <w:sz w:val="24"/>
                <w:szCs w:val="24"/>
                <w:lang w:val="en-US"/>
              </w:rPr>
            </w:pPr>
            <w:r>
              <w:rPr>
                <w:rFonts w:asciiTheme="minorHAnsi" w:eastAsia="Calibri" w:hAnsiTheme="minorHAnsi" w:cs="Calibri"/>
                <w:sz w:val="24"/>
                <w:szCs w:val="24"/>
                <w:lang w:val="en-US"/>
              </w:rPr>
              <w:br/>
            </w:r>
            <w:r>
              <w:rPr>
                <w:rFonts w:asciiTheme="minorHAnsi" w:eastAsia="Calibri" w:hAnsiTheme="minorHAnsi" w:cs="Calibri"/>
                <w:sz w:val="24"/>
                <w:szCs w:val="24"/>
                <w:lang w:val="en-US"/>
              </w:rPr>
              <w:br/>
            </w:r>
            <w:r>
              <w:rPr>
                <w:rFonts w:asciiTheme="minorHAnsi" w:eastAsia="Calibri" w:hAnsiTheme="minorHAnsi" w:cs="Calibri"/>
                <w:sz w:val="24"/>
                <w:szCs w:val="24"/>
                <w:lang w:val="en-US"/>
              </w:rPr>
              <w:br/>
            </w:r>
            <w:r>
              <w:rPr>
                <w:rFonts w:asciiTheme="minorHAnsi" w:eastAsia="Calibri" w:hAnsiTheme="minorHAnsi" w:cs="Calibri"/>
                <w:sz w:val="24"/>
                <w:szCs w:val="24"/>
                <w:lang w:val="en-US"/>
              </w:rPr>
              <w:br/>
            </w:r>
            <w:r w:rsidR="003755F4" w:rsidRPr="003731A2">
              <w:rPr>
                <w:rFonts w:asciiTheme="minorHAnsi" w:eastAsia="Calibri" w:hAnsiTheme="minorHAnsi" w:cs="Calibri"/>
                <w:sz w:val="24"/>
                <w:szCs w:val="24"/>
                <w:lang w:val="en-US"/>
              </w:rPr>
              <w:t>A process exists for the resolution of FOSS compliance issues</w:t>
            </w:r>
          </w:p>
          <w:p w14:paraId="1D3E4225" w14:textId="77777777" w:rsidR="003755F4" w:rsidRPr="003731A2" w:rsidRDefault="003755F4" w:rsidP="003731A2">
            <w:pPr>
              <w:spacing w:line="240" w:lineRule="auto"/>
              <w:rPr>
                <w:rFonts w:asciiTheme="minorHAnsi" w:eastAsia="Calibri" w:hAnsiTheme="minorHAnsi" w:cs="Calibri"/>
                <w:sz w:val="24"/>
                <w:szCs w:val="24"/>
                <w:lang w:val="en-US"/>
              </w:rPr>
            </w:pPr>
          </w:p>
          <w:p w14:paraId="787C59E2" w14:textId="77777777" w:rsidR="003755F4" w:rsidRPr="003731A2" w:rsidRDefault="003755F4" w:rsidP="003731A2">
            <w:pPr>
              <w:spacing w:line="240" w:lineRule="auto"/>
              <w:rPr>
                <w:rFonts w:asciiTheme="minorHAnsi" w:eastAsia="Calibri" w:hAnsiTheme="minorHAnsi" w:cs="Calibri"/>
                <w:sz w:val="24"/>
                <w:szCs w:val="24"/>
                <w:lang w:val="en-US"/>
              </w:rPr>
            </w:pPr>
          </w:p>
          <w:p w14:paraId="55912823" w14:textId="77777777" w:rsidR="003755F4" w:rsidRPr="003731A2" w:rsidRDefault="003755F4" w:rsidP="003731A2">
            <w:pPr>
              <w:spacing w:line="240" w:lineRule="auto"/>
              <w:rPr>
                <w:rFonts w:asciiTheme="minorHAnsi" w:eastAsia="Calibri" w:hAnsiTheme="minorHAnsi" w:cs="Calibri"/>
                <w:sz w:val="24"/>
                <w:szCs w:val="24"/>
                <w:lang w:val="en-US"/>
              </w:rPr>
            </w:pPr>
          </w:p>
          <w:p w14:paraId="55F28926" w14:textId="0BBFC107" w:rsidR="003755F4" w:rsidRPr="003731A2" w:rsidRDefault="003755F4"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Verification Material(s):</w:t>
            </w:r>
          </w:p>
          <w:p w14:paraId="548451B1" w14:textId="77777777" w:rsidR="003755F4" w:rsidRPr="003731A2" w:rsidRDefault="003755F4"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2.2.1 Name of persons, group or function in FOSS Compliance role(s) internally identified.</w:t>
            </w:r>
          </w:p>
          <w:p w14:paraId="733ED9CD" w14:textId="77777777" w:rsidR="003755F4" w:rsidRPr="003731A2" w:rsidRDefault="003755F4" w:rsidP="003731A2">
            <w:pPr>
              <w:spacing w:line="240" w:lineRule="auto"/>
              <w:rPr>
                <w:rFonts w:asciiTheme="minorHAnsi" w:eastAsia="Calibri" w:hAnsiTheme="minorHAnsi" w:cs="Calibri"/>
                <w:sz w:val="24"/>
                <w:szCs w:val="24"/>
                <w:lang w:val="en-US"/>
              </w:rPr>
            </w:pPr>
          </w:p>
          <w:p w14:paraId="4D3679E5" w14:textId="77777777" w:rsidR="003755F4" w:rsidRPr="003731A2" w:rsidRDefault="003755F4" w:rsidP="003731A2">
            <w:pPr>
              <w:spacing w:line="240" w:lineRule="auto"/>
              <w:rPr>
                <w:rFonts w:asciiTheme="minorHAnsi" w:eastAsia="Calibri" w:hAnsiTheme="minorHAnsi" w:cs="Calibri"/>
                <w:sz w:val="24"/>
                <w:szCs w:val="24"/>
                <w:lang w:val="en-US"/>
              </w:rPr>
            </w:pPr>
          </w:p>
          <w:p w14:paraId="3DEF19BD" w14:textId="77777777" w:rsidR="003755F4" w:rsidRPr="003731A2" w:rsidRDefault="003755F4"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2.2.2 Identification of legal expertise available to FOSS Compliance role(s) which could be internal or external.</w:t>
            </w:r>
          </w:p>
          <w:p w14:paraId="18BB2F72" w14:textId="77777777" w:rsidR="003755F4" w:rsidRPr="003731A2" w:rsidRDefault="003755F4" w:rsidP="003731A2">
            <w:pPr>
              <w:spacing w:line="240" w:lineRule="auto"/>
              <w:rPr>
                <w:rFonts w:asciiTheme="minorHAnsi" w:eastAsia="Calibri" w:hAnsiTheme="minorHAnsi" w:cs="Calibri"/>
                <w:sz w:val="24"/>
                <w:szCs w:val="24"/>
                <w:lang w:val="en-US"/>
              </w:rPr>
            </w:pPr>
          </w:p>
          <w:p w14:paraId="0D3BBD4A" w14:textId="77777777" w:rsidR="0069548A" w:rsidRPr="003731A2" w:rsidRDefault="0069548A" w:rsidP="003731A2">
            <w:pPr>
              <w:spacing w:line="240" w:lineRule="auto"/>
              <w:rPr>
                <w:rFonts w:asciiTheme="minorHAnsi" w:eastAsia="Calibri" w:hAnsiTheme="minorHAnsi" w:cs="Calibri"/>
                <w:sz w:val="24"/>
                <w:szCs w:val="24"/>
                <w:lang w:val="en-US"/>
              </w:rPr>
            </w:pPr>
          </w:p>
          <w:p w14:paraId="7E254B54" w14:textId="77777777" w:rsidR="0069548A" w:rsidRPr="003731A2" w:rsidRDefault="0069548A" w:rsidP="003731A2">
            <w:pPr>
              <w:spacing w:line="240" w:lineRule="auto"/>
              <w:rPr>
                <w:rFonts w:asciiTheme="minorHAnsi" w:eastAsia="Calibri" w:hAnsiTheme="minorHAnsi" w:cs="Calibri"/>
                <w:sz w:val="24"/>
                <w:szCs w:val="24"/>
                <w:lang w:val="en-US"/>
              </w:rPr>
            </w:pPr>
          </w:p>
          <w:p w14:paraId="63605802" w14:textId="77777777" w:rsidR="00950490" w:rsidRDefault="00950490" w:rsidP="003731A2">
            <w:pPr>
              <w:spacing w:line="240" w:lineRule="auto"/>
              <w:rPr>
                <w:rFonts w:asciiTheme="minorHAnsi" w:eastAsia="Calibri" w:hAnsiTheme="minorHAnsi" w:cs="Calibri"/>
                <w:sz w:val="24"/>
                <w:szCs w:val="24"/>
                <w:lang w:val="en-US"/>
              </w:rPr>
            </w:pPr>
          </w:p>
          <w:p w14:paraId="6017DC56" w14:textId="10E2AF00" w:rsidR="003755F4" w:rsidRPr="003731A2" w:rsidRDefault="003755F4"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2.2.3 A documented procedure that assigns internal responsibilities for FOSS compliance.</w:t>
            </w:r>
          </w:p>
          <w:p w14:paraId="0E6CCABA" w14:textId="77777777" w:rsidR="003755F4" w:rsidRPr="003731A2" w:rsidRDefault="003755F4" w:rsidP="003731A2">
            <w:pPr>
              <w:spacing w:line="240" w:lineRule="auto"/>
              <w:rPr>
                <w:rFonts w:asciiTheme="minorHAnsi" w:eastAsia="Calibri" w:hAnsiTheme="minorHAnsi" w:cs="Calibri"/>
                <w:sz w:val="24"/>
                <w:szCs w:val="24"/>
                <w:lang w:val="en-US"/>
              </w:rPr>
            </w:pPr>
          </w:p>
          <w:p w14:paraId="5B248845" w14:textId="090A8E37" w:rsidR="003755F4" w:rsidRPr="003731A2" w:rsidRDefault="00950490" w:rsidP="003731A2">
            <w:pPr>
              <w:spacing w:line="240" w:lineRule="auto"/>
              <w:rPr>
                <w:rFonts w:asciiTheme="minorHAnsi" w:eastAsia="Calibri" w:hAnsiTheme="minorHAnsi" w:cs="Calibri"/>
                <w:sz w:val="24"/>
                <w:szCs w:val="24"/>
                <w:lang w:val="en-US"/>
              </w:rPr>
            </w:pPr>
            <w:r>
              <w:rPr>
                <w:rFonts w:asciiTheme="minorHAnsi" w:eastAsia="Calibri" w:hAnsiTheme="minorHAnsi" w:cs="Calibri"/>
                <w:sz w:val="24"/>
                <w:szCs w:val="24"/>
                <w:lang w:val="en-US"/>
              </w:rPr>
              <w:br/>
            </w:r>
            <w:r w:rsidR="003755F4" w:rsidRPr="003731A2">
              <w:rPr>
                <w:rFonts w:asciiTheme="minorHAnsi" w:eastAsia="Calibri" w:hAnsiTheme="minorHAnsi" w:cs="Calibri"/>
                <w:sz w:val="24"/>
                <w:szCs w:val="24"/>
                <w:lang w:val="en-US"/>
              </w:rPr>
              <w:t>2.2.4 A documented procedure for handling review and remediation of non-compliant cases.</w:t>
            </w:r>
          </w:p>
          <w:p w14:paraId="238C9C34" w14:textId="77777777" w:rsidR="003755F4" w:rsidRPr="003731A2" w:rsidRDefault="003755F4" w:rsidP="003731A2">
            <w:pPr>
              <w:spacing w:line="240" w:lineRule="auto"/>
              <w:rPr>
                <w:rFonts w:asciiTheme="minorHAnsi" w:eastAsia="Calibri" w:hAnsiTheme="minorHAnsi" w:cs="Calibri"/>
                <w:sz w:val="24"/>
                <w:szCs w:val="24"/>
                <w:lang w:val="en-US"/>
              </w:rPr>
            </w:pPr>
          </w:p>
          <w:p w14:paraId="10749352" w14:textId="77777777" w:rsidR="0069548A" w:rsidRPr="003731A2" w:rsidRDefault="0069548A" w:rsidP="003731A2">
            <w:pPr>
              <w:spacing w:line="240" w:lineRule="auto"/>
              <w:rPr>
                <w:rFonts w:asciiTheme="minorHAnsi" w:eastAsia="Calibri" w:hAnsiTheme="minorHAnsi" w:cs="Calibri"/>
                <w:sz w:val="24"/>
                <w:szCs w:val="24"/>
                <w:lang w:val="en-US"/>
              </w:rPr>
            </w:pPr>
          </w:p>
          <w:p w14:paraId="2A4BFD4E" w14:textId="77777777" w:rsidR="00950490" w:rsidRDefault="00950490" w:rsidP="003731A2">
            <w:pPr>
              <w:spacing w:line="240" w:lineRule="auto"/>
              <w:rPr>
                <w:rFonts w:asciiTheme="minorHAnsi" w:eastAsia="Calibri" w:hAnsiTheme="minorHAnsi" w:cs="Calibri"/>
                <w:sz w:val="24"/>
                <w:szCs w:val="24"/>
                <w:lang w:val="en-US"/>
              </w:rPr>
            </w:pPr>
          </w:p>
          <w:p w14:paraId="64514843" w14:textId="420A903B" w:rsidR="003755F4" w:rsidRPr="003731A2" w:rsidRDefault="003755F4"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Rationale:</w:t>
            </w:r>
          </w:p>
          <w:p w14:paraId="1D4E1639" w14:textId="77777777" w:rsidR="003755F4" w:rsidRPr="003731A2" w:rsidRDefault="003755F4"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To ensure certain FOSS responsibilities have been effectively assigned.</w:t>
            </w:r>
          </w:p>
          <w:p w14:paraId="57B7410D" w14:textId="77777777" w:rsidR="003755F4" w:rsidRPr="003731A2" w:rsidRDefault="003755F4" w:rsidP="003731A2">
            <w:pPr>
              <w:spacing w:line="240" w:lineRule="auto"/>
              <w:rPr>
                <w:rFonts w:asciiTheme="minorHAnsi" w:eastAsia="Calibri" w:hAnsiTheme="minorHAnsi" w:cs="Calibri"/>
                <w:sz w:val="24"/>
                <w:szCs w:val="24"/>
                <w:lang w:val="en-US"/>
              </w:rPr>
            </w:pPr>
          </w:p>
          <w:p w14:paraId="2C478057" w14:textId="77777777" w:rsidR="003755F4" w:rsidRPr="003731A2" w:rsidRDefault="003755F4" w:rsidP="003731A2">
            <w:pPr>
              <w:spacing w:line="240" w:lineRule="auto"/>
              <w:rPr>
                <w:rFonts w:asciiTheme="minorHAnsi" w:eastAsia="Calibri" w:hAnsiTheme="minorHAnsi" w:cs="Calibri"/>
                <w:sz w:val="24"/>
                <w:szCs w:val="24"/>
                <w:lang w:val="en-US"/>
              </w:rPr>
            </w:pPr>
          </w:p>
          <w:p w14:paraId="4E1363AB" w14:textId="77777777" w:rsidR="003755F4" w:rsidRPr="003731A2" w:rsidRDefault="003755F4" w:rsidP="003731A2">
            <w:pPr>
              <w:widowControl w:val="0"/>
              <w:spacing w:line="240" w:lineRule="auto"/>
              <w:rPr>
                <w:rFonts w:asciiTheme="minorHAnsi" w:eastAsia="Calibri" w:hAnsiTheme="minorHAnsi" w:cs="Calibri"/>
                <w:sz w:val="24"/>
                <w:szCs w:val="24"/>
                <w:lang w:val="en-US"/>
              </w:rPr>
            </w:pPr>
          </w:p>
        </w:tc>
        <w:tc>
          <w:tcPr>
            <w:tcW w:w="3176" w:type="dxa"/>
          </w:tcPr>
          <w:p w14:paraId="6A8D7A43" w14:textId="77777777" w:rsidR="00110640" w:rsidRPr="003731A2" w:rsidRDefault="00110640"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lastRenderedPageBreak/>
              <w:t xml:space="preserve">2.1 Identify External </w:t>
            </w:r>
            <w:r w:rsidRPr="00FC253B">
              <w:rPr>
                <w:rFonts w:asciiTheme="minorHAnsi" w:eastAsia="Calibri" w:hAnsiTheme="minorHAnsi" w:cs="Calibri"/>
                <w:color w:val="F79646" w:themeColor="accent6"/>
                <w:sz w:val="24"/>
                <w:szCs w:val="24"/>
                <w:lang w:val="en-US"/>
              </w:rPr>
              <w:t>Open Source Liaison Function</w:t>
            </w:r>
            <w:r w:rsidRPr="003731A2">
              <w:rPr>
                <w:rFonts w:asciiTheme="minorHAnsi" w:eastAsia="Calibri" w:hAnsiTheme="minorHAnsi" w:cs="Calibri"/>
                <w:sz w:val="24"/>
                <w:szCs w:val="24"/>
                <w:lang w:val="en-US"/>
              </w:rPr>
              <w:t xml:space="preserve"> ("Open Source Liaison").</w:t>
            </w:r>
          </w:p>
          <w:p w14:paraId="084580B4" w14:textId="77777777" w:rsidR="00110640" w:rsidRPr="003731A2" w:rsidRDefault="00110640"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2AC96B78" w14:textId="77777777" w:rsidR="00110640" w:rsidRPr="003731A2" w:rsidRDefault="00110640"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2608068E" w14:textId="77777777" w:rsidR="00110640" w:rsidRPr="003731A2" w:rsidRDefault="00110640"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5BEFD225" w14:textId="77777777" w:rsidR="00110640" w:rsidRPr="003731A2" w:rsidRDefault="00110640"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509859C5" w14:textId="77CF0495" w:rsidR="00110640" w:rsidRPr="003731A2" w:rsidRDefault="00110640"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 xml:space="preserve">Assign individual(s) responsible for receiving external </w:t>
            </w:r>
            <w:r w:rsidRPr="001B0B97">
              <w:rPr>
                <w:rFonts w:asciiTheme="minorHAnsi" w:eastAsia="Calibri" w:hAnsiTheme="minorHAnsi" w:cs="Calibri"/>
                <w:color w:val="F79646" w:themeColor="accent6"/>
                <w:sz w:val="24"/>
                <w:szCs w:val="24"/>
                <w:lang w:val="en-US"/>
              </w:rPr>
              <w:t>Open Source inquiries</w:t>
            </w:r>
            <w:r w:rsidRPr="003731A2">
              <w:rPr>
                <w:rFonts w:asciiTheme="minorHAnsi" w:eastAsia="Calibri" w:hAnsiTheme="minorHAnsi" w:cs="Calibri"/>
                <w:sz w:val="24"/>
                <w:szCs w:val="24"/>
                <w:lang w:val="en-US"/>
              </w:rPr>
              <w:t>;</w:t>
            </w:r>
          </w:p>
          <w:p w14:paraId="79E46D72" w14:textId="77777777" w:rsidR="00110640" w:rsidRPr="003731A2" w:rsidRDefault="00110640"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15BE0F46" w14:textId="77777777" w:rsidR="00110640" w:rsidRPr="003731A2" w:rsidRDefault="00110640"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55968298" w14:textId="77777777" w:rsidR="00110640" w:rsidRPr="003731A2" w:rsidRDefault="00110640"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6C4F870E" w14:textId="69D2C32D" w:rsidR="00110640" w:rsidRPr="003731A2" w:rsidRDefault="00110640"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r w:rsidRPr="001B0B97">
              <w:rPr>
                <w:rFonts w:asciiTheme="minorHAnsi" w:eastAsia="Calibri" w:hAnsiTheme="minorHAnsi" w:cs="Calibri"/>
                <w:color w:val="F79646" w:themeColor="accent6"/>
                <w:sz w:val="24"/>
                <w:szCs w:val="24"/>
                <w:lang w:val="en-US"/>
              </w:rPr>
              <w:t xml:space="preserve">Open Source Liaison </w:t>
            </w:r>
            <w:r w:rsidRPr="003731A2">
              <w:rPr>
                <w:rFonts w:asciiTheme="minorHAnsi" w:eastAsia="Calibri" w:hAnsiTheme="minorHAnsi" w:cs="Calibri"/>
                <w:sz w:val="24"/>
                <w:szCs w:val="24"/>
                <w:lang w:val="en-US"/>
              </w:rPr>
              <w:t xml:space="preserve">must make commercially reasonable efforts to respond to </w:t>
            </w:r>
            <w:r w:rsidRPr="001B0B97">
              <w:rPr>
                <w:rFonts w:asciiTheme="minorHAnsi" w:eastAsia="Calibri" w:hAnsiTheme="minorHAnsi" w:cs="Calibri"/>
                <w:color w:val="F79646" w:themeColor="accent6"/>
                <w:sz w:val="24"/>
                <w:szCs w:val="24"/>
                <w:lang w:val="en-US"/>
              </w:rPr>
              <w:t xml:space="preserve">Open Source compliance inquiries </w:t>
            </w:r>
            <w:r w:rsidRPr="003731A2">
              <w:rPr>
                <w:rFonts w:asciiTheme="minorHAnsi" w:eastAsia="Calibri" w:hAnsiTheme="minorHAnsi" w:cs="Calibri"/>
                <w:sz w:val="24"/>
                <w:szCs w:val="24"/>
                <w:lang w:val="en-US"/>
              </w:rPr>
              <w:t xml:space="preserve">as appropriate; and </w:t>
            </w:r>
            <w:r w:rsidRPr="003731A2">
              <w:rPr>
                <w:rFonts w:asciiTheme="minorHAnsi" w:eastAsia="Calibri" w:hAnsiTheme="minorHAnsi" w:cs="Calibri"/>
                <w:sz w:val="24"/>
                <w:szCs w:val="24"/>
                <w:lang w:val="en-US"/>
              </w:rPr>
              <w:br/>
              <w:t xml:space="preserve">Publicly identify a means by which one can contact the </w:t>
            </w:r>
            <w:r w:rsidRPr="001B0B97">
              <w:rPr>
                <w:rFonts w:asciiTheme="minorHAnsi" w:eastAsia="Calibri" w:hAnsiTheme="minorHAnsi" w:cs="Calibri"/>
                <w:color w:val="F79646" w:themeColor="accent6"/>
                <w:sz w:val="24"/>
                <w:szCs w:val="24"/>
                <w:lang w:val="en-US"/>
              </w:rPr>
              <w:t>Open Source Liaison</w:t>
            </w:r>
            <w:r w:rsidRPr="003731A2">
              <w:rPr>
                <w:rFonts w:asciiTheme="minorHAnsi" w:eastAsia="Calibri" w:hAnsiTheme="minorHAnsi" w:cs="Calibri"/>
                <w:sz w:val="24"/>
                <w:szCs w:val="24"/>
                <w:lang w:val="en-US"/>
              </w:rPr>
              <w:t>.</w:t>
            </w:r>
          </w:p>
          <w:p w14:paraId="7EAC8B2A" w14:textId="77777777" w:rsidR="00110640" w:rsidRPr="003731A2" w:rsidRDefault="00110640"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322FFA0B" w14:textId="77777777" w:rsidR="00110640" w:rsidRPr="003731A2" w:rsidRDefault="00110640"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762A8883" w14:textId="77777777" w:rsidR="001B0B97" w:rsidRDefault="001B0B97"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41FD0AD0" w14:textId="2CD15805" w:rsidR="00110640" w:rsidRPr="003731A2" w:rsidRDefault="00110640"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 xml:space="preserve">Verification Material(s): 2.1.1 Publicly visible identification of </w:t>
            </w:r>
            <w:r w:rsidRPr="001B0B97">
              <w:rPr>
                <w:rFonts w:asciiTheme="minorHAnsi" w:eastAsia="Calibri" w:hAnsiTheme="minorHAnsi" w:cs="Calibri"/>
                <w:color w:val="F79646" w:themeColor="accent6"/>
                <w:sz w:val="24"/>
                <w:szCs w:val="24"/>
                <w:lang w:val="en-US"/>
              </w:rPr>
              <w:t xml:space="preserve">Open Source Liaison </w:t>
            </w:r>
            <w:r w:rsidRPr="003731A2">
              <w:rPr>
                <w:rFonts w:asciiTheme="minorHAnsi" w:eastAsia="Calibri" w:hAnsiTheme="minorHAnsi" w:cs="Calibri"/>
                <w:sz w:val="24"/>
                <w:szCs w:val="24"/>
                <w:lang w:val="en-US"/>
              </w:rPr>
              <w:t>(e.g., via a published contact email address, or the Linux Foundation's Open Compliance Directory).</w:t>
            </w:r>
          </w:p>
          <w:p w14:paraId="1DD435ED" w14:textId="77777777" w:rsidR="00110640" w:rsidRPr="003731A2" w:rsidRDefault="00110640"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5AEAABD6" w14:textId="77777777" w:rsidR="00110640" w:rsidRPr="003731A2" w:rsidRDefault="00110640"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0F156B3F" w14:textId="77777777" w:rsidR="00110640" w:rsidRPr="003731A2" w:rsidRDefault="00110640"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2394A89A" w14:textId="0A1CD49E" w:rsidR="00110640" w:rsidRPr="003731A2" w:rsidRDefault="00110640"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 xml:space="preserve">2.1.2 An internal documented procedure that assigns responsibility for receiving </w:t>
            </w:r>
            <w:r w:rsidRPr="001B0B97">
              <w:rPr>
                <w:rFonts w:asciiTheme="minorHAnsi" w:eastAsia="Calibri" w:hAnsiTheme="minorHAnsi" w:cs="Calibri"/>
                <w:color w:val="F79646" w:themeColor="accent6"/>
                <w:sz w:val="24"/>
                <w:szCs w:val="24"/>
                <w:lang w:val="en-US"/>
              </w:rPr>
              <w:t>Open Source compliance inquiries</w:t>
            </w:r>
            <w:r w:rsidRPr="003731A2">
              <w:rPr>
                <w:rFonts w:asciiTheme="minorHAnsi" w:eastAsia="Calibri" w:hAnsiTheme="minorHAnsi" w:cs="Calibri"/>
                <w:sz w:val="24"/>
                <w:szCs w:val="24"/>
                <w:lang w:val="en-US"/>
              </w:rPr>
              <w:t>.</w:t>
            </w:r>
          </w:p>
          <w:p w14:paraId="055E14DA" w14:textId="77777777" w:rsidR="00110640" w:rsidRPr="003731A2" w:rsidRDefault="00110640"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5025DBE9" w14:textId="77777777" w:rsidR="00110640" w:rsidRPr="003731A2" w:rsidRDefault="00110640"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4D23AF40" w14:textId="77777777" w:rsidR="00110640" w:rsidRPr="003731A2" w:rsidRDefault="00110640"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1914EA06" w14:textId="04730F6E" w:rsidR="00110640" w:rsidRPr="003731A2" w:rsidRDefault="00110640"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lastRenderedPageBreak/>
              <w:t>Rationale:</w:t>
            </w:r>
          </w:p>
          <w:p w14:paraId="4054821D" w14:textId="77777777" w:rsidR="003755F4" w:rsidRPr="003731A2" w:rsidRDefault="00110640"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 xml:space="preserve">To ensure there is a reasonable way for third parties to contact the organization with regard to </w:t>
            </w:r>
            <w:r w:rsidRPr="001B0B97">
              <w:rPr>
                <w:rFonts w:asciiTheme="minorHAnsi" w:eastAsia="Calibri" w:hAnsiTheme="minorHAnsi" w:cs="Calibri"/>
                <w:color w:val="F79646" w:themeColor="accent6"/>
                <w:sz w:val="24"/>
                <w:szCs w:val="24"/>
                <w:lang w:val="en-US"/>
              </w:rPr>
              <w:t xml:space="preserve">Open Source compliance inquiries </w:t>
            </w:r>
            <w:r w:rsidRPr="003731A2">
              <w:rPr>
                <w:rFonts w:asciiTheme="minorHAnsi" w:eastAsia="Calibri" w:hAnsiTheme="minorHAnsi" w:cs="Calibri"/>
                <w:sz w:val="24"/>
                <w:szCs w:val="24"/>
                <w:lang w:val="en-US"/>
              </w:rPr>
              <w:t>and that this responsibility has been effectively assigned.</w:t>
            </w:r>
          </w:p>
          <w:p w14:paraId="6436D83B" w14:textId="77777777" w:rsidR="00110640" w:rsidRPr="003731A2" w:rsidRDefault="00110640"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03553F99" w14:textId="77777777" w:rsidR="00110640" w:rsidRPr="003731A2" w:rsidRDefault="00110640"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517FEC4B" w14:textId="77777777" w:rsidR="00110640" w:rsidRPr="003731A2" w:rsidRDefault="00110640"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08B306FF" w14:textId="77777777" w:rsidR="00110640" w:rsidRPr="003731A2" w:rsidRDefault="00110640"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18F60B8B" w14:textId="77777777" w:rsidR="001B0B97" w:rsidRDefault="001B0B97"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7CBC53E5" w14:textId="45243445" w:rsidR="00B04670" w:rsidRPr="003731A2" w:rsidRDefault="00B04670"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 xml:space="preserve">2.2 Identify Internal </w:t>
            </w:r>
            <w:r w:rsidRPr="001B0B97">
              <w:rPr>
                <w:rFonts w:asciiTheme="minorHAnsi" w:eastAsia="Calibri" w:hAnsiTheme="minorHAnsi" w:cs="Calibri"/>
                <w:color w:val="F79646" w:themeColor="accent6"/>
                <w:sz w:val="24"/>
                <w:szCs w:val="24"/>
                <w:lang w:val="en-US"/>
              </w:rPr>
              <w:t>Open Source Compliance Role(s)</w:t>
            </w:r>
            <w:r w:rsidRPr="003731A2">
              <w:rPr>
                <w:rFonts w:asciiTheme="minorHAnsi" w:eastAsia="Calibri" w:hAnsiTheme="minorHAnsi" w:cs="Calibri"/>
                <w:sz w:val="24"/>
                <w:szCs w:val="24"/>
                <w:lang w:val="en-US"/>
              </w:rPr>
              <w:t>.</w:t>
            </w:r>
          </w:p>
          <w:p w14:paraId="243C86C5" w14:textId="77777777" w:rsidR="0069548A" w:rsidRPr="003731A2" w:rsidRDefault="0069548A"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3612CF5A" w14:textId="42E36996" w:rsidR="00930B76" w:rsidRDefault="00B04670" w:rsidP="00930B76">
            <w:pPr>
              <w:pStyle w:val="Listenabsatz"/>
              <w:widowControl w:val="0"/>
              <w:numPr>
                <w:ilvl w:val="0"/>
                <w:numId w:val="17"/>
              </w:numPr>
              <w:pBdr>
                <w:top w:val="nil"/>
                <w:left w:val="nil"/>
                <w:bottom w:val="nil"/>
                <w:right w:val="nil"/>
                <w:between w:val="nil"/>
              </w:pBdr>
              <w:spacing w:line="240" w:lineRule="auto"/>
              <w:ind w:left="14" w:hanging="142"/>
              <w:rPr>
                <w:rFonts w:asciiTheme="minorHAnsi" w:eastAsia="Calibri" w:hAnsiTheme="minorHAnsi" w:cs="Calibri"/>
                <w:sz w:val="24"/>
                <w:szCs w:val="24"/>
                <w:lang w:val="en-US"/>
              </w:rPr>
            </w:pPr>
            <w:r w:rsidRPr="00930B76">
              <w:rPr>
                <w:rFonts w:asciiTheme="minorHAnsi" w:eastAsia="Calibri" w:hAnsiTheme="minorHAnsi" w:cs="Calibri"/>
                <w:sz w:val="24"/>
                <w:szCs w:val="24"/>
                <w:lang w:val="en-US"/>
              </w:rPr>
              <w:t xml:space="preserve">Assign individual(s) responsible for managing internal </w:t>
            </w:r>
            <w:r w:rsidRPr="00930B76">
              <w:rPr>
                <w:rFonts w:asciiTheme="minorHAnsi" w:eastAsia="Calibri" w:hAnsiTheme="minorHAnsi" w:cs="Calibri"/>
                <w:color w:val="F79646" w:themeColor="accent6"/>
                <w:sz w:val="24"/>
                <w:szCs w:val="24"/>
                <w:lang w:val="en-US"/>
              </w:rPr>
              <w:t>Open Source compliance</w:t>
            </w:r>
            <w:r w:rsidRPr="00930B76">
              <w:rPr>
                <w:rFonts w:asciiTheme="minorHAnsi" w:eastAsia="Calibri" w:hAnsiTheme="minorHAnsi" w:cs="Calibri"/>
                <w:sz w:val="24"/>
                <w:szCs w:val="24"/>
                <w:lang w:val="en-US"/>
              </w:rPr>
              <w:t xml:space="preserve">. The </w:t>
            </w:r>
            <w:r w:rsidRPr="00930B76">
              <w:rPr>
                <w:rFonts w:asciiTheme="minorHAnsi" w:eastAsia="Calibri" w:hAnsiTheme="minorHAnsi" w:cs="Calibri"/>
                <w:color w:val="F79646" w:themeColor="accent6"/>
                <w:sz w:val="24"/>
                <w:szCs w:val="24"/>
                <w:lang w:val="en-US"/>
              </w:rPr>
              <w:t xml:space="preserve">Open Source Compliance role </w:t>
            </w:r>
            <w:r w:rsidRPr="00930B76">
              <w:rPr>
                <w:rFonts w:asciiTheme="minorHAnsi" w:eastAsia="Calibri" w:hAnsiTheme="minorHAnsi" w:cs="Calibri"/>
                <w:sz w:val="24"/>
                <w:szCs w:val="24"/>
                <w:lang w:val="en-US"/>
              </w:rPr>
              <w:t xml:space="preserve">and the </w:t>
            </w:r>
            <w:r w:rsidRPr="00930B76">
              <w:rPr>
                <w:rFonts w:asciiTheme="minorHAnsi" w:eastAsia="Calibri" w:hAnsiTheme="minorHAnsi" w:cs="Calibri"/>
                <w:color w:val="F79646" w:themeColor="accent6"/>
                <w:sz w:val="24"/>
                <w:szCs w:val="24"/>
                <w:lang w:val="en-US"/>
              </w:rPr>
              <w:t xml:space="preserve">Open Source Liaison </w:t>
            </w:r>
            <w:r w:rsidRPr="00930B76">
              <w:rPr>
                <w:rFonts w:asciiTheme="minorHAnsi" w:eastAsia="Calibri" w:hAnsiTheme="minorHAnsi" w:cs="Calibri"/>
                <w:sz w:val="24"/>
                <w:szCs w:val="24"/>
                <w:lang w:val="en-US"/>
              </w:rPr>
              <w:t>may be the same individual.</w:t>
            </w:r>
            <w:r w:rsidR="00A51779">
              <w:rPr>
                <w:rFonts w:asciiTheme="minorHAnsi" w:eastAsia="Calibri" w:hAnsiTheme="minorHAnsi" w:cs="Calibri"/>
                <w:sz w:val="24"/>
                <w:szCs w:val="24"/>
                <w:lang w:val="en-US"/>
              </w:rPr>
              <w:br/>
            </w:r>
            <w:r w:rsidR="00A51779">
              <w:rPr>
                <w:rFonts w:asciiTheme="minorHAnsi" w:eastAsia="Calibri" w:hAnsiTheme="minorHAnsi" w:cs="Calibri"/>
                <w:sz w:val="24"/>
                <w:szCs w:val="24"/>
                <w:lang w:val="en-US"/>
              </w:rPr>
              <w:br/>
            </w:r>
            <w:r w:rsidR="00A51779">
              <w:rPr>
                <w:rFonts w:asciiTheme="minorHAnsi" w:eastAsia="Calibri" w:hAnsiTheme="minorHAnsi" w:cs="Calibri"/>
                <w:sz w:val="24"/>
                <w:szCs w:val="24"/>
                <w:lang w:val="en-US"/>
              </w:rPr>
              <w:br/>
            </w:r>
            <w:r w:rsidR="00A51779">
              <w:rPr>
                <w:rFonts w:asciiTheme="minorHAnsi" w:eastAsia="Calibri" w:hAnsiTheme="minorHAnsi" w:cs="Calibri"/>
                <w:sz w:val="24"/>
                <w:szCs w:val="24"/>
                <w:lang w:val="en-US"/>
              </w:rPr>
              <w:br/>
            </w:r>
            <w:r w:rsidR="00A51779">
              <w:rPr>
                <w:rFonts w:asciiTheme="minorHAnsi" w:eastAsia="Calibri" w:hAnsiTheme="minorHAnsi" w:cs="Calibri"/>
                <w:sz w:val="24"/>
                <w:szCs w:val="24"/>
                <w:lang w:val="en-US"/>
              </w:rPr>
              <w:br/>
            </w:r>
          </w:p>
          <w:p w14:paraId="61F1800E" w14:textId="77777777" w:rsidR="00930B76" w:rsidRDefault="00B04670" w:rsidP="00930B76">
            <w:pPr>
              <w:pStyle w:val="Listenabsatz"/>
              <w:widowControl w:val="0"/>
              <w:numPr>
                <w:ilvl w:val="0"/>
                <w:numId w:val="18"/>
              </w:numPr>
              <w:pBdr>
                <w:top w:val="nil"/>
                <w:left w:val="nil"/>
                <w:bottom w:val="nil"/>
                <w:right w:val="nil"/>
                <w:between w:val="nil"/>
              </w:pBdr>
              <w:spacing w:line="240" w:lineRule="auto"/>
              <w:ind w:left="156" w:hanging="142"/>
              <w:rPr>
                <w:rFonts w:asciiTheme="minorHAnsi" w:eastAsia="Calibri" w:hAnsiTheme="minorHAnsi" w:cs="Calibri"/>
                <w:sz w:val="24"/>
                <w:szCs w:val="24"/>
                <w:lang w:val="en-US"/>
              </w:rPr>
            </w:pPr>
            <w:r w:rsidRPr="00930B76">
              <w:rPr>
                <w:rFonts w:asciiTheme="minorHAnsi" w:eastAsia="Calibri" w:hAnsiTheme="minorHAnsi" w:cs="Calibri"/>
                <w:color w:val="F79646" w:themeColor="accent6"/>
                <w:sz w:val="24"/>
                <w:szCs w:val="24"/>
                <w:lang w:val="en-US"/>
              </w:rPr>
              <w:t xml:space="preserve">Open Source compliance management </w:t>
            </w:r>
            <w:r w:rsidRPr="00930B76">
              <w:rPr>
                <w:rFonts w:asciiTheme="minorHAnsi" w:eastAsia="Calibri" w:hAnsiTheme="minorHAnsi" w:cs="Calibri"/>
                <w:sz w:val="24"/>
                <w:szCs w:val="24"/>
                <w:lang w:val="en-US"/>
              </w:rPr>
              <w:t>acti</w:t>
            </w:r>
            <w:r w:rsidR="0069548A" w:rsidRPr="00930B76">
              <w:rPr>
                <w:rFonts w:asciiTheme="minorHAnsi" w:eastAsia="Calibri" w:hAnsiTheme="minorHAnsi" w:cs="Calibri"/>
                <w:sz w:val="24"/>
                <w:szCs w:val="24"/>
                <w:lang w:val="en-US"/>
              </w:rPr>
              <w:t>vity is sufficiently resourced:</w:t>
            </w:r>
          </w:p>
          <w:p w14:paraId="693699F4" w14:textId="77777777" w:rsidR="00930B76" w:rsidRDefault="00B04670" w:rsidP="00930B76">
            <w:pPr>
              <w:pStyle w:val="Listenabsatz"/>
              <w:widowControl w:val="0"/>
              <w:numPr>
                <w:ilvl w:val="0"/>
                <w:numId w:val="20"/>
              </w:numPr>
              <w:pBdr>
                <w:top w:val="nil"/>
                <w:left w:val="nil"/>
                <w:bottom w:val="nil"/>
                <w:right w:val="nil"/>
                <w:between w:val="nil"/>
              </w:pBdr>
              <w:spacing w:line="240" w:lineRule="auto"/>
              <w:ind w:left="440" w:hanging="284"/>
              <w:rPr>
                <w:rFonts w:asciiTheme="minorHAnsi" w:eastAsia="Calibri" w:hAnsiTheme="minorHAnsi" w:cs="Calibri"/>
                <w:sz w:val="24"/>
                <w:szCs w:val="24"/>
                <w:lang w:val="en-US"/>
              </w:rPr>
            </w:pPr>
            <w:r w:rsidRPr="00930B76">
              <w:rPr>
                <w:rFonts w:asciiTheme="minorHAnsi" w:eastAsia="Calibri" w:hAnsiTheme="minorHAnsi" w:cs="Calibri"/>
                <w:sz w:val="24"/>
                <w:szCs w:val="24"/>
                <w:lang w:val="en-US"/>
              </w:rPr>
              <w:t>Time to perform the role has been allocated; and</w:t>
            </w:r>
          </w:p>
          <w:p w14:paraId="3F0DA078" w14:textId="77777777" w:rsidR="00930B76" w:rsidRDefault="00B04670" w:rsidP="00930B76">
            <w:pPr>
              <w:pStyle w:val="Listenabsatz"/>
              <w:widowControl w:val="0"/>
              <w:numPr>
                <w:ilvl w:val="0"/>
                <w:numId w:val="19"/>
              </w:numPr>
              <w:pBdr>
                <w:top w:val="nil"/>
                <w:left w:val="nil"/>
                <w:bottom w:val="nil"/>
                <w:right w:val="nil"/>
                <w:between w:val="nil"/>
              </w:pBdr>
              <w:spacing w:line="240" w:lineRule="auto"/>
              <w:ind w:left="440" w:hanging="284"/>
              <w:rPr>
                <w:rFonts w:asciiTheme="minorHAnsi" w:eastAsia="Calibri" w:hAnsiTheme="minorHAnsi" w:cs="Calibri"/>
                <w:sz w:val="24"/>
                <w:szCs w:val="24"/>
                <w:lang w:val="en-US"/>
              </w:rPr>
            </w:pPr>
            <w:r w:rsidRPr="00930B76">
              <w:rPr>
                <w:rFonts w:asciiTheme="minorHAnsi" w:eastAsia="Calibri" w:hAnsiTheme="minorHAnsi" w:cs="Calibri"/>
                <w:sz w:val="24"/>
                <w:szCs w:val="24"/>
                <w:lang w:val="en-US"/>
              </w:rPr>
              <w:t>Commercially reasonable budget has been allocated.</w:t>
            </w:r>
          </w:p>
          <w:p w14:paraId="64A927E0" w14:textId="3F9D8365" w:rsidR="00930B76" w:rsidRDefault="00A51779" w:rsidP="00930B76">
            <w:pPr>
              <w:pStyle w:val="Listenabsatz"/>
              <w:widowControl w:val="0"/>
              <w:numPr>
                <w:ilvl w:val="0"/>
                <w:numId w:val="8"/>
              </w:numPr>
              <w:pBdr>
                <w:top w:val="nil"/>
                <w:left w:val="nil"/>
                <w:bottom w:val="nil"/>
                <w:right w:val="nil"/>
                <w:between w:val="nil"/>
              </w:pBdr>
              <w:spacing w:line="240" w:lineRule="auto"/>
              <w:ind w:left="156" w:hanging="142"/>
              <w:rPr>
                <w:rFonts w:asciiTheme="minorHAnsi" w:eastAsia="Calibri" w:hAnsiTheme="minorHAnsi" w:cs="Calibri"/>
                <w:sz w:val="24"/>
                <w:szCs w:val="24"/>
                <w:lang w:val="en-US"/>
              </w:rPr>
            </w:pPr>
            <w:r>
              <w:rPr>
                <w:rFonts w:asciiTheme="minorHAnsi" w:eastAsia="Calibri" w:hAnsiTheme="minorHAnsi" w:cs="Calibri"/>
                <w:sz w:val="24"/>
                <w:szCs w:val="24"/>
                <w:lang w:val="en-US"/>
              </w:rPr>
              <w:br/>
            </w:r>
            <w:r>
              <w:rPr>
                <w:rFonts w:asciiTheme="minorHAnsi" w:eastAsia="Calibri" w:hAnsiTheme="minorHAnsi" w:cs="Calibri"/>
                <w:sz w:val="24"/>
                <w:szCs w:val="24"/>
                <w:lang w:val="en-US"/>
              </w:rPr>
              <w:br/>
            </w:r>
            <w:r>
              <w:rPr>
                <w:rFonts w:asciiTheme="minorHAnsi" w:eastAsia="Calibri" w:hAnsiTheme="minorHAnsi" w:cs="Calibri"/>
                <w:sz w:val="24"/>
                <w:szCs w:val="24"/>
                <w:lang w:val="en-US"/>
              </w:rPr>
              <w:br/>
            </w:r>
            <w:r>
              <w:rPr>
                <w:rFonts w:asciiTheme="minorHAnsi" w:eastAsia="Calibri" w:hAnsiTheme="minorHAnsi" w:cs="Calibri"/>
                <w:sz w:val="24"/>
                <w:szCs w:val="24"/>
                <w:lang w:val="en-US"/>
              </w:rPr>
              <w:br/>
            </w:r>
            <w:r>
              <w:rPr>
                <w:rFonts w:asciiTheme="minorHAnsi" w:eastAsia="Calibri" w:hAnsiTheme="minorHAnsi" w:cs="Calibri"/>
                <w:sz w:val="24"/>
                <w:szCs w:val="24"/>
                <w:lang w:val="en-US"/>
              </w:rPr>
              <w:br/>
            </w:r>
            <w:r w:rsidR="00B04670" w:rsidRPr="00930B76">
              <w:rPr>
                <w:rFonts w:asciiTheme="minorHAnsi" w:eastAsia="Calibri" w:hAnsiTheme="minorHAnsi" w:cs="Calibri"/>
                <w:sz w:val="24"/>
                <w:szCs w:val="24"/>
                <w:lang w:val="en-US"/>
              </w:rPr>
              <w:t xml:space="preserve">Assign responsibilities to develop and maintain </w:t>
            </w:r>
            <w:r w:rsidR="00B04670" w:rsidRPr="00930B76">
              <w:rPr>
                <w:rFonts w:asciiTheme="minorHAnsi" w:eastAsia="Calibri" w:hAnsiTheme="minorHAnsi" w:cs="Calibri"/>
                <w:color w:val="F79646" w:themeColor="accent6"/>
                <w:sz w:val="24"/>
                <w:szCs w:val="24"/>
                <w:lang w:val="en-US"/>
              </w:rPr>
              <w:t>Open Source compliance policy and processes</w:t>
            </w:r>
            <w:r w:rsidR="00B04670" w:rsidRPr="00930B76">
              <w:rPr>
                <w:rFonts w:asciiTheme="minorHAnsi" w:eastAsia="Calibri" w:hAnsiTheme="minorHAnsi" w:cs="Calibri"/>
                <w:sz w:val="24"/>
                <w:szCs w:val="24"/>
                <w:lang w:val="en-US"/>
              </w:rPr>
              <w:t>;</w:t>
            </w:r>
            <w:r>
              <w:rPr>
                <w:rFonts w:asciiTheme="minorHAnsi" w:eastAsia="Calibri" w:hAnsiTheme="minorHAnsi" w:cs="Calibri"/>
                <w:sz w:val="24"/>
                <w:szCs w:val="24"/>
                <w:lang w:val="en-US"/>
              </w:rPr>
              <w:br/>
            </w:r>
            <w:r>
              <w:rPr>
                <w:rFonts w:asciiTheme="minorHAnsi" w:eastAsia="Calibri" w:hAnsiTheme="minorHAnsi" w:cs="Calibri"/>
                <w:sz w:val="24"/>
                <w:szCs w:val="24"/>
                <w:lang w:val="en-US"/>
              </w:rPr>
              <w:br/>
            </w:r>
          </w:p>
          <w:p w14:paraId="0C026851" w14:textId="29FD8EB4" w:rsidR="00930B76" w:rsidRDefault="00B04670" w:rsidP="00930B76">
            <w:pPr>
              <w:pStyle w:val="Listenabsatz"/>
              <w:widowControl w:val="0"/>
              <w:numPr>
                <w:ilvl w:val="0"/>
                <w:numId w:val="8"/>
              </w:numPr>
              <w:pBdr>
                <w:top w:val="nil"/>
                <w:left w:val="nil"/>
                <w:bottom w:val="nil"/>
                <w:right w:val="nil"/>
                <w:between w:val="nil"/>
              </w:pBdr>
              <w:spacing w:line="240" w:lineRule="auto"/>
              <w:ind w:left="156" w:hanging="142"/>
              <w:rPr>
                <w:rFonts w:asciiTheme="minorHAnsi" w:eastAsia="Calibri" w:hAnsiTheme="minorHAnsi" w:cs="Calibri"/>
                <w:sz w:val="24"/>
                <w:szCs w:val="24"/>
                <w:lang w:val="en-US"/>
              </w:rPr>
            </w:pPr>
            <w:r w:rsidRPr="00930B76">
              <w:rPr>
                <w:rFonts w:asciiTheme="minorHAnsi" w:eastAsia="Calibri" w:hAnsiTheme="minorHAnsi" w:cs="Calibri"/>
                <w:sz w:val="24"/>
                <w:szCs w:val="24"/>
                <w:lang w:val="en-US"/>
              </w:rPr>
              <w:lastRenderedPageBreak/>
              <w:t xml:space="preserve">Legal expertise pertaining to Open Source compliance is accessible to the </w:t>
            </w:r>
            <w:r w:rsidRPr="00930B76">
              <w:rPr>
                <w:rFonts w:asciiTheme="minorHAnsi" w:eastAsia="Calibri" w:hAnsiTheme="minorHAnsi" w:cs="Calibri"/>
                <w:color w:val="F79646" w:themeColor="accent6"/>
                <w:sz w:val="24"/>
                <w:szCs w:val="24"/>
                <w:lang w:val="en-US"/>
              </w:rPr>
              <w:t xml:space="preserve">Open Source Compliance role </w:t>
            </w:r>
            <w:r w:rsidRPr="00930B76">
              <w:rPr>
                <w:rFonts w:asciiTheme="minorHAnsi" w:eastAsia="Calibri" w:hAnsiTheme="minorHAnsi" w:cs="Calibri"/>
                <w:sz w:val="24"/>
                <w:szCs w:val="24"/>
                <w:lang w:val="en-US"/>
              </w:rPr>
              <w:t>(e.g., could be internal or external); and</w:t>
            </w:r>
            <w:r w:rsidR="00A51779">
              <w:rPr>
                <w:rFonts w:asciiTheme="minorHAnsi" w:eastAsia="Calibri" w:hAnsiTheme="minorHAnsi" w:cs="Calibri"/>
                <w:sz w:val="24"/>
                <w:szCs w:val="24"/>
                <w:lang w:val="en-US"/>
              </w:rPr>
              <w:br/>
            </w:r>
            <w:r w:rsidR="00A51779">
              <w:rPr>
                <w:rFonts w:asciiTheme="minorHAnsi" w:eastAsia="Calibri" w:hAnsiTheme="minorHAnsi" w:cs="Calibri"/>
                <w:sz w:val="24"/>
                <w:szCs w:val="24"/>
                <w:lang w:val="en-US"/>
              </w:rPr>
              <w:br/>
            </w:r>
            <w:r w:rsidR="00A51779">
              <w:rPr>
                <w:rFonts w:asciiTheme="minorHAnsi" w:eastAsia="Calibri" w:hAnsiTheme="minorHAnsi" w:cs="Calibri"/>
                <w:sz w:val="24"/>
                <w:szCs w:val="24"/>
                <w:lang w:val="en-US"/>
              </w:rPr>
              <w:br/>
            </w:r>
          </w:p>
          <w:p w14:paraId="52C9F3B2" w14:textId="20F2570E" w:rsidR="00B04670" w:rsidRPr="00930B76" w:rsidRDefault="00B04670" w:rsidP="00930B76">
            <w:pPr>
              <w:pStyle w:val="Listenabsatz"/>
              <w:widowControl w:val="0"/>
              <w:numPr>
                <w:ilvl w:val="0"/>
                <w:numId w:val="8"/>
              </w:numPr>
              <w:pBdr>
                <w:top w:val="nil"/>
                <w:left w:val="nil"/>
                <w:bottom w:val="nil"/>
                <w:right w:val="nil"/>
                <w:between w:val="nil"/>
              </w:pBdr>
              <w:spacing w:line="240" w:lineRule="auto"/>
              <w:ind w:left="156" w:hanging="142"/>
              <w:rPr>
                <w:rFonts w:asciiTheme="minorHAnsi" w:eastAsia="Calibri" w:hAnsiTheme="minorHAnsi" w:cs="Calibri"/>
                <w:sz w:val="24"/>
                <w:szCs w:val="24"/>
                <w:lang w:val="en-US"/>
              </w:rPr>
            </w:pPr>
            <w:r w:rsidRPr="00930B76">
              <w:rPr>
                <w:rFonts w:asciiTheme="minorHAnsi" w:eastAsia="Calibri" w:hAnsiTheme="minorHAnsi" w:cs="Calibri"/>
                <w:sz w:val="24"/>
                <w:szCs w:val="24"/>
                <w:lang w:val="en-US"/>
              </w:rPr>
              <w:t xml:space="preserve">A process exists for the resolution </w:t>
            </w:r>
            <w:r w:rsidRPr="00930B76">
              <w:rPr>
                <w:rFonts w:asciiTheme="minorHAnsi" w:eastAsia="Calibri" w:hAnsiTheme="minorHAnsi" w:cs="Calibri"/>
                <w:color w:val="F79646" w:themeColor="accent6"/>
                <w:sz w:val="24"/>
                <w:szCs w:val="24"/>
                <w:lang w:val="en-US"/>
              </w:rPr>
              <w:t>of Open Source compliance issues</w:t>
            </w:r>
            <w:r w:rsidRPr="00930B76">
              <w:rPr>
                <w:rFonts w:asciiTheme="minorHAnsi" w:eastAsia="Calibri" w:hAnsiTheme="minorHAnsi" w:cs="Calibri"/>
                <w:sz w:val="24"/>
                <w:szCs w:val="24"/>
                <w:lang w:val="en-US"/>
              </w:rPr>
              <w:t>.</w:t>
            </w:r>
          </w:p>
          <w:p w14:paraId="6CD510D8" w14:textId="77777777" w:rsidR="0069548A" w:rsidRPr="003731A2" w:rsidRDefault="0069548A"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622BC238" w14:textId="77777777" w:rsidR="0069548A" w:rsidRPr="003731A2" w:rsidRDefault="0069548A"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3B9CFD57" w14:textId="77777777" w:rsidR="0069548A" w:rsidRPr="003731A2" w:rsidRDefault="0069548A"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2896D154" w14:textId="0209EDDC" w:rsidR="00B04670" w:rsidRPr="003731A2" w:rsidRDefault="00B04670"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Verification Material(s):</w:t>
            </w:r>
          </w:p>
          <w:p w14:paraId="3CE938F1" w14:textId="7002590F" w:rsidR="00B04670" w:rsidRPr="003731A2" w:rsidRDefault="00B04670"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 xml:space="preserve">2.2.1 Name of persons, group or function in </w:t>
            </w:r>
            <w:r w:rsidRPr="00950490">
              <w:rPr>
                <w:rFonts w:asciiTheme="minorHAnsi" w:eastAsia="Calibri" w:hAnsiTheme="minorHAnsi" w:cs="Calibri"/>
                <w:color w:val="F79646" w:themeColor="accent6"/>
                <w:sz w:val="24"/>
                <w:szCs w:val="24"/>
                <w:lang w:val="en-US"/>
              </w:rPr>
              <w:t xml:space="preserve">Open Source Compliance </w:t>
            </w:r>
            <w:r w:rsidRPr="003731A2">
              <w:rPr>
                <w:rFonts w:asciiTheme="minorHAnsi" w:eastAsia="Calibri" w:hAnsiTheme="minorHAnsi" w:cs="Calibri"/>
                <w:sz w:val="24"/>
                <w:szCs w:val="24"/>
                <w:lang w:val="en-US"/>
              </w:rPr>
              <w:t>role(s) internally identified.</w:t>
            </w:r>
          </w:p>
          <w:p w14:paraId="65E4D711" w14:textId="77777777" w:rsidR="0069548A" w:rsidRPr="003731A2" w:rsidRDefault="0069548A"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1584A461" w14:textId="77777777" w:rsidR="0069548A" w:rsidRPr="003731A2" w:rsidRDefault="0069548A"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5A3A3C95" w14:textId="171B8331" w:rsidR="00B04670" w:rsidRPr="003731A2" w:rsidRDefault="00B04670"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 xml:space="preserve">2.2.2 Identification of legal expertise available to </w:t>
            </w:r>
            <w:r w:rsidRPr="00950490">
              <w:rPr>
                <w:rFonts w:asciiTheme="minorHAnsi" w:eastAsia="Calibri" w:hAnsiTheme="minorHAnsi" w:cs="Calibri"/>
                <w:color w:val="F79646" w:themeColor="accent6"/>
                <w:sz w:val="24"/>
                <w:szCs w:val="24"/>
                <w:lang w:val="en-US"/>
              </w:rPr>
              <w:t>Open Source Compliance</w:t>
            </w:r>
            <w:r w:rsidRPr="003731A2">
              <w:rPr>
                <w:rFonts w:asciiTheme="minorHAnsi" w:eastAsia="Calibri" w:hAnsiTheme="minorHAnsi" w:cs="Calibri"/>
                <w:sz w:val="24"/>
                <w:szCs w:val="24"/>
                <w:lang w:val="en-US"/>
              </w:rPr>
              <w:t xml:space="preserve"> role(s) which could be internal or external.</w:t>
            </w:r>
          </w:p>
          <w:p w14:paraId="5CDEE9FE" w14:textId="77777777" w:rsidR="0069548A" w:rsidRPr="003731A2" w:rsidRDefault="0069548A"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62C89581" w14:textId="77777777" w:rsidR="0069548A" w:rsidRPr="003731A2" w:rsidRDefault="0069548A"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4C02577A" w14:textId="77777777" w:rsidR="00950490" w:rsidRDefault="00950490"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07330177" w14:textId="108EA952" w:rsidR="00B04670" w:rsidRPr="003731A2" w:rsidRDefault="00B04670"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 xml:space="preserve">2.2.3 A documented procedure that assigns internal responsibilities for </w:t>
            </w:r>
            <w:r w:rsidRPr="00950490">
              <w:rPr>
                <w:rFonts w:asciiTheme="minorHAnsi" w:eastAsia="Calibri" w:hAnsiTheme="minorHAnsi" w:cs="Calibri"/>
                <w:color w:val="F79646" w:themeColor="accent6"/>
                <w:sz w:val="24"/>
                <w:szCs w:val="24"/>
                <w:lang w:val="en-US"/>
              </w:rPr>
              <w:t>Open Source compliance</w:t>
            </w:r>
            <w:r w:rsidRPr="003731A2">
              <w:rPr>
                <w:rFonts w:asciiTheme="minorHAnsi" w:eastAsia="Calibri" w:hAnsiTheme="minorHAnsi" w:cs="Calibri"/>
                <w:sz w:val="24"/>
                <w:szCs w:val="24"/>
                <w:lang w:val="en-US"/>
              </w:rPr>
              <w:t>.</w:t>
            </w:r>
          </w:p>
          <w:p w14:paraId="2C6CE182" w14:textId="77777777" w:rsidR="0069548A" w:rsidRPr="003731A2" w:rsidRDefault="0069548A"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4ACBE3D5" w14:textId="4F4444A7" w:rsidR="00B04670" w:rsidRPr="003731A2" w:rsidRDefault="00950490"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r>
              <w:rPr>
                <w:rFonts w:asciiTheme="minorHAnsi" w:eastAsia="Calibri" w:hAnsiTheme="minorHAnsi" w:cs="Calibri"/>
                <w:sz w:val="24"/>
                <w:szCs w:val="24"/>
                <w:lang w:val="en-US"/>
              </w:rPr>
              <w:br/>
            </w:r>
            <w:r w:rsidR="00B04670" w:rsidRPr="003731A2">
              <w:rPr>
                <w:rFonts w:asciiTheme="minorHAnsi" w:eastAsia="Calibri" w:hAnsiTheme="minorHAnsi" w:cs="Calibri"/>
                <w:sz w:val="24"/>
                <w:szCs w:val="24"/>
                <w:lang w:val="en-US"/>
              </w:rPr>
              <w:t>2.2.4 A documented procedure for handling the review and remediation of non-compliant cases.</w:t>
            </w:r>
          </w:p>
          <w:p w14:paraId="07FB0E36" w14:textId="77777777" w:rsidR="0069548A" w:rsidRPr="003731A2" w:rsidRDefault="0069548A"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1836DBC1" w14:textId="77777777" w:rsidR="0069548A" w:rsidRPr="003731A2" w:rsidRDefault="0069548A"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425495FB" w14:textId="77777777" w:rsidR="00950490" w:rsidRDefault="00950490"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0AF045AA" w14:textId="3C87D71F" w:rsidR="00B04670" w:rsidRPr="003731A2" w:rsidRDefault="00B04670"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Rationale:</w:t>
            </w:r>
          </w:p>
          <w:p w14:paraId="691D52CB" w14:textId="3EAD31B9" w:rsidR="00110640" w:rsidRPr="003731A2" w:rsidRDefault="00B04670"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 xml:space="preserve">To ensure internal </w:t>
            </w:r>
            <w:r w:rsidRPr="00950490">
              <w:rPr>
                <w:rFonts w:asciiTheme="minorHAnsi" w:eastAsia="Calibri" w:hAnsiTheme="minorHAnsi" w:cs="Calibri"/>
                <w:color w:val="F79646" w:themeColor="accent6"/>
                <w:sz w:val="24"/>
                <w:szCs w:val="24"/>
                <w:lang w:val="en-US"/>
              </w:rPr>
              <w:t xml:space="preserve">Open Source responsibilities </w:t>
            </w:r>
            <w:r w:rsidRPr="003731A2">
              <w:rPr>
                <w:rFonts w:asciiTheme="minorHAnsi" w:eastAsia="Calibri" w:hAnsiTheme="minorHAnsi" w:cs="Calibri"/>
                <w:sz w:val="24"/>
                <w:szCs w:val="24"/>
                <w:lang w:val="en-US"/>
              </w:rPr>
              <w:t xml:space="preserve">have been </w:t>
            </w:r>
            <w:commentRangeStart w:id="35"/>
            <w:r w:rsidRPr="003731A2">
              <w:rPr>
                <w:rFonts w:asciiTheme="minorHAnsi" w:eastAsia="Calibri" w:hAnsiTheme="minorHAnsi" w:cs="Calibri"/>
                <w:sz w:val="24"/>
                <w:szCs w:val="24"/>
                <w:lang w:val="en-US"/>
              </w:rPr>
              <w:t xml:space="preserve">effectively </w:t>
            </w:r>
            <w:commentRangeEnd w:id="35"/>
            <w:r w:rsidR="00802808">
              <w:rPr>
                <w:rStyle w:val="Kommentarzeichen"/>
              </w:rPr>
              <w:commentReference w:id="35"/>
            </w:r>
            <w:r w:rsidRPr="003731A2">
              <w:rPr>
                <w:rFonts w:asciiTheme="minorHAnsi" w:eastAsia="Calibri" w:hAnsiTheme="minorHAnsi" w:cs="Calibri"/>
                <w:sz w:val="24"/>
                <w:szCs w:val="24"/>
                <w:lang w:val="en-US"/>
              </w:rPr>
              <w:t>assigned.</w:t>
            </w:r>
          </w:p>
        </w:tc>
        <w:tc>
          <w:tcPr>
            <w:tcW w:w="3177" w:type="dxa"/>
            <w:shd w:val="clear" w:color="auto" w:fill="auto"/>
            <w:tcMar>
              <w:top w:w="100" w:type="dxa"/>
              <w:left w:w="100" w:type="dxa"/>
              <w:bottom w:w="100" w:type="dxa"/>
              <w:right w:w="100" w:type="dxa"/>
            </w:tcMar>
          </w:tcPr>
          <w:p w14:paraId="58E37DB2" w14:textId="2D360AB1" w:rsidR="003755F4" w:rsidRPr="00FC253B" w:rsidRDefault="003755F4"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FC253B">
              <w:rPr>
                <w:rFonts w:asciiTheme="minorHAnsi" w:eastAsia="Calibri" w:hAnsiTheme="minorHAnsi" w:cs="Calibri"/>
                <w:color w:val="4F81BD" w:themeColor="accent1"/>
                <w:sz w:val="24"/>
                <w:szCs w:val="24"/>
              </w:rPr>
              <w:lastRenderedPageBreak/>
              <w:t xml:space="preserve">2.1 Identifikation der Funktion eines </w:t>
            </w:r>
            <w:r w:rsidR="00FC253B" w:rsidRPr="00FC253B">
              <w:rPr>
                <w:rFonts w:asciiTheme="minorHAnsi" w:eastAsia="Calibri" w:hAnsiTheme="minorHAnsi" w:cs="Calibri"/>
                <w:color w:val="4F81BD" w:themeColor="accent1"/>
                <w:sz w:val="24"/>
                <w:szCs w:val="24"/>
              </w:rPr>
              <w:t>Open-Source</w:t>
            </w:r>
            <w:r w:rsidRPr="00FC253B">
              <w:rPr>
                <w:rFonts w:asciiTheme="minorHAnsi" w:eastAsia="Calibri" w:hAnsiTheme="minorHAnsi" w:cs="Calibri"/>
                <w:color w:val="4F81BD" w:themeColor="accent1"/>
                <w:sz w:val="24"/>
                <w:szCs w:val="24"/>
              </w:rPr>
              <w:t>-Ansprechpartners ("</w:t>
            </w:r>
            <w:r w:rsidR="00FC253B" w:rsidRPr="00FC253B">
              <w:rPr>
                <w:rFonts w:asciiTheme="minorHAnsi" w:eastAsia="Calibri" w:hAnsiTheme="minorHAnsi" w:cs="Calibri"/>
                <w:color w:val="4F81BD" w:themeColor="accent1"/>
                <w:sz w:val="24"/>
                <w:szCs w:val="24"/>
              </w:rPr>
              <w:t xml:space="preserve">Open Source </w:t>
            </w:r>
            <w:r w:rsidRPr="00FC253B">
              <w:rPr>
                <w:rFonts w:asciiTheme="minorHAnsi" w:eastAsia="Calibri" w:hAnsiTheme="minorHAnsi" w:cs="Calibri"/>
                <w:color w:val="4F81BD" w:themeColor="accent1"/>
                <w:sz w:val="24"/>
                <w:szCs w:val="24"/>
              </w:rPr>
              <w:t>Lia</w:t>
            </w:r>
            <w:r w:rsidR="001B0B97">
              <w:rPr>
                <w:rFonts w:asciiTheme="minorHAnsi" w:eastAsia="Calibri" w:hAnsiTheme="minorHAnsi" w:cs="Calibri"/>
                <w:color w:val="4F81BD" w:themeColor="accent1"/>
                <w:sz w:val="24"/>
                <w:szCs w:val="24"/>
              </w:rPr>
              <w:t>i</w:t>
            </w:r>
            <w:r w:rsidRPr="00FC253B">
              <w:rPr>
                <w:rFonts w:asciiTheme="minorHAnsi" w:eastAsia="Calibri" w:hAnsiTheme="minorHAnsi" w:cs="Calibri"/>
                <w:color w:val="4F81BD" w:themeColor="accent1"/>
                <w:sz w:val="24"/>
                <w:szCs w:val="24"/>
              </w:rPr>
              <w:t>son"), der auch außerhalb der Organisation bekannt gegeben wird.</w:t>
            </w:r>
          </w:p>
          <w:p w14:paraId="2A5A090E" w14:textId="77777777" w:rsidR="003755F4" w:rsidRPr="003731A2" w:rsidRDefault="003755F4"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5B1A2D6F" w14:textId="2B931057" w:rsidR="003755F4" w:rsidRPr="001B0B97" w:rsidRDefault="003755F4"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1B0B97">
              <w:rPr>
                <w:rFonts w:asciiTheme="minorHAnsi" w:eastAsia="Calibri" w:hAnsiTheme="minorHAnsi" w:cs="Calibri"/>
                <w:color w:val="4F81BD" w:themeColor="accent1"/>
                <w:sz w:val="24"/>
                <w:szCs w:val="24"/>
              </w:rPr>
              <w:t xml:space="preserve">Ernennung einer oder mehrerer Einzelpersonen, die für die Entgegennahme und Bearbeitung externer </w:t>
            </w:r>
            <w:r w:rsidR="001B0B97" w:rsidRPr="001B0B97">
              <w:rPr>
                <w:rFonts w:asciiTheme="minorHAnsi" w:eastAsia="Calibri" w:hAnsiTheme="minorHAnsi" w:cs="Calibri"/>
                <w:color w:val="4F81BD" w:themeColor="accent1"/>
                <w:sz w:val="24"/>
                <w:szCs w:val="24"/>
              </w:rPr>
              <w:t>Open-Source</w:t>
            </w:r>
            <w:r w:rsidRPr="001B0B97">
              <w:rPr>
                <w:rFonts w:asciiTheme="minorHAnsi" w:eastAsia="Calibri" w:hAnsiTheme="minorHAnsi" w:cs="Calibri"/>
                <w:color w:val="4F81BD" w:themeColor="accent1"/>
                <w:sz w:val="24"/>
                <w:szCs w:val="24"/>
              </w:rPr>
              <w:t>-Anfragen verantwortlich sind;</w:t>
            </w:r>
          </w:p>
          <w:p w14:paraId="164DE2E1" w14:textId="77777777" w:rsidR="003755F4" w:rsidRPr="003731A2" w:rsidRDefault="003755F4"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45058643" w14:textId="70012378" w:rsidR="003755F4" w:rsidRPr="001B0B97" w:rsidRDefault="003755F4"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1B0B97">
              <w:rPr>
                <w:rFonts w:asciiTheme="minorHAnsi" w:eastAsia="Calibri" w:hAnsiTheme="minorHAnsi" w:cs="Calibri"/>
                <w:color w:val="4F81BD" w:themeColor="accent1"/>
                <w:sz w:val="24"/>
                <w:szCs w:val="24"/>
              </w:rPr>
              <w:t xml:space="preserve">Die </w:t>
            </w:r>
            <w:r w:rsidR="001B0B97" w:rsidRPr="001B0B97">
              <w:rPr>
                <w:rFonts w:asciiTheme="minorHAnsi" w:eastAsia="Calibri" w:hAnsiTheme="minorHAnsi" w:cs="Calibri"/>
                <w:color w:val="4F81BD" w:themeColor="accent1"/>
                <w:sz w:val="24"/>
                <w:szCs w:val="24"/>
              </w:rPr>
              <w:t xml:space="preserve">Open Source </w:t>
            </w:r>
            <w:r w:rsidRPr="001B0B97">
              <w:rPr>
                <w:rFonts w:asciiTheme="minorHAnsi" w:eastAsia="Calibri" w:hAnsiTheme="minorHAnsi" w:cs="Calibri"/>
                <w:color w:val="4F81BD" w:themeColor="accent1"/>
                <w:sz w:val="24"/>
                <w:szCs w:val="24"/>
              </w:rPr>
              <w:t xml:space="preserve">Liaison muss </w:t>
            </w:r>
            <w:r w:rsidR="001B0B97" w:rsidRPr="001B0B97">
              <w:rPr>
                <w:rFonts w:asciiTheme="minorHAnsi" w:eastAsia="Calibri" w:hAnsiTheme="minorHAnsi" w:cs="Calibri"/>
                <w:color w:val="4F81BD" w:themeColor="accent1"/>
                <w:sz w:val="24"/>
                <w:szCs w:val="24"/>
              </w:rPr>
              <w:t>wirtschaftlich sinnvolle</w:t>
            </w:r>
            <w:r w:rsidRPr="001B0B97">
              <w:rPr>
                <w:rFonts w:asciiTheme="minorHAnsi" w:eastAsia="Calibri" w:hAnsiTheme="minorHAnsi" w:cs="Calibri"/>
                <w:color w:val="4F81BD" w:themeColor="accent1"/>
                <w:sz w:val="24"/>
                <w:szCs w:val="24"/>
              </w:rPr>
              <w:t xml:space="preserve"> Anstrengungen unternehmen, um auf </w:t>
            </w:r>
            <w:r w:rsidR="001B0B97" w:rsidRPr="001B0B97">
              <w:rPr>
                <w:rFonts w:asciiTheme="minorHAnsi" w:eastAsia="Calibri" w:hAnsiTheme="minorHAnsi" w:cs="Calibri"/>
                <w:color w:val="4F81BD" w:themeColor="accent1"/>
                <w:sz w:val="24"/>
                <w:szCs w:val="24"/>
              </w:rPr>
              <w:t>Open-Source</w:t>
            </w:r>
            <w:r w:rsidRPr="001B0B97">
              <w:rPr>
                <w:rFonts w:asciiTheme="minorHAnsi" w:eastAsia="Calibri" w:hAnsiTheme="minorHAnsi" w:cs="Calibri"/>
                <w:color w:val="4F81BD" w:themeColor="accent1"/>
                <w:sz w:val="24"/>
                <w:szCs w:val="24"/>
              </w:rPr>
              <w:t xml:space="preserve">-Compliance-Anfragen zu reagieren; und öffentlich den Kommunikationskanal bekannt machen, über den </w:t>
            </w:r>
            <w:commentRangeStart w:id="37"/>
            <w:r w:rsidRPr="001B0B97">
              <w:rPr>
                <w:rFonts w:asciiTheme="minorHAnsi" w:eastAsia="Calibri" w:hAnsiTheme="minorHAnsi" w:cs="Calibri"/>
                <w:color w:val="4F81BD" w:themeColor="accent1"/>
                <w:sz w:val="24"/>
                <w:szCs w:val="24"/>
              </w:rPr>
              <w:t>er/sie</w:t>
            </w:r>
            <w:commentRangeStart w:id="38"/>
            <w:r w:rsidR="001B0B97" w:rsidRPr="001B0B97">
              <w:rPr>
                <w:rFonts w:asciiTheme="minorHAnsi" w:eastAsia="Calibri" w:hAnsiTheme="minorHAnsi" w:cs="Calibri"/>
                <w:color w:val="4F81BD" w:themeColor="accent1"/>
                <w:sz w:val="24"/>
                <w:szCs w:val="24"/>
              </w:rPr>
              <w:t>/*</w:t>
            </w:r>
            <w:commentRangeEnd w:id="38"/>
            <w:r w:rsidR="001B0B97" w:rsidRPr="001B0B97">
              <w:rPr>
                <w:rStyle w:val="Kommentarzeichen"/>
                <w:color w:val="4F81BD" w:themeColor="accent1"/>
              </w:rPr>
              <w:commentReference w:id="38"/>
            </w:r>
            <w:r w:rsidRPr="001B0B97">
              <w:rPr>
                <w:rFonts w:asciiTheme="minorHAnsi" w:eastAsia="Calibri" w:hAnsiTheme="minorHAnsi" w:cs="Calibri"/>
                <w:color w:val="4F81BD" w:themeColor="accent1"/>
                <w:sz w:val="24"/>
                <w:szCs w:val="24"/>
              </w:rPr>
              <w:t xml:space="preserve"> </w:t>
            </w:r>
            <w:commentRangeEnd w:id="37"/>
            <w:r w:rsidR="00A3094E">
              <w:rPr>
                <w:rStyle w:val="Kommentarzeichen"/>
              </w:rPr>
              <w:commentReference w:id="37"/>
            </w:r>
            <w:r w:rsidRPr="001B0B97">
              <w:rPr>
                <w:rFonts w:asciiTheme="minorHAnsi" w:eastAsia="Calibri" w:hAnsiTheme="minorHAnsi" w:cs="Calibri"/>
                <w:color w:val="4F81BD" w:themeColor="accent1"/>
                <w:sz w:val="24"/>
                <w:szCs w:val="24"/>
              </w:rPr>
              <w:t>kontaktiert werden kann.</w:t>
            </w:r>
          </w:p>
          <w:p w14:paraId="7FFC9ED7" w14:textId="77777777" w:rsidR="003755F4" w:rsidRPr="003731A2" w:rsidRDefault="003755F4"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19668A88" w14:textId="77777777" w:rsidR="003755F4" w:rsidRPr="001B0B97" w:rsidRDefault="003755F4"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1B0B97">
              <w:rPr>
                <w:rFonts w:asciiTheme="minorHAnsi" w:eastAsia="Calibri" w:hAnsiTheme="minorHAnsi" w:cs="Calibri"/>
                <w:color w:val="4F81BD" w:themeColor="accent1"/>
                <w:sz w:val="24"/>
                <w:szCs w:val="24"/>
              </w:rPr>
              <w:t xml:space="preserve">Verifikationsmaterial: </w:t>
            </w:r>
          </w:p>
          <w:p w14:paraId="0DDD3097" w14:textId="596003C7" w:rsidR="003755F4" w:rsidRPr="001B0B97" w:rsidRDefault="003755F4"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1B0B97">
              <w:rPr>
                <w:rFonts w:asciiTheme="minorHAnsi" w:eastAsia="Calibri" w:hAnsiTheme="minorHAnsi" w:cs="Calibri"/>
                <w:color w:val="4F81BD" w:themeColor="accent1"/>
                <w:sz w:val="24"/>
                <w:szCs w:val="24"/>
              </w:rPr>
              <w:t xml:space="preserve">2.1.1 Eine öffentlich sichtbare Bekanntgabe </w:t>
            </w:r>
            <w:del w:id="39" w:author="Jan Thielscher" w:date="2019-01-08T22:27:00Z">
              <w:r w:rsidRPr="001B0B97" w:rsidDel="00802808">
                <w:rPr>
                  <w:rFonts w:asciiTheme="minorHAnsi" w:eastAsia="Calibri" w:hAnsiTheme="minorHAnsi" w:cs="Calibri"/>
                  <w:color w:val="4F81BD" w:themeColor="accent1"/>
                  <w:sz w:val="24"/>
                  <w:szCs w:val="24"/>
                </w:rPr>
                <w:delText xml:space="preserve">der </w:delText>
              </w:r>
            </w:del>
            <w:ins w:id="40" w:author="Jan Thielscher" w:date="2019-01-08T22:27:00Z">
              <w:r w:rsidR="00802808" w:rsidRPr="001B0B97">
                <w:rPr>
                  <w:rFonts w:asciiTheme="minorHAnsi" w:eastAsia="Calibri" w:hAnsiTheme="minorHAnsi" w:cs="Calibri"/>
                  <w:color w:val="4F81BD" w:themeColor="accent1"/>
                  <w:sz w:val="24"/>
                  <w:szCs w:val="24"/>
                </w:rPr>
                <w:t>de</w:t>
              </w:r>
              <w:r w:rsidR="00802808">
                <w:rPr>
                  <w:rFonts w:asciiTheme="minorHAnsi" w:eastAsia="Calibri" w:hAnsiTheme="minorHAnsi" w:cs="Calibri"/>
                  <w:color w:val="4F81BD" w:themeColor="accent1"/>
                  <w:sz w:val="24"/>
                  <w:szCs w:val="24"/>
                </w:rPr>
                <w:t>s</w:t>
              </w:r>
              <w:r w:rsidR="00802808" w:rsidRPr="001B0B97">
                <w:rPr>
                  <w:rFonts w:asciiTheme="minorHAnsi" w:eastAsia="Calibri" w:hAnsiTheme="minorHAnsi" w:cs="Calibri"/>
                  <w:color w:val="4F81BD" w:themeColor="accent1"/>
                  <w:sz w:val="24"/>
                  <w:szCs w:val="24"/>
                </w:rPr>
                <w:t xml:space="preserve"> </w:t>
              </w:r>
            </w:ins>
            <w:r w:rsidR="001B0B97" w:rsidRPr="001B0B97">
              <w:rPr>
                <w:rFonts w:asciiTheme="minorHAnsi" w:eastAsia="Calibri" w:hAnsiTheme="minorHAnsi" w:cs="Calibri"/>
                <w:color w:val="4F81BD" w:themeColor="accent1"/>
                <w:sz w:val="24"/>
                <w:szCs w:val="24"/>
              </w:rPr>
              <w:t>Open-Source-</w:t>
            </w:r>
            <w:del w:id="41" w:author="Jan Thielscher" w:date="2019-01-08T22:27:00Z">
              <w:r w:rsidRPr="001B0B97" w:rsidDel="00802808">
                <w:rPr>
                  <w:rFonts w:asciiTheme="minorHAnsi" w:eastAsia="Calibri" w:hAnsiTheme="minorHAnsi" w:cs="Calibri"/>
                  <w:color w:val="4F81BD" w:themeColor="accent1"/>
                  <w:sz w:val="24"/>
                  <w:szCs w:val="24"/>
                </w:rPr>
                <w:delText>Lia</w:delText>
              </w:r>
              <w:r w:rsidR="001B0B97" w:rsidRPr="001B0B97" w:rsidDel="00802808">
                <w:rPr>
                  <w:rFonts w:asciiTheme="minorHAnsi" w:eastAsia="Calibri" w:hAnsiTheme="minorHAnsi" w:cs="Calibri"/>
                  <w:color w:val="4F81BD" w:themeColor="accent1"/>
                  <w:sz w:val="24"/>
                  <w:szCs w:val="24"/>
                </w:rPr>
                <w:delText>i</w:delText>
              </w:r>
              <w:r w:rsidRPr="001B0B97" w:rsidDel="00802808">
                <w:rPr>
                  <w:rFonts w:asciiTheme="minorHAnsi" w:eastAsia="Calibri" w:hAnsiTheme="minorHAnsi" w:cs="Calibri"/>
                  <w:color w:val="4F81BD" w:themeColor="accent1"/>
                  <w:sz w:val="24"/>
                  <w:szCs w:val="24"/>
                </w:rPr>
                <w:delText xml:space="preserve">son </w:delText>
              </w:r>
            </w:del>
            <w:ins w:id="42" w:author="Jan Thielscher" w:date="2019-01-08T22:27:00Z">
              <w:r w:rsidR="00802808">
                <w:rPr>
                  <w:rFonts w:asciiTheme="minorHAnsi" w:eastAsia="Calibri" w:hAnsiTheme="minorHAnsi" w:cs="Calibri"/>
                  <w:color w:val="4F81BD" w:themeColor="accent1"/>
                  <w:sz w:val="24"/>
                  <w:szCs w:val="24"/>
                </w:rPr>
                <w:t>Ansprechpartners</w:t>
              </w:r>
              <w:r w:rsidR="00802808" w:rsidRPr="001B0B97">
                <w:rPr>
                  <w:rFonts w:asciiTheme="minorHAnsi" w:eastAsia="Calibri" w:hAnsiTheme="minorHAnsi" w:cs="Calibri"/>
                  <w:color w:val="4F81BD" w:themeColor="accent1"/>
                  <w:sz w:val="24"/>
                  <w:szCs w:val="24"/>
                </w:rPr>
                <w:t xml:space="preserve"> </w:t>
              </w:r>
            </w:ins>
            <w:r w:rsidRPr="001B0B97">
              <w:rPr>
                <w:rFonts w:asciiTheme="minorHAnsi" w:eastAsia="Calibri" w:hAnsiTheme="minorHAnsi" w:cs="Calibri"/>
                <w:color w:val="4F81BD" w:themeColor="accent1"/>
                <w:sz w:val="24"/>
                <w:szCs w:val="24"/>
              </w:rPr>
              <w:t xml:space="preserve">(z. B. durch Veröffentlichen einer Kontakt-E-Mail-Adresse oder Aufnahme in das Open Compliance-Verzeichnis der Linux </w:t>
            </w:r>
            <w:proofErr w:type="spellStart"/>
            <w:r w:rsidRPr="001B0B97">
              <w:rPr>
                <w:rFonts w:asciiTheme="minorHAnsi" w:eastAsia="Calibri" w:hAnsiTheme="minorHAnsi" w:cs="Calibri"/>
                <w:color w:val="4F81BD" w:themeColor="accent1"/>
                <w:sz w:val="24"/>
                <w:szCs w:val="24"/>
              </w:rPr>
              <w:t>Foundation</w:t>
            </w:r>
            <w:proofErr w:type="spellEnd"/>
            <w:r w:rsidRPr="001B0B97">
              <w:rPr>
                <w:rFonts w:asciiTheme="minorHAnsi" w:eastAsia="Calibri" w:hAnsiTheme="minorHAnsi" w:cs="Calibri"/>
                <w:color w:val="4F81BD" w:themeColor="accent1"/>
                <w:sz w:val="24"/>
                <w:szCs w:val="24"/>
              </w:rPr>
              <w:t>).</w:t>
            </w:r>
          </w:p>
          <w:p w14:paraId="799DD8A2" w14:textId="77777777" w:rsidR="003755F4" w:rsidRPr="003731A2" w:rsidRDefault="003755F4"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378CBF81" w14:textId="0442DED6" w:rsidR="003755F4" w:rsidRPr="001B0B97" w:rsidRDefault="003755F4"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1B0B97">
              <w:rPr>
                <w:rFonts w:asciiTheme="minorHAnsi" w:eastAsia="Calibri" w:hAnsiTheme="minorHAnsi" w:cs="Calibri"/>
                <w:color w:val="4F81BD" w:themeColor="accent1"/>
                <w:sz w:val="24"/>
                <w:szCs w:val="24"/>
              </w:rPr>
              <w:t xml:space="preserve">2.1.2 Ein intern dokumentiertes Verfahren, das die Verantwortung für den Empfang und die Bearbeitung von </w:t>
            </w:r>
            <w:r w:rsidR="001B0B97" w:rsidRPr="001B0B97">
              <w:rPr>
                <w:rFonts w:asciiTheme="minorHAnsi" w:eastAsia="Calibri" w:hAnsiTheme="minorHAnsi" w:cs="Calibri"/>
                <w:color w:val="4F81BD" w:themeColor="accent1"/>
                <w:sz w:val="24"/>
                <w:szCs w:val="24"/>
              </w:rPr>
              <w:t>Open-Source</w:t>
            </w:r>
            <w:r w:rsidRPr="001B0B97">
              <w:rPr>
                <w:rFonts w:asciiTheme="minorHAnsi" w:eastAsia="Calibri" w:hAnsiTheme="minorHAnsi" w:cs="Calibri"/>
                <w:color w:val="4F81BD" w:themeColor="accent1"/>
                <w:sz w:val="24"/>
                <w:szCs w:val="24"/>
              </w:rPr>
              <w:t>-Compliance-Anfragen zuweist.</w:t>
            </w:r>
          </w:p>
          <w:p w14:paraId="2D9B8D0F" w14:textId="77777777" w:rsidR="003755F4" w:rsidRPr="003731A2" w:rsidRDefault="003755F4"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437F4015" w14:textId="77777777" w:rsidR="003755F4" w:rsidRPr="001B0B97" w:rsidRDefault="003755F4"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1B0B97">
              <w:rPr>
                <w:rFonts w:asciiTheme="minorHAnsi" w:eastAsia="Calibri" w:hAnsiTheme="minorHAnsi" w:cs="Calibri"/>
                <w:color w:val="4F81BD" w:themeColor="accent1"/>
                <w:sz w:val="24"/>
                <w:szCs w:val="24"/>
              </w:rPr>
              <w:t>Begründung:</w:t>
            </w:r>
          </w:p>
          <w:p w14:paraId="03CA31FC" w14:textId="534B6251" w:rsidR="003755F4" w:rsidRPr="001B0B97" w:rsidRDefault="003755F4"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1B0B97">
              <w:rPr>
                <w:rFonts w:asciiTheme="minorHAnsi" w:eastAsia="Calibri" w:hAnsiTheme="minorHAnsi" w:cs="Calibri"/>
                <w:color w:val="4F81BD" w:themeColor="accent1"/>
                <w:sz w:val="24"/>
                <w:szCs w:val="24"/>
              </w:rPr>
              <w:t xml:space="preserve">Es soll sichergestellt werden, dass es für Dritte eine angemessene Möglichkeit gibt, sich mit der Organisation in Bezug auf </w:t>
            </w:r>
            <w:r w:rsidR="001B0B97" w:rsidRPr="001B0B97">
              <w:rPr>
                <w:rFonts w:asciiTheme="minorHAnsi" w:eastAsia="Calibri" w:hAnsiTheme="minorHAnsi" w:cs="Calibri"/>
                <w:color w:val="4F81BD" w:themeColor="accent1"/>
                <w:sz w:val="24"/>
                <w:szCs w:val="24"/>
              </w:rPr>
              <w:t>Open-Source</w:t>
            </w:r>
            <w:r w:rsidRPr="001B0B97">
              <w:rPr>
                <w:rFonts w:asciiTheme="minorHAnsi" w:eastAsia="Calibri" w:hAnsiTheme="minorHAnsi" w:cs="Calibri"/>
                <w:color w:val="4F81BD" w:themeColor="accent1"/>
                <w:sz w:val="24"/>
                <w:szCs w:val="24"/>
              </w:rPr>
              <w:t xml:space="preserve">-Compliance-Anfragen in Verbindung zu setzen und dass die Verantwortung zur Bearbeitung entsprechender Anfragen </w:t>
            </w:r>
            <w:del w:id="43" w:author="Jan Thielscher" w:date="2019-01-08T22:28:00Z">
              <w:r w:rsidRPr="001B0B97" w:rsidDel="00802808">
                <w:rPr>
                  <w:rFonts w:asciiTheme="minorHAnsi" w:eastAsia="Calibri" w:hAnsiTheme="minorHAnsi" w:cs="Calibri"/>
                  <w:color w:val="4F81BD" w:themeColor="accent1"/>
                  <w:sz w:val="24"/>
                  <w:szCs w:val="24"/>
                </w:rPr>
                <w:delText>effektiv zugeordnet wird</w:delText>
              </w:r>
            </w:del>
            <w:ins w:id="44" w:author="Jan Thielscher" w:date="2019-01-08T22:28:00Z">
              <w:r w:rsidR="00802808">
                <w:rPr>
                  <w:rFonts w:asciiTheme="minorHAnsi" w:eastAsia="Calibri" w:hAnsiTheme="minorHAnsi" w:cs="Calibri"/>
                  <w:color w:val="4F81BD" w:themeColor="accent1"/>
                  <w:sz w:val="24"/>
                  <w:szCs w:val="24"/>
                </w:rPr>
                <w:t>tatsächlich besteht</w:t>
              </w:r>
            </w:ins>
            <w:ins w:id="45" w:author="Jan Thielscher" w:date="2019-01-08T22:29:00Z">
              <w:r w:rsidR="00802808">
                <w:rPr>
                  <w:rFonts w:asciiTheme="minorHAnsi" w:eastAsia="Calibri" w:hAnsiTheme="minorHAnsi" w:cs="Calibri"/>
                  <w:color w:val="4F81BD" w:themeColor="accent1"/>
                  <w:sz w:val="24"/>
                  <w:szCs w:val="24"/>
                </w:rPr>
                <w:t xml:space="preserve"> (wahrgenommen wird)</w:t>
              </w:r>
            </w:ins>
            <w:r w:rsidRPr="001B0B97">
              <w:rPr>
                <w:rFonts w:asciiTheme="minorHAnsi" w:eastAsia="Calibri" w:hAnsiTheme="minorHAnsi" w:cs="Calibri"/>
                <w:color w:val="4F81BD" w:themeColor="accent1"/>
                <w:sz w:val="24"/>
                <w:szCs w:val="24"/>
              </w:rPr>
              <w:t>.</w:t>
            </w:r>
          </w:p>
          <w:p w14:paraId="7EEC478A" w14:textId="77777777" w:rsidR="003755F4" w:rsidRPr="003731A2" w:rsidRDefault="003755F4"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498185C6" w14:textId="4F89A39F" w:rsidR="003755F4" w:rsidRPr="001B0B97" w:rsidRDefault="003755F4"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1B0B97">
              <w:rPr>
                <w:rFonts w:asciiTheme="minorHAnsi" w:eastAsia="Calibri" w:hAnsiTheme="minorHAnsi" w:cs="Calibri"/>
                <w:color w:val="4F81BD" w:themeColor="accent1"/>
                <w:sz w:val="24"/>
                <w:szCs w:val="24"/>
              </w:rPr>
              <w:t xml:space="preserve">2.2 Identifikation der internen </w:t>
            </w:r>
            <w:r w:rsidR="001B0B97" w:rsidRPr="001B0B97">
              <w:rPr>
                <w:rFonts w:asciiTheme="minorHAnsi" w:eastAsia="Calibri" w:hAnsiTheme="minorHAnsi" w:cs="Calibri"/>
                <w:color w:val="4F81BD" w:themeColor="accent1"/>
                <w:sz w:val="24"/>
                <w:szCs w:val="24"/>
              </w:rPr>
              <w:t>Open-Source</w:t>
            </w:r>
            <w:r w:rsidRPr="001B0B97">
              <w:rPr>
                <w:rFonts w:asciiTheme="minorHAnsi" w:eastAsia="Calibri" w:hAnsiTheme="minorHAnsi" w:cs="Calibri"/>
                <w:color w:val="4F81BD" w:themeColor="accent1"/>
                <w:sz w:val="24"/>
                <w:szCs w:val="24"/>
              </w:rPr>
              <w:t>-Compliance Rolle(n).</w:t>
            </w:r>
          </w:p>
          <w:p w14:paraId="270EA08C" w14:textId="77777777" w:rsidR="00930B76" w:rsidRDefault="003755F4" w:rsidP="003731A2">
            <w:pPr>
              <w:pStyle w:val="Listenabsatz"/>
              <w:widowControl w:val="0"/>
              <w:numPr>
                <w:ilvl w:val="0"/>
                <w:numId w:val="15"/>
              </w:numPr>
              <w:pBdr>
                <w:top w:val="nil"/>
                <w:left w:val="nil"/>
                <w:bottom w:val="nil"/>
                <w:right w:val="nil"/>
                <w:between w:val="nil"/>
              </w:pBdr>
              <w:spacing w:line="240" w:lineRule="auto"/>
              <w:ind w:left="237" w:hanging="199"/>
              <w:rPr>
                <w:rFonts w:asciiTheme="minorHAnsi" w:eastAsia="Calibri" w:hAnsiTheme="minorHAnsi" w:cs="Calibri"/>
                <w:color w:val="4F81BD" w:themeColor="accent1"/>
                <w:sz w:val="24"/>
                <w:szCs w:val="24"/>
              </w:rPr>
            </w:pPr>
            <w:r w:rsidRPr="00930B76">
              <w:rPr>
                <w:rFonts w:asciiTheme="minorHAnsi" w:eastAsia="Calibri" w:hAnsiTheme="minorHAnsi" w:cs="Calibri"/>
                <w:color w:val="4F81BD" w:themeColor="accent1"/>
                <w:sz w:val="24"/>
                <w:szCs w:val="24"/>
              </w:rPr>
              <w:t xml:space="preserve">Zuweisen der Verantwortung zur Verwaltung und zum Management der internen </w:t>
            </w:r>
            <w:r w:rsidR="001B0B97" w:rsidRPr="00930B76">
              <w:rPr>
                <w:rFonts w:asciiTheme="minorHAnsi" w:eastAsia="Calibri" w:hAnsiTheme="minorHAnsi" w:cs="Calibri"/>
                <w:color w:val="4F81BD" w:themeColor="accent1"/>
                <w:sz w:val="24"/>
                <w:szCs w:val="24"/>
              </w:rPr>
              <w:t>Open-Source</w:t>
            </w:r>
            <w:r w:rsidRPr="00930B76">
              <w:rPr>
                <w:rFonts w:asciiTheme="minorHAnsi" w:eastAsia="Calibri" w:hAnsiTheme="minorHAnsi" w:cs="Calibri"/>
                <w:color w:val="4F81BD" w:themeColor="accent1"/>
                <w:sz w:val="24"/>
                <w:szCs w:val="24"/>
              </w:rPr>
              <w:t xml:space="preserve">-Compliance an individuelle Mitarbeiter. Die </w:t>
            </w:r>
            <w:r w:rsidR="001B0B97" w:rsidRPr="00930B76">
              <w:rPr>
                <w:rFonts w:asciiTheme="minorHAnsi" w:eastAsia="Calibri" w:hAnsiTheme="minorHAnsi" w:cs="Calibri"/>
                <w:color w:val="4F81BD" w:themeColor="accent1"/>
                <w:sz w:val="24"/>
                <w:szCs w:val="24"/>
              </w:rPr>
              <w:t>Open-Source</w:t>
            </w:r>
            <w:r w:rsidRPr="00930B76">
              <w:rPr>
                <w:rFonts w:asciiTheme="minorHAnsi" w:eastAsia="Calibri" w:hAnsiTheme="minorHAnsi" w:cs="Calibri"/>
                <w:color w:val="4F81BD" w:themeColor="accent1"/>
                <w:sz w:val="24"/>
                <w:szCs w:val="24"/>
              </w:rPr>
              <w:t xml:space="preserve">-Compliance-Verantwortlichen und die </w:t>
            </w:r>
            <w:r w:rsidR="001B0B97" w:rsidRPr="00930B76">
              <w:rPr>
                <w:rFonts w:asciiTheme="minorHAnsi" w:eastAsia="Calibri" w:hAnsiTheme="minorHAnsi" w:cs="Calibri"/>
                <w:color w:val="4F81BD" w:themeColor="accent1"/>
                <w:sz w:val="24"/>
                <w:szCs w:val="24"/>
              </w:rPr>
              <w:t>Open-Source</w:t>
            </w:r>
            <w:r w:rsidRPr="00930B76">
              <w:rPr>
                <w:rFonts w:asciiTheme="minorHAnsi" w:eastAsia="Calibri" w:hAnsiTheme="minorHAnsi" w:cs="Calibri"/>
                <w:color w:val="4F81BD" w:themeColor="accent1"/>
                <w:sz w:val="24"/>
                <w:szCs w:val="24"/>
              </w:rPr>
              <w:t>-Liaison können dieselben Personen sein.</w:t>
            </w:r>
          </w:p>
          <w:p w14:paraId="082435D5" w14:textId="4F63144D" w:rsidR="003755F4" w:rsidRPr="00930B76" w:rsidRDefault="00930B76" w:rsidP="003731A2">
            <w:pPr>
              <w:pStyle w:val="Listenabsatz"/>
              <w:widowControl w:val="0"/>
              <w:numPr>
                <w:ilvl w:val="0"/>
                <w:numId w:val="15"/>
              </w:numPr>
              <w:pBdr>
                <w:top w:val="nil"/>
                <w:left w:val="nil"/>
                <w:bottom w:val="nil"/>
                <w:right w:val="nil"/>
                <w:between w:val="nil"/>
              </w:pBdr>
              <w:spacing w:line="240" w:lineRule="auto"/>
              <w:ind w:left="237" w:hanging="199"/>
              <w:rPr>
                <w:rFonts w:asciiTheme="minorHAnsi" w:eastAsia="Calibri" w:hAnsiTheme="minorHAnsi" w:cs="Calibri"/>
                <w:color w:val="4F81BD" w:themeColor="accent1"/>
                <w:sz w:val="24"/>
                <w:szCs w:val="24"/>
              </w:rPr>
            </w:pPr>
            <w:r w:rsidRPr="00930B76">
              <w:rPr>
                <w:rFonts w:asciiTheme="minorHAnsi" w:eastAsia="Calibri" w:hAnsiTheme="minorHAnsi" w:cs="Calibri"/>
                <w:color w:val="4F81BD" w:themeColor="accent1"/>
                <w:sz w:val="24"/>
                <w:szCs w:val="24"/>
              </w:rPr>
              <w:t>Die Aktivitäten des Open-Source-</w:t>
            </w:r>
            <w:r w:rsidR="003755F4" w:rsidRPr="00930B76">
              <w:rPr>
                <w:rFonts w:asciiTheme="minorHAnsi" w:eastAsia="Calibri" w:hAnsiTheme="minorHAnsi" w:cs="Calibri"/>
                <w:color w:val="4F81BD" w:themeColor="accent1"/>
                <w:sz w:val="24"/>
                <w:szCs w:val="24"/>
              </w:rPr>
              <w:t>Compliance-Management</w:t>
            </w:r>
            <w:r w:rsidRPr="00930B76">
              <w:rPr>
                <w:rFonts w:asciiTheme="minorHAnsi" w:eastAsia="Calibri" w:hAnsiTheme="minorHAnsi" w:cs="Calibri"/>
                <w:color w:val="4F81BD" w:themeColor="accent1"/>
                <w:sz w:val="24"/>
                <w:szCs w:val="24"/>
              </w:rPr>
              <w:t xml:space="preserve">s </w:t>
            </w:r>
            <w:r w:rsidR="003755F4" w:rsidRPr="00930B76">
              <w:rPr>
                <w:rFonts w:asciiTheme="minorHAnsi" w:eastAsia="Calibri" w:hAnsiTheme="minorHAnsi" w:cs="Calibri"/>
                <w:color w:val="4F81BD" w:themeColor="accent1"/>
                <w:sz w:val="24"/>
                <w:szCs w:val="24"/>
              </w:rPr>
              <w:t>verfügen über ausreichende Ressourcen:</w:t>
            </w:r>
          </w:p>
          <w:p w14:paraId="44B5BB7D" w14:textId="24327567" w:rsidR="00930B76" w:rsidRDefault="003755F4" w:rsidP="00930B76">
            <w:pPr>
              <w:numPr>
                <w:ilvl w:val="0"/>
                <w:numId w:val="16"/>
              </w:numPr>
              <w:pBdr>
                <w:top w:val="nil"/>
                <w:left w:val="nil"/>
                <w:bottom w:val="nil"/>
                <w:right w:val="nil"/>
                <w:between w:val="nil"/>
              </w:pBdr>
              <w:spacing w:line="240" w:lineRule="auto"/>
              <w:ind w:left="521" w:hanging="286"/>
              <w:contextualSpacing/>
              <w:rPr>
                <w:rFonts w:asciiTheme="minorHAnsi" w:eastAsia="Calibri" w:hAnsiTheme="minorHAnsi" w:cs="Calibri"/>
                <w:color w:val="4F81BD" w:themeColor="accent1"/>
                <w:sz w:val="24"/>
                <w:szCs w:val="24"/>
              </w:rPr>
            </w:pPr>
            <w:r w:rsidRPr="00930B76">
              <w:rPr>
                <w:rFonts w:asciiTheme="minorHAnsi" w:eastAsia="Calibri" w:hAnsiTheme="minorHAnsi" w:cs="Calibri"/>
                <w:color w:val="4F81BD" w:themeColor="accent1"/>
                <w:sz w:val="24"/>
                <w:szCs w:val="24"/>
              </w:rPr>
              <w:t xml:space="preserve">für die Ausführung der Rolle </w:t>
            </w:r>
            <w:r w:rsidR="00930B76" w:rsidRPr="00930B76">
              <w:rPr>
                <w:rFonts w:asciiTheme="minorHAnsi" w:eastAsia="Calibri" w:hAnsiTheme="minorHAnsi" w:cs="Calibri"/>
                <w:color w:val="4F81BD" w:themeColor="accent1"/>
                <w:sz w:val="24"/>
                <w:szCs w:val="24"/>
              </w:rPr>
              <w:t>wurde ausreichend Zeit zur Verfügung gestellt</w:t>
            </w:r>
            <w:r w:rsidRPr="00930B76">
              <w:rPr>
                <w:rFonts w:asciiTheme="minorHAnsi" w:eastAsia="Calibri" w:hAnsiTheme="minorHAnsi" w:cs="Calibri"/>
                <w:color w:val="4F81BD" w:themeColor="accent1"/>
                <w:sz w:val="24"/>
                <w:szCs w:val="24"/>
              </w:rPr>
              <w:t>; und</w:t>
            </w:r>
          </w:p>
          <w:p w14:paraId="07408076" w14:textId="77777777" w:rsidR="00930B76" w:rsidRPr="00930B76" w:rsidRDefault="00930B76" w:rsidP="00930B76">
            <w:pPr>
              <w:numPr>
                <w:ilvl w:val="0"/>
                <w:numId w:val="16"/>
              </w:numPr>
              <w:pBdr>
                <w:top w:val="nil"/>
                <w:left w:val="nil"/>
                <w:bottom w:val="nil"/>
                <w:right w:val="nil"/>
                <w:between w:val="nil"/>
              </w:pBdr>
              <w:spacing w:line="240" w:lineRule="auto"/>
              <w:ind w:left="521" w:hanging="286"/>
              <w:contextualSpacing/>
              <w:rPr>
                <w:rFonts w:asciiTheme="minorHAnsi" w:eastAsia="Calibri" w:hAnsiTheme="minorHAnsi" w:cs="Calibri"/>
                <w:sz w:val="24"/>
                <w:szCs w:val="24"/>
              </w:rPr>
            </w:pPr>
            <w:r w:rsidRPr="00930B76">
              <w:rPr>
                <w:rFonts w:asciiTheme="minorHAnsi" w:eastAsia="Calibri" w:hAnsiTheme="minorHAnsi" w:cs="Calibri"/>
                <w:color w:val="4F81BD" w:themeColor="accent1"/>
                <w:sz w:val="24"/>
                <w:szCs w:val="24"/>
              </w:rPr>
              <w:t>es wurde ein a</w:t>
            </w:r>
            <w:r w:rsidR="003755F4" w:rsidRPr="00930B76">
              <w:rPr>
                <w:rFonts w:asciiTheme="minorHAnsi" w:eastAsia="Calibri" w:hAnsiTheme="minorHAnsi" w:cs="Calibri"/>
                <w:color w:val="4F81BD" w:themeColor="accent1"/>
                <w:sz w:val="24"/>
                <w:szCs w:val="24"/>
              </w:rPr>
              <w:t xml:space="preserve">ngemessenes </w:t>
            </w:r>
            <w:r w:rsidRPr="00930B76">
              <w:rPr>
                <w:rFonts w:asciiTheme="minorHAnsi" w:eastAsia="Calibri" w:hAnsiTheme="minorHAnsi" w:cs="Calibri"/>
                <w:color w:val="4F81BD" w:themeColor="accent1"/>
                <w:sz w:val="24"/>
                <w:szCs w:val="24"/>
              </w:rPr>
              <w:t>finanzielles B</w:t>
            </w:r>
            <w:r w:rsidR="003755F4" w:rsidRPr="00930B76">
              <w:rPr>
                <w:rFonts w:asciiTheme="minorHAnsi" w:eastAsia="Calibri" w:hAnsiTheme="minorHAnsi" w:cs="Calibri"/>
                <w:color w:val="4F81BD" w:themeColor="accent1"/>
                <w:sz w:val="24"/>
                <w:szCs w:val="24"/>
              </w:rPr>
              <w:t>udget zu</w:t>
            </w:r>
            <w:r w:rsidRPr="00930B76">
              <w:rPr>
                <w:rFonts w:asciiTheme="minorHAnsi" w:eastAsia="Calibri" w:hAnsiTheme="minorHAnsi" w:cs="Calibri"/>
                <w:color w:val="4F81BD" w:themeColor="accent1"/>
                <w:sz w:val="24"/>
                <w:szCs w:val="24"/>
              </w:rPr>
              <w:t>gewiesen</w:t>
            </w:r>
            <w:r w:rsidR="003755F4" w:rsidRPr="00930B76">
              <w:rPr>
                <w:rFonts w:asciiTheme="minorHAnsi" w:eastAsia="Calibri" w:hAnsiTheme="minorHAnsi" w:cs="Calibri"/>
                <w:color w:val="4F81BD" w:themeColor="accent1"/>
                <w:sz w:val="24"/>
                <w:szCs w:val="24"/>
              </w:rPr>
              <w:t>.</w:t>
            </w:r>
          </w:p>
          <w:p w14:paraId="4419F4C7" w14:textId="34E18FB8" w:rsidR="00930B76" w:rsidRPr="00930B76" w:rsidRDefault="003755F4" w:rsidP="003731A2">
            <w:pPr>
              <w:widowControl w:val="0"/>
              <w:numPr>
                <w:ilvl w:val="0"/>
                <w:numId w:val="14"/>
              </w:numPr>
              <w:pBdr>
                <w:top w:val="nil"/>
                <w:left w:val="nil"/>
                <w:bottom w:val="nil"/>
                <w:right w:val="nil"/>
                <w:between w:val="nil"/>
              </w:pBdr>
              <w:spacing w:line="240" w:lineRule="auto"/>
              <w:ind w:left="237" w:hanging="199"/>
              <w:contextualSpacing/>
              <w:rPr>
                <w:rFonts w:asciiTheme="minorHAnsi" w:eastAsia="Calibri" w:hAnsiTheme="minorHAnsi" w:cs="Calibri"/>
                <w:color w:val="4F81BD" w:themeColor="accent1"/>
                <w:sz w:val="24"/>
                <w:szCs w:val="24"/>
              </w:rPr>
            </w:pPr>
            <w:r w:rsidRPr="00930B76">
              <w:rPr>
                <w:rFonts w:asciiTheme="minorHAnsi" w:eastAsia="Calibri" w:hAnsiTheme="minorHAnsi" w:cs="Calibri"/>
                <w:color w:val="4F81BD" w:themeColor="accent1"/>
                <w:sz w:val="24"/>
                <w:szCs w:val="24"/>
              </w:rPr>
              <w:t xml:space="preserve">Zuweisen der Verantwortlichkeiten zur Entwicklung und Pflege von </w:t>
            </w:r>
            <w:r w:rsidR="00930B76" w:rsidRPr="00930B76">
              <w:rPr>
                <w:rFonts w:asciiTheme="minorHAnsi" w:eastAsia="Calibri" w:hAnsiTheme="minorHAnsi" w:cs="Calibri"/>
                <w:color w:val="4F81BD" w:themeColor="accent1"/>
                <w:sz w:val="24"/>
                <w:szCs w:val="24"/>
              </w:rPr>
              <w:t>Open-Source</w:t>
            </w:r>
            <w:r w:rsidRPr="00930B76">
              <w:rPr>
                <w:rFonts w:asciiTheme="minorHAnsi" w:eastAsia="Calibri" w:hAnsiTheme="minorHAnsi" w:cs="Calibri"/>
                <w:color w:val="4F81BD" w:themeColor="accent1"/>
                <w:sz w:val="24"/>
                <w:szCs w:val="24"/>
              </w:rPr>
              <w:t xml:space="preserve">-Compliance-Richtlinie und </w:t>
            </w:r>
            <w:r w:rsidRPr="00930B76">
              <w:rPr>
                <w:rFonts w:asciiTheme="minorHAnsi" w:eastAsia="Calibri" w:hAnsiTheme="minorHAnsi" w:cs="Calibri"/>
                <w:color w:val="4F81BD" w:themeColor="accent1"/>
                <w:sz w:val="24"/>
                <w:szCs w:val="24"/>
              </w:rPr>
              <w:lastRenderedPageBreak/>
              <w:t>-Prozessen;</w:t>
            </w:r>
          </w:p>
          <w:p w14:paraId="0928C963" w14:textId="71112C3C" w:rsidR="00930B76" w:rsidRPr="00930B76" w:rsidRDefault="003755F4" w:rsidP="003731A2">
            <w:pPr>
              <w:widowControl w:val="0"/>
              <w:numPr>
                <w:ilvl w:val="0"/>
                <w:numId w:val="14"/>
              </w:numPr>
              <w:pBdr>
                <w:top w:val="nil"/>
                <w:left w:val="nil"/>
                <w:bottom w:val="nil"/>
                <w:right w:val="nil"/>
                <w:between w:val="nil"/>
              </w:pBdr>
              <w:spacing w:line="240" w:lineRule="auto"/>
              <w:ind w:left="237" w:hanging="199"/>
              <w:contextualSpacing/>
              <w:rPr>
                <w:rFonts w:asciiTheme="minorHAnsi" w:eastAsia="Calibri" w:hAnsiTheme="minorHAnsi" w:cs="Calibri"/>
                <w:color w:val="4F81BD" w:themeColor="accent1"/>
                <w:sz w:val="24"/>
                <w:szCs w:val="24"/>
              </w:rPr>
            </w:pPr>
            <w:r w:rsidRPr="00930B76">
              <w:rPr>
                <w:rFonts w:asciiTheme="minorHAnsi" w:eastAsia="Calibri" w:hAnsiTheme="minorHAnsi" w:cs="Calibri"/>
                <w:color w:val="4F81BD" w:themeColor="accent1"/>
                <w:sz w:val="24"/>
                <w:szCs w:val="24"/>
              </w:rPr>
              <w:t xml:space="preserve">Gewährleisten, dass juristische Expertise in Bezug auf die </w:t>
            </w:r>
            <w:r w:rsidR="00930B76" w:rsidRPr="00930B76">
              <w:rPr>
                <w:rFonts w:asciiTheme="minorHAnsi" w:eastAsia="Calibri" w:hAnsiTheme="minorHAnsi" w:cs="Calibri"/>
                <w:color w:val="4F81BD" w:themeColor="accent1"/>
                <w:sz w:val="24"/>
                <w:szCs w:val="24"/>
              </w:rPr>
              <w:t>Open-Source</w:t>
            </w:r>
            <w:r w:rsidRPr="00930B76">
              <w:rPr>
                <w:rFonts w:asciiTheme="minorHAnsi" w:eastAsia="Calibri" w:hAnsiTheme="minorHAnsi" w:cs="Calibri"/>
                <w:color w:val="4F81BD" w:themeColor="accent1"/>
                <w:sz w:val="24"/>
                <w:szCs w:val="24"/>
              </w:rPr>
              <w:t xml:space="preserve">-Compliance vorhanden und für die </w:t>
            </w:r>
            <w:r w:rsidR="00930B76" w:rsidRPr="00930B76">
              <w:rPr>
                <w:rFonts w:asciiTheme="minorHAnsi" w:eastAsia="Calibri" w:hAnsiTheme="minorHAnsi" w:cs="Calibri"/>
                <w:color w:val="4F81BD" w:themeColor="accent1"/>
                <w:sz w:val="24"/>
                <w:szCs w:val="24"/>
              </w:rPr>
              <w:t>Open-Source</w:t>
            </w:r>
            <w:r w:rsidRPr="00930B76">
              <w:rPr>
                <w:rFonts w:asciiTheme="minorHAnsi" w:eastAsia="Calibri" w:hAnsiTheme="minorHAnsi" w:cs="Calibri"/>
                <w:color w:val="4F81BD" w:themeColor="accent1"/>
                <w:sz w:val="24"/>
                <w:szCs w:val="24"/>
              </w:rPr>
              <w:t>-Compliance-Verantwortlichen (intern oder extern) zugänglich ist; und</w:t>
            </w:r>
          </w:p>
          <w:p w14:paraId="2BC370AA" w14:textId="5B15CF25" w:rsidR="003755F4" w:rsidRPr="00930B76" w:rsidRDefault="003755F4" w:rsidP="003731A2">
            <w:pPr>
              <w:widowControl w:val="0"/>
              <w:numPr>
                <w:ilvl w:val="0"/>
                <w:numId w:val="14"/>
              </w:numPr>
              <w:pBdr>
                <w:top w:val="nil"/>
                <w:left w:val="nil"/>
                <w:bottom w:val="nil"/>
                <w:right w:val="nil"/>
                <w:between w:val="nil"/>
              </w:pBdr>
              <w:spacing w:line="240" w:lineRule="auto"/>
              <w:ind w:left="237" w:hanging="199"/>
              <w:contextualSpacing/>
              <w:rPr>
                <w:rFonts w:asciiTheme="minorHAnsi" w:eastAsia="Calibri" w:hAnsiTheme="minorHAnsi" w:cs="Calibri"/>
                <w:color w:val="4F81BD" w:themeColor="accent1"/>
                <w:sz w:val="24"/>
                <w:szCs w:val="24"/>
              </w:rPr>
            </w:pPr>
            <w:r w:rsidRPr="00930B76">
              <w:rPr>
                <w:rFonts w:asciiTheme="minorHAnsi" w:eastAsia="Calibri" w:hAnsiTheme="minorHAnsi" w:cs="Calibri"/>
                <w:color w:val="4F81BD" w:themeColor="accent1"/>
                <w:sz w:val="24"/>
                <w:szCs w:val="24"/>
              </w:rPr>
              <w:t xml:space="preserve">Sicherstellen, dass ein Prozess für die Lösung von </w:t>
            </w:r>
            <w:r w:rsidR="00930B76" w:rsidRPr="00930B76">
              <w:rPr>
                <w:rFonts w:asciiTheme="minorHAnsi" w:eastAsia="Calibri" w:hAnsiTheme="minorHAnsi" w:cs="Calibri"/>
                <w:color w:val="4F81BD" w:themeColor="accent1"/>
                <w:sz w:val="24"/>
                <w:szCs w:val="24"/>
              </w:rPr>
              <w:t>Open-Source</w:t>
            </w:r>
            <w:r w:rsidRPr="00930B76">
              <w:rPr>
                <w:rFonts w:asciiTheme="minorHAnsi" w:eastAsia="Calibri" w:hAnsiTheme="minorHAnsi" w:cs="Calibri"/>
                <w:color w:val="4F81BD" w:themeColor="accent1"/>
                <w:sz w:val="24"/>
                <w:szCs w:val="24"/>
              </w:rPr>
              <w:t>-Compliance-Problemen zur Verfügung steht.</w:t>
            </w:r>
          </w:p>
          <w:p w14:paraId="03C5EBD9" w14:textId="77777777" w:rsidR="003755F4" w:rsidRPr="003731A2" w:rsidRDefault="003755F4"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5AF59F40" w14:textId="77777777" w:rsidR="003755F4" w:rsidRPr="00950490" w:rsidRDefault="003755F4"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950490">
              <w:rPr>
                <w:rFonts w:asciiTheme="minorHAnsi" w:eastAsia="Calibri" w:hAnsiTheme="minorHAnsi" w:cs="Calibri"/>
                <w:color w:val="4F81BD" w:themeColor="accent1"/>
                <w:sz w:val="24"/>
                <w:szCs w:val="24"/>
              </w:rPr>
              <w:t>Verifikationsmaterial:</w:t>
            </w:r>
          </w:p>
          <w:p w14:paraId="1BEB35AA" w14:textId="025E2D8C" w:rsidR="003755F4" w:rsidRPr="00950490" w:rsidRDefault="003755F4"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950490">
              <w:rPr>
                <w:rFonts w:asciiTheme="minorHAnsi" w:eastAsia="Calibri" w:hAnsiTheme="minorHAnsi" w:cs="Calibri"/>
                <w:color w:val="4F81BD" w:themeColor="accent1"/>
                <w:sz w:val="24"/>
                <w:szCs w:val="24"/>
              </w:rPr>
              <w:t xml:space="preserve">2.2.1 Name der Personen, Gruppe oder Funktionen des/der </w:t>
            </w:r>
            <w:r w:rsidR="00950490" w:rsidRPr="00950490">
              <w:rPr>
                <w:rFonts w:asciiTheme="minorHAnsi" w:eastAsia="Calibri" w:hAnsiTheme="minorHAnsi" w:cs="Calibri"/>
                <w:color w:val="4F81BD" w:themeColor="accent1"/>
                <w:sz w:val="24"/>
                <w:szCs w:val="24"/>
              </w:rPr>
              <w:t>Open-Source</w:t>
            </w:r>
            <w:r w:rsidRPr="00950490">
              <w:rPr>
                <w:rFonts w:asciiTheme="minorHAnsi" w:eastAsia="Calibri" w:hAnsiTheme="minorHAnsi" w:cs="Calibri"/>
                <w:color w:val="4F81BD" w:themeColor="accent1"/>
                <w:sz w:val="24"/>
                <w:szCs w:val="24"/>
              </w:rPr>
              <w:t>-Compliance-Verantwortliche (n) sind intern identifiziert.</w:t>
            </w:r>
          </w:p>
          <w:p w14:paraId="29768550" w14:textId="77777777" w:rsidR="003755F4" w:rsidRPr="003731A2" w:rsidRDefault="003755F4"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42E51DA3" w14:textId="1C89A744" w:rsidR="003755F4" w:rsidRPr="00950490" w:rsidRDefault="003755F4"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950490">
              <w:rPr>
                <w:rFonts w:asciiTheme="minorHAnsi" w:eastAsia="Calibri" w:hAnsiTheme="minorHAnsi" w:cs="Calibri"/>
                <w:color w:val="4F81BD" w:themeColor="accent1"/>
                <w:sz w:val="24"/>
                <w:szCs w:val="24"/>
              </w:rPr>
              <w:t xml:space="preserve">2.2.2 Benennung der juristischen Expertise, die dem/den </w:t>
            </w:r>
            <w:r w:rsidR="00950490" w:rsidRPr="00950490">
              <w:rPr>
                <w:rFonts w:asciiTheme="minorHAnsi" w:eastAsia="Calibri" w:hAnsiTheme="minorHAnsi" w:cs="Calibri"/>
                <w:color w:val="4F81BD" w:themeColor="accent1"/>
                <w:sz w:val="24"/>
                <w:szCs w:val="24"/>
              </w:rPr>
              <w:t>Open-Source</w:t>
            </w:r>
            <w:r w:rsidRPr="00950490">
              <w:rPr>
                <w:rFonts w:asciiTheme="minorHAnsi" w:eastAsia="Calibri" w:hAnsiTheme="minorHAnsi" w:cs="Calibri"/>
                <w:color w:val="4F81BD" w:themeColor="accent1"/>
                <w:sz w:val="24"/>
                <w:szCs w:val="24"/>
              </w:rPr>
              <w:t>-Compliance-</w:t>
            </w:r>
            <w:r w:rsidR="00950490" w:rsidRPr="00950490">
              <w:rPr>
                <w:rFonts w:asciiTheme="minorHAnsi" w:eastAsia="Calibri" w:hAnsiTheme="minorHAnsi" w:cs="Calibri"/>
                <w:color w:val="4F81BD" w:themeColor="accent1"/>
                <w:sz w:val="24"/>
                <w:szCs w:val="24"/>
              </w:rPr>
              <w:t>v</w:t>
            </w:r>
            <w:r w:rsidRPr="00950490">
              <w:rPr>
                <w:rFonts w:asciiTheme="minorHAnsi" w:eastAsia="Calibri" w:hAnsiTheme="minorHAnsi" w:cs="Calibri"/>
                <w:color w:val="4F81BD" w:themeColor="accent1"/>
                <w:sz w:val="24"/>
                <w:szCs w:val="24"/>
              </w:rPr>
              <w:t>erantwortlichen intern oder extern zur Verfügung steht.</w:t>
            </w:r>
          </w:p>
          <w:p w14:paraId="6AAECC4E" w14:textId="77777777" w:rsidR="003755F4" w:rsidRPr="003731A2" w:rsidRDefault="003755F4"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4EE0C139" w14:textId="6CFD5F77" w:rsidR="003755F4" w:rsidRPr="00950490" w:rsidRDefault="003755F4"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950490">
              <w:rPr>
                <w:rFonts w:asciiTheme="minorHAnsi" w:eastAsia="Calibri" w:hAnsiTheme="minorHAnsi" w:cs="Calibri"/>
                <w:color w:val="4F81BD" w:themeColor="accent1"/>
                <w:sz w:val="24"/>
                <w:szCs w:val="24"/>
              </w:rPr>
              <w:t xml:space="preserve">2.2.3 Ein dokumentiertes Verfahren, das interne Verantwortlichkeiten für die </w:t>
            </w:r>
            <w:r w:rsidR="00950490" w:rsidRPr="00950490">
              <w:rPr>
                <w:rFonts w:asciiTheme="minorHAnsi" w:eastAsia="Calibri" w:hAnsiTheme="minorHAnsi" w:cs="Calibri"/>
                <w:color w:val="4F81BD" w:themeColor="accent1"/>
                <w:sz w:val="24"/>
                <w:szCs w:val="24"/>
              </w:rPr>
              <w:t>Open-Source</w:t>
            </w:r>
            <w:r w:rsidRPr="00950490">
              <w:rPr>
                <w:rFonts w:asciiTheme="minorHAnsi" w:eastAsia="Calibri" w:hAnsiTheme="minorHAnsi" w:cs="Calibri"/>
                <w:color w:val="4F81BD" w:themeColor="accent1"/>
                <w:sz w:val="24"/>
                <w:szCs w:val="24"/>
              </w:rPr>
              <w:t>-Compliance zuweist.</w:t>
            </w:r>
          </w:p>
          <w:p w14:paraId="1F618F56" w14:textId="77777777" w:rsidR="003755F4" w:rsidRPr="003731A2" w:rsidRDefault="003755F4"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7CC491BB" w14:textId="167C6052" w:rsidR="003755F4" w:rsidRPr="00950490" w:rsidRDefault="003755F4"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950490">
              <w:rPr>
                <w:rFonts w:asciiTheme="minorHAnsi" w:eastAsia="Calibri" w:hAnsiTheme="minorHAnsi" w:cs="Calibri"/>
                <w:color w:val="4F81BD" w:themeColor="accent1"/>
                <w:sz w:val="24"/>
                <w:szCs w:val="24"/>
              </w:rPr>
              <w:t xml:space="preserve">2.2.4 Ein dokumentiertes Verfahren zur Prüfung und Behebung von Fällen der Nichterfüllung von </w:t>
            </w:r>
            <w:r w:rsidR="00950490" w:rsidRPr="00950490">
              <w:rPr>
                <w:rFonts w:asciiTheme="minorHAnsi" w:eastAsia="Calibri" w:hAnsiTheme="minorHAnsi" w:cs="Calibri"/>
                <w:color w:val="4F81BD" w:themeColor="accent1"/>
                <w:sz w:val="24"/>
                <w:szCs w:val="24"/>
              </w:rPr>
              <w:t>Open-Source</w:t>
            </w:r>
            <w:r w:rsidRPr="00950490">
              <w:rPr>
                <w:rFonts w:asciiTheme="minorHAnsi" w:eastAsia="Calibri" w:hAnsiTheme="minorHAnsi" w:cs="Calibri"/>
                <w:color w:val="4F81BD" w:themeColor="accent1"/>
                <w:sz w:val="24"/>
                <w:szCs w:val="24"/>
              </w:rPr>
              <w:t>-Compliance-Anforderungen.</w:t>
            </w:r>
          </w:p>
          <w:p w14:paraId="1C17BBAE" w14:textId="77777777" w:rsidR="003755F4" w:rsidRPr="00950490" w:rsidRDefault="003755F4"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p>
          <w:p w14:paraId="5587C8B8" w14:textId="77777777" w:rsidR="003755F4" w:rsidRPr="00950490" w:rsidRDefault="003755F4"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950490">
              <w:rPr>
                <w:rFonts w:asciiTheme="minorHAnsi" w:eastAsia="Calibri" w:hAnsiTheme="minorHAnsi" w:cs="Calibri"/>
                <w:color w:val="4F81BD" w:themeColor="accent1"/>
                <w:sz w:val="24"/>
                <w:szCs w:val="24"/>
              </w:rPr>
              <w:t>Begründung:</w:t>
            </w:r>
          </w:p>
          <w:p w14:paraId="552C11C2" w14:textId="5365355D" w:rsidR="003755F4" w:rsidRPr="003731A2" w:rsidRDefault="003755F4"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r w:rsidRPr="00950490">
              <w:rPr>
                <w:rFonts w:asciiTheme="minorHAnsi" w:eastAsia="Calibri" w:hAnsiTheme="minorHAnsi" w:cs="Calibri"/>
                <w:color w:val="4F81BD" w:themeColor="accent1"/>
                <w:sz w:val="24"/>
                <w:szCs w:val="24"/>
              </w:rPr>
              <w:t xml:space="preserve">Es soll sichergestellt sein, dass </w:t>
            </w:r>
            <w:del w:id="46" w:author="Jan Thielscher" w:date="2019-01-08T22:32:00Z">
              <w:r w:rsidRPr="00950490" w:rsidDel="00802808">
                <w:rPr>
                  <w:rFonts w:asciiTheme="minorHAnsi" w:eastAsia="Calibri" w:hAnsiTheme="minorHAnsi" w:cs="Calibri"/>
                  <w:color w:val="4F81BD" w:themeColor="accent1"/>
                  <w:sz w:val="24"/>
                  <w:szCs w:val="24"/>
                </w:rPr>
                <w:delText xml:space="preserve">einzelnen Mitarbeitern </w:delText>
              </w:r>
            </w:del>
            <w:r w:rsidRPr="00950490">
              <w:rPr>
                <w:rFonts w:asciiTheme="minorHAnsi" w:eastAsia="Calibri" w:hAnsiTheme="minorHAnsi" w:cs="Calibri"/>
                <w:color w:val="4F81BD" w:themeColor="accent1"/>
                <w:sz w:val="24"/>
                <w:szCs w:val="24"/>
              </w:rPr>
              <w:t xml:space="preserve">konkrete </w:t>
            </w:r>
            <w:r w:rsidR="00950490" w:rsidRPr="00950490">
              <w:rPr>
                <w:rFonts w:asciiTheme="minorHAnsi" w:eastAsia="Calibri" w:hAnsiTheme="minorHAnsi" w:cs="Calibri"/>
                <w:color w:val="4F81BD" w:themeColor="accent1"/>
                <w:sz w:val="24"/>
                <w:szCs w:val="24"/>
              </w:rPr>
              <w:t>Open-Source</w:t>
            </w:r>
            <w:r w:rsidRPr="00950490">
              <w:rPr>
                <w:rFonts w:asciiTheme="minorHAnsi" w:eastAsia="Calibri" w:hAnsiTheme="minorHAnsi" w:cs="Calibri"/>
                <w:color w:val="4F81BD" w:themeColor="accent1"/>
                <w:sz w:val="24"/>
                <w:szCs w:val="24"/>
              </w:rPr>
              <w:t xml:space="preserve">-Verantwortlichkeiten </w:t>
            </w:r>
            <w:ins w:id="47" w:author="Jan Thielscher" w:date="2019-01-08T22:32:00Z">
              <w:r w:rsidR="00802808" w:rsidRPr="00950490">
                <w:rPr>
                  <w:rFonts w:asciiTheme="minorHAnsi" w:eastAsia="Calibri" w:hAnsiTheme="minorHAnsi" w:cs="Calibri"/>
                  <w:color w:val="4F81BD" w:themeColor="accent1"/>
                  <w:sz w:val="24"/>
                  <w:szCs w:val="24"/>
                </w:rPr>
                <w:lastRenderedPageBreak/>
                <w:t xml:space="preserve">einzelnen Mitarbeitern </w:t>
              </w:r>
            </w:ins>
            <w:del w:id="48" w:author="Jan Thielscher" w:date="2019-01-08T22:32:00Z">
              <w:r w:rsidRPr="00950490" w:rsidDel="00802808">
                <w:rPr>
                  <w:rFonts w:asciiTheme="minorHAnsi" w:eastAsia="Calibri" w:hAnsiTheme="minorHAnsi" w:cs="Calibri"/>
                  <w:color w:val="4F81BD" w:themeColor="accent1"/>
                  <w:sz w:val="24"/>
                  <w:szCs w:val="24"/>
                </w:rPr>
                <w:delText xml:space="preserve">verbindlich </w:delText>
              </w:r>
            </w:del>
            <w:ins w:id="49" w:author="Jan Thielscher" w:date="2019-01-08T22:32:00Z">
              <w:r w:rsidR="00802808">
                <w:rPr>
                  <w:rFonts w:asciiTheme="minorHAnsi" w:eastAsia="Calibri" w:hAnsiTheme="minorHAnsi" w:cs="Calibri"/>
                  <w:color w:val="4F81BD" w:themeColor="accent1"/>
                  <w:sz w:val="24"/>
                  <w:szCs w:val="24"/>
                </w:rPr>
                <w:t>tatsächlich</w:t>
              </w:r>
              <w:r w:rsidR="00802808" w:rsidRPr="00950490">
                <w:rPr>
                  <w:rFonts w:asciiTheme="minorHAnsi" w:eastAsia="Calibri" w:hAnsiTheme="minorHAnsi" w:cs="Calibri"/>
                  <w:color w:val="4F81BD" w:themeColor="accent1"/>
                  <w:sz w:val="24"/>
                  <w:szCs w:val="24"/>
                </w:rPr>
                <w:t xml:space="preserve"> </w:t>
              </w:r>
            </w:ins>
            <w:r w:rsidRPr="00950490">
              <w:rPr>
                <w:rFonts w:asciiTheme="minorHAnsi" w:eastAsia="Calibri" w:hAnsiTheme="minorHAnsi" w:cs="Calibri"/>
                <w:color w:val="4F81BD" w:themeColor="accent1"/>
                <w:sz w:val="24"/>
                <w:szCs w:val="24"/>
              </w:rPr>
              <w:t>zugewiesen wurden.</w:t>
            </w:r>
          </w:p>
        </w:tc>
      </w:tr>
    </w:tbl>
    <w:p w14:paraId="4D8CDB8A" w14:textId="77777777" w:rsidR="005B118C" w:rsidRPr="003731A2" w:rsidRDefault="005B118C" w:rsidP="003731A2">
      <w:pPr>
        <w:spacing w:line="240" w:lineRule="auto"/>
        <w:rPr>
          <w:rFonts w:asciiTheme="minorHAnsi" w:eastAsia="Calibri" w:hAnsiTheme="minorHAnsi" w:cs="Calibri"/>
          <w:sz w:val="24"/>
          <w:szCs w:val="24"/>
        </w:rPr>
      </w:pPr>
    </w:p>
    <w:p w14:paraId="2FCF231D" w14:textId="77777777" w:rsidR="005B118C" w:rsidRPr="003731A2" w:rsidRDefault="00CD55CA" w:rsidP="003731A2">
      <w:pPr>
        <w:spacing w:line="240" w:lineRule="auto"/>
        <w:rPr>
          <w:rFonts w:asciiTheme="minorHAnsi" w:eastAsia="Calibri" w:hAnsiTheme="minorHAnsi" w:cs="Calibri"/>
          <w:sz w:val="24"/>
          <w:szCs w:val="24"/>
        </w:rPr>
      </w:pPr>
      <w:r w:rsidRPr="003731A2">
        <w:rPr>
          <w:rFonts w:asciiTheme="minorHAnsi" w:hAnsiTheme="minorHAnsi"/>
          <w:sz w:val="24"/>
          <w:szCs w:val="24"/>
        </w:rPr>
        <w:br w:type="page"/>
      </w:r>
    </w:p>
    <w:p w14:paraId="3882CB2E" w14:textId="77777777" w:rsidR="005B118C" w:rsidRPr="003731A2" w:rsidRDefault="005B118C" w:rsidP="003731A2">
      <w:pPr>
        <w:spacing w:line="240" w:lineRule="auto"/>
        <w:rPr>
          <w:rFonts w:asciiTheme="minorHAnsi" w:eastAsia="Calibri" w:hAnsiTheme="minorHAnsi" w:cs="Calibri"/>
          <w:sz w:val="24"/>
          <w:szCs w:val="24"/>
        </w:rPr>
      </w:pPr>
    </w:p>
    <w:tbl>
      <w:tblPr>
        <w:tblStyle w:val="a3"/>
        <w:tblW w:w="95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76"/>
        <w:gridCol w:w="3176"/>
        <w:gridCol w:w="3177"/>
      </w:tblGrid>
      <w:tr w:rsidR="003755F4" w:rsidRPr="003731A2" w14:paraId="600C88C2" w14:textId="77777777" w:rsidTr="00510483">
        <w:tc>
          <w:tcPr>
            <w:tcW w:w="3176" w:type="dxa"/>
            <w:shd w:val="clear" w:color="auto" w:fill="auto"/>
            <w:tcMar>
              <w:top w:w="100" w:type="dxa"/>
              <w:left w:w="100" w:type="dxa"/>
              <w:bottom w:w="100" w:type="dxa"/>
              <w:right w:w="100" w:type="dxa"/>
            </w:tcMar>
          </w:tcPr>
          <w:p w14:paraId="0CB96DAB" w14:textId="77777777" w:rsidR="003755F4" w:rsidRPr="003731A2" w:rsidRDefault="003755F4" w:rsidP="003731A2">
            <w:pPr>
              <w:spacing w:line="240" w:lineRule="auto"/>
              <w:rPr>
                <w:rFonts w:asciiTheme="minorHAnsi" w:eastAsia="Calibri" w:hAnsiTheme="minorHAnsi" w:cs="Calibri"/>
                <w:color w:val="6D9EEB"/>
                <w:sz w:val="24"/>
                <w:szCs w:val="24"/>
                <w:lang w:val="en-US"/>
              </w:rPr>
            </w:pPr>
            <w:r w:rsidRPr="003731A2">
              <w:rPr>
                <w:rFonts w:asciiTheme="minorHAnsi" w:eastAsia="Calibri" w:hAnsiTheme="minorHAnsi" w:cs="Calibri"/>
                <w:color w:val="6D9EEB"/>
                <w:sz w:val="24"/>
                <w:szCs w:val="24"/>
                <w:lang w:val="en-US"/>
              </w:rPr>
              <w:t>Goal 3: Review and Approve FOSS Content</w:t>
            </w:r>
          </w:p>
        </w:tc>
        <w:tc>
          <w:tcPr>
            <w:tcW w:w="3176" w:type="dxa"/>
          </w:tcPr>
          <w:p w14:paraId="2BD8BBC2" w14:textId="5609F2F7" w:rsidR="003755F4" w:rsidRPr="003731A2" w:rsidRDefault="00510483" w:rsidP="003731A2">
            <w:pPr>
              <w:pBdr>
                <w:top w:val="nil"/>
                <w:left w:val="nil"/>
                <w:bottom w:val="nil"/>
                <w:right w:val="nil"/>
                <w:between w:val="nil"/>
              </w:pBdr>
              <w:spacing w:line="240" w:lineRule="auto"/>
              <w:rPr>
                <w:rFonts w:asciiTheme="minorHAnsi" w:eastAsia="Calibri" w:hAnsiTheme="minorHAnsi" w:cs="Calibri"/>
                <w:color w:val="6D9EEB"/>
                <w:sz w:val="24"/>
                <w:szCs w:val="24"/>
                <w:lang w:val="en-US"/>
              </w:rPr>
            </w:pPr>
            <w:r w:rsidRPr="003731A2">
              <w:rPr>
                <w:rFonts w:asciiTheme="minorHAnsi" w:eastAsia="Calibri" w:hAnsiTheme="minorHAnsi" w:cs="Calibri"/>
                <w:color w:val="6D9EEB"/>
                <w:sz w:val="24"/>
                <w:szCs w:val="24"/>
                <w:lang w:val="en-US"/>
              </w:rPr>
              <w:t>Goal 3: Review and Approve Open Source Content</w:t>
            </w:r>
          </w:p>
        </w:tc>
        <w:tc>
          <w:tcPr>
            <w:tcW w:w="3177" w:type="dxa"/>
            <w:shd w:val="clear" w:color="auto" w:fill="auto"/>
            <w:tcMar>
              <w:top w:w="100" w:type="dxa"/>
              <w:left w:w="100" w:type="dxa"/>
              <w:bottom w:w="100" w:type="dxa"/>
              <w:right w:w="100" w:type="dxa"/>
            </w:tcMar>
          </w:tcPr>
          <w:p w14:paraId="40B0F750" w14:textId="29E8AEB1" w:rsidR="003755F4" w:rsidRPr="003731A2" w:rsidRDefault="003755F4" w:rsidP="003731A2">
            <w:pPr>
              <w:pBdr>
                <w:top w:val="nil"/>
                <w:left w:val="nil"/>
                <w:bottom w:val="nil"/>
                <w:right w:val="nil"/>
                <w:between w:val="nil"/>
              </w:pBdr>
              <w:spacing w:line="240" w:lineRule="auto"/>
              <w:rPr>
                <w:rFonts w:asciiTheme="minorHAnsi" w:eastAsia="Calibri" w:hAnsiTheme="minorHAnsi" w:cs="Calibri"/>
                <w:color w:val="6D9EEB"/>
                <w:sz w:val="24"/>
                <w:szCs w:val="24"/>
              </w:rPr>
            </w:pPr>
            <w:r w:rsidRPr="003731A2">
              <w:rPr>
                <w:rFonts w:asciiTheme="minorHAnsi" w:eastAsia="Calibri" w:hAnsiTheme="minorHAnsi" w:cs="Calibri"/>
                <w:color w:val="6D9EEB"/>
                <w:sz w:val="24"/>
                <w:szCs w:val="24"/>
              </w:rPr>
              <w:t xml:space="preserve">Ziel 3: Überprüfen und genehmigen Sie </w:t>
            </w:r>
            <w:r w:rsidR="001F3CEA">
              <w:rPr>
                <w:rFonts w:asciiTheme="minorHAnsi" w:eastAsia="Calibri" w:hAnsiTheme="minorHAnsi" w:cs="Calibri"/>
                <w:color w:val="6D9EEB"/>
                <w:sz w:val="24"/>
                <w:szCs w:val="24"/>
              </w:rPr>
              <w:t>Open-Source-Inhalte</w:t>
            </w:r>
          </w:p>
        </w:tc>
      </w:tr>
      <w:tr w:rsidR="003755F4" w:rsidRPr="003731A2" w14:paraId="5D181C66" w14:textId="77777777" w:rsidTr="00510483">
        <w:tc>
          <w:tcPr>
            <w:tcW w:w="3176" w:type="dxa"/>
            <w:shd w:val="clear" w:color="auto" w:fill="auto"/>
            <w:tcMar>
              <w:top w:w="100" w:type="dxa"/>
              <w:left w:w="100" w:type="dxa"/>
              <w:bottom w:w="100" w:type="dxa"/>
              <w:right w:w="100" w:type="dxa"/>
            </w:tcMar>
          </w:tcPr>
          <w:p w14:paraId="5BE76C5E" w14:textId="223993DC" w:rsidR="003755F4" w:rsidRPr="003731A2" w:rsidRDefault="003755F4"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3.1 A process exists for creating and managing a FOSS component bill of materials which includes each component (and its Identified Licenses) from which the Supplied Software is comprised.</w:t>
            </w:r>
          </w:p>
          <w:p w14:paraId="58352F95" w14:textId="0CB1532C" w:rsidR="003755F4" w:rsidRPr="003731A2" w:rsidRDefault="003755F4" w:rsidP="003731A2">
            <w:pPr>
              <w:spacing w:line="240" w:lineRule="auto"/>
              <w:rPr>
                <w:rFonts w:asciiTheme="minorHAnsi" w:eastAsia="Calibri" w:hAnsiTheme="minorHAnsi" w:cs="Calibri"/>
                <w:sz w:val="24"/>
                <w:szCs w:val="24"/>
                <w:lang w:val="en-US"/>
              </w:rPr>
            </w:pPr>
          </w:p>
          <w:p w14:paraId="09D07E01" w14:textId="1E7E96A0" w:rsidR="00510483" w:rsidRPr="003731A2" w:rsidRDefault="00510483" w:rsidP="003731A2">
            <w:pPr>
              <w:spacing w:line="240" w:lineRule="auto"/>
              <w:rPr>
                <w:rFonts w:asciiTheme="minorHAnsi" w:eastAsia="Calibri" w:hAnsiTheme="minorHAnsi" w:cs="Calibri"/>
                <w:sz w:val="24"/>
                <w:szCs w:val="24"/>
                <w:lang w:val="en-US"/>
              </w:rPr>
            </w:pPr>
          </w:p>
          <w:p w14:paraId="79653CAE" w14:textId="77777777" w:rsidR="00510483" w:rsidRPr="003731A2" w:rsidRDefault="00510483" w:rsidP="003731A2">
            <w:pPr>
              <w:spacing w:line="240" w:lineRule="auto"/>
              <w:rPr>
                <w:rFonts w:asciiTheme="minorHAnsi" w:eastAsia="Calibri" w:hAnsiTheme="minorHAnsi" w:cs="Calibri"/>
                <w:sz w:val="24"/>
                <w:szCs w:val="24"/>
                <w:lang w:val="en-US"/>
              </w:rPr>
            </w:pPr>
          </w:p>
          <w:p w14:paraId="0B6F5461" w14:textId="77777777" w:rsidR="003755F4" w:rsidRPr="003731A2" w:rsidRDefault="003755F4"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Verification Material(s):</w:t>
            </w:r>
          </w:p>
          <w:p w14:paraId="4904BA45" w14:textId="77777777" w:rsidR="003755F4" w:rsidRPr="003731A2" w:rsidRDefault="003755F4"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3.1.1 A documented procedure for identifying, tracking and archiving information about the collection of FOSS components from which a Supplied Software release is comprised.</w:t>
            </w:r>
          </w:p>
          <w:p w14:paraId="556AC946" w14:textId="77777777" w:rsidR="003755F4" w:rsidRPr="003731A2" w:rsidRDefault="003755F4" w:rsidP="003731A2">
            <w:pPr>
              <w:spacing w:line="240" w:lineRule="auto"/>
              <w:rPr>
                <w:rFonts w:asciiTheme="minorHAnsi" w:eastAsia="Calibri" w:hAnsiTheme="minorHAnsi" w:cs="Calibri"/>
                <w:sz w:val="24"/>
                <w:szCs w:val="24"/>
                <w:lang w:val="en-US"/>
              </w:rPr>
            </w:pPr>
          </w:p>
          <w:p w14:paraId="7CB864F5" w14:textId="77777777" w:rsidR="003755F4" w:rsidRPr="003731A2" w:rsidRDefault="003755F4" w:rsidP="003731A2">
            <w:pPr>
              <w:spacing w:line="240" w:lineRule="auto"/>
              <w:rPr>
                <w:rFonts w:asciiTheme="minorHAnsi" w:eastAsia="Calibri" w:hAnsiTheme="minorHAnsi" w:cs="Calibri"/>
                <w:sz w:val="24"/>
                <w:szCs w:val="24"/>
                <w:lang w:val="en-US"/>
              </w:rPr>
            </w:pPr>
          </w:p>
          <w:p w14:paraId="490605BC" w14:textId="77777777" w:rsidR="003755F4" w:rsidRPr="003731A2" w:rsidRDefault="003755F4" w:rsidP="003731A2">
            <w:pPr>
              <w:spacing w:line="240" w:lineRule="auto"/>
              <w:rPr>
                <w:rFonts w:asciiTheme="minorHAnsi" w:eastAsia="Calibri" w:hAnsiTheme="minorHAnsi" w:cs="Calibri"/>
                <w:sz w:val="24"/>
                <w:szCs w:val="24"/>
                <w:lang w:val="en-US"/>
              </w:rPr>
            </w:pPr>
          </w:p>
          <w:p w14:paraId="6E108A11" w14:textId="77777777" w:rsidR="00510483" w:rsidRPr="003731A2" w:rsidRDefault="00510483" w:rsidP="003731A2">
            <w:pPr>
              <w:spacing w:line="240" w:lineRule="auto"/>
              <w:rPr>
                <w:rFonts w:asciiTheme="minorHAnsi" w:eastAsia="Calibri" w:hAnsiTheme="minorHAnsi" w:cs="Calibri"/>
                <w:sz w:val="24"/>
                <w:szCs w:val="24"/>
                <w:lang w:val="en-US"/>
              </w:rPr>
            </w:pPr>
          </w:p>
          <w:p w14:paraId="0716EB85" w14:textId="0D1EB4F3" w:rsidR="003755F4" w:rsidRPr="003731A2" w:rsidRDefault="003755F4"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3.1.2 FOSS component records for each Supplied Software release which demonstrates the documented procedure was properly followed.</w:t>
            </w:r>
          </w:p>
          <w:p w14:paraId="15560837" w14:textId="77777777" w:rsidR="003755F4" w:rsidRPr="003731A2" w:rsidRDefault="003755F4" w:rsidP="003731A2">
            <w:pPr>
              <w:spacing w:line="240" w:lineRule="auto"/>
              <w:rPr>
                <w:rFonts w:asciiTheme="minorHAnsi" w:eastAsia="Calibri" w:hAnsiTheme="minorHAnsi" w:cs="Calibri"/>
                <w:sz w:val="24"/>
                <w:szCs w:val="24"/>
                <w:lang w:val="en-US"/>
              </w:rPr>
            </w:pPr>
          </w:p>
          <w:p w14:paraId="2085D09E" w14:textId="77777777" w:rsidR="003755F4" w:rsidRPr="003731A2" w:rsidRDefault="003755F4" w:rsidP="003731A2">
            <w:pPr>
              <w:spacing w:line="240" w:lineRule="auto"/>
              <w:rPr>
                <w:rFonts w:asciiTheme="minorHAnsi" w:eastAsia="Calibri" w:hAnsiTheme="minorHAnsi" w:cs="Calibri"/>
                <w:sz w:val="24"/>
                <w:szCs w:val="24"/>
                <w:lang w:val="en-US"/>
              </w:rPr>
            </w:pPr>
          </w:p>
          <w:p w14:paraId="2CD17592" w14:textId="77777777" w:rsidR="00F376F2" w:rsidRDefault="00F376F2" w:rsidP="003731A2">
            <w:pPr>
              <w:spacing w:line="240" w:lineRule="auto"/>
              <w:rPr>
                <w:rFonts w:asciiTheme="minorHAnsi" w:eastAsia="Calibri" w:hAnsiTheme="minorHAnsi" w:cs="Calibri"/>
                <w:sz w:val="24"/>
                <w:szCs w:val="24"/>
                <w:lang w:val="en-US"/>
              </w:rPr>
            </w:pPr>
          </w:p>
          <w:p w14:paraId="48A0FE70" w14:textId="3D381D86" w:rsidR="003755F4" w:rsidRPr="003731A2" w:rsidRDefault="003755F4"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Rationale:</w:t>
            </w:r>
          </w:p>
          <w:p w14:paraId="634DDBA3" w14:textId="77777777" w:rsidR="003755F4" w:rsidRPr="003731A2" w:rsidRDefault="003755F4"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 xml:space="preserve">To ensure a process exists for creating and managing a FOSS component bill of materials used to construct the Supplied Software. A bill of materials is needed to support the systematic review of each component’s license terms to understand </w:t>
            </w:r>
            <w:r w:rsidRPr="003731A2">
              <w:rPr>
                <w:rFonts w:asciiTheme="minorHAnsi" w:eastAsia="Calibri" w:hAnsiTheme="minorHAnsi" w:cs="Calibri"/>
                <w:sz w:val="24"/>
                <w:szCs w:val="24"/>
                <w:lang w:val="en-US"/>
              </w:rPr>
              <w:lastRenderedPageBreak/>
              <w:t>the obligations and restrictions as it applies to the distribution of the Supplied Software.</w:t>
            </w:r>
          </w:p>
          <w:p w14:paraId="3CEFEAF6" w14:textId="77777777" w:rsidR="003755F4" w:rsidRPr="003731A2" w:rsidRDefault="003755F4" w:rsidP="003731A2">
            <w:pPr>
              <w:spacing w:line="240" w:lineRule="auto"/>
              <w:rPr>
                <w:rFonts w:asciiTheme="minorHAnsi" w:eastAsia="Calibri" w:hAnsiTheme="minorHAnsi" w:cs="Calibri"/>
                <w:sz w:val="24"/>
                <w:szCs w:val="24"/>
                <w:lang w:val="en-US"/>
              </w:rPr>
            </w:pPr>
          </w:p>
          <w:p w14:paraId="5B15A4AD" w14:textId="77777777" w:rsidR="003755F4" w:rsidRPr="003731A2" w:rsidRDefault="003755F4" w:rsidP="003731A2">
            <w:pPr>
              <w:spacing w:line="240" w:lineRule="auto"/>
              <w:rPr>
                <w:rFonts w:asciiTheme="minorHAnsi" w:eastAsia="Calibri" w:hAnsiTheme="minorHAnsi" w:cs="Calibri"/>
                <w:sz w:val="24"/>
                <w:szCs w:val="24"/>
                <w:lang w:val="en-US"/>
              </w:rPr>
            </w:pPr>
          </w:p>
          <w:p w14:paraId="685B5B5C" w14:textId="77777777" w:rsidR="003755F4" w:rsidRPr="003731A2" w:rsidRDefault="003755F4" w:rsidP="003731A2">
            <w:pPr>
              <w:spacing w:line="240" w:lineRule="auto"/>
              <w:rPr>
                <w:rFonts w:asciiTheme="minorHAnsi" w:eastAsia="Calibri" w:hAnsiTheme="minorHAnsi" w:cs="Calibri"/>
                <w:sz w:val="24"/>
                <w:szCs w:val="24"/>
                <w:lang w:val="en-US"/>
              </w:rPr>
            </w:pPr>
          </w:p>
          <w:p w14:paraId="6EC1AC9B" w14:textId="77777777" w:rsidR="00510483" w:rsidRPr="003731A2" w:rsidRDefault="00510483" w:rsidP="003731A2">
            <w:pPr>
              <w:spacing w:line="240" w:lineRule="auto"/>
              <w:rPr>
                <w:rFonts w:asciiTheme="minorHAnsi" w:eastAsia="Calibri" w:hAnsiTheme="minorHAnsi" w:cs="Calibri"/>
                <w:sz w:val="24"/>
                <w:szCs w:val="24"/>
                <w:lang w:val="en-US"/>
              </w:rPr>
            </w:pPr>
          </w:p>
          <w:p w14:paraId="1A5F7A77" w14:textId="77777777" w:rsidR="00510483" w:rsidRPr="003731A2" w:rsidRDefault="00510483" w:rsidP="003731A2">
            <w:pPr>
              <w:spacing w:line="240" w:lineRule="auto"/>
              <w:rPr>
                <w:rFonts w:asciiTheme="minorHAnsi" w:eastAsia="Calibri" w:hAnsiTheme="minorHAnsi" w:cs="Calibri"/>
                <w:sz w:val="24"/>
                <w:szCs w:val="24"/>
                <w:lang w:val="en-US"/>
              </w:rPr>
            </w:pPr>
          </w:p>
          <w:p w14:paraId="375DED92" w14:textId="77777777" w:rsidR="00510483" w:rsidRPr="003731A2" w:rsidRDefault="00510483" w:rsidP="003731A2">
            <w:pPr>
              <w:spacing w:line="240" w:lineRule="auto"/>
              <w:rPr>
                <w:rFonts w:asciiTheme="minorHAnsi" w:eastAsia="Calibri" w:hAnsiTheme="minorHAnsi" w:cs="Calibri"/>
                <w:sz w:val="24"/>
                <w:szCs w:val="24"/>
                <w:lang w:val="en-US"/>
              </w:rPr>
            </w:pPr>
          </w:p>
          <w:p w14:paraId="13CCC273" w14:textId="5BE9E75E" w:rsidR="003755F4" w:rsidRPr="003731A2" w:rsidRDefault="003755F4"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3.2 The FOSS program must be capable of handling common FOSS license use cases encountered by Software Staff for Supplied Software, which may include the following use cases (note that the list is neither exhaustive, nor may all of the use cases apply):</w:t>
            </w:r>
          </w:p>
          <w:p w14:paraId="7E0DBAB4" w14:textId="77777777" w:rsidR="003755F4" w:rsidRPr="003731A2" w:rsidRDefault="003755F4" w:rsidP="003731A2">
            <w:pPr>
              <w:widowControl w:val="0"/>
              <w:numPr>
                <w:ilvl w:val="0"/>
                <w:numId w:val="10"/>
              </w:numPr>
              <w:pBdr>
                <w:top w:val="nil"/>
                <w:left w:val="nil"/>
                <w:bottom w:val="nil"/>
                <w:right w:val="nil"/>
                <w:between w:val="nil"/>
              </w:pBdr>
              <w:spacing w:line="240" w:lineRule="auto"/>
              <w:ind w:left="212" w:hanging="225"/>
              <w:contextualSpacing/>
              <w:rPr>
                <w:rFonts w:asciiTheme="minorHAnsi" w:eastAsia="Calibri" w:hAnsiTheme="minorHAnsi" w:cs="Calibri"/>
                <w:sz w:val="24"/>
                <w:szCs w:val="24"/>
              </w:rPr>
            </w:pPr>
            <w:proofErr w:type="spellStart"/>
            <w:r w:rsidRPr="003731A2">
              <w:rPr>
                <w:rFonts w:asciiTheme="minorHAnsi" w:eastAsia="Calibri" w:hAnsiTheme="minorHAnsi" w:cs="Calibri"/>
                <w:sz w:val="24"/>
                <w:szCs w:val="24"/>
              </w:rPr>
              <w:t>distributed</w:t>
            </w:r>
            <w:proofErr w:type="spellEnd"/>
            <w:r w:rsidRPr="003731A2">
              <w:rPr>
                <w:rFonts w:asciiTheme="minorHAnsi" w:eastAsia="Calibri" w:hAnsiTheme="minorHAnsi" w:cs="Calibri"/>
                <w:sz w:val="24"/>
                <w:szCs w:val="24"/>
              </w:rPr>
              <w:t xml:space="preserve"> in </w:t>
            </w:r>
            <w:proofErr w:type="spellStart"/>
            <w:r w:rsidRPr="003731A2">
              <w:rPr>
                <w:rFonts w:asciiTheme="minorHAnsi" w:eastAsia="Calibri" w:hAnsiTheme="minorHAnsi" w:cs="Calibri"/>
                <w:sz w:val="24"/>
                <w:szCs w:val="24"/>
              </w:rPr>
              <w:t>binary</w:t>
            </w:r>
            <w:proofErr w:type="spellEnd"/>
            <w:r w:rsidRPr="003731A2">
              <w:rPr>
                <w:rFonts w:asciiTheme="minorHAnsi" w:eastAsia="Calibri" w:hAnsiTheme="minorHAnsi" w:cs="Calibri"/>
                <w:sz w:val="24"/>
                <w:szCs w:val="24"/>
              </w:rPr>
              <w:t xml:space="preserve"> </w:t>
            </w:r>
            <w:proofErr w:type="spellStart"/>
            <w:r w:rsidRPr="003731A2">
              <w:rPr>
                <w:rFonts w:asciiTheme="minorHAnsi" w:eastAsia="Calibri" w:hAnsiTheme="minorHAnsi" w:cs="Calibri"/>
                <w:sz w:val="24"/>
                <w:szCs w:val="24"/>
              </w:rPr>
              <w:t>form</w:t>
            </w:r>
            <w:proofErr w:type="spellEnd"/>
            <w:r w:rsidRPr="003731A2">
              <w:rPr>
                <w:rFonts w:asciiTheme="minorHAnsi" w:eastAsia="Calibri" w:hAnsiTheme="minorHAnsi" w:cs="Calibri"/>
                <w:sz w:val="24"/>
                <w:szCs w:val="24"/>
              </w:rPr>
              <w:t>;</w:t>
            </w:r>
          </w:p>
          <w:p w14:paraId="6FC08419" w14:textId="77777777" w:rsidR="003755F4" w:rsidRPr="003731A2" w:rsidRDefault="003755F4" w:rsidP="003731A2">
            <w:pPr>
              <w:widowControl w:val="0"/>
              <w:numPr>
                <w:ilvl w:val="0"/>
                <w:numId w:val="10"/>
              </w:numPr>
              <w:pBdr>
                <w:top w:val="nil"/>
                <w:left w:val="nil"/>
                <w:bottom w:val="nil"/>
                <w:right w:val="nil"/>
                <w:between w:val="nil"/>
              </w:pBdr>
              <w:spacing w:line="240" w:lineRule="auto"/>
              <w:ind w:left="212" w:hanging="225"/>
              <w:contextualSpacing/>
              <w:rPr>
                <w:rFonts w:asciiTheme="minorHAnsi" w:eastAsia="Calibri" w:hAnsiTheme="minorHAnsi" w:cs="Calibri"/>
                <w:sz w:val="24"/>
                <w:szCs w:val="24"/>
              </w:rPr>
            </w:pPr>
            <w:proofErr w:type="spellStart"/>
            <w:r w:rsidRPr="003731A2">
              <w:rPr>
                <w:rFonts w:asciiTheme="minorHAnsi" w:eastAsia="Calibri" w:hAnsiTheme="minorHAnsi" w:cs="Calibri"/>
                <w:sz w:val="24"/>
                <w:szCs w:val="24"/>
              </w:rPr>
              <w:t>distributed</w:t>
            </w:r>
            <w:proofErr w:type="spellEnd"/>
            <w:r w:rsidRPr="003731A2">
              <w:rPr>
                <w:rFonts w:asciiTheme="minorHAnsi" w:eastAsia="Calibri" w:hAnsiTheme="minorHAnsi" w:cs="Calibri"/>
                <w:sz w:val="24"/>
                <w:szCs w:val="24"/>
              </w:rPr>
              <w:t xml:space="preserve"> in </w:t>
            </w:r>
            <w:proofErr w:type="spellStart"/>
            <w:r w:rsidRPr="003731A2">
              <w:rPr>
                <w:rFonts w:asciiTheme="minorHAnsi" w:eastAsia="Calibri" w:hAnsiTheme="minorHAnsi" w:cs="Calibri"/>
                <w:sz w:val="24"/>
                <w:szCs w:val="24"/>
              </w:rPr>
              <w:t>source</w:t>
            </w:r>
            <w:proofErr w:type="spellEnd"/>
            <w:r w:rsidRPr="003731A2">
              <w:rPr>
                <w:rFonts w:asciiTheme="minorHAnsi" w:eastAsia="Calibri" w:hAnsiTheme="minorHAnsi" w:cs="Calibri"/>
                <w:sz w:val="24"/>
                <w:szCs w:val="24"/>
              </w:rPr>
              <w:t xml:space="preserve"> </w:t>
            </w:r>
            <w:proofErr w:type="spellStart"/>
            <w:r w:rsidRPr="003731A2">
              <w:rPr>
                <w:rFonts w:asciiTheme="minorHAnsi" w:eastAsia="Calibri" w:hAnsiTheme="minorHAnsi" w:cs="Calibri"/>
                <w:sz w:val="24"/>
                <w:szCs w:val="24"/>
              </w:rPr>
              <w:t>form</w:t>
            </w:r>
            <w:proofErr w:type="spellEnd"/>
            <w:r w:rsidRPr="003731A2">
              <w:rPr>
                <w:rFonts w:asciiTheme="minorHAnsi" w:eastAsia="Calibri" w:hAnsiTheme="minorHAnsi" w:cs="Calibri"/>
                <w:sz w:val="24"/>
                <w:szCs w:val="24"/>
              </w:rPr>
              <w:t>;</w:t>
            </w:r>
          </w:p>
          <w:p w14:paraId="45FAE219" w14:textId="6E98A6F8" w:rsidR="003755F4" w:rsidRPr="003731A2" w:rsidRDefault="003755F4" w:rsidP="003731A2">
            <w:pPr>
              <w:widowControl w:val="0"/>
              <w:numPr>
                <w:ilvl w:val="0"/>
                <w:numId w:val="10"/>
              </w:numPr>
              <w:spacing w:line="240" w:lineRule="auto"/>
              <w:ind w:left="212" w:hanging="225"/>
              <w:contextualSpacing/>
              <w:rPr>
                <w:rFonts w:asciiTheme="minorHAnsi" w:hAnsiTheme="minorHAnsi"/>
                <w:sz w:val="24"/>
                <w:szCs w:val="24"/>
                <w:lang w:val="en-US"/>
              </w:rPr>
            </w:pPr>
            <w:r w:rsidRPr="003731A2">
              <w:rPr>
                <w:rFonts w:asciiTheme="minorHAnsi" w:eastAsia="Calibri" w:hAnsiTheme="minorHAnsi" w:cs="Calibri"/>
                <w:sz w:val="24"/>
                <w:szCs w:val="24"/>
                <w:lang w:val="en-US"/>
              </w:rPr>
              <w:t>integrated with other FOSS such that it may trigger copyleft obligations;</w:t>
            </w:r>
          </w:p>
          <w:p w14:paraId="44C0AB0E" w14:textId="77777777" w:rsidR="003755F4" w:rsidRPr="003731A2" w:rsidRDefault="003755F4" w:rsidP="003731A2">
            <w:pPr>
              <w:widowControl w:val="0"/>
              <w:numPr>
                <w:ilvl w:val="0"/>
                <w:numId w:val="10"/>
              </w:numPr>
              <w:pBdr>
                <w:top w:val="nil"/>
                <w:left w:val="nil"/>
                <w:bottom w:val="nil"/>
                <w:right w:val="nil"/>
                <w:between w:val="nil"/>
              </w:pBdr>
              <w:spacing w:line="240" w:lineRule="auto"/>
              <w:ind w:left="212" w:hanging="225"/>
              <w:contextualSpacing/>
              <w:rPr>
                <w:rFonts w:asciiTheme="minorHAnsi" w:eastAsia="Calibri" w:hAnsiTheme="minorHAnsi" w:cs="Calibri"/>
                <w:sz w:val="24"/>
                <w:szCs w:val="24"/>
              </w:rPr>
            </w:pPr>
            <w:proofErr w:type="spellStart"/>
            <w:r w:rsidRPr="003731A2">
              <w:rPr>
                <w:rFonts w:asciiTheme="minorHAnsi" w:eastAsia="Calibri" w:hAnsiTheme="minorHAnsi" w:cs="Calibri"/>
                <w:sz w:val="24"/>
                <w:szCs w:val="24"/>
              </w:rPr>
              <w:t>contains</w:t>
            </w:r>
            <w:proofErr w:type="spellEnd"/>
            <w:r w:rsidRPr="003731A2">
              <w:rPr>
                <w:rFonts w:asciiTheme="minorHAnsi" w:eastAsia="Calibri" w:hAnsiTheme="minorHAnsi" w:cs="Calibri"/>
                <w:sz w:val="24"/>
                <w:szCs w:val="24"/>
              </w:rPr>
              <w:t xml:space="preserve"> </w:t>
            </w:r>
            <w:proofErr w:type="spellStart"/>
            <w:r w:rsidRPr="003731A2">
              <w:rPr>
                <w:rFonts w:asciiTheme="minorHAnsi" w:eastAsia="Calibri" w:hAnsiTheme="minorHAnsi" w:cs="Calibri"/>
                <w:sz w:val="24"/>
                <w:szCs w:val="24"/>
              </w:rPr>
              <w:t>modified</w:t>
            </w:r>
            <w:proofErr w:type="spellEnd"/>
            <w:r w:rsidRPr="003731A2">
              <w:rPr>
                <w:rFonts w:asciiTheme="minorHAnsi" w:eastAsia="Calibri" w:hAnsiTheme="minorHAnsi" w:cs="Calibri"/>
                <w:sz w:val="24"/>
                <w:szCs w:val="24"/>
              </w:rPr>
              <w:t xml:space="preserve"> FOSS;</w:t>
            </w:r>
          </w:p>
          <w:p w14:paraId="746BD5A6" w14:textId="7B150DDD" w:rsidR="003755F4" w:rsidRPr="003731A2" w:rsidRDefault="003755F4" w:rsidP="003731A2">
            <w:pPr>
              <w:widowControl w:val="0"/>
              <w:numPr>
                <w:ilvl w:val="0"/>
                <w:numId w:val="10"/>
              </w:numPr>
              <w:spacing w:line="240" w:lineRule="auto"/>
              <w:ind w:left="212" w:hanging="225"/>
              <w:contextualSpacing/>
              <w:rPr>
                <w:rFonts w:asciiTheme="minorHAnsi" w:hAnsiTheme="minorHAnsi"/>
                <w:sz w:val="24"/>
                <w:szCs w:val="24"/>
                <w:lang w:val="en-US"/>
              </w:rPr>
            </w:pPr>
            <w:r w:rsidRPr="003731A2">
              <w:rPr>
                <w:rFonts w:asciiTheme="minorHAnsi" w:eastAsia="Calibri" w:hAnsiTheme="minorHAnsi" w:cs="Calibri"/>
                <w:sz w:val="24"/>
                <w:szCs w:val="24"/>
                <w:lang w:val="en-US"/>
              </w:rPr>
              <w:t>contains FOSS or other software under an incompatible license interacting with other components within the Supplied Software; and/or</w:t>
            </w:r>
          </w:p>
          <w:p w14:paraId="67F034EB" w14:textId="77777777" w:rsidR="003755F4" w:rsidRPr="003731A2" w:rsidRDefault="003755F4" w:rsidP="003731A2">
            <w:pPr>
              <w:widowControl w:val="0"/>
              <w:numPr>
                <w:ilvl w:val="0"/>
                <w:numId w:val="10"/>
              </w:numPr>
              <w:spacing w:line="240" w:lineRule="auto"/>
              <w:ind w:left="212" w:hanging="225"/>
              <w:contextualSpacing/>
              <w:rPr>
                <w:rFonts w:asciiTheme="minorHAnsi" w:hAnsiTheme="minorHAnsi"/>
                <w:sz w:val="24"/>
                <w:szCs w:val="24"/>
                <w:lang w:val="en-US"/>
              </w:rPr>
            </w:pPr>
            <w:r w:rsidRPr="003731A2">
              <w:rPr>
                <w:rFonts w:asciiTheme="minorHAnsi" w:eastAsia="Calibri" w:hAnsiTheme="minorHAnsi" w:cs="Calibri"/>
                <w:sz w:val="24"/>
                <w:szCs w:val="24"/>
                <w:lang w:val="en-US"/>
              </w:rPr>
              <w:t>contains FOSS with attribution requirements.</w:t>
            </w:r>
          </w:p>
          <w:p w14:paraId="052AFFB4" w14:textId="77777777" w:rsidR="003755F4" w:rsidRPr="003731A2" w:rsidRDefault="003755F4" w:rsidP="003731A2">
            <w:pPr>
              <w:spacing w:line="240" w:lineRule="auto"/>
              <w:rPr>
                <w:rFonts w:asciiTheme="minorHAnsi" w:eastAsia="Calibri" w:hAnsiTheme="minorHAnsi" w:cs="Calibri"/>
                <w:sz w:val="24"/>
                <w:szCs w:val="24"/>
                <w:lang w:val="en-US"/>
              </w:rPr>
            </w:pPr>
          </w:p>
          <w:p w14:paraId="5DA0582F" w14:textId="77777777" w:rsidR="003755F4" w:rsidRPr="003731A2" w:rsidRDefault="003755F4" w:rsidP="003731A2">
            <w:pPr>
              <w:spacing w:line="240" w:lineRule="auto"/>
              <w:rPr>
                <w:rFonts w:asciiTheme="minorHAnsi" w:eastAsia="Calibri" w:hAnsiTheme="minorHAnsi" w:cs="Calibri"/>
                <w:sz w:val="24"/>
                <w:szCs w:val="24"/>
                <w:lang w:val="en-US"/>
              </w:rPr>
            </w:pPr>
          </w:p>
          <w:p w14:paraId="0F1C3D68" w14:textId="77777777" w:rsidR="00510483" w:rsidRPr="003731A2" w:rsidRDefault="00510483" w:rsidP="003731A2">
            <w:pPr>
              <w:spacing w:line="240" w:lineRule="auto"/>
              <w:rPr>
                <w:rFonts w:asciiTheme="minorHAnsi" w:eastAsia="Calibri" w:hAnsiTheme="minorHAnsi" w:cs="Calibri"/>
                <w:sz w:val="24"/>
                <w:szCs w:val="24"/>
                <w:lang w:val="en-US"/>
              </w:rPr>
            </w:pPr>
          </w:p>
          <w:p w14:paraId="5EBBD2EB" w14:textId="77777777" w:rsidR="00510483" w:rsidRPr="003731A2" w:rsidRDefault="00510483" w:rsidP="003731A2">
            <w:pPr>
              <w:spacing w:line="240" w:lineRule="auto"/>
              <w:rPr>
                <w:rFonts w:asciiTheme="minorHAnsi" w:eastAsia="Calibri" w:hAnsiTheme="minorHAnsi" w:cs="Calibri"/>
                <w:sz w:val="24"/>
                <w:szCs w:val="24"/>
                <w:lang w:val="en-US"/>
              </w:rPr>
            </w:pPr>
          </w:p>
          <w:p w14:paraId="578A58AD" w14:textId="77777777" w:rsidR="00510483" w:rsidRPr="003731A2" w:rsidRDefault="00510483" w:rsidP="003731A2">
            <w:pPr>
              <w:spacing w:line="240" w:lineRule="auto"/>
              <w:rPr>
                <w:rFonts w:asciiTheme="minorHAnsi" w:eastAsia="Calibri" w:hAnsiTheme="minorHAnsi" w:cs="Calibri"/>
                <w:sz w:val="24"/>
                <w:szCs w:val="24"/>
                <w:lang w:val="en-US"/>
              </w:rPr>
            </w:pPr>
          </w:p>
          <w:p w14:paraId="4201430C" w14:textId="77777777" w:rsidR="00510483" w:rsidRPr="003731A2" w:rsidRDefault="00510483" w:rsidP="003731A2">
            <w:pPr>
              <w:spacing w:line="240" w:lineRule="auto"/>
              <w:rPr>
                <w:rFonts w:asciiTheme="minorHAnsi" w:eastAsia="Calibri" w:hAnsiTheme="minorHAnsi" w:cs="Calibri"/>
                <w:sz w:val="24"/>
                <w:szCs w:val="24"/>
                <w:lang w:val="en-US"/>
              </w:rPr>
            </w:pPr>
          </w:p>
          <w:p w14:paraId="59FB2526" w14:textId="77777777" w:rsidR="00510483" w:rsidRPr="003731A2" w:rsidRDefault="00510483" w:rsidP="003731A2">
            <w:pPr>
              <w:spacing w:line="240" w:lineRule="auto"/>
              <w:rPr>
                <w:rFonts w:asciiTheme="minorHAnsi" w:eastAsia="Calibri" w:hAnsiTheme="minorHAnsi" w:cs="Calibri"/>
                <w:sz w:val="24"/>
                <w:szCs w:val="24"/>
                <w:lang w:val="en-US"/>
              </w:rPr>
            </w:pPr>
          </w:p>
          <w:p w14:paraId="5C9D9C44" w14:textId="77777777" w:rsidR="00510483" w:rsidRPr="003731A2" w:rsidRDefault="00510483" w:rsidP="003731A2">
            <w:pPr>
              <w:spacing w:line="240" w:lineRule="auto"/>
              <w:rPr>
                <w:rFonts w:asciiTheme="minorHAnsi" w:eastAsia="Calibri" w:hAnsiTheme="minorHAnsi" w:cs="Calibri"/>
                <w:sz w:val="24"/>
                <w:szCs w:val="24"/>
                <w:lang w:val="en-US"/>
              </w:rPr>
            </w:pPr>
          </w:p>
          <w:p w14:paraId="6688E27F" w14:textId="77777777" w:rsidR="003731A2" w:rsidRDefault="003731A2" w:rsidP="003731A2">
            <w:pPr>
              <w:spacing w:line="240" w:lineRule="auto"/>
              <w:rPr>
                <w:rFonts w:asciiTheme="minorHAnsi" w:eastAsia="Calibri" w:hAnsiTheme="minorHAnsi" w:cs="Calibri"/>
                <w:sz w:val="24"/>
                <w:szCs w:val="24"/>
                <w:lang w:val="en-US"/>
              </w:rPr>
            </w:pPr>
          </w:p>
          <w:p w14:paraId="60860BB9" w14:textId="77777777" w:rsidR="003731A2" w:rsidRDefault="003731A2" w:rsidP="003731A2">
            <w:pPr>
              <w:spacing w:line="240" w:lineRule="auto"/>
              <w:rPr>
                <w:rFonts w:asciiTheme="minorHAnsi" w:eastAsia="Calibri" w:hAnsiTheme="minorHAnsi" w:cs="Calibri"/>
                <w:sz w:val="24"/>
                <w:szCs w:val="24"/>
                <w:lang w:val="en-US"/>
              </w:rPr>
            </w:pPr>
          </w:p>
          <w:p w14:paraId="2E2F3104" w14:textId="77777777" w:rsidR="00F376F2" w:rsidRDefault="00F376F2" w:rsidP="003731A2">
            <w:pPr>
              <w:spacing w:line="240" w:lineRule="auto"/>
              <w:rPr>
                <w:rFonts w:asciiTheme="minorHAnsi" w:eastAsia="Calibri" w:hAnsiTheme="minorHAnsi" w:cs="Calibri"/>
                <w:sz w:val="24"/>
                <w:szCs w:val="24"/>
                <w:lang w:val="en-US"/>
              </w:rPr>
            </w:pPr>
          </w:p>
          <w:p w14:paraId="14D78AFC" w14:textId="77777777" w:rsidR="00F376F2" w:rsidRDefault="00F376F2" w:rsidP="003731A2">
            <w:pPr>
              <w:spacing w:line="240" w:lineRule="auto"/>
              <w:rPr>
                <w:rFonts w:asciiTheme="minorHAnsi" w:eastAsia="Calibri" w:hAnsiTheme="minorHAnsi" w:cs="Calibri"/>
                <w:sz w:val="24"/>
                <w:szCs w:val="24"/>
                <w:lang w:val="en-US"/>
              </w:rPr>
            </w:pPr>
          </w:p>
          <w:p w14:paraId="6FE21910" w14:textId="77777777" w:rsidR="00F376F2" w:rsidRDefault="00F376F2" w:rsidP="003731A2">
            <w:pPr>
              <w:spacing w:line="240" w:lineRule="auto"/>
              <w:rPr>
                <w:rFonts w:asciiTheme="minorHAnsi" w:eastAsia="Calibri" w:hAnsiTheme="minorHAnsi" w:cs="Calibri"/>
                <w:sz w:val="24"/>
                <w:szCs w:val="24"/>
                <w:lang w:val="en-US"/>
              </w:rPr>
            </w:pPr>
          </w:p>
          <w:p w14:paraId="2231D7E5" w14:textId="77777777" w:rsidR="00F376F2" w:rsidRDefault="00F376F2" w:rsidP="003731A2">
            <w:pPr>
              <w:spacing w:line="240" w:lineRule="auto"/>
              <w:rPr>
                <w:rFonts w:asciiTheme="minorHAnsi" w:eastAsia="Calibri" w:hAnsiTheme="minorHAnsi" w:cs="Calibri"/>
                <w:sz w:val="24"/>
                <w:szCs w:val="24"/>
                <w:lang w:val="en-US"/>
              </w:rPr>
            </w:pPr>
          </w:p>
          <w:p w14:paraId="6B63DAF6" w14:textId="4FE869DB" w:rsidR="003755F4" w:rsidRPr="003731A2" w:rsidRDefault="003755F4"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Verification Material(s):</w:t>
            </w:r>
          </w:p>
          <w:p w14:paraId="70D4120A" w14:textId="77777777" w:rsidR="003755F4" w:rsidRPr="003731A2" w:rsidRDefault="003755F4"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3.2.1 A documented procedure for handling the common FOSS license use cases for the FOSS components of the Supplied Software.</w:t>
            </w:r>
          </w:p>
          <w:p w14:paraId="12C50172" w14:textId="77777777" w:rsidR="003755F4" w:rsidRPr="003731A2" w:rsidRDefault="003755F4" w:rsidP="003731A2">
            <w:pPr>
              <w:spacing w:line="240" w:lineRule="auto"/>
              <w:rPr>
                <w:rFonts w:asciiTheme="minorHAnsi" w:eastAsia="Calibri" w:hAnsiTheme="minorHAnsi" w:cs="Calibri"/>
                <w:sz w:val="24"/>
                <w:szCs w:val="24"/>
                <w:lang w:val="en-US"/>
              </w:rPr>
            </w:pPr>
          </w:p>
          <w:p w14:paraId="2AD536FA" w14:textId="77777777" w:rsidR="003755F4" w:rsidRPr="003731A2" w:rsidRDefault="003755F4" w:rsidP="003731A2">
            <w:pPr>
              <w:spacing w:line="240" w:lineRule="auto"/>
              <w:rPr>
                <w:rFonts w:asciiTheme="minorHAnsi" w:eastAsia="Calibri" w:hAnsiTheme="minorHAnsi" w:cs="Calibri"/>
                <w:sz w:val="24"/>
                <w:szCs w:val="24"/>
                <w:lang w:val="en-US"/>
              </w:rPr>
            </w:pPr>
          </w:p>
          <w:p w14:paraId="2F282BBF" w14:textId="77777777" w:rsidR="003731A2" w:rsidRDefault="003731A2" w:rsidP="003731A2">
            <w:pPr>
              <w:spacing w:line="240" w:lineRule="auto"/>
              <w:rPr>
                <w:rFonts w:asciiTheme="minorHAnsi" w:eastAsia="Calibri" w:hAnsiTheme="minorHAnsi" w:cs="Calibri"/>
                <w:sz w:val="24"/>
                <w:szCs w:val="24"/>
                <w:lang w:val="en-US"/>
              </w:rPr>
            </w:pPr>
          </w:p>
          <w:p w14:paraId="50AAD003" w14:textId="47BF3F2A" w:rsidR="003755F4" w:rsidRPr="003731A2" w:rsidRDefault="003755F4"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Rationale:</w:t>
            </w:r>
          </w:p>
          <w:p w14:paraId="43FAEFF6" w14:textId="77777777" w:rsidR="003755F4" w:rsidRPr="003731A2" w:rsidRDefault="003755F4"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To ensure the program is sufficiently robust to handle an organization’s common FOSS license use cases. That a procedure exists to support this activity and that the procedure is followed.</w:t>
            </w:r>
          </w:p>
          <w:p w14:paraId="0CD4874A" w14:textId="77777777" w:rsidR="003755F4" w:rsidRPr="003731A2" w:rsidRDefault="003755F4" w:rsidP="003731A2">
            <w:pPr>
              <w:widowControl w:val="0"/>
              <w:spacing w:line="240" w:lineRule="auto"/>
              <w:rPr>
                <w:rFonts w:asciiTheme="minorHAnsi" w:eastAsia="Calibri" w:hAnsiTheme="minorHAnsi" w:cs="Calibri"/>
                <w:sz w:val="24"/>
                <w:szCs w:val="24"/>
                <w:lang w:val="en-US"/>
              </w:rPr>
            </w:pPr>
          </w:p>
        </w:tc>
        <w:tc>
          <w:tcPr>
            <w:tcW w:w="3176" w:type="dxa"/>
          </w:tcPr>
          <w:p w14:paraId="20C734B4" w14:textId="77777777" w:rsidR="00510483" w:rsidRPr="003731A2" w:rsidRDefault="00510483"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lastRenderedPageBreak/>
              <w:t xml:space="preserve">3.1 A process exists for creating and managing </w:t>
            </w:r>
            <w:proofErr w:type="spellStart"/>
            <w:proofErr w:type="gramStart"/>
            <w:r w:rsidRPr="003731A2">
              <w:rPr>
                <w:rFonts w:asciiTheme="minorHAnsi" w:eastAsia="Calibri" w:hAnsiTheme="minorHAnsi" w:cs="Calibri"/>
                <w:sz w:val="24"/>
                <w:szCs w:val="24"/>
                <w:lang w:val="en-US"/>
              </w:rPr>
              <w:t>a</w:t>
            </w:r>
            <w:proofErr w:type="spellEnd"/>
            <w:proofErr w:type="gramEnd"/>
            <w:r w:rsidRPr="003731A2">
              <w:rPr>
                <w:rFonts w:asciiTheme="minorHAnsi" w:eastAsia="Calibri" w:hAnsiTheme="minorHAnsi" w:cs="Calibri"/>
                <w:sz w:val="24"/>
                <w:szCs w:val="24"/>
                <w:lang w:val="en-US"/>
              </w:rPr>
              <w:t xml:space="preserve"> </w:t>
            </w:r>
            <w:r w:rsidRPr="00950490">
              <w:rPr>
                <w:rFonts w:asciiTheme="minorHAnsi" w:eastAsia="Calibri" w:hAnsiTheme="minorHAnsi" w:cs="Calibri"/>
                <w:color w:val="F79646" w:themeColor="accent6"/>
                <w:sz w:val="24"/>
                <w:szCs w:val="24"/>
                <w:lang w:val="en-US"/>
              </w:rPr>
              <w:t xml:space="preserve">Open Source component bill of materials </w:t>
            </w:r>
            <w:r w:rsidRPr="003731A2">
              <w:rPr>
                <w:rFonts w:asciiTheme="minorHAnsi" w:eastAsia="Calibri" w:hAnsiTheme="minorHAnsi" w:cs="Calibri"/>
                <w:sz w:val="24"/>
                <w:szCs w:val="24"/>
                <w:lang w:val="en-US"/>
              </w:rPr>
              <w:t>which includes each component (and its Identified Licenses) from which the Supplied Software is comprised.</w:t>
            </w:r>
          </w:p>
          <w:p w14:paraId="25C310CB" w14:textId="77777777" w:rsidR="00510483" w:rsidRPr="003731A2" w:rsidRDefault="00510483"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7A98E0A2" w14:textId="77777777" w:rsidR="00510483" w:rsidRPr="003731A2" w:rsidRDefault="00510483"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3E1026E7" w14:textId="77777777" w:rsidR="00510483" w:rsidRPr="003731A2" w:rsidRDefault="00510483"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153DA972" w14:textId="55EE9D2A" w:rsidR="00510483" w:rsidRPr="003731A2" w:rsidRDefault="00510483"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Verification Material(s):</w:t>
            </w:r>
          </w:p>
          <w:p w14:paraId="799A3BE6" w14:textId="57229394" w:rsidR="00510483" w:rsidRPr="003731A2" w:rsidRDefault="00510483"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 xml:space="preserve">3.1.1 A documented procedure for identifying, tracking and archiving information about the collection of </w:t>
            </w:r>
            <w:r w:rsidRPr="00F376F2">
              <w:rPr>
                <w:rFonts w:asciiTheme="minorHAnsi" w:eastAsia="Calibri" w:hAnsiTheme="minorHAnsi" w:cs="Calibri"/>
                <w:color w:val="F79646" w:themeColor="accent6"/>
                <w:sz w:val="24"/>
                <w:szCs w:val="24"/>
                <w:lang w:val="en-US"/>
              </w:rPr>
              <w:t>Open Source components</w:t>
            </w:r>
            <w:r w:rsidRPr="003731A2">
              <w:rPr>
                <w:rFonts w:asciiTheme="minorHAnsi" w:eastAsia="Calibri" w:hAnsiTheme="minorHAnsi" w:cs="Calibri"/>
                <w:sz w:val="24"/>
                <w:szCs w:val="24"/>
                <w:lang w:val="en-US"/>
              </w:rPr>
              <w:t xml:space="preserve"> from which a Supplied Software release is comprised.</w:t>
            </w:r>
          </w:p>
          <w:p w14:paraId="6973CF51" w14:textId="77777777" w:rsidR="00510483" w:rsidRPr="003731A2" w:rsidRDefault="00510483"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6967851C" w14:textId="77777777" w:rsidR="00510483" w:rsidRPr="003731A2" w:rsidRDefault="00510483"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64BDF3E5" w14:textId="77777777" w:rsidR="00510483" w:rsidRPr="003731A2" w:rsidRDefault="00510483"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21030D37" w14:textId="77777777" w:rsidR="00510483" w:rsidRPr="003731A2" w:rsidRDefault="00510483"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2CF8DD51" w14:textId="6642855C" w:rsidR="00510483" w:rsidRPr="003731A2" w:rsidRDefault="00510483"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 xml:space="preserve">3.1.2 </w:t>
            </w:r>
            <w:r w:rsidRPr="00F376F2">
              <w:rPr>
                <w:rFonts w:asciiTheme="minorHAnsi" w:eastAsia="Calibri" w:hAnsiTheme="minorHAnsi" w:cs="Calibri"/>
                <w:color w:val="F79646" w:themeColor="accent6"/>
                <w:sz w:val="24"/>
                <w:szCs w:val="24"/>
                <w:lang w:val="en-US"/>
              </w:rPr>
              <w:t xml:space="preserve">Open Source component records </w:t>
            </w:r>
            <w:r w:rsidRPr="003731A2">
              <w:rPr>
                <w:rFonts w:asciiTheme="minorHAnsi" w:eastAsia="Calibri" w:hAnsiTheme="minorHAnsi" w:cs="Calibri"/>
                <w:sz w:val="24"/>
                <w:szCs w:val="24"/>
                <w:lang w:val="en-US"/>
              </w:rPr>
              <w:t>for each Supplied Software release which demonstrates the documented procedure was properly followed.</w:t>
            </w:r>
          </w:p>
          <w:p w14:paraId="551CD459" w14:textId="77777777" w:rsidR="00510483" w:rsidRPr="003731A2" w:rsidRDefault="00510483"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1EA6B01E" w14:textId="77777777" w:rsidR="00510483" w:rsidRPr="003731A2" w:rsidRDefault="00510483"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2D3DF6F7" w14:textId="77777777" w:rsidR="00F376F2" w:rsidRDefault="00F376F2"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624F4284" w14:textId="2C6EAF0B" w:rsidR="00510483" w:rsidRPr="003731A2" w:rsidRDefault="00510483"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Rationale:</w:t>
            </w:r>
          </w:p>
          <w:p w14:paraId="412BDB67" w14:textId="7A983E59" w:rsidR="003755F4" w:rsidRPr="003731A2" w:rsidRDefault="00510483"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 xml:space="preserve">To ensure a process exists for creating and managing </w:t>
            </w:r>
            <w:commentRangeStart w:id="50"/>
            <w:r w:rsidRPr="003731A2">
              <w:rPr>
                <w:rFonts w:asciiTheme="minorHAnsi" w:eastAsia="Calibri" w:hAnsiTheme="minorHAnsi" w:cs="Calibri"/>
                <w:sz w:val="24"/>
                <w:szCs w:val="24"/>
                <w:lang w:val="en-US"/>
              </w:rPr>
              <w:t>a</w:t>
            </w:r>
            <w:r w:rsidR="00F376F2">
              <w:rPr>
                <w:rFonts w:asciiTheme="minorHAnsi" w:eastAsia="Calibri" w:hAnsiTheme="minorHAnsi" w:cs="Calibri"/>
                <w:sz w:val="24"/>
                <w:szCs w:val="24"/>
                <w:lang w:val="en-US"/>
              </w:rPr>
              <w:t>n</w:t>
            </w:r>
            <w:commentRangeEnd w:id="50"/>
            <w:r w:rsidR="00F376F2">
              <w:rPr>
                <w:rStyle w:val="Kommentarzeichen"/>
              </w:rPr>
              <w:commentReference w:id="50"/>
            </w:r>
            <w:r w:rsidRPr="003731A2">
              <w:rPr>
                <w:rFonts w:asciiTheme="minorHAnsi" w:eastAsia="Calibri" w:hAnsiTheme="minorHAnsi" w:cs="Calibri"/>
                <w:sz w:val="24"/>
                <w:szCs w:val="24"/>
                <w:lang w:val="en-US"/>
              </w:rPr>
              <w:t xml:space="preserve"> </w:t>
            </w:r>
            <w:r w:rsidRPr="00F376F2">
              <w:rPr>
                <w:rFonts w:asciiTheme="minorHAnsi" w:eastAsia="Calibri" w:hAnsiTheme="minorHAnsi" w:cs="Calibri"/>
                <w:color w:val="F79646" w:themeColor="accent6"/>
                <w:sz w:val="24"/>
                <w:szCs w:val="24"/>
                <w:lang w:val="en-US"/>
              </w:rPr>
              <w:t>Open Source component bill of materials</w:t>
            </w:r>
            <w:r w:rsidRPr="003731A2">
              <w:rPr>
                <w:rFonts w:asciiTheme="minorHAnsi" w:eastAsia="Calibri" w:hAnsiTheme="minorHAnsi" w:cs="Calibri"/>
                <w:sz w:val="24"/>
                <w:szCs w:val="24"/>
                <w:lang w:val="en-US"/>
              </w:rPr>
              <w:t xml:space="preserve"> used to construct the Supplied Software. A bill of materials is needed to support the systematic review of each component’s license terms </w:t>
            </w:r>
            <w:r w:rsidRPr="003731A2">
              <w:rPr>
                <w:rFonts w:asciiTheme="minorHAnsi" w:eastAsia="Calibri" w:hAnsiTheme="minorHAnsi" w:cs="Calibri"/>
                <w:sz w:val="24"/>
                <w:szCs w:val="24"/>
                <w:lang w:val="en-US"/>
              </w:rPr>
              <w:lastRenderedPageBreak/>
              <w:t>to understand the obligations and restrictions as it applies to the distribution of the Supplied Software.</w:t>
            </w:r>
          </w:p>
          <w:p w14:paraId="190085C3" w14:textId="77777777" w:rsidR="00510483" w:rsidRPr="003731A2" w:rsidRDefault="00510483"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73762141" w14:textId="77777777" w:rsidR="00510483" w:rsidRPr="003731A2" w:rsidRDefault="00510483"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4FCA9366" w14:textId="77777777" w:rsidR="00510483" w:rsidRPr="003731A2" w:rsidRDefault="00510483"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03F67D22" w14:textId="77777777" w:rsidR="00510483" w:rsidRPr="003731A2" w:rsidRDefault="00510483"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6F00D5E6" w14:textId="77777777" w:rsidR="00510483" w:rsidRPr="003731A2" w:rsidRDefault="00510483"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49AD21EB" w14:textId="77777777" w:rsidR="00510483" w:rsidRPr="003731A2" w:rsidRDefault="00510483"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 xml:space="preserve">3.2 The </w:t>
            </w:r>
            <w:r w:rsidRPr="00F376F2">
              <w:rPr>
                <w:rFonts w:asciiTheme="minorHAnsi" w:eastAsia="Calibri" w:hAnsiTheme="minorHAnsi" w:cs="Calibri"/>
                <w:color w:val="F79646" w:themeColor="accent6"/>
                <w:sz w:val="24"/>
                <w:szCs w:val="24"/>
                <w:lang w:val="en-US"/>
              </w:rPr>
              <w:t xml:space="preserve">Open Source management program </w:t>
            </w:r>
            <w:r w:rsidRPr="003731A2">
              <w:rPr>
                <w:rFonts w:asciiTheme="minorHAnsi" w:eastAsia="Calibri" w:hAnsiTheme="minorHAnsi" w:cs="Calibri"/>
                <w:sz w:val="24"/>
                <w:szCs w:val="24"/>
                <w:lang w:val="en-US"/>
              </w:rPr>
              <w:t xml:space="preserve">must be capable of handling common </w:t>
            </w:r>
            <w:r w:rsidRPr="00F376F2">
              <w:rPr>
                <w:rFonts w:asciiTheme="minorHAnsi" w:eastAsia="Calibri" w:hAnsiTheme="minorHAnsi" w:cs="Calibri"/>
                <w:color w:val="F79646" w:themeColor="accent6"/>
                <w:sz w:val="24"/>
                <w:szCs w:val="24"/>
                <w:lang w:val="en-US"/>
              </w:rPr>
              <w:t xml:space="preserve">Open Source license use cases </w:t>
            </w:r>
            <w:r w:rsidRPr="003731A2">
              <w:rPr>
                <w:rFonts w:asciiTheme="minorHAnsi" w:eastAsia="Calibri" w:hAnsiTheme="minorHAnsi" w:cs="Calibri"/>
                <w:sz w:val="24"/>
                <w:szCs w:val="24"/>
                <w:lang w:val="en-US"/>
              </w:rPr>
              <w:t>encountered by Software Staff for Supplied Software, which may include the following use cases (note that the list is neither exhaustive, nor may all of the use cases apply):</w:t>
            </w:r>
          </w:p>
          <w:p w14:paraId="10C3DF87" w14:textId="77777777" w:rsidR="00510483" w:rsidRPr="003731A2" w:rsidRDefault="00510483" w:rsidP="003731A2">
            <w:pPr>
              <w:pStyle w:val="Listenabsatz"/>
              <w:widowControl w:val="0"/>
              <w:numPr>
                <w:ilvl w:val="0"/>
                <w:numId w:val="9"/>
              </w:numPr>
              <w:pBdr>
                <w:top w:val="nil"/>
                <w:left w:val="nil"/>
                <w:bottom w:val="nil"/>
                <w:right w:val="nil"/>
                <w:between w:val="nil"/>
              </w:pBdr>
              <w:spacing w:line="240" w:lineRule="auto"/>
              <w:ind w:left="158" w:hanging="137"/>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distributed in binary form;</w:t>
            </w:r>
          </w:p>
          <w:p w14:paraId="1F173EC0" w14:textId="77777777" w:rsidR="00510483" w:rsidRPr="003731A2" w:rsidRDefault="00510483" w:rsidP="003731A2">
            <w:pPr>
              <w:pStyle w:val="Listenabsatz"/>
              <w:widowControl w:val="0"/>
              <w:numPr>
                <w:ilvl w:val="0"/>
                <w:numId w:val="9"/>
              </w:numPr>
              <w:pBdr>
                <w:top w:val="nil"/>
                <w:left w:val="nil"/>
                <w:bottom w:val="nil"/>
                <w:right w:val="nil"/>
                <w:between w:val="nil"/>
              </w:pBdr>
              <w:spacing w:line="240" w:lineRule="auto"/>
              <w:ind w:left="158" w:hanging="137"/>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distributed in source form;</w:t>
            </w:r>
          </w:p>
          <w:p w14:paraId="396F06AE" w14:textId="4F46A0C1" w:rsidR="00510483" w:rsidRPr="003731A2" w:rsidRDefault="00510483" w:rsidP="003731A2">
            <w:pPr>
              <w:pStyle w:val="Listenabsatz"/>
              <w:widowControl w:val="0"/>
              <w:numPr>
                <w:ilvl w:val="0"/>
                <w:numId w:val="9"/>
              </w:numPr>
              <w:pBdr>
                <w:top w:val="nil"/>
                <w:left w:val="nil"/>
                <w:bottom w:val="nil"/>
                <w:right w:val="nil"/>
                <w:between w:val="nil"/>
              </w:pBdr>
              <w:spacing w:line="240" w:lineRule="auto"/>
              <w:ind w:left="158" w:hanging="137"/>
              <w:rPr>
                <w:rFonts w:asciiTheme="minorHAnsi" w:eastAsia="Calibri" w:hAnsiTheme="minorHAnsi" w:cs="Calibri"/>
                <w:sz w:val="24"/>
                <w:szCs w:val="24"/>
                <w:lang w:val="en-US"/>
              </w:rPr>
            </w:pPr>
            <w:r w:rsidRPr="00F376F2">
              <w:rPr>
                <w:rFonts w:asciiTheme="minorHAnsi" w:eastAsia="Calibri" w:hAnsiTheme="minorHAnsi" w:cs="Calibri"/>
                <w:color w:val="F79646" w:themeColor="accent6"/>
                <w:sz w:val="24"/>
                <w:szCs w:val="24"/>
                <w:lang w:val="en-US"/>
              </w:rPr>
              <w:t>integrated with other Open Source</w:t>
            </w:r>
            <w:r w:rsidRPr="003731A2">
              <w:rPr>
                <w:rFonts w:asciiTheme="minorHAnsi" w:eastAsia="Calibri" w:hAnsiTheme="minorHAnsi" w:cs="Calibri"/>
                <w:sz w:val="24"/>
                <w:szCs w:val="24"/>
                <w:lang w:val="en-US"/>
              </w:rPr>
              <w:t xml:space="preserve"> such that it may trigger copyleft obligations;</w:t>
            </w:r>
          </w:p>
          <w:p w14:paraId="43162862" w14:textId="77777777" w:rsidR="00510483" w:rsidRPr="003731A2" w:rsidRDefault="00510483" w:rsidP="003731A2">
            <w:pPr>
              <w:pStyle w:val="Listenabsatz"/>
              <w:widowControl w:val="0"/>
              <w:numPr>
                <w:ilvl w:val="0"/>
                <w:numId w:val="9"/>
              </w:numPr>
              <w:pBdr>
                <w:top w:val="nil"/>
                <w:left w:val="nil"/>
                <w:bottom w:val="nil"/>
                <w:right w:val="nil"/>
                <w:between w:val="nil"/>
              </w:pBdr>
              <w:spacing w:line="240" w:lineRule="auto"/>
              <w:ind w:left="158" w:hanging="137"/>
              <w:rPr>
                <w:rFonts w:asciiTheme="minorHAnsi" w:eastAsia="Calibri" w:hAnsiTheme="minorHAnsi" w:cs="Calibri"/>
                <w:sz w:val="24"/>
                <w:szCs w:val="24"/>
                <w:lang w:val="en-US"/>
              </w:rPr>
            </w:pPr>
            <w:r w:rsidRPr="00F376F2">
              <w:rPr>
                <w:rFonts w:asciiTheme="minorHAnsi" w:eastAsia="Calibri" w:hAnsiTheme="minorHAnsi" w:cs="Calibri"/>
                <w:color w:val="F79646" w:themeColor="accent6"/>
                <w:sz w:val="24"/>
                <w:szCs w:val="24"/>
                <w:lang w:val="en-US"/>
              </w:rPr>
              <w:t>contains modified Open Source</w:t>
            </w:r>
            <w:r w:rsidRPr="003731A2">
              <w:rPr>
                <w:rFonts w:asciiTheme="minorHAnsi" w:eastAsia="Calibri" w:hAnsiTheme="minorHAnsi" w:cs="Calibri"/>
                <w:sz w:val="24"/>
                <w:szCs w:val="24"/>
                <w:lang w:val="en-US"/>
              </w:rPr>
              <w:t>;</w:t>
            </w:r>
          </w:p>
          <w:p w14:paraId="192EF62A" w14:textId="77777777" w:rsidR="00510483" w:rsidRPr="003731A2" w:rsidRDefault="00510483" w:rsidP="003731A2">
            <w:pPr>
              <w:pStyle w:val="Listenabsatz"/>
              <w:widowControl w:val="0"/>
              <w:numPr>
                <w:ilvl w:val="0"/>
                <w:numId w:val="9"/>
              </w:numPr>
              <w:pBdr>
                <w:top w:val="nil"/>
                <w:left w:val="nil"/>
                <w:bottom w:val="nil"/>
                <w:right w:val="nil"/>
                <w:between w:val="nil"/>
              </w:pBdr>
              <w:spacing w:line="240" w:lineRule="auto"/>
              <w:ind w:left="158" w:hanging="137"/>
              <w:rPr>
                <w:rFonts w:asciiTheme="minorHAnsi" w:eastAsia="Calibri" w:hAnsiTheme="minorHAnsi" w:cs="Calibri"/>
                <w:sz w:val="24"/>
                <w:szCs w:val="24"/>
                <w:lang w:val="en-US"/>
              </w:rPr>
            </w:pPr>
            <w:r w:rsidRPr="00F376F2">
              <w:rPr>
                <w:rFonts w:asciiTheme="minorHAnsi" w:eastAsia="Calibri" w:hAnsiTheme="minorHAnsi" w:cs="Calibri"/>
                <w:color w:val="F79646" w:themeColor="accent6"/>
                <w:sz w:val="24"/>
                <w:szCs w:val="24"/>
                <w:lang w:val="en-US"/>
              </w:rPr>
              <w:t xml:space="preserve">contains Open Source or other software </w:t>
            </w:r>
            <w:r w:rsidRPr="003731A2">
              <w:rPr>
                <w:rFonts w:asciiTheme="minorHAnsi" w:eastAsia="Calibri" w:hAnsiTheme="minorHAnsi" w:cs="Calibri"/>
                <w:sz w:val="24"/>
                <w:szCs w:val="24"/>
                <w:lang w:val="en-US"/>
              </w:rPr>
              <w:t>under an incompatible license interacting with other components within the Supplied Software; and/or</w:t>
            </w:r>
          </w:p>
          <w:p w14:paraId="386327D5" w14:textId="7146F134" w:rsidR="00510483" w:rsidRPr="003731A2" w:rsidRDefault="00510483" w:rsidP="003731A2">
            <w:pPr>
              <w:pStyle w:val="Listenabsatz"/>
              <w:widowControl w:val="0"/>
              <w:numPr>
                <w:ilvl w:val="0"/>
                <w:numId w:val="9"/>
              </w:numPr>
              <w:pBdr>
                <w:top w:val="nil"/>
                <w:left w:val="nil"/>
                <w:bottom w:val="nil"/>
                <w:right w:val="nil"/>
                <w:between w:val="nil"/>
              </w:pBdr>
              <w:spacing w:line="240" w:lineRule="auto"/>
              <w:ind w:left="158" w:hanging="137"/>
              <w:rPr>
                <w:rFonts w:asciiTheme="minorHAnsi" w:eastAsia="Calibri" w:hAnsiTheme="minorHAnsi" w:cs="Calibri"/>
                <w:sz w:val="24"/>
                <w:szCs w:val="24"/>
                <w:lang w:val="en-US"/>
              </w:rPr>
            </w:pPr>
            <w:r w:rsidRPr="00F376F2">
              <w:rPr>
                <w:rFonts w:asciiTheme="minorHAnsi" w:eastAsia="Calibri" w:hAnsiTheme="minorHAnsi" w:cs="Calibri"/>
                <w:color w:val="F79646" w:themeColor="accent6"/>
                <w:sz w:val="24"/>
                <w:szCs w:val="24"/>
                <w:lang w:val="en-US"/>
              </w:rPr>
              <w:t>contains Open Source</w:t>
            </w:r>
            <w:r w:rsidRPr="003731A2">
              <w:rPr>
                <w:rFonts w:asciiTheme="minorHAnsi" w:eastAsia="Calibri" w:hAnsiTheme="minorHAnsi" w:cs="Calibri"/>
                <w:sz w:val="24"/>
                <w:szCs w:val="24"/>
                <w:lang w:val="en-US"/>
              </w:rPr>
              <w:t xml:space="preserve"> with attribution requirements.</w:t>
            </w:r>
          </w:p>
          <w:p w14:paraId="25DC53DA" w14:textId="77777777" w:rsidR="00510483" w:rsidRPr="003731A2" w:rsidRDefault="00510483"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09AB68B3" w14:textId="77777777" w:rsidR="00510483" w:rsidRPr="003731A2" w:rsidRDefault="00510483"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11E1DADB" w14:textId="77777777" w:rsidR="00510483" w:rsidRPr="003731A2" w:rsidRDefault="00510483"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2E029EC2" w14:textId="77777777" w:rsidR="00510483" w:rsidRPr="003731A2" w:rsidRDefault="00510483"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1FD6C437" w14:textId="77777777" w:rsidR="00510483" w:rsidRPr="003731A2" w:rsidRDefault="00510483"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5C8834FD" w14:textId="77777777" w:rsidR="00510483" w:rsidRPr="003731A2" w:rsidRDefault="00510483"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06C1A3D9" w14:textId="77777777" w:rsidR="00510483" w:rsidRPr="003731A2" w:rsidRDefault="00510483"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138F69F7" w14:textId="77777777" w:rsidR="00F376F2" w:rsidRDefault="00F376F2"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7124A6A5" w14:textId="77777777" w:rsidR="00F376F2" w:rsidRDefault="00F376F2"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5063BD6E" w14:textId="77777777" w:rsidR="00F376F2" w:rsidRDefault="00F376F2"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11B48262" w14:textId="77777777" w:rsidR="00F376F2" w:rsidRDefault="00F376F2"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1768BAB8" w14:textId="1D66F43D" w:rsidR="00510483" w:rsidRPr="003731A2" w:rsidRDefault="00510483"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Verification Material(s):</w:t>
            </w:r>
          </w:p>
          <w:p w14:paraId="27CFF398" w14:textId="63D6AB1F" w:rsidR="00510483" w:rsidRPr="003731A2" w:rsidRDefault="00510483"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 xml:space="preserve">3.2.1 A documented procedure for handling the common </w:t>
            </w:r>
            <w:r w:rsidRPr="000516A6">
              <w:rPr>
                <w:rFonts w:asciiTheme="minorHAnsi" w:eastAsia="Calibri" w:hAnsiTheme="minorHAnsi" w:cs="Calibri"/>
                <w:color w:val="F79646" w:themeColor="accent6"/>
                <w:sz w:val="24"/>
                <w:szCs w:val="24"/>
                <w:lang w:val="en-US"/>
              </w:rPr>
              <w:t>Open Source license use cases</w:t>
            </w:r>
            <w:r w:rsidRPr="003731A2">
              <w:rPr>
                <w:rFonts w:asciiTheme="minorHAnsi" w:eastAsia="Calibri" w:hAnsiTheme="minorHAnsi" w:cs="Calibri"/>
                <w:sz w:val="24"/>
                <w:szCs w:val="24"/>
                <w:lang w:val="en-US"/>
              </w:rPr>
              <w:t xml:space="preserve"> for the </w:t>
            </w:r>
            <w:r w:rsidRPr="005B4C37">
              <w:rPr>
                <w:rFonts w:asciiTheme="minorHAnsi" w:eastAsia="Calibri" w:hAnsiTheme="minorHAnsi" w:cs="Calibri"/>
                <w:color w:val="F79646" w:themeColor="accent6"/>
                <w:sz w:val="24"/>
                <w:szCs w:val="24"/>
                <w:lang w:val="en-US"/>
              </w:rPr>
              <w:t xml:space="preserve">Open Source components </w:t>
            </w:r>
            <w:r w:rsidRPr="003731A2">
              <w:rPr>
                <w:rFonts w:asciiTheme="minorHAnsi" w:eastAsia="Calibri" w:hAnsiTheme="minorHAnsi" w:cs="Calibri"/>
                <w:sz w:val="24"/>
                <w:szCs w:val="24"/>
                <w:lang w:val="en-US"/>
              </w:rPr>
              <w:t>of the Supplied Software.</w:t>
            </w:r>
          </w:p>
          <w:p w14:paraId="7434F9EF" w14:textId="77777777" w:rsidR="003731A2" w:rsidRDefault="003731A2"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57179C16" w14:textId="77777777" w:rsidR="003731A2" w:rsidRDefault="003731A2"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092F4AB3" w14:textId="77777777" w:rsidR="003731A2" w:rsidRDefault="003731A2"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6FC0E462" w14:textId="3FCBD175" w:rsidR="00510483" w:rsidRPr="003731A2" w:rsidRDefault="00510483"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Rationale:</w:t>
            </w:r>
          </w:p>
          <w:p w14:paraId="24C3D90D" w14:textId="56067F75" w:rsidR="00510483" w:rsidRPr="003731A2" w:rsidRDefault="00510483"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 xml:space="preserve">To ensure the program is sufficiently robust to handle an organization’s common </w:t>
            </w:r>
            <w:r w:rsidRPr="005B4C37">
              <w:rPr>
                <w:rFonts w:asciiTheme="minorHAnsi" w:eastAsia="Calibri" w:hAnsiTheme="minorHAnsi" w:cs="Calibri"/>
                <w:color w:val="F79646" w:themeColor="accent6"/>
                <w:sz w:val="24"/>
                <w:szCs w:val="24"/>
                <w:lang w:val="en-US"/>
              </w:rPr>
              <w:t xml:space="preserve">Open Source license </w:t>
            </w:r>
            <w:r w:rsidRPr="003731A2">
              <w:rPr>
                <w:rFonts w:asciiTheme="minorHAnsi" w:eastAsia="Calibri" w:hAnsiTheme="minorHAnsi" w:cs="Calibri"/>
                <w:sz w:val="24"/>
                <w:szCs w:val="24"/>
                <w:lang w:val="en-US"/>
              </w:rPr>
              <w:t>use cases. That a procedure exists to support this activity and that the procedure is followed.</w:t>
            </w:r>
          </w:p>
        </w:tc>
        <w:tc>
          <w:tcPr>
            <w:tcW w:w="3177" w:type="dxa"/>
            <w:shd w:val="clear" w:color="auto" w:fill="auto"/>
            <w:tcMar>
              <w:top w:w="100" w:type="dxa"/>
              <w:left w:w="100" w:type="dxa"/>
              <w:bottom w:w="100" w:type="dxa"/>
              <w:right w:w="100" w:type="dxa"/>
            </w:tcMar>
          </w:tcPr>
          <w:p w14:paraId="5056C9F8" w14:textId="1D1F0EE5" w:rsidR="003755F4" w:rsidRPr="00F376F2" w:rsidRDefault="003755F4"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F376F2">
              <w:rPr>
                <w:rFonts w:asciiTheme="minorHAnsi" w:eastAsia="Calibri" w:hAnsiTheme="minorHAnsi" w:cs="Calibri"/>
                <w:color w:val="4F81BD" w:themeColor="accent1"/>
                <w:sz w:val="24"/>
                <w:szCs w:val="24"/>
              </w:rPr>
              <w:lastRenderedPageBreak/>
              <w:t xml:space="preserve">3.1 Es existiert ein Prozess zum Erstellen und Verwalten einer Bill </w:t>
            </w:r>
            <w:proofErr w:type="spellStart"/>
            <w:r w:rsidRPr="00F376F2">
              <w:rPr>
                <w:rFonts w:asciiTheme="minorHAnsi" w:eastAsia="Calibri" w:hAnsiTheme="minorHAnsi" w:cs="Calibri"/>
                <w:color w:val="4F81BD" w:themeColor="accent1"/>
                <w:sz w:val="24"/>
                <w:szCs w:val="24"/>
              </w:rPr>
              <w:t>of</w:t>
            </w:r>
            <w:proofErr w:type="spellEnd"/>
            <w:r w:rsidRPr="00F376F2">
              <w:rPr>
                <w:rFonts w:asciiTheme="minorHAnsi" w:eastAsia="Calibri" w:hAnsiTheme="minorHAnsi" w:cs="Calibri"/>
                <w:color w:val="4F81BD" w:themeColor="accent1"/>
                <w:sz w:val="24"/>
                <w:szCs w:val="24"/>
              </w:rPr>
              <w:t xml:space="preserve"> Materials der </w:t>
            </w:r>
            <w:r w:rsidR="00C01044" w:rsidRPr="00F376F2">
              <w:rPr>
                <w:rFonts w:asciiTheme="minorHAnsi" w:eastAsia="Calibri" w:hAnsiTheme="minorHAnsi" w:cs="Calibri"/>
                <w:color w:val="4F81BD" w:themeColor="accent1"/>
                <w:sz w:val="24"/>
                <w:szCs w:val="24"/>
              </w:rPr>
              <w:t>Open-Source</w:t>
            </w:r>
            <w:r w:rsidRPr="00F376F2">
              <w:rPr>
                <w:rFonts w:asciiTheme="minorHAnsi" w:eastAsia="Calibri" w:hAnsiTheme="minorHAnsi" w:cs="Calibri"/>
                <w:color w:val="4F81BD" w:themeColor="accent1"/>
                <w:sz w:val="24"/>
                <w:szCs w:val="24"/>
              </w:rPr>
              <w:t>-Komponenten, die jede Komponente (und ihre Identifizierten Lizenzen) enthält, aus der sich sie Zugelieferte Software zusammensetzt.</w:t>
            </w:r>
          </w:p>
          <w:p w14:paraId="2C8F0FC1" w14:textId="77777777" w:rsidR="003755F4" w:rsidRPr="003731A2" w:rsidRDefault="003755F4"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075C1EBB" w14:textId="77777777" w:rsidR="003755F4" w:rsidRPr="00F376F2" w:rsidRDefault="003755F4"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F376F2">
              <w:rPr>
                <w:rFonts w:asciiTheme="minorHAnsi" w:eastAsia="Calibri" w:hAnsiTheme="minorHAnsi" w:cs="Calibri"/>
                <w:color w:val="4F81BD" w:themeColor="accent1"/>
                <w:sz w:val="24"/>
                <w:szCs w:val="24"/>
              </w:rPr>
              <w:t>Verifikationsmaterial:</w:t>
            </w:r>
          </w:p>
          <w:p w14:paraId="7413A793" w14:textId="7048E087" w:rsidR="003755F4" w:rsidRPr="00F376F2" w:rsidRDefault="003755F4"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F376F2">
              <w:rPr>
                <w:rFonts w:asciiTheme="minorHAnsi" w:eastAsia="Calibri" w:hAnsiTheme="minorHAnsi" w:cs="Calibri"/>
                <w:color w:val="4F81BD" w:themeColor="accent1"/>
                <w:sz w:val="24"/>
                <w:szCs w:val="24"/>
              </w:rPr>
              <w:t xml:space="preserve">3.1.1 Ein dokumentiertes Verfahren zur Identifizierung, Nachverfolgung und Archivierung von Informationen über die Zusammensetzung von </w:t>
            </w:r>
            <w:r w:rsidR="00F376F2" w:rsidRPr="00F376F2">
              <w:rPr>
                <w:rFonts w:asciiTheme="minorHAnsi" w:eastAsia="Calibri" w:hAnsiTheme="minorHAnsi" w:cs="Calibri"/>
                <w:color w:val="4F81BD" w:themeColor="accent1"/>
                <w:sz w:val="24"/>
                <w:szCs w:val="24"/>
              </w:rPr>
              <w:t>Open-Source</w:t>
            </w:r>
            <w:r w:rsidRPr="00F376F2">
              <w:rPr>
                <w:rFonts w:asciiTheme="minorHAnsi" w:eastAsia="Calibri" w:hAnsiTheme="minorHAnsi" w:cs="Calibri"/>
                <w:color w:val="4F81BD" w:themeColor="accent1"/>
                <w:sz w:val="24"/>
                <w:szCs w:val="24"/>
              </w:rPr>
              <w:t>-Komponenten, aus denen eine Version Zugelieferter Software besteht.</w:t>
            </w:r>
          </w:p>
          <w:p w14:paraId="3110A2B9" w14:textId="77777777" w:rsidR="003755F4" w:rsidRPr="003731A2" w:rsidRDefault="003755F4"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663F5178" w14:textId="7A671C32" w:rsidR="003755F4" w:rsidRPr="00F376F2" w:rsidRDefault="003755F4"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F376F2">
              <w:rPr>
                <w:rFonts w:asciiTheme="minorHAnsi" w:eastAsia="Calibri" w:hAnsiTheme="minorHAnsi" w:cs="Calibri"/>
                <w:color w:val="4F81BD" w:themeColor="accent1"/>
                <w:sz w:val="24"/>
                <w:szCs w:val="24"/>
              </w:rPr>
              <w:t xml:space="preserve">3.1.2 Eine Aufzeichnung der </w:t>
            </w:r>
            <w:r w:rsidR="00F376F2" w:rsidRPr="00F376F2">
              <w:rPr>
                <w:rFonts w:asciiTheme="minorHAnsi" w:eastAsia="Calibri" w:hAnsiTheme="minorHAnsi" w:cs="Calibri"/>
                <w:color w:val="4F81BD" w:themeColor="accent1"/>
                <w:sz w:val="24"/>
                <w:szCs w:val="24"/>
              </w:rPr>
              <w:t>Open-Source</w:t>
            </w:r>
            <w:r w:rsidRPr="00F376F2">
              <w:rPr>
                <w:rFonts w:asciiTheme="minorHAnsi" w:eastAsia="Calibri" w:hAnsiTheme="minorHAnsi" w:cs="Calibri"/>
                <w:color w:val="4F81BD" w:themeColor="accent1"/>
                <w:sz w:val="24"/>
                <w:szCs w:val="24"/>
              </w:rPr>
              <w:t>-Komponenten für jede Version Zugelieferter Software, welche nachweist, dass die dokumentierte Prozedur ordnungsgemäß befolgt wurde.</w:t>
            </w:r>
          </w:p>
          <w:p w14:paraId="262566A0" w14:textId="77777777" w:rsidR="003755F4" w:rsidRPr="003731A2" w:rsidRDefault="003755F4"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03DECF89" w14:textId="77777777" w:rsidR="003755F4" w:rsidRPr="00F376F2" w:rsidRDefault="003755F4"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F376F2">
              <w:rPr>
                <w:rFonts w:asciiTheme="minorHAnsi" w:eastAsia="Calibri" w:hAnsiTheme="minorHAnsi" w:cs="Calibri"/>
                <w:color w:val="4F81BD" w:themeColor="accent1"/>
                <w:sz w:val="24"/>
                <w:szCs w:val="24"/>
              </w:rPr>
              <w:t>Begründung:</w:t>
            </w:r>
          </w:p>
          <w:p w14:paraId="15CC7238" w14:textId="4B5A3186" w:rsidR="003755F4" w:rsidRPr="003731A2" w:rsidRDefault="003755F4"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r w:rsidRPr="00F376F2">
              <w:rPr>
                <w:rFonts w:asciiTheme="minorHAnsi" w:eastAsia="Calibri" w:hAnsiTheme="minorHAnsi" w:cs="Calibri"/>
                <w:color w:val="4F81BD" w:themeColor="accent1"/>
                <w:sz w:val="24"/>
                <w:szCs w:val="24"/>
              </w:rPr>
              <w:t xml:space="preserve">Es soll sichergestellt werden, dass ein Prozess zum Erstellen und Verwalten einer Bill </w:t>
            </w:r>
            <w:proofErr w:type="spellStart"/>
            <w:r w:rsidRPr="00F376F2">
              <w:rPr>
                <w:rFonts w:asciiTheme="minorHAnsi" w:eastAsia="Calibri" w:hAnsiTheme="minorHAnsi" w:cs="Calibri"/>
                <w:color w:val="4F81BD" w:themeColor="accent1"/>
                <w:sz w:val="24"/>
                <w:szCs w:val="24"/>
              </w:rPr>
              <w:t>of</w:t>
            </w:r>
            <w:proofErr w:type="spellEnd"/>
            <w:r w:rsidRPr="00F376F2">
              <w:rPr>
                <w:rFonts w:asciiTheme="minorHAnsi" w:eastAsia="Calibri" w:hAnsiTheme="minorHAnsi" w:cs="Calibri"/>
                <w:color w:val="4F81BD" w:themeColor="accent1"/>
                <w:sz w:val="24"/>
                <w:szCs w:val="24"/>
              </w:rPr>
              <w:t xml:space="preserve"> Materials der </w:t>
            </w:r>
            <w:r w:rsidR="00F376F2" w:rsidRPr="00F376F2">
              <w:rPr>
                <w:rFonts w:asciiTheme="minorHAnsi" w:eastAsia="Calibri" w:hAnsiTheme="minorHAnsi" w:cs="Calibri"/>
                <w:color w:val="4F81BD" w:themeColor="accent1"/>
                <w:sz w:val="24"/>
                <w:szCs w:val="24"/>
              </w:rPr>
              <w:t>Open-Source</w:t>
            </w:r>
            <w:r w:rsidRPr="00F376F2">
              <w:rPr>
                <w:rFonts w:asciiTheme="minorHAnsi" w:eastAsia="Calibri" w:hAnsiTheme="minorHAnsi" w:cs="Calibri"/>
                <w:color w:val="4F81BD" w:themeColor="accent1"/>
                <w:sz w:val="24"/>
                <w:szCs w:val="24"/>
              </w:rPr>
              <w:t xml:space="preserve">-Komponenten existiert, anhand dessen die Zugelieferte Software erstellt wird. Die Bill </w:t>
            </w:r>
            <w:proofErr w:type="spellStart"/>
            <w:r w:rsidRPr="00F376F2">
              <w:rPr>
                <w:rFonts w:asciiTheme="minorHAnsi" w:eastAsia="Calibri" w:hAnsiTheme="minorHAnsi" w:cs="Calibri"/>
                <w:color w:val="4F81BD" w:themeColor="accent1"/>
                <w:sz w:val="24"/>
                <w:szCs w:val="24"/>
              </w:rPr>
              <w:t>of</w:t>
            </w:r>
            <w:proofErr w:type="spellEnd"/>
            <w:r w:rsidRPr="00F376F2">
              <w:rPr>
                <w:rFonts w:asciiTheme="minorHAnsi" w:eastAsia="Calibri" w:hAnsiTheme="minorHAnsi" w:cs="Calibri"/>
                <w:color w:val="4F81BD" w:themeColor="accent1"/>
                <w:sz w:val="24"/>
                <w:szCs w:val="24"/>
              </w:rPr>
              <w:t xml:space="preserve"> Materials ist erforderlich, </w:t>
            </w:r>
            <w:r w:rsidRPr="00F376F2">
              <w:rPr>
                <w:rFonts w:asciiTheme="minorHAnsi" w:eastAsia="Calibri" w:hAnsiTheme="minorHAnsi" w:cs="Calibri"/>
                <w:color w:val="4F81BD" w:themeColor="accent1"/>
                <w:sz w:val="24"/>
                <w:szCs w:val="24"/>
              </w:rPr>
              <w:lastRenderedPageBreak/>
              <w:t>um systematisch die Lizenzbedingungen jeder Komponente mit dem Ziel zu überprüfen, die Lizenzpflichten und -bedingungen mit Blick auf die Verbreitung der Zugelieferten Software zu ermitteln.</w:t>
            </w:r>
          </w:p>
          <w:p w14:paraId="5F4691B4" w14:textId="77777777" w:rsidR="003755F4" w:rsidRPr="003731A2" w:rsidRDefault="003755F4"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31508B8C" w14:textId="7CB87986" w:rsidR="003755F4" w:rsidRPr="00F376F2" w:rsidRDefault="003755F4"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F376F2">
              <w:rPr>
                <w:rFonts w:asciiTheme="minorHAnsi" w:eastAsia="Calibri" w:hAnsiTheme="minorHAnsi" w:cs="Calibri"/>
                <w:color w:val="4F81BD" w:themeColor="accent1"/>
                <w:sz w:val="24"/>
                <w:szCs w:val="24"/>
              </w:rPr>
              <w:t xml:space="preserve">3.2 Das </w:t>
            </w:r>
            <w:r w:rsidR="00F376F2" w:rsidRPr="00F376F2">
              <w:rPr>
                <w:rFonts w:asciiTheme="minorHAnsi" w:eastAsia="Calibri" w:hAnsiTheme="minorHAnsi" w:cs="Calibri"/>
                <w:color w:val="4F81BD" w:themeColor="accent1"/>
                <w:sz w:val="24"/>
                <w:szCs w:val="24"/>
              </w:rPr>
              <w:t>Open-Source-Managementp</w:t>
            </w:r>
            <w:r w:rsidRPr="00F376F2">
              <w:rPr>
                <w:rFonts w:asciiTheme="minorHAnsi" w:eastAsia="Calibri" w:hAnsiTheme="minorHAnsi" w:cs="Calibri"/>
                <w:color w:val="4F81BD" w:themeColor="accent1"/>
                <w:sz w:val="24"/>
                <w:szCs w:val="24"/>
              </w:rPr>
              <w:t xml:space="preserve">rogramm muss es ermöglichen, die üblichen Anwendungsfälle von </w:t>
            </w:r>
            <w:r w:rsidR="00F376F2" w:rsidRPr="00F376F2">
              <w:rPr>
                <w:rFonts w:asciiTheme="minorHAnsi" w:eastAsia="Calibri" w:hAnsiTheme="minorHAnsi" w:cs="Calibri"/>
                <w:color w:val="4F81BD" w:themeColor="accent1"/>
                <w:sz w:val="24"/>
                <w:szCs w:val="24"/>
              </w:rPr>
              <w:t>Open-Source</w:t>
            </w:r>
            <w:r w:rsidRPr="00F376F2">
              <w:rPr>
                <w:rFonts w:asciiTheme="minorHAnsi" w:eastAsia="Calibri" w:hAnsiTheme="minorHAnsi" w:cs="Calibri"/>
                <w:color w:val="4F81BD" w:themeColor="accent1"/>
                <w:sz w:val="24"/>
                <w:szCs w:val="24"/>
              </w:rPr>
              <w:t>-Lizenzen in Zugelieferter Software abzudecken. Zu den üblichen Fällen zählen dabei insbesondere (beachten Sie allerdings, dass die Liste weder erschöpfend ist, noch alle Anwendungsfälle auf Sie Anwendung finden müssen):</w:t>
            </w:r>
          </w:p>
          <w:p w14:paraId="7A063593" w14:textId="77777777" w:rsidR="003755F4" w:rsidRPr="00F376F2" w:rsidRDefault="003755F4" w:rsidP="003731A2">
            <w:pPr>
              <w:widowControl w:val="0"/>
              <w:numPr>
                <w:ilvl w:val="0"/>
                <w:numId w:val="11"/>
              </w:numPr>
              <w:pBdr>
                <w:top w:val="nil"/>
                <w:left w:val="nil"/>
                <w:bottom w:val="nil"/>
                <w:right w:val="nil"/>
                <w:between w:val="nil"/>
              </w:pBdr>
              <w:spacing w:line="240" w:lineRule="auto"/>
              <w:ind w:left="246" w:hanging="190"/>
              <w:contextualSpacing/>
              <w:rPr>
                <w:rFonts w:asciiTheme="minorHAnsi" w:eastAsia="Calibri" w:hAnsiTheme="minorHAnsi" w:cs="Calibri"/>
                <w:color w:val="4F81BD" w:themeColor="accent1"/>
                <w:sz w:val="24"/>
                <w:szCs w:val="24"/>
              </w:rPr>
            </w:pPr>
            <w:r w:rsidRPr="00F376F2">
              <w:rPr>
                <w:rFonts w:asciiTheme="minorHAnsi" w:eastAsia="Calibri" w:hAnsiTheme="minorHAnsi" w:cs="Calibri"/>
                <w:color w:val="4F81BD" w:themeColor="accent1"/>
                <w:sz w:val="24"/>
                <w:szCs w:val="24"/>
              </w:rPr>
              <w:t>Verbreitung in Binärform;</w:t>
            </w:r>
          </w:p>
          <w:p w14:paraId="5B423FB0" w14:textId="1D181CD8" w:rsidR="003755F4" w:rsidRPr="00F376F2" w:rsidRDefault="003755F4" w:rsidP="003731A2">
            <w:pPr>
              <w:widowControl w:val="0"/>
              <w:numPr>
                <w:ilvl w:val="0"/>
                <w:numId w:val="11"/>
              </w:numPr>
              <w:pBdr>
                <w:top w:val="nil"/>
                <w:left w:val="nil"/>
                <w:bottom w:val="nil"/>
                <w:right w:val="nil"/>
                <w:between w:val="nil"/>
              </w:pBdr>
              <w:spacing w:line="240" w:lineRule="auto"/>
              <w:ind w:left="246" w:hanging="190"/>
              <w:contextualSpacing/>
              <w:rPr>
                <w:rFonts w:asciiTheme="minorHAnsi" w:eastAsia="Calibri" w:hAnsiTheme="minorHAnsi" w:cs="Calibri"/>
                <w:color w:val="4F81BD" w:themeColor="accent1"/>
                <w:sz w:val="24"/>
                <w:szCs w:val="24"/>
              </w:rPr>
            </w:pPr>
            <w:r w:rsidRPr="00F376F2">
              <w:rPr>
                <w:rFonts w:asciiTheme="minorHAnsi" w:eastAsia="Calibri" w:hAnsiTheme="minorHAnsi" w:cs="Calibri"/>
                <w:color w:val="4F81BD" w:themeColor="accent1"/>
                <w:sz w:val="24"/>
                <w:szCs w:val="24"/>
              </w:rPr>
              <w:t>Verbreitung in Sourcecode</w:t>
            </w:r>
            <w:r w:rsidR="001F3CEA">
              <w:rPr>
                <w:rFonts w:asciiTheme="minorHAnsi" w:eastAsia="Calibri" w:hAnsiTheme="minorHAnsi" w:cs="Calibri"/>
                <w:color w:val="4F81BD" w:themeColor="accent1"/>
                <w:sz w:val="24"/>
                <w:szCs w:val="24"/>
              </w:rPr>
              <w:t>-F</w:t>
            </w:r>
            <w:r w:rsidRPr="00F376F2">
              <w:rPr>
                <w:rFonts w:asciiTheme="minorHAnsi" w:eastAsia="Calibri" w:hAnsiTheme="minorHAnsi" w:cs="Calibri"/>
                <w:color w:val="4F81BD" w:themeColor="accent1"/>
                <w:sz w:val="24"/>
                <w:szCs w:val="24"/>
              </w:rPr>
              <w:t>orm;</w:t>
            </w:r>
          </w:p>
          <w:p w14:paraId="1792235F" w14:textId="41E00AA9" w:rsidR="003755F4" w:rsidRPr="00F376F2" w:rsidRDefault="003755F4" w:rsidP="003731A2">
            <w:pPr>
              <w:widowControl w:val="0"/>
              <w:numPr>
                <w:ilvl w:val="0"/>
                <w:numId w:val="11"/>
              </w:numPr>
              <w:pBdr>
                <w:top w:val="nil"/>
                <w:left w:val="nil"/>
                <w:bottom w:val="nil"/>
                <w:right w:val="nil"/>
                <w:between w:val="nil"/>
              </w:pBdr>
              <w:spacing w:line="240" w:lineRule="auto"/>
              <w:ind w:left="246" w:hanging="190"/>
              <w:contextualSpacing/>
              <w:rPr>
                <w:rFonts w:asciiTheme="minorHAnsi" w:eastAsia="Calibri" w:hAnsiTheme="minorHAnsi" w:cs="Calibri"/>
                <w:color w:val="4F81BD" w:themeColor="accent1"/>
                <w:sz w:val="24"/>
                <w:szCs w:val="24"/>
              </w:rPr>
            </w:pPr>
            <w:r w:rsidRPr="00F376F2">
              <w:rPr>
                <w:rFonts w:asciiTheme="minorHAnsi" w:eastAsia="Calibri" w:hAnsiTheme="minorHAnsi" w:cs="Calibri"/>
                <w:color w:val="4F81BD" w:themeColor="accent1"/>
                <w:sz w:val="24"/>
                <w:szCs w:val="24"/>
              </w:rPr>
              <w:t xml:space="preserve">Integration mit anderer </w:t>
            </w:r>
            <w:r w:rsidR="00F376F2" w:rsidRPr="00F376F2">
              <w:rPr>
                <w:rFonts w:asciiTheme="minorHAnsi" w:eastAsia="Calibri" w:hAnsiTheme="minorHAnsi" w:cs="Calibri"/>
                <w:color w:val="4F81BD" w:themeColor="accent1"/>
                <w:sz w:val="24"/>
                <w:szCs w:val="24"/>
              </w:rPr>
              <w:t>Open-Source-Software</w:t>
            </w:r>
            <w:r w:rsidRPr="00F376F2">
              <w:rPr>
                <w:rFonts w:asciiTheme="minorHAnsi" w:eastAsia="Calibri" w:hAnsiTheme="minorHAnsi" w:cs="Calibri"/>
                <w:color w:val="4F81BD" w:themeColor="accent1"/>
                <w:sz w:val="24"/>
                <w:szCs w:val="24"/>
              </w:rPr>
              <w:t>, so dass die Voraussetzungen des Copyleft vorliegen können;</w:t>
            </w:r>
          </w:p>
          <w:p w14:paraId="5C63C495" w14:textId="47B2DF37" w:rsidR="003755F4" w:rsidRPr="00F376F2" w:rsidRDefault="003755F4" w:rsidP="003731A2">
            <w:pPr>
              <w:widowControl w:val="0"/>
              <w:numPr>
                <w:ilvl w:val="0"/>
                <w:numId w:val="11"/>
              </w:numPr>
              <w:pBdr>
                <w:top w:val="nil"/>
                <w:left w:val="nil"/>
                <w:bottom w:val="nil"/>
                <w:right w:val="nil"/>
                <w:between w:val="nil"/>
              </w:pBdr>
              <w:spacing w:line="240" w:lineRule="auto"/>
              <w:ind w:left="246" w:hanging="190"/>
              <w:contextualSpacing/>
              <w:rPr>
                <w:rFonts w:asciiTheme="minorHAnsi" w:eastAsia="Calibri" w:hAnsiTheme="minorHAnsi" w:cs="Calibri"/>
                <w:color w:val="4F81BD" w:themeColor="accent1"/>
                <w:sz w:val="24"/>
                <w:szCs w:val="24"/>
              </w:rPr>
            </w:pPr>
            <w:r w:rsidRPr="00F376F2">
              <w:rPr>
                <w:rFonts w:asciiTheme="minorHAnsi" w:eastAsia="Calibri" w:hAnsiTheme="minorHAnsi" w:cs="Calibri"/>
                <w:color w:val="4F81BD" w:themeColor="accent1"/>
                <w:sz w:val="24"/>
                <w:szCs w:val="24"/>
              </w:rPr>
              <w:t xml:space="preserve">Enthält bearbeitete </w:t>
            </w:r>
            <w:r w:rsidR="00F376F2" w:rsidRPr="00F376F2">
              <w:rPr>
                <w:rFonts w:asciiTheme="minorHAnsi" w:eastAsia="Calibri" w:hAnsiTheme="minorHAnsi" w:cs="Calibri"/>
                <w:color w:val="4F81BD" w:themeColor="accent1"/>
                <w:sz w:val="24"/>
                <w:szCs w:val="24"/>
              </w:rPr>
              <w:t>Open-Source-Software</w:t>
            </w:r>
            <w:r w:rsidRPr="00F376F2">
              <w:rPr>
                <w:rFonts w:asciiTheme="minorHAnsi" w:eastAsia="Calibri" w:hAnsiTheme="minorHAnsi" w:cs="Calibri"/>
                <w:color w:val="4F81BD" w:themeColor="accent1"/>
                <w:sz w:val="24"/>
                <w:szCs w:val="24"/>
              </w:rPr>
              <w:t>;</w:t>
            </w:r>
          </w:p>
          <w:p w14:paraId="7A79767F" w14:textId="438AD76F" w:rsidR="003755F4" w:rsidRPr="00F376F2" w:rsidRDefault="003755F4" w:rsidP="003731A2">
            <w:pPr>
              <w:widowControl w:val="0"/>
              <w:numPr>
                <w:ilvl w:val="0"/>
                <w:numId w:val="11"/>
              </w:numPr>
              <w:pBdr>
                <w:top w:val="nil"/>
                <w:left w:val="nil"/>
                <w:bottom w:val="nil"/>
                <w:right w:val="nil"/>
                <w:between w:val="nil"/>
              </w:pBdr>
              <w:spacing w:line="240" w:lineRule="auto"/>
              <w:ind w:left="246" w:hanging="190"/>
              <w:contextualSpacing/>
              <w:rPr>
                <w:rFonts w:asciiTheme="minorHAnsi" w:eastAsia="Calibri" w:hAnsiTheme="minorHAnsi" w:cs="Calibri"/>
                <w:color w:val="4F81BD" w:themeColor="accent1"/>
                <w:sz w:val="24"/>
                <w:szCs w:val="24"/>
              </w:rPr>
            </w:pPr>
            <w:r w:rsidRPr="00F376F2">
              <w:rPr>
                <w:rFonts w:asciiTheme="minorHAnsi" w:eastAsia="Calibri" w:hAnsiTheme="minorHAnsi" w:cs="Calibri"/>
                <w:color w:val="4F81BD" w:themeColor="accent1"/>
                <w:sz w:val="24"/>
                <w:szCs w:val="24"/>
              </w:rPr>
              <w:t xml:space="preserve">Enthält </w:t>
            </w:r>
            <w:r w:rsidR="00F376F2" w:rsidRPr="00F376F2">
              <w:rPr>
                <w:rFonts w:asciiTheme="minorHAnsi" w:eastAsia="Calibri" w:hAnsiTheme="minorHAnsi" w:cs="Calibri"/>
                <w:color w:val="4F81BD" w:themeColor="accent1"/>
                <w:sz w:val="24"/>
                <w:szCs w:val="24"/>
              </w:rPr>
              <w:t>Open-Source-Software</w:t>
            </w:r>
            <w:r w:rsidRPr="00F376F2">
              <w:rPr>
                <w:rFonts w:asciiTheme="minorHAnsi" w:eastAsia="Calibri" w:hAnsiTheme="minorHAnsi" w:cs="Calibri"/>
                <w:color w:val="4F81BD" w:themeColor="accent1"/>
                <w:sz w:val="24"/>
                <w:szCs w:val="24"/>
              </w:rPr>
              <w:t xml:space="preserve"> oder andere Software unter einer inkompatiblen Lizenz, die mit anderen Komponenten innerhalb der Zugelieferten Software interagiert; und / oder</w:t>
            </w:r>
          </w:p>
          <w:p w14:paraId="38F9E029" w14:textId="5C88CB8B" w:rsidR="00510483" w:rsidRPr="00F376F2" w:rsidRDefault="003755F4" w:rsidP="003731A2">
            <w:pPr>
              <w:widowControl w:val="0"/>
              <w:numPr>
                <w:ilvl w:val="0"/>
                <w:numId w:val="11"/>
              </w:numPr>
              <w:pBdr>
                <w:top w:val="nil"/>
                <w:left w:val="nil"/>
                <w:bottom w:val="nil"/>
                <w:right w:val="nil"/>
                <w:between w:val="nil"/>
              </w:pBdr>
              <w:spacing w:line="240" w:lineRule="auto"/>
              <w:ind w:left="246" w:hanging="190"/>
              <w:contextualSpacing/>
              <w:rPr>
                <w:rFonts w:asciiTheme="minorHAnsi" w:eastAsia="Calibri" w:hAnsiTheme="minorHAnsi" w:cs="Calibri"/>
                <w:color w:val="4F81BD" w:themeColor="accent1"/>
                <w:sz w:val="24"/>
                <w:szCs w:val="24"/>
              </w:rPr>
            </w:pPr>
            <w:r w:rsidRPr="00F376F2">
              <w:rPr>
                <w:rFonts w:asciiTheme="minorHAnsi" w:eastAsia="Calibri" w:hAnsiTheme="minorHAnsi" w:cs="Calibri"/>
                <w:color w:val="4F81BD" w:themeColor="accent1"/>
                <w:sz w:val="24"/>
                <w:szCs w:val="24"/>
              </w:rPr>
              <w:t xml:space="preserve">Enthält </w:t>
            </w:r>
            <w:r w:rsidR="00F376F2" w:rsidRPr="00F376F2">
              <w:rPr>
                <w:rFonts w:asciiTheme="minorHAnsi" w:eastAsia="Calibri" w:hAnsiTheme="minorHAnsi" w:cs="Calibri"/>
                <w:color w:val="4F81BD" w:themeColor="accent1"/>
                <w:sz w:val="24"/>
                <w:szCs w:val="24"/>
              </w:rPr>
              <w:t>Open-Source-Software</w:t>
            </w:r>
            <w:r w:rsidRPr="00F376F2">
              <w:rPr>
                <w:rFonts w:asciiTheme="minorHAnsi" w:eastAsia="Calibri" w:hAnsiTheme="minorHAnsi" w:cs="Calibri"/>
                <w:color w:val="4F81BD" w:themeColor="accent1"/>
                <w:sz w:val="24"/>
                <w:szCs w:val="24"/>
              </w:rPr>
              <w:t xml:space="preserve"> mit Verpflichtungen hinsichtlich einer Nennung der Urheberschaft.</w:t>
            </w:r>
          </w:p>
          <w:p w14:paraId="1AAA3495" w14:textId="77777777" w:rsidR="00510483" w:rsidRPr="003731A2" w:rsidRDefault="00510483" w:rsidP="003731A2">
            <w:pPr>
              <w:widowControl w:val="0"/>
              <w:pBdr>
                <w:top w:val="nil"/>
                <w:left w:val="nil"/>
                <w:bottom w:val="nil"/>
                <w:right w:val="nil"/>
                <w:between w:val="nil"/>
              </w:pBdr>
              <w:spacing w:line="240" w:lineRule="auto"/>
              <w:contextualSpacing/>
              <w:rPr>
                <w:rFonts w:asciiTheme="minorHAnsi" w:eastAsia="Calibri" w:hAnsiTheme="minorHAnsi" w:cs="Calibri"/>
                <w:sz w:val="24"/>
                <w:szCs w:val="24"/>
              </w:rPr>
            </w:pPr>
          </w:p>
          <w:p w14:paraId="06FE9546" w14:textId="651967A6" w:rsidR="003755F4" w:rsidRPr="005B4C37" w:rsidRDefault="003755F4" w:rsidP="003731A2">
            <w:pPr>
              <w:widowControl w:val="0"/>
              <w:pBdr>
                <w:top w:val="nil"/>
                <w:left w:val="nil"/>
                <w:bottom w:val="nil"/>
                <w:right w:val="nil"/>
                <w:between w:val="nil"/>
              </w:pBdr>
              <w:spacing w:line="240" w:lineRule="auto"/>
              <w:contextualSpacing/>
              <w:rPr>
                <w:rFonts w:asciiTheme="minorHAnsi" w:eastAsia="Calibri" w:hAnsiTheme="minorHAnsi" w:cs="Calibri"/>
                <w:color w:val="4F81BD" w:themeColor="accent1"/>
                <w:sz w:val="24"/>
                <w:szCs w:val="24"/>
              </w:rPr>
            </w:pPr>
            <w:r w:rsidRPr="005B4C37">
              <w:rPr>
                <w:rFonts w:asciiTheme="minorHAnsi" w:eastAsia="Calibri" w:hAnsiTheme="minorHAnsi" w:cs="Calibri"/>
                <w:color w:val="4F81BD" w:themeColor="accent1"/>
                <w:sz w:val="24"/>
                <w:szCs w:val="24"/>
              </w:rPr>
              <w:t>Verifikationsmaterial:</w:t>
            </w:r>
          </w:p>
          <w:p w14:paraId="6FB16409" w14:textId="7F450F91" w:rsidR="003755F4" w:rsidRPr="005B4C37" w:rsidRDefault="003755F4"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5B4C37">
              <w:rPr>
                <w:rFonts w:asciiTheme="minorHAnsi" w:eastAsia="Calibri" w:hAnsiTheme="minorHAnsi" w:cs="Calibri"/>
                <w:color w:val="4F81BD" w:themeColor="accent1"/>
                <w:sz w:val="24"/>
                <w:szCs w:val="24"/>
              </w:rPr>
              <w:t xml:space="preserve">3.2.1 Ein dokumentiertes Verfahren, welches es ermöglicht, die üblichen Anwendungsfälle von </w:t>
            </w:r>
            <w:r w:rsidR="00F376F2" w:rsidRPr="005B4C37">
              <w:rPr>
                <w:rFonts w:asciiTheme="minorHAnsi" w:eastAsia="Calibri" w:hAnsiTheme="minorHAnsi" w:cs="Calibri"/>
                <w:color w:val="4F81BD" w:themeColor="accent1"/>
                <w:sz w:val="24"/>
                <w:szCs w:val="24"/>
              </w:rPr>
              <w:t>Open-Source</w:t>
            </w:r>
            <w:r w:rsidRPr="005B4C37">
              <w:rPr>
                <w:rFonts w:asciiTheme="minorHAnsi" w:eastAsia="Calibri" w:hAnsiTheme="minorHAnsi" w:cs="Calibri"/>
                <w:color w:val="4F81BD" w:themeColor="accent1"/>
                <w:sz w:val="24"/>
                <w:szCs w:val="24"/>
              </w:rPr>
              <w:t xml:space="preserve">-Lizenzen für die </w:t>
            </w:r>
            <w:r w:rsidR="005B4C37" w:rsidRPr="005B4C37">
              <w:rPr>
                <w:rFonts w:asciiTheme="minorHAnsi" w:eastAsia="Calibri" w:hAnsiTheme="minorHAnsi" w:cs="Calibri"/>
                <w:color w:val="4F81BD" w:themeColor="accent1"/>
                <w:sz w:val="24"/>
                <w:szCs w:val="24"/>
              </w:rPr>
              <w:t>Open-Source</w:t>
            </w:r>
            <w:r w:rsidRPr="005B4C37">
              <w:rPr>
                <w:rFonts w:asciiTheme="minorHAnsi" w:eastAsia="Calibri" w:hAnsiTheme="minorHAnsi" w:cs="Calibri"/>
                <w:color w:val="4F81BD" w:themeColor="accent1"/>
                <w:sz w:val="24"/>
                <w:szCs w:val="24"/>
              </w:rPr>
              <w:t>-Komponenten von Zugelieferter Software abzudecken.</w:t>
            </w:r>
          </w:p>
          <w:p w14:paraId="0357A3A9" w14:textId="77777777" w:rsidR="003755F4" w:rsidRPr="003731A2" w:rsidRDefault="003755F4"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542E3D92" w14:textId="77777777" w:rsidR="003755F4" w:rsidRPr="005B4C37" w:rsidRDefault="003755F4"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5B4C37">
              <w:rPr>
                <w:rFonts w:asciiTheme="minorHAnsi" w:eastAsia="Calibri" w:hAnsiTheme="minorHAnsi" w:cs="Calibri"/>
                <w:color w:val="4F81BD" w:themeColor="accent1"/>
                <w:sz w:val="24"/>
                <w:szCs w:val="24"/>
              </w:rPr>
              <w:t>Begründung:</w:t>
            </w:r>
          </w:p>
          <w:p w14:paraId="0CFCE634" w14:textId="3428EE98" w:rsidR="003755F4" w:rsidRPr="003731A2" w:rsidRDefault="003755F4"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r w:rsidRPr="005B4C37">
              <w:rPr>
                <w:rFonts w:asciiTheme="minorHAnsi" w:eastAsia="Calibri" w:hAnsiTheme="minorHAnsi" w:cs="Calibri"/>
                <w:color w:val="4F81BD" w:themeColor="accent1"/>
                <w:sz w:val="24"/>
                <w:szCs w:val="24"/>
              </w:rPr>
              <w:t xml:space="preserve">Es soll sichergestellt werden, dass das Programm ausreichend robust ist, um die üblichen Anwendungsfälle von </w:t>
            </w:r>
            <w:r w:rsidR="005B4C37" w:rsidRPr="005B4C37">
              <w:rPr>
                <w:rFonts w:asciiTheme="minorHAnsi" w:eastAsia="Calibri" w:hAnsiTheme="minorHAnsi" w:cs="Calibri"/>
                <w:color w:val="4F81BD" w:themeColor="accent1"/>
                <w:sz w:val="24"/>
                <w:szCs w:val="24"/>
              </w:rPr>
              <w:t>Open-Source</w:t>
            </w:r>
            <w:r w:rsidRPr="005B4C37">
              <w:rPr>
                <w:rFonts w:asciiTheme="minorHAnsi" w:eastAsia="Calibri" w:hAnsiTheme="minorHAnsi" w:cs="Calibri"/>
                <w:color w:val="4F81BD" w:themeColor="accent1"/>
                <w:sz w:val="24"/>
                <w:szCs w:val="24"/>
              </w:rPr>
              <w:t>-Lizenzen einer Organisation zu behandeln.  Es muss gewährleistet sein, dass ein Verfahren zur Unterstützung dieser Tätigkeit besteht und dass die vorgesehene Prozedur befolgt wird.</w:t>
            </w:r>
          </w:p>
        </w:tc>
      </w:tr>
    </w:tbl>
    <w:p w14:paraId="01066826" w14:textId="77777777" w:rsidR="005B118C" w:rsidRPr="003731A2" w:rsidRDefault="005B118C" w:rsidP="003731A2">
      <w:pPr>
        <w:spacing w:line="240" w:lineRule="auto"/>
        <w:rPr>
          <w:rFonts w:asciiTheme="minorHAnsi" w:eastAsia="Calibri" w:hAnsiTheme="minorHAnsi" w:cs="Calibri"/>
          <w:sz w:val="24"/>
          <w:szCs w:val="24"/>
        </w:rPr>
      </w:pPr>
    </w:p>
    <w:p w14:paraId="6DD62D47" w14:textId="77777777" w:rsidR="005B118C" w:rsidRPr="003731A2" w:rsidRDefault="005B118C" w:rsidP="003731A2">
      <w:pPr>
        <w:spacing w:line="240" w:lineRule="auto"/>
        <w:rPr>
          <w:rFonts w:asciiTheme="minorHAnsi" w:eastAsia="Calibri" w:hAnsiTheme="minorHAnsi" w:cs="Calibri"/>
          <w:sz w:val="24"/>
          <w:szCs w:val="24"/>
        </w:rPr>
      </w:pPr>
    </w:p>
    <w:p w14:paraId="4C93F4D4" w14:textId="77777777" w:rsidR="005B118C" w:rsidRPr="003731A2" w:rsidRDefault="005B118C" w:rsidP="003731A2">
      <w:pPr>
        <w:spacing w:line="240" w:lineRule="auto"/>
        <w:rPr>
          <w:rFonts w:asciiTheme="minorHAnsi" w:eastAsia="Calibri" w:hAnsiTheme="minorHAnsi" w:cs="Calibri"/>
          <w:sz w:val="24"/>
          <w:szCs w:val="24"/>
        </w:rPr>
      </w:pPr>
    </w:p>
    <w:p w14:paraId="63244DF1" w14:textId="77777777" w:rsidR="005B118C" w:rsidRPr="003731A2" w:rsidRDefault="00CD55CA" w:rsidP="003731A2">
      <w:pPr>
        <w:spacing w:line="240" w:lineRule="auto"/>
        <w:rPr>
          <w:rFonts w:asciiTheme="minorHAnsi" w:eastAsia="Calibri" w:hAnsiTheme="minorHAnsi" w:cs="Calibri"/>
          <w:sz w:val="24"/>
          <w:szCs w:val="24"/>
        </w:rPr>
      </w:pPr>
      <w:r w:rsidRPr="003731A2">
        <w:rPr>
          <w:rFonts w:asciiTheme="minorHAnsi" w:hAnsiTheme="minorHAnsi"/>
          <w:sz w:val="24"/>
          <w:szCs w:val="24"/>
        </w:rPr>
        <w:br w:type="page"/>
      </w:r>
    </w:p>
    <w:p w14:paraId="02CF0A18" w14:textId="77777777" w:rsidR="005B118C" w:rsidRPr="003731A2" w:rsidRDefault="005B118C" w:rsidP="003731A2">
      <w:pPr>
        <w:spacing w:line="240" w:lineRule="auto"/>
        <w:rPr>
          <w:rFonts w:asciiTheme="minorHAnsi" w:eastAsia="Calibri" w:hAnsiTheme="minorHAnsi" w:cs="Calibri"/>
          <w:sz w:val="24"/>
          <w:szCs w:val="24"/>
        </w:rPr>
      </w:pPr>
    </w:p>
    <w:tbl>
      <w:tblPr>
        <w:tblStyle w:val="a4"/>
        <w:tblW w:w="95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76"/>
        <w:gridCol w:w="3176"/>
        <w:gridCol w:w="3177"/>
      </w:tblGrid>
      <w:tr w:rsidR="003755F4" w:rsidRPr="003731A2" w14:paraId="4DB19A1B" w14:textId="77777777" w:rsidTr="00F1527A">
        <w:tc>
          <w:tcPr>
            <w:tcW w:w="3176" w:type="dxa"/>
            <w:shd w:val="clear" w:color="auto" w:fill="auto"/>
            <w:tcMar>
              <w:top w:w="100" w:type="dxa"/>
              <w:left w:w="100" w:type="dxa"/>
              <w:bottom w:w="100" w:type="dxa"/>
              <w:right w:w="100" w:type="dxa"/>
            </w:tcMar>
          </w:tcPr>
          <w:p w14:paraId="5BC2F1A4" w14:textId="77777777" w:rsidR="003755F4" w:rsidRPr="003731A2" w:rsidRDefault="003755F4" w:rsidP="003731A2">
            <w:pPr>
              <w:spacing w:line="240" w:lineRule="auto"/>
              <w:rPr>
                <w:rFonts w:asciiTheme="minorHAnsi" w:eastAsia="Calibri" w:hAnsiTheme="minorHAnsi" w:cs="Calibri"/>
                <w:color w:val="6D9EEB"/>
                <w:sz w:val="24"/>
                <w:szCs w:val="24"/>
                <w:lang w:val="en-US"/>
              </w:rPr>
            </w:pPr>
            <w:r w:rsidRPr="003731A2">
              <w:rPr>
                <w:rFonts w:asciiTheme="minorHAnsi" w:eastAsia="Calibri" w:hAnsiTheme="minorHAnsi" w:cs="Calibri"/>
                <w:color w:val="6D9EEB"/>
                <w:sz w:val="24"/>
                <w:szCs w:val="24"/>
                <w:lang w:val="en-US"/>
              </w:rPr>
              <w:t>Goal 4: Deliver FOSS Content Documentation and Artifacts</w:t>
            </w:r>
          </w:p>
        </w:tc>
        <w:tc>
          <w:tcPr>
            <w:tcW w:w="3176" w:type="dxa"/>
          </w:tcPr>
          <w:p w14:paraId="083E2667" w14:textId="5A53EBC4" w:rsidR="003755F4" w:rsidRPr="003731A2" w:rsidRDefault="00057938" w:rsidP="003731A2">
            <w:pPr>
              <w:pBdr>
                <w:top w:val="nil"/>
                <w:left w:val="nil"/>
                <w:bottom w:val="nil"/>
                <w:right w:val="nil"/>
                <w:between w:val="nil"/>
              </w:pBdr>
              <w:spacing w:line="240" w:lineRule="auto"/>
              <w:rPr>
                <w:rFonts w:asciiTheme="minorHAnsi" w:eastAsia="Calibri" w:hAnsiTheme="minorHAnsi" w:cs="Calibri"/>
                <w:color w:val="6D9EEB"/>
                <w:sz w:val="24"/>
                <w:szCs w:val="24"/>
                <w:lang w:val="en-US"/>
              </w:rPr>
            </w:pPr>
            <w:r w:rsidRPr="00057938">
              <w:rPr>
                <w:rFonts w:asciiTheme="minorHAnsi" w:eastAsia="Calibri" w:hAnsiTheme="minorHAnsi" w:cs="Calibri"/>
                <w:color w:val="6D9EEB"/>
                <w:sz w:val="24"/>
                <w:szCs w:val="24"/>
                <w:lang w:val="en-US"/>
              </w:rPr>
              <w:t>Goal 4: Deliver Compliance Artifacts</w:t>
            </w:r>
          </w:p>
        </w:tc>
        <w:tc>
          <w:tcPr>
            <w:tcW w:w="3177" w:type="dxa"/>
            <w:shd w:val="clear" w:color="auto" w:fill="auto"/>
            <w:tcMar>
              <w:top w:w="100" w:type="dxa"/>
              <w:left w:w="100" w:type="dxa"/>
              <w:bottom w:w="100" w:type="dxa"/>
              <w:right w:w="100" w:type="dxa"/>
            </w:tcMar>
          </w:tcPr>
          <w:p w14:paraId="60BCFFE3" w14:textId="6DDACC17" w:rsidR="003755F4" w:rsidRPr="003731A2" w:rsidRDefault="003755F4" w:rsidP="003731A2">
            <w:pPr>
              <w:pBdr>
                <w:top w:val="nil"/>
                <w:left w:val="nil"/>
                <w:bottom w:val="nil"/>
                <w:right w:val="nil"/>
                <w:between w:val="nil"/>
              </w:pBdr>
              <w:spacing w:line="240" w:lineRule="auto"/>
              <w:rPr>
                <w:rFonts w:asciiTheme="minorHAnsi" w:eastAsia="Calibri" w:hAnsiTheme="minorHAnsi" w:cs="Calibri"/>
                <w:color w:val="6D9EEB"/>
                <w:sz w:val="24"/>
                <w:szCs w:val="24"/>
              </w:rPr>
            </w:pPr>
            <w:r w:rsidRPr="003731A2">
              <w:rPr>
                <w:rFonts w:asciiTheme="minorHAnsi" w:eastAsia="Calibri" w:hAnsiTheme="minorHAnsi" w:cs="Calibri"/>
                <w:color w:val="6D9EEB"/>
                <w:sz w:val="24"/>
                <w:szCs w:val="24"/>
              </w:rPr>
              <w:t xml:space="preserve">Ziel 4: Stellen Sie </w:t>
            </w:r>
            <w:r w:rsidR="001F3CEA">
              <w:rPr>
                <w:rFonts w:asciiTheme="minorHAnsi" w:eastAsia="Calibri" w:hAnsiTheme="minorHAnsi" w:cs="Calibri"/>
                <w:color w:val="6D9EEB"/>
                <w:sz w:val="24"/>
                <w:szCs w:val="24"/>
              </w:rPr>
              <w:t>Compliance-</w:t>
            </w:r>
            <w:r w:rsidRPr="003731A2">
              <w:rPr>
                <w:rFonts w:asciiTheme="minorHAnsi" w:eastAsia="Calibri" w:hAnsiTheme="minorHAnsi" w:cs="Calibri"/>
                <w:color w:val="6D9EEB"/>
                <w:sz w:val="24"/>
                <w:szCs w:val="24"/>
              </w:rPr>
              <w:t>Artefakte bereit</w:t>
            </w:r>
          </w:p>
        </w:tc>
      </w:tr>
      <w:tr w:rsidR="003755F4" w:rsidRPr="003731A2" w14:paraId="2F7C6DFA" w14:textId="77777777" w:rsidTr="00F1527A">
        <w:tc>
          <w:tcPr>
            <w:tcW w:w="3176" w:type="dxa"/>
            <w:shd w:val="clear" w:color="auto" w:fill="auto"/>
            <w:tcMar>
              <w:top w:w="100" w:type="dxa"/>
              <w:left w:w="100" w:type="dxa"/>
              <w:bottom w:w="100" w:type="dxa"/>
              <w:right w:w="100" w:type="dxa"/>
            </w:tcMar>
          </w:tcPr>
          <w:p w14:paraId="3171D434" w14:textId="77777777" w:rsidR="003755F4" w:rsidRPr="003731A2" w:rsidRDefault="003755F4"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4.1 A process exists for creating the set of Compliance Artifacts for each Supplied Software release.</w:t>
            </w:r>
          </w:p>
          <w:p w14:paraId="76E692EC" w14:textId="77777777" w:rsidR="003755F4" w:rsidRPr="003731A2" w:rsidRDefault="003755F4" w:rsidP="003731A2">
            <w:pPr>
              <w:spacing w:line="240" w:lineRule="auto"/>
              <w:rPr>
                <w:rFonts w:asciiTheme="minorHAnsi" w:eastAsia="Calibri" w:hAnsiTheme="minorHAnsi" w:cs="Calibri"/>
                <w:sz w:val="24"/>
                <w:szCs w:val="24"/>
                <w:lang w:val="en-US"/>
              </w:rPr>
            </w:pPr>
          </w:p>
          <w:p w14:paraId="069F653E" w14:textId="77777777" w:rsidR="003755F4" w:rsidRPr="003731A2" w:rsidRDefault="003755F4"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Verification Material(s):</w:t>
            </w:r>
          </w:p>
          <w:p w14:paraId="2BFBB897" w14:textId="77777777" w:rsidR="003755F4" w:rsidRPr="003731A2" w:rsidRDefault="003755F4"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4.1.1 A documented procedure that ensures the Compliance Artifacts are prepared and distributed with Supplied Software release as required by the Identified Licenses.</w:t>
            </w:r>
          </w:p>
          <w:p w14:paraId="72E5541E" w14:textId="77777777" w:rsidR="003755F4" w:rsidRPr="003731A2" w:rsidRDefault="003755F4" w:rsidP="003731A2">
            <w:pPr>
              <w:spacing w:line="240" w:lineRule="auto"/>
              <w:rPr>
                <w:rFonts w:asciiTheme="minorHAnsi" w:eastAsia="Calibri" w:hAnsiTheme="minorHAnsi" w:cs="Calibri"/>
                <w:sz w:val="24"/>
                <w:szCs w:val="24"/>
                <w:lang w:val="en-US"/>
              </w:rPr>
            </w:pPr>
          </w:p>
          <w:p w14:paraId="62D8E5E0" w14:textId="77777777" w:rsidR="003755F4" w:rsidRPr="003731A2" w:rsidRDefault="003755F4" w:rsidP="003731A2">
            <w:pPr>
              <w:spacing w:line="240" w:lineRule="auto"/>
              <w:rPr>
                <w:rFonts w:asciiTheme="minorHAnsi" w:eastAsia="Calibri" w:hAnsiTheme="minorHAnsi" w:cs="Calibri"/>
                <w:sz w:val="24"/>
                <w:szCs w:val="24"/>
                <w:lang w:val="en-US"/>
              </w:rPr>
            </w:pPr>
          </w:p>
          <w:p w14:paraId="35F7C0A1" w14:textId="77777777" w:rsidR="003755F4" w:rsidRPr="003731A2" w:rsidRDefault="003755F4" w:rsidP="003731A2">
            <w:pPr>
              <w:spacing w:line="240" w:lineRule="auto"/>
              <w:rPr>
                <w:rFonts w:asciiTheme="minorHAnsi" w:eastAsia="Calibri" w:hAnsiTheme="minorHAnsi" w:cs="Calibri"/>
                <w:sz w:val="24"/>
                <w:szCs w:val="24"/>
                <w:lang w:val="en-US"/>
              </w:rPr>
            </w:pPr>
          </w:p>
          <w:p w14:paraId="5A733907" w14:textId="77777777" w:rsidR="00F1527A" w:rsidRDefault="00F1527A" w:rsidP="003731A2">
            <w:pPr>
              <w:spacing w:line="240" w:lineRule="auto"/>
              <w:rPr>
                <w:rFonts w:asciiTheme="minorHAnsi" w:eastAsia="Calibri" w:hAnsiTheme="minorHAnsi" w:cs="Calibri"/>
                <w:sz w:val="24"/>
                <w:szCs w:val="24"/>
                <w:lang w:val="en-US"/>
              </w:rPr>
            </w:pPr>
          </w:p>
          <w:p w14:paraId="7CA5BCCC" w14:textId="625B0F9F" w:rsidR="003755F4" w:rsidRPr="003731A2" w:rsidRDefault="003755F4"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4.1.2 Copies of the Compliance Artifacts of the Supplied Software release are archived and easily retrievable, and the archive is planned to exist for at least as long as the Supplied Software is offered or as required by the Identified Licenses (whichever is longer).</w:t>
            </w:r>
          </w:p>
          <w:p w14:paraId="7D48D5EB" w14:textId="77777777" w:rsidR="003755F4" w:rsidRPr="003731A2" w:rsidRDefault="003755F4" w:rsidP="003731A2">
            <w:pPr>
              <w:spacing w:line="240" w:lineRule="auto"/>
              <w:rPr>
                <w:rFonts w:asciiTheme="minorHAnsi" w:eastAsia="Calibri" w:hAnsiTheme="minorHAnsi" w:cs="Calibri"/>
                <w:sz w:val="24"/>
                <w:szCs w:val="24"/>
                <w:lang w:val="en-US"/>
              </w:rPr>
            </w:pPr>
          </w:p>
          <w:p w14:paraId="6E43834B" w14:textId="77777777" w:rsidR="003755F4" w:rsidRPr="003731A2" w:rsidRDefault="003755F4" w:rsidP="003731A2">
            <w:pPr>
              <w:spacing w:line="240" w:lineRule="auto"/>
              <w:rPr>
                <w:rFonts w:asciiTheme="minorHAnsi" w:eastAsia="Calibri" w:hAnsiTheme="minorHAnsi" w:cs="Calibri"/>
                <w:sz w:val="24"/>
                <w:szCs w:val="24"/>
                <w:lang w:val="en-US"/>
              </w:rPr>
            </w:pPr>
          </w:p>
          <w:p w14:paraId="6FFD09A3" w14:textId="77777777" w:rsidR="00F1527A" w:rsidRDefault="00F1527A" w:rsidP="003731A2">
            <w:pPr>
              <w:spacing w:line="240" w:lineRule="auto"/>
              <w:rPr>
                <w:rFonts w:asciiTheme="minorHAnsi" w:eastAsia="Calibri" w:hAnsiTheme="minorHAnsi" w:cs="Calibri"/>
                <w:sz w:val="24"/>
                <w:szCs w:val="24"/>
                <w:lang w:val="en-US"/>
              </w:rPr>
            </w:pPr>
          </w:p>
          <w:p w14:paraId="75CAD784" w14:textId="77777777" w:rsidR="00F1527A" w:rsidRDefault="00F1527A" w:rsidP="003731A2">
            <w:pPr>
              <w:spacing w:line="240" w:lineRule="auto"/>
              <w:rPr>
                <w:rFonts w:asciiTheme="minorHAnsi" w:eastAsia="Calibri" w:hAnsiTheme="minorHAnsi" w:cs="Calibri"/>
                <w:sz w:val="24"/>
                <w:szCs w:val="24"/>
                <w:lang w:val="en-US"/>
              </w:rPr>
            </w:pPr>
          </w:p>
          <w:p w14:paraId="2F1E464A" w14:textId="596794F8" w:rsidR="003755F4" w:rsidRPr="003731A2" w:rsidRDefault="003755F4"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Rationale:</w:t>
            </w:r>
          </w:p>
          <w:p w14:paraId="377B5EA6" w14:textId="772E03EE" w:rsidR="003755F4" w:rsidRPr="003731A2" w:rsidRDefault="003755F4"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 xml:space="preserve">To ensure the complete collection of Compliance Artifacts accompany the Supplied Software as required by the Identified Licenses </w:t>
            </w:r>
            <w:r w:rsidRPr="005B4C37">
              <w:rPr>
                <w:rFonts w:asciiTheme="minorHAnsi" w:eastAsia="Calibri" w:hAnsiTheme="minorHAnsi" w:cs="Calibri"/>
                <w:strike/>
                <w:sz w:val="24"/>
                <w:szCs w:val="24"/>
                <w:lang w:val="en-US"/>
              </w:rPr>
              <w:t>that govern the Supplied Software</w:t>
            </w:r>
            <w:r w:rsidRPr="003731A2">
              <w:rPr>
                <w:rFonts w:asciiTheme="minorHAnsi" w:eastAsia="Calibri" w:hAnsiTheme="minorHAnsi" w:cs="Calibri"/>
                <w:sz w:val="24"/>
                <w:szCs w:val="24"/>
                <w:lang w:val="en-US"/>
              </w:rPr>
              <w:t xml:space="preserve"> along with other reports created </w:t>
            </w:r>
            <w:r w:rsidR="00F1527A">
              <w:rPr>
                <w:rFonts w:asciiTheme="minorHAnsi" w:eastAsia="Calibri" w:hAnsiTheme="minorHAnsi" w:cs="Calibri"/>
                <w:sz w:val="24"/>
                <w:szCs w:val="24"/>
                <w:lang w:val="en-US"/>
              </w:rPr>
              <w:t>a</w:t>
            </w:r>
            <w:r w:rsidRPr="003731A2">
              <w:rPr>
                <w:rFonts w:asciiTheme="minorHAnsi" w:eastAsia="Calibri" w:hAnsiTheme="minorHAnsi" w:cs="Calibri"/>
                <w:sz w:val="24"/>
                <w:szCs w:val="24"/>
                <w:lang w:val="en-US"/>
              </w:rPr>
              <w:t>s part of the FOSS review process.</w:t>
            </w:r>
          </w:p>
          <w:p w14:paraId="12EAD103" w14:textId="77777777" w:rsidR="003755F4" w:rsidRPr="003731A2" w:rsidRDefault="003755F4" w:rsidP="003731A2">
            <w:pPr>
              <w:widowControl w:val="0"/>
              <w:spacing w:line="240" w:lineRule="auto"/>
              <w:rPr>
                <w:rFonts w:asciiTheme="minorHAnsi" w:eastAsia="Calibri" w:hAnsiTheme="minorHAnsi" w:cs="Calibri"/>
                <w:sz w:val="24"/>
                <w:szCs w:val="24"/>
                <w:lang w:val="en-US"/>
              </w:rPr>
            </w:pPr>
          </w:p>
        </w:tc>
        <w:tc>
          <w:tcPr>
            <w:tcW w:w="3176" w:type="dxa"/>
          </w:tcPr>
          <w:p w14:paraId="73114E8A" w14:textId="77777777" w:rsidR="00057938" w:rsidRPr="00057938" w:rsidRDefault="00057938" w:rsidP="00057938">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r w:rsidRPr="00057938">
              <w:rPr>
                <w:rFonts w:asciiTheme="minorHAnsi" w:eastAsia="Calibri" w:hAnsiTheme="minorHAnsi" w:cs="Calibri"/>
                <w:sz w:val="24"/>
                <w:szCs w:val="24"/>
                <w:lang w:val="en-US"/>
              </w:rPr>
              <w:lastRenderedPageBreak/>
              <w:t>4.1 A process exists for creating the set of Compliance Artifacts for each Supplied Software release.</w:t>
            </w:r>
          </w:p>
          <w:p w14:paraId="386CC3FB" w14:textId="77777777" w:rsidR="00057938" w:rsidRDefault="00057938" w:rsidP="00057938">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79FEEF80" w14:textId="48F6A034" w:rsidR="00057938" w:rsidRPr="00057938" w:rsidRDefault="00057938" w:rsidP="00057938">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r w:rsidRPr="00057938">
              <w:rPr>
                <w:rFonts w:asciiTheme="minorHAnsi" w:eastAsia="Calibri" w:hAnsiTheme="minorHAnsi" w:cs="Calibri"/>
                <w:sz w:val="24"/>
                <w:szCs w:val="24"/>
                <w:lang w:val="en-US"/>
              </w:rPr>
              <w:t>Verification Material(s):</w:t>
            </w:r>
          </w:p>
          <w:p w14:paraId="44370CF1" w14:textId="103DEFCB" w:rsidR="00057938" w:rsidRPr="00057938" w:rsidRDefault="00057938" w:rsidP="00057938">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r w:rsidRPr="00057938">
              <w:rPr>
                <w:rFonts w:asciiTheme="minorHAnsi" w:eastAsia="Calibri" w:hAnsiTheme="minorHAnsi" w:cs="Calibri"/>
                <w:sz w:val="24"/>
                <w:szCs w:val="24"/>
                <w:lang w:val="en-US"/>
              </w:rPr>
              <w:t>4.1.1 A documented procedure that ensures the Compliance Artifacts are prepared and distributed with the Supplied Software release as required by the Identified Licenses.</w:t>
            </w:r>
          </w:p>
          <w:p w14:paraId="78A1ACF6" w14:textId="77777777" w:rsidR="00057938" w:rsidRDefault="00057938" w:rsidP="00057938">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46D24C34" w14:textId="77777777" w:rsidR="00057938" w:rsidRDefault="00057938" w:rsidP="00057938">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1093B621" w14:textId="77777777" w:rsidR="00057938" w:rsidRDefault="00057938" w:rsidP="00057938">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7C29958C" w14:textId="77777777" w:rsidR="00F1527A" w:rsidRDefault="00F1527A" w:rsidP="00057938">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0EF854BE" w14:textId="672B1DF8" w:rsidR="00057938" w:rsidRPr="00057938" w:rsidRDefault="00057938" w:rsidP="00057938">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r w:rsidRPr="00057938">
              <w:rPr>
                <w:rFonts w:asciiTheme="minorHAnsi" w:eastAsia="Calibri" w:hAnsiTheme="minorHAnsi" w:cs="Calibri"/>
                <w:sz w:val="24"/>
                <w:szCs w:val="24"/>
                <w:lang w:val="en-US"/>
              </w:rPr>
              <w:t>4.1.2 Copies of the Compliance Artifacts of the Supplied Software release are archived and easily retrievable, and the archive is planned to exist for at least as long as the Supplied Software is offered or as required by the Identified Licenses (whichever is longer).</w:t>
            </w:r>
          </w:p>
          <w:p w14:paraId="6C51A766" w14:textId="77777777" w:rsidR="00057938" w:rsidRDefault="00057938" w:rsidP="00057938">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108F8849" w14:textId="77777777" w:rsidR="00057938" w:rsidRDefault="00057938" w:rsidP="00057938">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1BDBB026" w14:textId="77777777" w:rsidR="00F1527A" w:rsidRDefault="00F1527A" w:rsidP="00057938">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0B8224B8" w14:textId="77777777" w:rsidR="00F1527A" w:rsidRDefault="00F1527A" w:rsidP="00057938">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67D7B2AC" w14:textId="560150B5" w:rsidR="00057938" w:rsidRPr="00057938" w:rsidRDefault="00057938" w:rsidP="00057938">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r w:rsidRPr="00057938">
              <w:rPr>
                <w:rFonts w:asciiTheme="minorHAnsi" w:eastAsia="Calibri" w:hAnsiTheme="minorHAnsi" w:cs="Calibri"/>
                <w:sz w:val="24"/>
                <w:szCs w:val="24"/>
                <w:lang w:val="en-US"/>
              </w:rPr>
              <w:t>Rationale:</w:t>
            </w:r>
          </w:p>
          <w:p w14:paraId="5610F594" w14:textId="58EE4C6C" w:rsidR="003755F4" w:rsidRPr="003731A2" w:rsidRDefault="00057938" w:rsidP="00057938">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r w:rsidRPr="00057938">
              <w:rPr>
                <w:rFonts w:asciiTheme="minorHAnsi" w:eastAsia="Calibri" w:hAnsiTheme="minorHAnsi" w:cs="Calibri"/>
                <w:sz w:val="24"/>
                <w:szCs w:val="24"/>
                <w:lang w:val="en-US"/>
              </w:rPr>
              <w:t xml:space="preserve">To ensure the complete collection of Compliance Artifacts accompany the Supplied Software as required by the Identified Licenses </w:t>
            </w:r>
            <w:r w:rsidRPr="005B4C37">
              <w:rPr>
                <w:rFonts w:asciiTheme="minorHAnsi" w:eastAsia="Calibri" w:hAnsiTheme="minorHAnsi" w:cs="Calibri"/>
                <w:sz w:val="24"/>
                <w:szCs w:val="24"/>
                <w:lang w:val="en-US"/>
              </w:rPr>
              <w:t xml:space="preserve">along with other reports created as part of the </w:t>
            </w:r>
            <w:r w:rsidRPr="001F3CEA">
              <w:rPr>
                <w:rFonts w:asciiTheme="minorHAnsi" w:eastAsia="Calibri" w:hAnsiTheme="minorHAnsi" w:cs="Calibri"/>
                <w:color w:val="F79646" w:themeColor="accent6"/>
                <w:sz w:val="24"/>
                <w:szCs w:val="24"/>
                <w:lang w:val="en-US"/>
              </w:rPr>
              <w:t>Open Source review process</w:t>
            </w:r>
            <w:r w:rsidRPr="005B4C37">
              <w:rPr>
                <w:rFonts w:asciiTheme="minorHAnsi" w:eastAsia="Calibri" w:hAnsiTheme="minorHAnsi" w:cs="Calibri"/>
                <w:sz w:val="24"/>
                <w:szCs w:val="24"/>
                <w:lang w:val="en-US"/>
              </w:rPr>
              <w:t>.</w:t>
            </w:r>
          </w:p>
        </w:tc>
        <w:tc>
          <w:tcPr>
            <w:tcW w:w="3177" w:type="dxa"/>
            <w:shd w:val="clear" w:color="auto" w:fill="auto"/>
            <w:tcMar>
              <w:top w:w="100" w:type="dxa"/>
              <w:left w:w="100" w:type="dxa"/>
              <w:bottom w:w="100" w:type="dxa"/>
              <w:right w:w="100" w:type="dxa"/>
            </w:tcMar>
          </w:tcPr>
          <w:p w14:paraId="5561173C" w14:textId="5353EF52" w:rsidR="003755F4" w:rsidRPr="005B4C37" w:rsidRDefault="003755F4"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5B4C37">
              <w:rPr>
                <w:rFonts w:asciiTheme="minorHAnsi" w:eastAsia="Calibri" w:hAnsiTheme="minorHAnsi" w:cs="Calibri"/>
                <w:color w:val="4F81BD" w:themeColor="accent1"/>
                <w:sz w:val="24"/>
                <w:szCs w:val="24"/>
              </w:rPr>
              <w:t>4.1 Es existiert ein Prozess, um die Compliance-Artefakte für jede Version einer Zugelieferten Software zu erstellen.</w:t>
            </w:r>
          </w:p>
          <w:p w14:paraId="08C54D04" w14:textId="77777777" w:rsidR="003755F4" w:rsidRPr="003731A2" w:rsidRDefault="003755F4"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14283B5E" w14:textId="77777777" w:rsidR="003755F4" w:rsidRPr="005B4C37" w:rsidRDefault="003755F4"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5B4C37">
              <w:rPr>
                <w:rFonts w:asciiTheme="minorHAnsi" w:eastAsia="Calibri" w:hAnsiTheme="minorHAnsi" w:cs="Calibri"/>
                <w:color w:val="4F81BD" w:themeColor="accent1"/>
                <w:sz w:val="24"/>
                <w:szCs w:val="24"/>
              </w:rPr>
              <w:t>Verifikationsmaterial:</w:t>
            </w:r>
          </w:p>
          <w:p w14:paraId="667A3F5E" w14:textId="77777777" w:rsidR="003755F4" w:rsidRPr="005B4C37" w:rsidRDefault="003755F4"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5B4C37">
              <w:rPr>
                <w:rFonts w:asciiTheme="minorHAnsi" w:eastAsia="Calibri" w:hAnsiTheme="minorHAnsi" w:cs="Calibri"/>
                <w:color w:val="4F81BD" w:themeColor="accent1"/>
                <w:sz w:val="24"/>
                <w:szCs w:val="24"/>
              </w:rPr>
              <w:t>4.1.1 Ein dokumentiertes Verfahren, welches sicherstellt, dass die Compliance-Artefakte mit jeder Version Zugelieferter Software entsprechend den Anforderungen der Identifizierten Lizenzen zusammengestellt und verteilt werden.</w:t>
            </w:r>
          </w:p>
          <w:p w14:paraId="7ADDD827" w14:textId="77777777" w:rsidR="003755F4" w:rsidRPr="003731A2" w:rsidRDefault="003755F4"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2BBA5CA9" w14:textId="77777777" w:rsidR="003755F4" w:rsidRPr="005B4C37" w:rsidRDefault="003755F4"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5B4C37">
              <w:rPr>
                <w:rFonts w:asciiTheme="minorHAnsi" w:eastAsia="Calibri" w:hAnsiTheme="minorHAnsi" w:cs="Calibri"/>
                <w:color w:val="4F81BD" w:themeColor="accent1"/>
                <w:sz w:val="24"/>
                <w:szCs w:val="24"/>
              </w:rPr>
              <w:t>4.1.2 Kopien der Compliance-Artefakte der Version Zugelieferter Software werden archiviert und sind einfach wiederauffindbar, und es ist geplant, dass das Archiv mindestens so lange besteht, wie die Zugelieferte Software angeboten wird oder wie es die Identifizierten Lizenzen verlangen (je nachdem, welcher Zeitraum länger ist).</w:t>
            </w:r>
          </w:p>
          <w:p w14:paraId="2781890D" w14:textId="77777777" w:rsidR="003755F4" w:rsidRPr="003731A2" w:rsidRDefault="003755F4"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2F738068" w14:textId="77777777" w:rsidR="003755F4" w:rsidRPr="005B4C37" w:rsidRDefault="003755F4"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5B4C37">
              <w:rPr>
                <w:rFonts w:asciiTheme="minorHAnsi" w:eastAsia="Calibri" w:hAnsiTheme="minorHAnsi" w:cs="Calibri"/>
                <w:color w:val="4F81BD" w:themeColor="accent1"/>
                <w:sz w:val="24"/>
                <w:szCs w:val="24"/>
              </w:rPr>
              <w:t>Begründung:</w:t>
            </w:r>
          </w:p>
          <w:p w14:paraId="7D11D099" w14:textId="5648293A" w:rsidR="003755F4" w:rsidRPr="003731A2" w:rsidRDefault="003755F4"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r w:rsidRPr="005B4C37">
              <w:rPr>
                <w:rFonts w:asciiTheme="minorHAnsi" w:eastAsia="Calibri" w:hAnsiTheme="minorHAnsi" w:cs="Calibri"/>
                <w:color w:val="4F81BD" w:themeColor="accent1"/>
                <w:sz w:val="24"/>
                <w:szCs w:val="24"/>
              </w:rPr>
              <w:t xml:space="preserve">Es soll sichergestellt werden, dass die vollständigen Compliance-Artefakte entsprechend den Anforderungen der Identifizierten Lizenzen, sowie sonstige Berichte, die während der </w:t>
            </w:r>
            <w:r w:rsidR="001F3CEA">
              <w:rPr>
                <w:rFonts w:asciiTheme="minorHAnsi" w:eastAsia="Calibri" w:hAnsiTheme="minorHAnsi" w:cs="Calibri"/>
                <w:color w:val="4F81BD" w:themeColor="accent1"/>
                <w:sz w:val="24"/>
                <w:szCs w:val="24"/>
              </w:rPr>
              <w:t>Open-Source</w:t>
            </w:r>
            <w:r w:rsidRPr="005B4C37">
              <w:rPr>
                <w:rFonts w:asciiTheme="minorHAnsi" w:eastAsia="Calibri" w:hAnsiTheme="minorHAnsi" w:cs="Calibri"/>
                <w:color w:val="4F81BD" w:themeColor="accent1"/>
                <w:sz w:val="24"/>
                <w:szCs w:val="24"/>
              </w:rPr>
              <w:t xml:space="preserve">-Überprüfung erstellt wurden, mit jeder Version </w:t>
            </w:r>
            <w:r w:rsidRPr="005B4C37">
              <w:rPr>
                <w:rFonts w:asciiTheme="minorHAnsi" w:eastAsia="Calibri" w:hAnsiTheme="minorHAnsi" w:cs="Calibri"/>
                <w:color w:val="4F81BD" w:themeColor="accent1"/>
                <w:sz w:val="24"/>
                <w:szCs w:val="24"/>
              </w:rPr>
              <w:lastRenderedPageBreak/>
              <w:t>der Zugelieferten Software ausgeliefert werden.</w:t>
            </w:r>
          </w:p>
        </w:tc>
      </w:tr>
    </w:tbl>
    <w:p w14:paraId="5393D4FA" w14:textId="77777777" w:rsidR="005B118C" w:rsidRPr="003731A2" w:rsidRDefault="005B118C" w:rsidP="003731A2">
      <w:pPr>
        <w:spacing w:line="240" w:lineRule="auto"/>
        <w:rPr>
          <w:rFonts w:asciiTheme="minorHAnsi" w:eastAsia="Calibri" w:hAnsiTheme="minorHAnsi" w:cs="Calibri"/>
          <w:sz w:val="24"/>
          <w:szCs w:val="24"/>
        </w:rPr>
      </w:pPr>
    </w:p>
    <w:p w14:paraId="695E6DC2" w14:textId="77777777" w:rsidR="005B118C" w:rsidRPr="003731A2" w:rsidRDefault="005B118C" w:rsidP="003731A2">
      <w:pPr>
        <w:spacing w:line="240" w:lineRule="auto"/>
        <w:rPr>
          <w:rFonts w:asciiTheme="minorHAnsi" w:eastAsia="Calibri" w:hAnsiTheme="minorHAnsi" w:cs="Calibri"/>
          <w:sz w:val="24"/>
          <w:szCs w:val="24"/>
        </w:rPr>
      </w:pPr>
    </w:p>
    <w:p w14:paraId="66A59DBD" w14:textId="77777777" w:rsidR="005B118C" w:rsidRPr="003731A2" w:rsidRDefault="005B118C" w:rsidP="003731A2">
      <w:pPr>
        <w:spacing w:line="240" w:lineRule="auto"/>
        <w:rPr>
          <w:rFonts w:asciiTheme="minorHAnsi" w:eastAsia="Calibri" w:hAnsiTheme="minorHAnsi" w:cs="Calibri"/>
          <w:sz w:val="24"/>
          <w:szCs w:val="24"/>
        </w:rPr>
      </w:pPr>
    </w:p>
    <w:p w14:paraId="7AA15BEF" w14:textId="77777777" w:rsidR="005B118C" w:rsidRPr="003731A2" w:rsidRDefault="00CD55CA" w:rsidP="003731A2">
      <w:pPr>
        <w:spacing w:line="240" w:lineRule="auto"/>
        <w:rPr>
          <w:rFonts w:asciiTheme="minorHAnsi" w:eastAsia="Calibri" w:hAnsiTheme="minorHAnsi" w:cs="Calibri"/>
          <w:sz w:val="24"/>
          <w:szCs w:val="24"/>
        </w:rPr>
      </w:pPr>
      <w:r w:rsidRPr="003731A2">
        <w:rPr>
          <w:rFonts w:asciiTheme="minorHAnsi" w:hAnsiTheme="minorHAnsi"/>
          <w:sz w:val="24"/>
          <w:szCs w:val="24"/>
        </w:rPr>
        <w:br w:type="page"/>
      </w:r>
    </w:p>
    <w:p w14:paraId="1B50DED5" w14:textId="77777777" w:rsidR="005B118C" w:rsidRPr="003731A2" w:rsidRDefault="005B118C" w:rsidP="003731A2">
      <w:pPr>
        <w:spacing w:line="240" w:lineRule="auto"/>
        <w:rPr>
          <w:rFonts w:asciiTheme="minorHAnsi" w:eastAsia="Calibri" w:hAnsiTheme="minorHAnsi" w:cs="Calibri"/>
          <w:sz w:val="24"/>
          <w:szCs w:val="24"/>
        </w:rPr>
      </w:pPr>
    </w:p>
    <w:tbl>
      <w:tblPr>
        <w:tblStyle w:val="a5"/>
        <w:tblW w:w="95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76"/>
        <w:gridCol w:w="3176"/>
        <w:gridCol w:w="3177"/>
      </w:tblGrid>
      <w:tr w:rsidR="003755F4" w:rsidRPr="003731A2" w14:paraId="410D7A62" w14:textId="77777777" w:rsidTr="007F109A">
        <w:tc>
          <w:tcPr>
            <w:tcW w:w="3176" w:type="dxa"/>
            <w:shd w:val="clear" w:color="auto" w:fill="auto"/>
            <w:tcMar>
              <w:top w:w="100" w:type="dxa"/>
              <w:left w:w="100" w:type="dxa"/>
              <w:bottom w:w="100" w:type="dxa"/>
              <w:right w:w="100" w:type="dxa"/>
            </w:tcMar>
          </w:tcPr>
          <w:p w14:paraId="0881405D" w14:textId="77777777" w:rsidR="003755F4" w:rsidRPr="003731A2" w:rsidRDefault="003755F4" w:rsidP="003731A2">
            <w:pPr>
              <w:spacing w:line="240" w:lineRule="auto"/>
              <w:rPr>
                <w:rFonts w:asciiTheme="minorHAnsi" w:eastAsia="Calibri" w:hAnsiTheme="minorHAnsi" w:cs="Calibri"/>
                <w:color w:val="6D9EEB"/>
                <w:sz w:val="24"/>
                <w:szCs w:val="24"/>
                <w:lang w:val="en-US"/>
              </w:rPr>
            </w:pPr>
            <w:r w:rsidRPr="003731A2">
              <w:rPr>
                <w:rFonts w:asciiTheme="minorHAnsi" w:eastAsia="Calibri" w:hAnsiTheme="minorHAnsi" w:cs="Calibri"/>
                <w:color w:val="6D9EEB"/>
                <w:sz w:val="24"/>
                <w:szCs w:val="24"/>
                <w:lang w:val="en-US"/>
              </w:rPr>
              <w:t>Goal 5: Understand FOSS Community Engagement</w:t>
            </w:r>
          </w:p>
        </w:tc>
        <w:tc>
          <w:tcPr>
            <w:tcW w:w="3176" w:type="dxa"/>
          </w:tcPr>
          <w:p w14:paraId="0E606BCF" w14:textId="4362A2F5" w:rsidR="003755F4" w:rsidRPr="003731A2" w:rsidRDefault="00D2493E" w:rsidP="003731A2">
            <w:pPr>
              <w:pBdr>
                <w:top w:val="nil"/>
                <w:left w:val="nil"/>
                <w:bottom w:val="nil"/>
                <w:right w:val="nil"/>
                <w:between w:val="nil"/>
              </w:pBdr>
              <w:spacing w:line="240" w:lineRule="auto"/>
              <w:rPr>
                <w:rFonts w:asciiTheme="minorHAnsi" w:eastAsia="Calibri" w:hAnsiTheme="minorHAnsi" w:cs="Calibri"/>
                <w:color w:val="6D9EEB"/>
                <w:sz w:val="24"/>
                <w:szCs w:val="24"/>
                <w:lang w:val="en-US"/>
              </w:rPr>
            </w:pPr>
            <w:r w:rsidRPr="00D2493E">
              <w:rPr>
                <w:rFonts w:asciiTheme="minorHAnsi" w:eastAsia="Calibri" w:hAnsiTheme="minorHAnsi" w:cs="Calibri"/>
                <w:color w:val="6D9EEB"/>
                <w:sz w:val="24"/>
                <w:szCs w:val="24"/>
                <w:lang w:val="en-US"/>
              </w:rPr>
              <w:t>Goal 5: Understand Open Source Community Engagement</w:t>
            </w:r>
          </w:p>
        </w:tc>
        <w:tc>
          <w:tcPr>
            <w:tcW w:w="3177" w:type="dxa"/>
            <w:shd w:val="clear" w:color="auto" w:fill="auto"/>
            <w:tcMar>
              <w:top w:w="100" w:type="dxa"/>
              <w:left w:w="100" w:type="dxa"/>
              <w:bottom w:w="100" w:type="dxa"/>
              <w:right w:w="100" w:type="dxa"/>
            </w:tcMar>
          </w:tcPr>
          <w:p w14:paraId="618EDEFD" w14:textId="221C1122" w:rsidR="003755F4" w:rsidRPr="003731A2" w:rsidRDefault="003755F4" w:rsidP="003731A2">
            <w:pPr>
              <w:pBdr>
                <w:top w:val="nil"/>
                <w:left w:val="nil"/>
                <w:bottom w:val="nil"/>
                <w:right w:val="nil"/>
                <w:between w:val="nil"/>
              </w:pBdr>
              <w:spacing w:line="240" w:lineRule="auto"/>
              <w:rPr>
                <w:rFonts w:asciiTheme="minorHAnsi" w:eastAsia="Calibri" w:hAnsiTheme="minorHAnsi" w:cs="Calibri"/>
                <w:color w:val="6D9EEB"/>
                <w:sz w:val="24"/>
                <w:szCs w:val="24"/>
              </w:rPr>
            </w:pPr>
            <w:r w:rsidRPr="003731A2">
              <w:rPr>
                <w:rFonts w:asciiTheme="minorHAnsi" w:eastAsia="Calibri" w:hAnsiTheme="minorHAnsi" w:cs="Calibri"/>
                <w:color w:val="6D9EEB"/>
                <w:sz w:val="24"/>
                <w:szCs w:val="24"/>
              </w:rPr>
              <w:t>Ziel 5: Verstehen Sie</w:t>
            </w:r>
            <w:r w:rsidR="001F3CEA">
              <w:rPr>
                <w:rFonts w:asciiTheme="minorHAnsi" w:eastAsia="Calibri" w:hAnsiTheme="minorHAnsi" w:cs="Calibri"/>
                <w:color w:val="6D9EEB"/>
                <w:sz w:val="24"/>
                <w:szCs w:val="24"/>
              </w:rPr>
              <w:t xml:space="preserve"> Ihr Engagement gegenüber der</w:t>
            </w:r>
            <w:r w:rsidRPr="003731A2">
              <w:rPr>
                <w:rFonts w:asciiTheme="minorHAnsi" w:eastAsia="Calibri" w:hAnsiTheme="minorHAnsi" w:cs="Calibri"/>
                <w:color w:val="6D9EEB"/>
                <w:sz w:val="24"/>
                <w:szCs w:val="24"/>
              </w:rPr>
              <w:t xml:space="preserve"> </w:t>
            </w:r>
            <w:r w:rsidR="001F3CEA">
              <w:rPr>
                <w:rFonts w:asciiTheme="minorHAnsi" w:eastAsia="Calibri" w:hAnsiTheme="minorHAnsi" w:cs="Calibri"/>
                <w:color w:val="6D9EEB"/>
                <w:sz w:val="24"/>
                <w:szCs w:val="24"/>
              </w:rPr>
              <w:t>Open Source</w:t>
            </w:r>
            <w:r w:rsidRPr="003731A2">
              <w:rPr>
                <w:rFonts w:asciiTheme="minorHAnsi" w:eastAsia="Calibri" w:hAnsiTheme="minorHAnsi" w:cs="Calibri"/>
                <w:color w:val="6D9EEB"/>
                <w:sz w:val="24"/>
                <w:szCs w:val="24"/>
              </w:rPr>
              <w:t xml:space="preserve"> Community</w:t>
            </w:r>
          </w:p>
        </w:tc>
      </w:tr>
      <w:tr w:rsidR="003755F4" w:rsidRPr="003731A2" w14:paraId="3B7AC6CD" w14:textId="77777777" w:rsidTr="007F109A">
        <w:tc>
          <w:tcPr>
            <w:tcW w:w="3176" w:type="dxa"/>
            <w:shd w:val="clear" w:color="auto" w:fill="auto"/>
            <w:tcMar>
              <w:top w:w="100" w:type="dxa"/>
              <w:left w:w="100" w:type="dxa"/>
              <w:bottom w:w="100" w:type="dxa"/>
              <w:right w:w="100" w:type="dxa"/>
            </w:tcMar>
          </w:tcPr>
          <w:p w14:paraId="3D1CDFB6" w14:textId="77777777" w:rsidR="003755F4" w:rsidRPr="003731A2" w:rsidRDefault="003755F4"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5.1 A written policy exists that governs contributions to FOSS projects by the organization. The policy must be internally communicated.</w:t>
            </w:r>
          </w:p>
          <w:p w14:paraId="17BF285B" w14:textId="77777777" w:rsidR="003755F4" w:rsidRPr="003731A2" w:rsidRDefault="003755F4" w:rsidP="003731A2">
            <w:pPr>
              <w:spacing w:line="240" w:lineRule="auto"/>
              <w:rPr>
                <w:rFonts w:asciiTheme="minorHAnsi" w:eastAsia="Calibri" w:hAnsiTheme="minorHAnsi" w:cs="Calibri"/>
                <w:sz w:val="24"/>
                <w:szCs w:val="24"/>
                <w:lang w:val="en-US"/>
              </w:rPr>
            </w:pPr>
          </w:p>
          <w:p w14:paraId="5731A806" w14:textId="77777777" w:rsidR="005B4C37" w:rsidRDefault="005B4C37" w:rsidP="003731A2">
            <w:pPr>
              <w:spacing w:line="240" w:lineRule="auto"/>
              <w:rPr>
                <w:rFonts w:asciiTheme="minorHAnsi" w:eastAsia="Calibri" w:hAnsiTheme="minorHAnsi" w:cs="Calibri"/>
                <w:sz w:val="24"/>
                <w:szCs w:val="24"/>
                <w:lang w:val="en-US"/>
              </w:rPr>
            </w:pPr>
          </w:p>
          <w:p w14:paraId="1B7BD95E" w14:textId="70C1D5BD" w:rsidR="003755F4" w:rsidRPr="003731A2" w:rsidRDefault="003755F4"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Verification Material(s):</w:t>
            </w:r>
          </w:p>
          <w:p w14:paraId="794EA85D" w14:textId="77777777" w:rsidR="003755F4" w:rsidRPr="003731A2" w:rsidRDefault="003755F4"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5.1.1 A documented FOSS contribution policy;</w:t>
            </w:r>
          </w:p>
          <w:p w14:paraId="599DE0FC" w14:textId="77777777" w:rsidR="003755F4" w:rsidRPr="003731A2" w:rsidRDefault="003755F4" w:rsidP="003731A2">
            <w:pPr>
              <w:spacing w:line="240" w:lineRule="auto"/>
              <w:rPr>
                <w:rFonts w:asciiTheme="minorHAnsi" w:eastAsia="Calibri" w:hAnsiTheme="minorHAnsi" w:cs="Calibri"/>
                <w:sz w:val="24"/>
                <w:szCs w:val="24"/>
                <w:lang w:val="en-US"/>
              </w:rPr>
            </w:pPr>
          </w:p>
          <w:p w14:paraId="18CCFE4A" w14:textId="77777777" w:rsidR="003755F4" w:rsidRPr="003731A2" w:rsidRDefault="003755F4" w:rsidP="003731A2">
            <w:pPr>
              <w:spacing w:line="240" w:lineRule="auto"/>
              <w:rPr>
                <w:rFonts w:asciiTheme="minorHAnsi" w:eastAsia="Calibri" w:hAnsiTheme="minorHAnsi" w:cs="Calibri"/>
                <w:sz w:val="24"/>
                <w:szCs w:val="24"/>
                <w:lang w:val="en-US"/>
              </w:rPr>
            </w:pPr>
          </w:p>
          <w:p w14:paraId="0B440F17" w14:textId="77777777" w:rsidR="003755F4" w:rsidRPr="003731A2" w:rsidRDefault="003755F4"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5.1.2 A documented procedure that makes all Software Staff aware of the existence of the FOSS contribution policy (e.g., via training, internal wiki, or other practical communication method).</w:t>
            </w:r>
          </w:p>
          <w:p w14:paraId="4D038D4B" w14:textId="77777777" w:rsidR="003755F4" w:rsidRPr="003731A2" w:rsidRDefault="003755F4" w:rsidP="003731A2">
            <w:pPr>
              <w:spacing w:line="240" w:lineRule="auto"/>
              <w:rPr>
                <w:rFonts w:asciiTheme="minorHAnsi" w:eastAsia="Calibri" w:hAnsiTheme="minorHAnsi" w:cs="Calibri"/>
                <w:sz w:val="24"/>
                <w:szCs w:val="24"/>
                <w:lang w:val="en-US"/>
              </w:rPr>
            </w:pPr>
          </w:p>
          <w:p w14:paraId="1C5048F8" w14:textId="77777777" w:rsidR="003755F4" w:rsidRPr="003731A2" w:rsidRDefault="003755F4" w:rsidP="003731A2">
            <w:pPr>
              <w:spacing w:line="240" w:lineRule="auto"/>
              <w:rPr>
                <w:rFonts w:asciiTheme="minorHAnsi" w:eastAsia="Calibri" w:hAnsiTheme="minorHAnsi" w:cs="Calibri"/>
                <w:sz w:val="24"/>
                <w:szCs w:val="24"/>
                <w:lang w:val="en-US"/>
              </w:rPr>
            </w:pPr>
          </w:p>
          <w:p w14:paraId="4F0C19F3" w14:textId="77777777" w:rsidR="003755F4" w:rsidRPr="003731A2" w:rsidRDefault="003755F4"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Rationale:</w:t>
            </w:r>
          </w:p>
          <w:p w14:paraId="1E4C6089" w14:textId="77777777" w:rsidR="003755F4" w:rsidRPr="003731A2" w:rsidRDefault="003755F4"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To ensure an organization has given reasonable consideration to developing a policy with respect to publicly contributing to FOSS. The FOSS contribution policy can be made a part of the overall FOSS policy of an organization or be its own separate policy. In the situation where contributions are not permitted at all, a policy should exist making that position clear.</w:t>
            </w:r>
          </w:p>
          <w:p w14:paraId="732038C4" w14:textId="77777777" w:rsidR="003755F4" w:rsidRPr="003731A2" w:rsidRDefault="003755F4" w:rsidP="003731A2">
            <w:pPr>
              <w:spacing w:line="240" w:lineRule="auto"/>
              <w:rPr>
                <w:rFonts w:asciiTheme="minorHAnsi" w:eastAsia="Calibri" w:hAnsiTheme="minorHAnsi" w:cs="Calibri"/>
                <w:sz w:val="24"/>
                <w:szCs w:val="24"/>
                <w:lang w:val="en-US"/>
              </w:rPr>
            </w:pPr>
          </w:p>
          <w:p w14:paraId="362E9E9B" w14:textId="77777777" w:rsidR="003755F4" w:rsidRPr="003731A2" w:rsidRDefault="003755F4" w:rsidP="003731A2">
            <w:pPr>
              <w:spacing w:line="240" w:lineRule="auto"/>
              <w:rPr>
                <w:rFonts w:asciiTheme="minorHAnsi" w:eastAsia="Calibri" w:hAnsiTheme="minorHAnsi" w:cs="Calibri"/>
                <w:sz w:val="24"/>
                <w:szCs w:val="24"/>
                <w:lang w:val="en-US"/>
              </w:rPr>
            </w:pPr>
          </w:p>
          <w:p w14:paraId="0C0425BC" w14:textId="77777777" w:rsidR="005B4C37" w:rsidRDefault="005B4C37" w:rsidP="003731A2">
            <w:pPr>
              <w:spacing w:line="240" w:lineRule="auto"/>
              <w:rPr>
                <w:rFonts w:asciiTheme="minorHAnsi" w:eastAsia="Calibri" w:hAnsiTheme="minorHAnsi" w:cs="Calibri"/>
                <w:sz w:val="24"/>
                <w:szCs w:val="24"/>
                <w:lang w:val="en-US"/>
              </w:rPr>
            </w:pPr>
          </w:p>
          <w:p w14:paraId="27776BB9" w14:textId="5481A0D6" w:rsidR="003755F4" w:rsidRPr="003731A2" w:rsidRDefault="003755F4"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lastRenderedPageBreak/>
              <w:t>5.2 If an organization permits contributions to FOSS projects then a process must exist that implements the FOSS contribution policy outlined in Section 5.1.</w:t>
            </w:r>
          </w:p>
          <w:p w14:paraId="2B6C5D84" w14:textId="77777777" w:rsidR="003755F4" w:rsidRPr="003731A2" w:rsidRDefault="003755F4" w:rsidP="003731A2">
            <w:pPr>
              <w:spacing w:line="240" w:lineRule="auto"/>
              <w:rPr>
                <w:rFonts w:asciiTheme="minorHAnsi" w:eastAsia="Calibri" w:hAnsiTheme="minorHAnsi" w:cs="Calibri"/>
                <w:sz w:val="24"/>
                <w:szCs w:val="24"/>
                <w:lang w:val="en-US"/>
              </w:rPr>
            </w:pPr>
          </w:p>
          <w:p w14:paraId="6EF9472A" w14:textId="77777777" w:rsidR="007F109A" w:rsidRDefault="007F109A" w:rsidP="003731A2">
            <w:pPr>
              <w:spacing w:line="240" w:lineRule="auto"/>
              <w:rPr>
                <w:rFonts w:asciiTheme="minorHAnsi" w:eastAsia="Calibri" w:hAnsiTheme="minorHAnsi" w:cs="Calibri"/>
                <w:sz w:val="24"/>
                <w:szCs w:val="24"/>
                <w:lang w:val="en-US"/>
              </w:rPr>
            </w:pPr>
          </w:p>
          <w:p w14:paraId="774C6B77" w14:textId="0611ABD2" w:rsidR="003755F4" w:rsidRPr="003731A2" w:rsidRDefault="003755F4"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Verification Material(s):</w:t>
            </w:r>
          </w:p>
          <w:p w14:paraId="49C39E41" w14:textId="77777777" w:rsidR="003755F4" w:rsidRPr="003731A2" w:rsidRDefault="003755F4"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5.2.1 Provided the FOSS contribution policy permits contributions, a documented procedure exists that governs FOSS contributions.</w:t>
            </w:r>
          </w:p>
          <w:p w14:paraId="709AFE59" w14:textId="77777777" w:rsidR="003755F4" w:rsidRPr="003731A2" w:rsidRDefault="003755F4" w:rsidP="003731A2">
            <w:pPr>
              <w:spacing w:line="240" w:lineRule="auto"/>
              <w:rPr>
                <w:rFonts w:asciiTheme="minorHAnsi" w:eastAsia="Calibri" w:hAnsiTheme="minorHAnsi" w:cs="Calibri"/>
                <w:sz w:val="24"/>
                <w:szCs w:val="24"/>
                <w:lang w:val="en-US"/>
              </w:rPr>
            </w:pPr>
          </w:p>
          <w:p w14:paraId="051C9B44" w14:textId="77777777" w:rsidR="003755F4" w:rsidRPr="003731A2" w:rsidRDefault="003755F4" w:rsidP="003731A2">
            <w:pPr>
              <w:spacing w:line="240" w:lineRule="auto"/>
              <w:rPr>
                <w:rFonts w:asciiTheme="minorHAnsi" w:eastAsia="Calibri" w:hAnsiTheme="minorHAnsi" w:cs="Calibri"/>
                <w:sz w:val="24"/>
                <w:szCs w:val="24"/>
                <w:lang w:val="en-US"/>
              </w:rPr>
            </w:pPr>
          </w:p>
          <w:p w14:paraId="4A86DF86" w14:textId="77777777" w:rsidR="005B4C37" w:rsidRDefault="005B4C37" w:rsidP="003731A2">
            <w:pPr>
              <w:spacing w:line="240" w:lineRule="auto"/>
              <w:rPr>
                <w:rFonts w:asciiTheme="minorHAnsi" w:eastAsia="Calibri" w:hAnsiTheme="minorHAnsi" w:cs="Calibri"/>
                <w:sz w:val="24"/>
                <w:szCs w:val="24"/>
                <w:lang w:val="en-US"/>
              </w:rPr>
            </w:pPr>
          </w:p>
          <w:p w14:paraId="357D27CA" w14:textId="4D121A46" w:rsidR="003755F4" w:rsidRPr="003731A2" w:rsidRDefault="003755F4"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Rationale:</w:t>
            </w:r>
          </w:p>
          <w:p w14:paraId="1D6C510B" w14:textId="77777777" w:rsidR="003755F4" w:rsidRPr="003731A2" w:rsidRDefault="003755F4"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To ensure an organization has a documented process for how the organization publicly contributes FOSS. A policy may exist such that contributions are not permitted at all. In that situation it is understood that no procedure may exist and this requirement would nevertheless be met.</w:t>
            </w:r>
          </w:p>
        </w:tc>
        <w:tc>
          <w:tcPr>
            <w:tcW w:w="3176" w:type="dxa"/>
          </w:tcPr>
          <w:p w14:paraId="529D2DAC" w14:textId="77777777" w:rsidR="00D2493E" w:rsidRPr="00D2493E" w:rsidRDefault="00D2493E" w:rsidP="00D2493E">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r w:rsidRPr="00D2493E">
              <w:rPr>
                <w:rFonts w:asciiTheme="minorHAnsi" w:eastAsia="Calibri" w:hAnsiTheme="minorHAnsi" w:cs="Calibri"/>
                <w:sz w:val="24"/>
                <w:szCs w:val="24"/>
                <w:lang w:val="en-US"/>
              </w:rPr>
              <w:lastRenderedPageBreak/>
              <w:t xml:space="preserve">5.1 A written policy exists that governs contributions to </w:t>
            </w:r>
            <w:r w:rsidRPr="005B4C37">
              <w:rPr>
                <w:rFonts w:asciiTheme="minorHAnsi" w:eastAsia="Calibri" w:hAnsiTheme="minorHAnsi" w:cs="Calibri"/>
                <w:color w:val="F79646" w:themeColor="accent6"/>
                <w:sz w:val="24"/>
                <w:szCs w:val="24"/>
                <w:lang w:val="en-US"/>
              </w:rPr>
              <w:t xml:space="preserve">Open Source projects </w:t>
            </w:r>
            <w:r w:rsidRPr="00D2493E">
              <w:rPr>
                <w:rFonts w:asciiTheme="minorHAnsi" w:eastAsia="Calibri" w:hAnsiTheme="minorHAnsi" w:cs="Calibri"/>
                <w:sz w:val="24"/>
                <w:szCs w:val="24"/>
                <w:lang w:val="en-US"/>
              </w:rPr>
              <w:t>by the organization. The policy must be internally communicated.</w:t>
            </w:r>
          </w:p>
          <w:p w14:paraId="3BF55E60" w14:textId="77777777" w:rsidR="00D2493E" w:rsidRDefault="00D2493E" w:rsidP="00D2493E">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53AB6155" w14:textId="77777777" w:rsidR="005B4C37" w:rsidRDefault="005B4C37" w:rsidP="00D2493E">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72EDF44D" w14:textId="28B5708C" w:rsidR="00D2493E" w:rsidRPr="00D2493E" w:rsidRDefault="00D2493E" w:rsidP="00D2493E">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r w:rsidRPr="00D2493E">
              <w:rPr>
                <w:rFonts w:asciiTheme="minorHAnsi" w:eastAsia="Calibri" w:hAnsiTheme="minorHAnsi" w:cs="Calibri"/>
                <w:sz w:val="24"/>
                <w:szCs w:val="24"/>
                <w:lang w:val="en-US"/>
              </w:rPr>
              <w:t>Verification Material(s):</w:t>
            </w:r>
          </w:p>
          <w:p w14:paraId="2DC21F7E" w14:textId="5924AD9F" w:rsidR="00D2493E" w:rsidRPr="00D2493E" w:rsidRDefault="00D2493E" w:rsidP="00D2493E">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r w:rsidRPr="00D2493E">
              <w:rPr>
                <w:rFonts w:asciiTheme="minorHAnsi" w:eastAsia="Calibri" w:hAnsiTheme="minorHAnsi" w:cs="Calibri"/>
                <w:sz w:val="24"/>
                <w:szCs w:val="24"/>
                <w:lang w:val="en-US"/>
              </w:rPr>
              <w:t xml:space="preserve">5.1.1 A documented </w:t>
            </w:r>
            <w:r w:rsidRPr="005B4C37">
              <w:rPr>
                <w:rFonts w:asciiTheme="minorHAnsi" w:eastAsia="Calibri" w:hAnsiTheme="minorHAnsi" w:cs="Calibri"/>
                <w:color w:val="F79646" w:themeColor="accent6"/>
                <w:sz w:val="24"/>
                <w:szCs w:val="24"/>
                <w:lang w:val="en-US"/>
              </w:rPr>
              <w:t>Open Source contribution policy</w:t>
            </w:r>
            <w:r w:rsidRPr="00D2493E">
              <w:rPr>
                <w:rFonts w:asciiTheme="minorHAnsi" w:eastAsia="Calibri" w:hAnsiTheme="minorHAnsi" w:cs="Calibri"/>
                <w:sz w:val="24"/>
                <w:szCs w:val="24"/>
                <w:lang w:val="en-US"/>
              </w:rPr>
              <w:t>;</w:t>
            </w:r>
          </w:p>
          <w:p w14:paraId="4C9819B2" w14:textId="77777777" w:rsidR="00D2493E" w:rsidRDefault="00D2493E" w:rsidP="00D2493E">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6A773E96" w14:textId="77777777" w:rsidR="00D2493E" w:rsidRDefault="00D2493E" w:rsidP="00D2493E">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0B3EDF72" w14:textId="021E9643" w:rsidR="00D2493E" w:rsidRPr="00D2493E" w:rsidRDefault="00D2493E" w:rsidP="00D2493E">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r w:rsidRPr="00D2493E">
              <w:rPr>
                <w:rFonts w:asciiTheme="minorHAnsi" w:eastAsia="Calibri" w:hAnsiTheme="minorHAnsi" w:cs="Calibri"/>
                <w:sz w:val="24"/>
                <w:szCs w:val="24"/>
                <w:lang w:val="en-US"/>
              </w:rPr>
              <w:t xml:space="preserve">5.1.2 A documented procedure that makes all Software Staff aware of the existence of the </w:t>
            </w:r>
            <w:r w:rsidRPr="005B4C37">
              <w:rPr>
                <w:rFonts w:asciiTheme="minorHAnsi" w:eastAsia="Calibri" w:hAnsiTheme="minorHAnsi" w:cs="Calibri"/>
                <w:color w:val="F79646" w:themeColor="accent6"/>
                <w:sz w:val="24"/>
                <w:szCs w:val="24"/>
                <w:lang w:val="en-US"/>
              </w:rPr>
              <w:t xml:space="preserve">Open Source contribution policy </w:t>
            </w:r>
            <w:r w:rsidRPr="00D2493E">
              <w:rPr>
                <w:rFonts w:asciiTheme="minorHAnsi" w:eastAsia="Calibri" w:hAnsiTheme="minorHAnsi" w:cs="Calibri"/>
                <w:sz w:val="24"/>
                <w:szCs w:val="24"/>
                <w:lang w:val="en-US"/>
              </w:rPr>
              <w:t>(e.g., via training, internal wiki, or other practical communication method).</w:t>
            </w:r>
          </w:p>
          <w:p w14:paraId="1AB835EE" w14:textId="77777777" w:rsidR="00D2493E" w:rsidRDefault="00D2493E" w:rsidP="00D2493E">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33103849" w14:textId="77777777" w:rsidR="00D2493E" w:rsidRDefault="00D2493E" w:rsidP="00D2493E">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060ED483" w14:textId="27F9BE8F" w:rsidR="00D2493E" w:rsidRPr="00D2493E" w:rsidRDefault="00D2493E" w:rsidP="00D2493E">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r w:rsidRPr="00D2493E">
              <w:rPr>
                <w:rFonts w:asciiTheme="minorHAnsi" w:eastAsia="Calibri" w:hAnsiTheme="minorHAnsi" w:cs="Calibri"/>
                <w:sz w:val="24"/>
                <w:szCs w:val="24"/>
                <w:lang w:val="en-US"/>
              </w:rPr>
              <w:t>Rationale:</w:t>
            </w:r>
          </w:p>
          <w:p w14:paraId="51D50BDB" w14:textId="77777777" w:rsidR="003755F4" w:rsidRDefault="00D2493E" w:rsidP="00D2493E">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r w:rsidRPr="00D2493E">
              <w:rPr>
                <w:rFonts w:asciiTheme="minorHAnsi" w:eastAsia="Calibri" w:hAnsiTheme="minorHAnsi" w:cs="Calibri"/>
                <w:sz w:val="24"/>
                <w:szCs w:val="24"/>
                <w:lang w:val="en-US"/>
              </w:rPr>
              <w:t xml:space="preserve">To ensure an organization has given reasonable consideration to developing a policy with respect to publicly contributing to </w:t>
            </w:r>
            <w:r w:rsidRPr="005B4C37">
              <w:rPr>
                <w:rFonts w:asciiTheme="minorHAnsi" w:eastAsia="Calibri" w:hAnsiTheme="minorHAnsi" w:cs="Calibri"/>
                <w:color w:val="F79646" w:themeColor="accent6"/>
                <w:sz w:val="24"/>
                <w:szCs w:val="24"/>
                <w:lang w:val="en-US"/>
              </w:rPr>
              <w:t>Open Source</w:t>
            </w:r>
            <w:r w:rsidRPr="00D2493E">
              <w:rPr>
                <w:rFonts w:asciiTheme="minorHAnsi" w:eastAsia="Calibri" w:hAnsiTheme="minorHAnsi" w:cs="Calibri"/>
                <w:sz w:val="24"/>
                <w:szCs w:val="24"/>
                <w:lang w:val="en-US"/>
              </w:rPr>
              <w:t xml:space="preserve">. The </w:t>
            </w:r>
            <w:r w:rsidRPr="005B4C37">
              <w:rPr>
                <w:rFonts w:asciiTheme="minorHAnsi" w:eastAsia="Calibri" w:hAnsiTheme="minorHAnsi" w:cs="Calibri"/>
                <w:color w:val="F79646" w:themeColor="accent6"/>
                <w:sz w:val="24"/>
                <w:szCs w:val="24"/>
                <w:lang w:val="en-US"/>
              </w:rPr>
              <w:t xml:space="preserve">Open Source contribution policy </w:t>
            </w:r>
            <w:r w:rsidRPr="00D2493E">
              <w:rPr>
                <w:rFonts w:asciiTheme="minorHAnsi" w:eastAsia="Calibri" w:hAnsiTheme="minorHAnsi" w:cs="Calibri"/>
                <w:sz w:val="24"/>
                <w:szCs w:val="24"/>
                <w:lang w:val="en-US"/>
              </w:rPr>
              <w:t xml:space="preserve">can be made a part of the overall </w:t>
            </w:r>
            <w:r w:rsidRPr="005B4C37">
              <w:rPr>
                <w:rFonts w:asciiTheme="minorHAnsi" w:eastAsia="Calibri" w:hAnsiTheme="minorHAnsi" w:cs="Calibri"/>
                <w:color w:val="F79646" w:themeColor="accent6"/>
                <w:sz w:val="24"/>
                <w:szCs w:val="24"/>
                <w:lang w:val="en-US"/>
              </w:rPr>
              <w:t xml:space="preserve">Open Source policy </w:t>
            </w:r>
            <w:r w:rsidRPr="00D2493E">
              <w:rPr>
                <w:rFonts w:asciiTheme="minorHAnsi" w:eastAsia="Calibri" w:hAnsiTheme="minorHAnsi" w:cs="Calibri"/>
                <w:sz w:val="24"/>
                <w:szCs w:val="24"/>
                <w:lang w:val="en-US"/>
              </w:rPr>
              <w:t>of an organization or be its own separate policy. In the situation where contributions are limited or not permitted at all, a policy should exist making that position clear.</w:t>
            </w:r>
          </w:p>
          <w:p w14:paraId="7FDEA3B5" w14:textId="77777777" w:rsidR="00D2493E" w:rsidRDefault="00D2493E" w:rsidP="00D2493E">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33D5FBF5" w14:textId="77777777" w:rsidR="005B4C37" w:rsidRDefault="005B4C37" w:rsidP="00D2493E">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48B4A097" w14:textId="77777777" w:rsidR="005B4C37" w:rsidRDefault="005B4C37" w:rsidP="00D2493E">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6B301C46" w14:textId="332FB80D" w:rsidR="00D2493E" w:rsidRPr="00D2493E" w:rsidRDefault="00D2493E" w:rsidP="00D2493E">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r w:rsidRPr="00D2493E">
              <w:rPr>
                <w:rFonts w:asciiTheme="minorHAnsi" w:eastAsia="Calibri" w:hAnsiTheme="minorHAnsi" w:cs="Calibri"/>
                <w:sz w:val="24"/>
                <w:szCs w:val="24"/>
                <w:lang w:val="en-US"/>
              </w:rPr>
              <w:lastRenderedPageBreak/>
              <w:t xml:space="preserve">5.2 If an organization permits contributions to </w:t>
            </w:r>
            <w:r w:rsidRPr="005B4C37">
              <w:rPr>
                <w:rFonts w:asciiTheme="minorHAnsi" w:eastAsia="Calibri" w:hAnsiTheme="minorHAnsi" w:cs="Calibri"/>
                <w:color w:val="F79646" w:themeColor="accent6"/>
                <w:sz w:val="24"/>
                <w:szCs w:val="24"/>
                <w:lang w:val="en-US"/>
              </w:rPr>
              <w:t xml:space="preserve">Open Source projects </w:t>
            </w:r>
            <w:r w:rsidRPr="00D2493E">
              <w:rPr>
                <w:rFonts w:asciiTheme="minorHAnsi" w:eastAsia="Calibri" w:hAnsiTheme="minorHAnsi" w:cs="Calibri"/>
                <w:sz w:val="24"/>
                <w:szCs w:val="24"/>
                <w:lang w:val="en-US"/>
              </w:rPr>
              <w:t xml:space="preserve">then a process exists that implements the </w:t>
            </w:r>
            <w:r w:rsidRPr="005B4C37">
              <w:rPr>
                <w:rFonts w:asciiTheme="minorHAnsi" w:eastAsia="Calibri" w:hAnsiTheme="minorHAnsi" w:cs="Calibri"/>
                <w:color w:val="F79646" w:themeColor="accent6"/>
                <w:sz w:val="24"/>
                <w:szCs w:val="24"/>
                <w:lang w:val="en-US"/>
              </w:rPr>
              <w:t>Open Source contribution policy</w:t>
            </w:r>
            <w:r w:rsidRPr="00D2493E">
              <w:rPr>
                <w:rFonts w:asciiTheme="minorHAnsi" w:eastAsia="Calibri" w:hAnsiTheme="minorHAnsi" w:cs="Calibri"/>
                <w:sz w:val="24"/>
                <w:szCs w:val="24"/>
                <w:lang w:val="en-US"/>
              </w:rPr>
              <w:t xml:space="preserve"> outlined in Section 5.1.</w:t>
            </w:r>
          </w:p>
          <w:p w14:paraId="6470F274" w14:textId="77777777" w:rsidR="00D2493E" w:rsidRDefault="00D2493E" w:rsidP="00D2493E">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2FB99A93" w14:textId="51BD40EF" w:rsidR="00D2493E" w:rsidRPr="00D2493E" w:rsidRDefault="00D2493E" w:rsidP="00D2493E">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r w:rsidRPr="00D2493E">
              <w:rPr>
                <w:rFonts w:asciiTheme="minorHAnsi" w:eastAsia="Calibri" w:hAnsiTheme="minorHAnsi" w:cs="Calibri"/>
                <w:sz w:val="24"/>
                <w:szCs w:val="24"/>
                <w:lang w:val="en-US"/>
              </w:rPr>
              <w:t>Verification Material(s):</w:t>
            </w:r>
          </w:p>
          <w:p w14:paraId="7E6BB7AA" w14:textId="74B78782" w:rsidR="00D2493E" w:rsidRPr="00D2493E" w:rsidRDefault="00D2493E" w:rsidP="00D2493E">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r w:rsidRPr="00D2493E">
              <w:rPr>
                <w:rFonts w:asciiTheme="minorHAnsi" w:eastAsia="Calibri" w:hAnsiTheme="minorHAnsi" w:cs="Calibri"/>
                <w:sz w:val="24"/>
                <w:szCs w:val="24"/>
                <w:lang w:val="en-US"/>
              </w:rPr>
              <w:t xml:space="preserve">5.2.1 Provided the </w:t>
            </w:r>
            <w:r w:rsidRPr="005B4C37">
              <w:rPr>
                <w:rFonts w:asciiTheme="minorHAnsi" w:eastAsia="Calibri" w:hAnsiTheme="minorHAnsi" w:cs="Calibri"/>
                <w:color w:val="F79646" w:themeColor="accent6"/>
                <w:sz w:val="24"/>
                <w:szCs w:val="24"/>
                <w:lang w:val="en-US"/>
              </w:rPr>
              <w:t xml:space="preserve">Open Source contribution policy </w:t>
            </w:r>
            <w:r w:rsidRPr="00D2493E">
              <w:rPr>
                <w:rFonts w:asciiTheme="minorHAnsi" w:eastAsia="Calibri" w:hAnsiTheme="minorHAnsi" w:cs="Calibri"/>
                <w:sz w:val="24"/>
                <w:szCs w:val="24"/>
                <w:lang w:val="en-US"/>
              </w:rPr>
              <w:t xml:space="preserve">permits contributions, a documented procedure that governs </w:t>
            </w:r>
            <w:r w:rsidRPr="005B4C37">
              <w:rPr>
                <w:rFonts w:asciiTheme="minorHAnsi" w:eastAsia="Calibri" w:hAnsiTheme="minorHAnsi" w:cs="Calibri"/>
                <w:color w:val="F79646" w:themeColor="accent6"/>
                <w:sz w:val="24"/>
                <w:szCs w:val="24"/>
                <w:lang w:val="en-US"/>
              </w:rPr>
              <w:t>Open Source contributions</w:t>
            </w:r>
            <w:r w:rsidRPr="00D2493E">
              <w:rPr>
                <w:rFonts w:asciiTheme="minorHAnsi" w:eastAsia="Calibri" w:hAnsiTheme="minorHAnsi" w:cs="Calibri"/>
                <w:sz w:val="24"/>
                <w:szCs w:val="24"/>
                <w:lang w:val="en-US"/>
              </w:rPr>
              <w:t>.</w:t>
            </w:r>
          </w:p>
          <w:p w14:paraId="23FB7B31" w14:textId="77777777" w:rsidR="007F109A" w:rsidRDefault="007F109A" w:rsidP="00D2493E">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4AB9983C" w14:textId="77777777" w:rsidR="005B4C37" w:rsidRDefault="005B4C37" w:rsidP="00D2493E">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0571F2CB" w14:textId="5093A1F8" w:rsidR="00D2493E" w:rsidRPr="00D2493E" w:rsidRDefault="00D2493E" w:rsidP="00D2493E">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r w:rsidRPr="00D2493E">
              <w:rPr>
                <w:rFonts w:asciiTheme="minorHAnsi" w:eastAsia="Calibri" w:hAnsiTheme="minorHAnsi" w:cs="Calibri"/>
                <w:sz w:val="24"/>
                <w:szCs w:val="24"/>
                <w:lang w:val="en-US"/>
              </w:rPr>
              <w:t>Rationale:</w:t>
            </w:r>
          </w:p>
          <w:p w14:paraId="46B22682" w14:textId="7F7BF6F0" w:rsidR="00D2493E" w:rsidRPr="003731A2" w:rsidRDefault="00D2493E" w:rsidP="00D2493E">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r w:rsidRPr="00D2493E">
              <w:rPr>
                <w:rFonts w:asciiTheme="minorHAnsi" w:eastAsia="Calibri" w:hAnsiTheme="minorHAnsi" w:cs="Calibri"/>
                <w:sz w:val="24"/>
                <w:szCs w:val="24"/>
                <w:lang w:val="en-US"/>
              </w:rPr>
              <w:t xml:space="preserve">To ensure an organization has a documented process for how the organization publicly contributes </w:t>
            </w:r>
            <w:r w:rsidRPr="005B4C37">
              <w:rPr>
                <w:rFonts w:asciiTheme="minorHAnsi" w:eastAsia="Calibri" w:hAnsiTheme="minorHAnsi" w:cs="Calibri"/>
                <w:color w:val="F79646" w:themeColor="accent6"/>
                <w:sz w:val="24"/>
                <w:szCs w:val="24"/>
                <w:lang w:val="en-US"/>
              </w:rPr>
              <w:t>Open Source</w:t>
            </w:r>
            <w:r w:rsidRPr="00D2493E">
              <w:rPr>
                <w:rFonts w:asciiTheme="minorHAnsi" w:eastAsia="Calibri" w:hAnsiTheme="minorHAnsi" w:cs="Calibri"/>
                <w:sz w:val="24"/>
                <w:szCs w:val="24"/>
                <w:lang w:val="en-US"/>
              </w:rPr>
              <w:t>. A policy may exist such that contributions are not permitted at all. In that situation it is understood that no procedure may exist and this requirement would nevertheless be met.</w:t>
            </w:r>
          </w:p>
        </w:tc>
        <w:tc>
          <w:tcPr>
            <w:tcW w:w="3177" w:type="dxa"/>
            <w:shd w:val="clear" w:color="auto" w:fill="auto"/>
            <w:tcMar>
              <w:top w:w="100" w:type="dxa"/>
              <w:left w:w="100" w:type="dxa"/>
              <w:bottom w:w="100" w:type="dxa"/>
              <w:right w:w="100" w:type="dxa"/>
            </w:tcMar>
          </w:tcPr>
          <w:p w14:paraId="5F6DD29C" w14:textId="71B741B0" w:rsidR="003755F4" w:rsidRPr="005B4C37" w:rsidRDefault="003755F4"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5B4C37">
              <w:rPr>
                <w:rFonts w:asciiTheme="minorHAnsi" w:eastAsia="Calibri" w:hAnsiTheme="minorHAnsi" w:cs="Calibri"/>
                <w:color w:val="4F81BD" w:themeColor="accent1"/>
                <w:sz w:val="24"/>
                <w:szCs w:val="24"/>
              </w:rPr>
              <w:lastRenderedPageBreak/>
              <w:t xml:space="preserve">5.1 Es gibt eine schriftliche Richtlinie, die die Beiträge zu </w:t>
            </w:r>
            <w:r w:rsidR="005B4C37" w:rsidRPr="005B4C37">
              <w:rPr>
                <w:rFonts w:asciiTheme="minorHAnsi" w:eastAsia="Calibri" w:hAnsiTheme="minorHAnsi" w:cs="Calibri"/>
                <w:color w:val="4F81BD" w:themeColor="accent1"/>
                <w:sz w:val="24"/>
                <w:szCs w:val="24"/>
              </w:rPr>
              <w:t>Open-Source</w:t>
            </w:r>
            <w:r w:rsidRPr="005B4C37">
              <w:rPr>
                <w:rFonts w:asciiTheme="minorHAnsi" w:eastAsia="Calibri" w:hAnsiTheme="minorHAnsi" w:cs="Calibri"/>
                <w:color w:val="4F81BD" w:themeColor="accent1"/>
                <w:sz w:val="24"/>
                <w:szCs w:val="24"/>
              </w:rPr>
              <w:t>-Projekten durch die Organisation regelt. Die Richtlinie muss intern kommuniziert werden.</w:t>
            </w:r>
          </w:p>
          <w:p w14:paraId="13358CAE" w14:textId="77777777" w:rsidR="003755F4" w:rsidRPr="003731A2" w:rsidRDefault="003755F4"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0862B92B" w14:textId="77777777" w:rsidR="003755F4" w:rsidRPr="005B4C37" w:rsidRDefault="003755F4"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5B4C37">
              <w:rPr>
                <w:rFonts w:asciiTheme="minorHAnsi" w:eastAsia="Calibri" w:hAnsiTheme="minorHAnsi" w:cs="Calibri"/>
                <w:color w:val="4F81BD" w:themeColor="accent1"/>
                <w:sz w:val="24"/>
                <w:szCs w:val="24"/>
              </w:rPr>
              <w:t>Verifikationsmaterial:</w:t>
            </w:r>
          </w:p>
          <w:p w14:paraId="4E6664D0" w14:textId="165F1589" w:rsidR="003755F4" w:rsidRPr="005B4C37" w:rsidRDefault="003755F4"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5B4C37">
              <w:rPr>
                <w:rFonts w:asciiTheme="minorHAnsi" w:eastAsia="Calibri" w:hAnsiTheme="minorHAnsi" w:cs="Calibri"/>
                <w:color w:val="4F81BD" w:themeColor="accent1"/>
                <w:sz w:val="24"/>
                <w:szCs w:val="24"/>
              </w:rPr>
              <w:t xml:space="preserve">5.1.1 Eine dokumentierte Richtlinie für Beiträge zu </w:t>
            </w:r>
            <w:r w:rsidR="005B4C37" w:rsidRPr="005B4C37">
              <w:rPr>
                <w:rFonts w:asciiTheme="minorHAnsi" w:eastAsia="Calibri" w:hAnsiTheme="minorHAnsi" w:cs="Calibri"/>
                <w:color w:val="4F81BD" w:themeColor="accent1"/>
                <w:sz w:val="24"/>
                <w:szCs w:val="24"/>
              </w:rPr>
              <w:t>Open Source</w:t>
            </w:r>
            <w:r w:rsidRPr="005B4C37">
              <w:rPr>
                <w:rFonts w:asciiTheme="minorHAnsi" w:eastAsia="Calibri" w:hAnsiTheme="minorHAnsi" w:cs="Calibri"/>
                <w:color w:val="4F81BD" w:themeColor="accent1"/>
                <w:sz w:val="24"/>
                <w:szCs w:val="24"/>
              </w:rPr>
              <w:t>;</w:t>
            </w:r>
          </w:p>
          <w:p w14:paraId="49365043" w14:textId="77777777" w:rsidR="003755F4" w:rsidRPr="003731A2" w:rsidRDefault="003755F4"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43B1E5DE" w14:textId="614299A5" w:rsidR="003755F4" w:rsidRPr="005B4C37" w:rsidRDefault="003755F4"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5B4C37">
              <w:rPr>
                <w:rFonts w:asciiTheme="minorHAnsi" w:eastAsia="Calibri" w:hAnsiTheme="minorHAnsi" w:cs="Calibri"/>
                <w:color w:val="4F81BD" w:themeColor="accent1"/>
                <w:sz w:val="24"/>
                <w:szCs w:val="24"/>
              </w:rPr>
              <w:t xml:space="preserve">5.1.2 Ein dokumentiertes Verfahren, welches alle Software-Mitarbeiter auf die Existenz der Richtlinie für Beiträge zu </w:t>
            </w:r>
            <w:r w:rsidR="005B4C37" w:rsidRPr="005B4C37">
              <w:rPr>
                <w:rFonts w:asciiTheme="minorHAnsi" w:eastAsia="Calibri" w:hAnsiTheme="minorHAnsi" w:cs="Calibri"/>
                <w:color w:val="4F81BD" w:themeColor="accent1"/>
                <w:sz w:val="24"/>
                <w:szCs w:val="24"/>
              </w:rPr>
              <w:t>Open Source</w:t>
            </w:r>
            <w:r w:rsidRPr="005B4C37">
              <w:rPr>
                <w:rFonts w:asciiTheme="minorHAnsi" w:eastAsia="Calibri" w:hAnsiTheme="minorHAnsi" w:cs="Calibri"/>
                <w:color w:val="4F81BD" w:themeColor="accent1"/>
                <w:sz w:val="24"/>
                <w:szCs w:val="24"/>
              </w:rPr>
              <w:t xml:space="preserve"> aufmerksam macht (z. B. </w:t>
            </w:r>
            <w:proofErr w:type="gramStart"/>
            <w:r w:rsidRPr="005B4C37">
              <w:rPr>
                <w:rFonts w:asciiTheme="minorHAnsi" w:eastAsia="Calibri" w:hAnsiTheme="minorHAnsi" w:cs="Calibri"/>
                <w:color w:val="4F81BD" w:themeColor="accent1"/>
                <w:sz w:val="24"/>
                <w:szCs w:val="24"/>
              </w:rPr>
              <w:t>mittels Training</w:t>
            </w:r>
            <w:proofErr w:type="gramEnd"/>
            <w:r w:rsidRPr="005B4C37">
              <w:rPr>
                <w:rFonts w:asciiTheme="minorHAnsi" w:eastAsia="Calibri" w:hAnsiTheme="minorHAnsi" w:cs="Calibri"/>
                <w:color w:val="4F81BD" w:themeColor="accent1"/>
                <w:sz w:val="24"/>
                <w:szCs w:val="24"/>
              </w:rPr>
              <w:t>, ein internes Wiki oder andere praktische Kommunikationsmethode).</w:t>
            </w:r>
          </w:p>
          <w:p w14:paraId="1ACC5316" w14:textId="77777777" w:rsidR="003755F4" w:rsidRPr="003731A2" w:rsidRDefault="003755F4"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2B9C39E0" w14:textId="77777777" w:rsidR="003755F4" w:rsidRPr="001F3CEA" w:rsidRDefault="003755F4"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1F3CEA">
              <w:rPr>
                <w:rFonts w:asciiTheme="minorHAnsi" w:eastAsia="Calibri" w:hAnsiTheme="minorHAnsi" w:cs="Calibri"/>
                <w:color w:val="4F81BD" w:themeColor="accent1"/>
                <w:sz w:val="24"/>
                <w:szCs w:val="24"/>
              </w:rPr>
              <w:t>Begründung:</w:t>
            </w:r>
          </w:p>
          <w:p w14:paraId="236519C6" w14:textId="0744F08F" w:rsidR="003755F4" w:rsidRPr="001F3CEA" w:rsidRDefault="003755F4"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1F3CEA">
              <w:rPr>
                <w:rFonts w:asciiTheme="minorHAnsi" w:eastAsia="Calibri" w:hAnsiTheme="minorHAnsi" w:cs="Calibri"/>
                <w:color w:val="4F81BD" w:themeColor="accent1"/>
                <w:sz w:val="24"/>
                <w:szCs w:val="24"/>
              </w:rPr>
              <w:t xml:space="preserve">Es soll sichergestellt werden, dass die Organisation der Entwicklung einer Richtlinie für öffentliche Beiträge zu </w:t>
            </w:r>
            <w:r w:rsidR="005B4C37" w:rsidRPr="001F3CEA">
              <w:rPr>
                <w:rFonts w:asciiTheme="minorHAnsi" w:eastAsia="Calibri" w:hAnsiTheme="minorHAnsi" w:cs="Calibri"/>
                <w:color w:val="4F81BD" w:themeColor="accent1"/>
                <w:sz w:val="24"/>
                <w:szCs w:val="24"/>
              </w:rPr>
              <w:t>Open Source</w:t>
            </w:r>
            <w:r w:rsidRPr="001F3CEA">
              <w:rPr>
                <w:rFonts w:asciiTheme="minorHAnsi" w:eastAsia="Calibri" w:hAnsiTheme="minorHAnsi" w:cs="Calibri"/>
                <w:color w:val="4F81BD" w:themeColor="accent1"/>
                <w:sz w:val="24"/>
                <w:szCs w:val="24"/>
              </w:rPr>
              <w:t xml:space="preserve"> eine ausreichende Beachtung geschenkt hat. Die Richtlinie für Beiträge zu </w:t>
            </w:r>
            <w:r w:rsidR="005B4C37" w:rsidRPr="001F3CEA">
              <w:rPr>
                <w:rFonts w:asciiTheme="minorHAnsi" w:eastAsia="Calibri" w:hAnsiTheme="minorHAnsi" w:cs="Calibri"/>
                <w:color w:val="4F81BD" w:themeColor="accent1"/>
                <w:sz w:val="24"/>
                <w:szCs w:val="24"/>
              </w:rPr>
              <w:t>Open Source</w:t>
            </w:r>
            <w:r w:rsidRPr="001F3CEA">
              <w:rPr>
                <w:rFonts w:asciiTheme="minorHAnsi" w:eastAsia="Calibri" w:hAnsiTheme="minorHAnsi" w:cs="Calibri"/>
                <w:color w:val="4F81BD" w:themeColor="accent1"/>
                <w:sz w:val="24"/>
                <w:szCs w:val="24"/>
              </w:rPr>
              <w:t xml:space="preserve"> kann Teil einer übergreifenden </w:t>
            </w:r>
            <w:r w:rsidR="005B4C37" w:rsidRPr="001F3CEA">
              <w:rPr>
                <w:rFonts w:asciiTheme="minorHAnsi" w:eastAsia="Calibri" w:hAnsiTheme="minorHAnsi" w:cs="Calibri"/>
                <w:color w:val="4F81BD" w:themeColor="accent1"/>
                <w:sz w:val="24"/>
                <w:szCs w:val="24"/>
              </w:rPr>
              <w:t>Open-Source</w:t>
            </w:r>
            <w:r w:rsidRPr="001F3CEA">
              <w:rPr>
                <w:rFonts w:asciiTheme="minorHAnsi" w:eastAsia="Calibri" w:hAnsiTheme="minorHAnsi" w:cs="Calibri"/>
                <w:color w:val="4F81BD" w:themeColor="accent1"/>
                <w:sz w:val="24"/>
                <w:szCs w:val="24"/>
              </w:rPr>
              <w:t xml:space="preserve">-Richtlinie oder eine eigene separate Richtlinie sein. In dem Fall, dass Beiträge zu </w:t>
            </w:r>
            <w:r w:rsidR="005B4C37" w:rsidRPr="001F3CEA">
              <w:rPr>
                <w:rFonts w:asciiTheme="minorHAnsi" w:eastAsia="Calibri" w:hAnsiTheme="minorHAnsi" w:cs="Calibri"/>
                <w:color w:val="4F81BD" w:themeColor="accent1"/>
                <w:sz w:val="24"/>
                <w:szCs w:val="24"/>
              </w:rPr>
              <w:t>Open Source</w:t>
            </w:r>
            <w:r w:rsidRPr="001F3CEA">
              <w:rPr>
                <w:rFonts w:asciiTheme="minorHAnsi" w:eastAsia="Calibri" w:hAnsiTheme="minorHAnsi" w:cs="Calibri"/>
                <w:color w:val="4F81BD" w:themeColor="accent1"/>
                <w:sz w:val="24"/>
                <w:szCs w:val="24"/>
              </w:rPr>
              <w:t xml:space="preserve"> überhaupt nicht erlaubt sind, sollte es eine Richtlinie geben, die diese Haltung klarstellt.</w:t>
            </w:r>
          </w:p>
          <w:p w14:paraId="789A7AC5" w14:textId="77777777" w:rsidR="003755F4" w:rsidRPr="003731A2" w:rsidRDefault="003755F4"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5964E076" w14:textId="5A8A5A04" w:rsidR="003755F4" w:rsidRPr="005B4C37" w:rsidRDefault="003755F4"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5B4C37">
              <w:rPr>
                <w:rFonts w:asciiTheme="minorHAnsi" w:eastAsia="Calibri" w:hAnsiTheme="minorHAnsi" w:cs="Calibri"/>
                <w:color w:val="4F81BD" w:themeColor="accent1"/>
                <w:sz w:val="24"/>
                <w:szCs w:val="24"/>
              </w:rPr>
              <w:lastRenderedPageBreak/>
              <w:t xml:space="preserve">5.2 Wenn eine Organisation Beiträge zu </w:t>
            </w:r>
            <w:r w:rsidR="005B4C37" w:rsidRPr="005B4C37">
              <w:rPr>
                <w:rFonts w:asciiTheme="minorHAnsi" w:eastAsia="Calibri" w:hAnsiTheme="minorHAnsi" w:cs="Calibri"/>
                <w:color w:val="4F81BD" w:themeColor="accent1"/>
                <w:sz w:val="24"/>
                <w:szCs w:val="24"/>
              </w:rPr>
              <w:t>Open-Source</w:t>
            </w:r>
            <w:r w:rsidRPr="005B4C37">
              <w:rPr>
                <w:rFonts w:asciiTheme="minorHAnsi" w:eastAsia="Calibri" w:hAnsiTheme="minorHAnsi" w:cs="Calibri"/>
                <w:color w:val="4F81BD" w:themeColor="accent1"/>
                <w:sz w:val="24"/>
                <w:szCs w:val="24"/>
              </w:rPr>
              <w:t xml:space="preserve">-Projekten zulässt, muss ein Prozess existieren, der die in Abschnitt 5.1 skizzierte Richtlinie für Beiträge zu </w:t>
            </w:r>
            <w:r w:rsidR="005B4C37" w:rsidRPr="005B4C37">
              <w:rPr>
                <w:rFonts w:asciiTheme="minorHAnsi" w:eastAsia="Calibri" w:hAnsiTheme="minorHAnsi" w:cs="Calibri"/>
                <w:color w:val="4F81BD" w:themeColor="accent1"/>
                <w:sz w:val="24"/>
                <w:szCs w:val="24"/>
              </w:rPr>
              <w:t>Open Source</w:t>
            </w:r>
            <w:r w:rsidRPr="005B4C37">
              <w:rPr>
                <w:rFonts w:asciiTheme="minorHAnsi" w:eastAsia="Calibri" w:hAnsiTheme="minorHAnsi" w:cs="Calibri"/>
                <w:color w:val="4F81BD" w:themeColor="accent1"/>
                <w:sz w:val="24"/>
                <w:szCs w:val="24"/>
              </w:rPr>
              <w:t xml:space="preserve"> umsetzt.</w:t>
            </w:r>
          </w:p>
          <w:p w14:paraId="0E03E351" w14:textId="77777777" w:rsidR="003755F4" w:rsidRPr="005B4C37" w:rsidRDefault="003755F4"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p>
          <w:p w14:paraId="463442BD" w14:textId="77777777" w:rsidR="003755F4" w:rsidRPr="005B4C37" w:rsidRDefault="003755F4"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5B4C37">
              <w:rPr>
                <w:rFonts w:asciiTheme="minorHAnsi" w:eastAsia="Calibri" w:hAnsiTheme="minorHAnsi" w:cs="Calibri"/>
                <w:color w:val="4F81BD" w:themeColor="accent1"/>
                <w:sz w:val="24"/>
                <w:szCs w:val="24"/>
              </w:rPr>
              <w:t>Verifikationsmaterial:</w:t>
            </w:r>
          </w:p>
          <w:p w14:paraId="5DF11BDC" w14:textId="5D924CA8" w:rsidR="003755F4" w:rsidRPr="005B4C37" w:rsidRDefault="003755F4"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5B4C37">
              <w:rPr>
                <w:rFonts w:asciiTheme="minorHAnsi" w:eastAsia="Calibri" w:hAnsiTheme="minorHAnsi" w:cs="Calibri"/>
                <w:color w:val="4F81BD" w:themeColor="accent1"/>
                <w:sz w:val="24"/>
                <w:szCs w:val="24"/>
              </w:rPr>
              <w:t xml:space="preserve">5.2.1 Wenn die Richtlinie Beiträge zu </w:t>
            </w:r>
            <w:r w:rsidR="005B4C37" w:rsidRPr="005B4C37">
              <w:rPr>
                <w:rFonts w:asciiTheme="minorHAnsi" w:eastAsia="Calibri" w:hAnsiTheme="minorHAnsi" w:cs="Calibri"/>
                <w:color w:val="4F81BD" w:themeColor="accent1"/>
                <w:sz w:val="24"/>
                <w:szCs w:val="24"/>
              </w:rPr>
              <w:t>Open Source</w:t>
            </w:r>
            <w:r w:rsidRPr="005B4C37">
              <w:rPr>
                <w:rFonts w:asciiTheme="minorHAnsi" w:eastAsia="Calibri" w:hAnsiTheme="minorHAnsi" w:cs="Calibri"/>
                <w:color w:val="4F81BD" w:themeColor="accent1"/>
                <w:sz w:val="24"/>
                <w:szCs w:val="24"/>
              </w:rPr>
              <w:t xml:space="preserve"> zulässt, muss ein dokumentiertes Verfahren existieren, anhand dessen Beiträge zu </w:t>
            </w:r>
            <w:r w:rsidR="005B4C37" w:rsidRPr="005B4C37">
              <w:rPr>
                <w:rFonts w:asciiTheme="minorHAnsi" w:eastAsia="Calibri" w:hAnsiTheme="minorHAnsi" w:cs="Calibri"/>
                <w:color w:val="4F81BD" w:themeColor="accent1"/>
                <w:sz w:val="24"/>
                <w:szCs w:val="24"/>
              </w:rPr>
              <w:t>Open Source</w:t>
            </w:r>
            <w:r w:rsidRPr="005B4C37">
              <w:rPr>
                <w:rFonts w:asciiTheme="minorHAnsi" w:eastAsia="Calibri" w:hAnsiTheme="minorHAnsi" w:cs="Calibri"/>
                <w:color w:val="4F81BD" w:themeColor="accent1"/>
                <w:sz w:val="24"/>
                <w:szCs w:val="24"/>
              </w:rPr>
              <w:t xml:space="preserve"> erfolgen.</w:t>
            </w:r>
          </w:p>
          <w:p w14:paraId="05C6A08A" w14:textId="77777777" w:rsidR="003755F4" w:rsidRPr="003731A2" w:rsidRDefault="003755F4"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30098AE7" w14:textId="77777777" w:rsidR="003755F4" w:rsidRPr="005B4C37" w:rsidRDefault="003755F4"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5B4C37">
              <w:rPr>
                <w:rFonts w:asciiTheme="minorHAnsi" w:eastAsia="Calibri" w:hAnsiTheme="minorHAnsi" w:cs="Calibri"/>
                <w:color w:val="4F81BD" w:themeColor="accent1"/>
                <w:sz w:val="24"/>
                <w:szCs w:val="24"/>
              </w:rPr>
              <w:t>Begründung:</w:t>
            </w:r>
          </w:p>
          <w:p w14:paraId="79227F4E" w14:textId="0EB31262" w:rsidR="003755F4" w:rsidRPr="003731A2" w:rsidRDefault="003755F4"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r w:rsidRPr="005B4C37">
              <w:rPr>
                <w:rFonts w:asciiTheme="minorHAnsi" w:eastAsia="Calibri" w:hAnsiTheme="minorHAnsi" w:cs="Calibri"/>
                <w:color w:val="4F81BD" w:themeColor="accent1"/>
                <w:sz w:val="24"/>
                <w:szCs w:val="24"/>
              </w:rPr>
              <w:t xml:space="preserve">Es soll sichergestellt werden, dass eine Organisation einen dokumentierten Prozess hat, wie sie öffentlich zu </w:t>
            </w:r>
            <w:r w:rsidR="005B4C37" w:rsidRPr="005B4C37">
              <w:rPr>
                <w:rFonts w:asciiTheme="minorHAnsi" w:eastAsia="Calibri" w:hAnsiTheme="minorHAnsi" w:cs="Calibri"/>
                <w:color w:val="4F81BD" w:themeColor="accent1"/>
                <w:sz w:val="24"/>
                <w:szCs w:val="24"/>
              </w:rPr>
              <w:t>Open Source</w:t>
            </w:r>
            <w:r w:rsidRPr="005B4C37">
              <w:rPr>
                <w:rFonts w:asciiTheme="minorHAnsi" w:eastAsia="Calibri" w:hAnsiTheme="minorHAnsi" w:cs="Calibri"/>
                <w:color w:val="4F81BD" w:themeColor="accent1"/>
                <w:sz w:val="24"/>
                <w:szCs w:val="24"/>
              </w:rPr>
              <w:t xml:space="preserve"> beiträgt. Es kann eine Richtlinie dergestalt bestehen, dass Beiträge gar nicht gestattet sind. Aus dieser Situation folgt zwingend, dass kein Verfahren existieren kann und, dass diese Anforderung auch ohne Verfahren erfüllt werden würde.</w:t>
            </w:r>
          </w:p>
        </w:tc>
      </w:tr>
    </w:tbl>
    <w:p w14:paraId="70297CDD" w14:textId="77777777" w:rsidR="005B118C" w:rsidRPr="003731A2" w:rsidRDefault="005B118C" w:rsidP="003731A2">
      <w:pPr>
        <w:spacing w:line="240" w:lineRule="auto"/>
        <w:rPr>
          <w:rFonts w:asciiTheme="minorHAnsi" w:eastAsia="Calibri" w:hAnsiTheme="minorHAnsi" w:cs="Calibri"/>
          <w:sz w:val="24"/>
          <w:szCs w:val="24"/>
        </w:rPr>
      </w:pPr>
    </w:p>
    <w:p w14:paraId="02A814B0" w14:textId="77777777" w:rsidR="005B118C" w:rsidRPr="003731A2" w:rsidRDefault="00CD55CA" w:rsidP="003731A2">
      <w:pPr>
        <w:spacing w:line="240" w:lineRule="auto"/>
        <w:rPr>
          <w:rFonts w:asciiTheme="minorHAnsi" w:eastAsia="Calibri" w:hAnsiTheme="minorHAnsi" w:cs="Calibri"/>
          <w:sz w:val="24"/>
          <w:szCs w:val="24"/>
        </w:rPr>
      </w:pPr>
      <w:r w:rsidRPr="003731A2">
        <w:rPr>
          <w:rFonts w:asciiTheme="minorHAnsi" w:hAnsiTheme="minorHAnsi"/>
          <w:sz w:val="24"/>
          <w:szCs w:val="24"/>
        </w:rPr>
        <w:br w:type="page"/>
      </w:r>
    </w:p>
    <w:p w14:paraId="052E54B8" w14:textId="77777777" w:rsidR="005B118C" w:rsidRPr="003731A2" w:rsidRDefault="005B118C" w:rsidP="003731A2">
      <w:pPr>
        <w:spacing w:line="240" w:lineRule="auto"/>
        <w:rPr>
          <w:rFonts w:asciiTheme="minorHAnsi" w:eastAsia="Calibri" w:hAnsiTheme="minorHAnsi" w:cs="Calibri"/>
          <w:sz w:val="24"/>
          <w:szCs w:val="24"/>
        </w:rPr>
      </w:pPr>
    </w:p>
    <w:tbl>
      <w:tblPr>
        <w:tblStyle w:val="a6"/>
        <w:tblW w:w="95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76"/>
        <w:gridCol w:w="3176"/>
        <w:gridCol w:w="3177"/>
      </w:tblGrid>
      <w:tr w:rsidR="003755F4" w:rsidRPr="003731A2" w14:paraId="357495A8" w14:textId="77777777" w:rsidTr="007F109A">
        <w:tc>
          <w:tcPr>
            <w:tcW w:w="3176" w:type="dxa"/>
            <w:shd w:val="clear" w:color="auto" w:fill="auto"/>
            <w:tcMar>
              <w:top w:w="100" w:type="dxa"/>
              <w:left w:w="100" w:type="dxa"/>
              <w:bottom w:w="100" w:type="dxa"/>
              <w:right w:w="100" w:type="dxa"/>
            </w:tcMar>
          </w:tcPr>
          <w:p w14:paraId="5D74D3D6" w14:textId="77777777" w:rsidR="003755F4" w:rsidRPr="003731A2" w:rsidRDefault="003755F4" w:rsidP="003731A2">
            <w:pPr>
              <w:spacing w:line="240" w:lineRule="auto"/>
              <w:rPr>
                <w:rFonts w:asciiTheme="minorHAnsi" w:eastAsia="Calibri" w:hAnsiTheme="minorHAnsi" w:cs="Calibri"/>
                <w:color w:val="6D9EEB"/>
                <w:sz w:val="24"/>
                <w:szCs w:val="24"/>
                <w:lang w:val="en-US"/>
              </w:rPr>
            </w:pPr>
            <w:r w:rsidRPr="003731A2">
              <w:rPr>
                <w:rFonts w:asciiTheme="minorHAnsi" w:eastAsia="Calibri" w:hAnsiTheme="minorHAnsi" w:cs="Calibri"/>
                <w:color w:val="6D9EEB"/>
                <w:sz w:val="24"/>
                <w:szCs w:val="24"/>
                <w:lang w:val="en-US"/>
              </w:rPr>
              <w:t xml:space="preserve">Goal 6: Certify Adherence to </w:t>
            </w:r>
            <w:proofErr w:type="spellStart"/>
            <w:r w:rsidRPr="003731A2">
              <w:rPr>
                <w:rFonts w:asciiTheme="minorHAnsi" w:eastAsia="Calibri" w:hAnsiTheme="minorHAnsi" w:cs="Calibri"/>
                <w:color w:val="6D9EEB"/>
                <w:sz w:val="24"/>
                <w:szCs w:val="24"/>
                <w:lang w:val="en-US"/>
              </w:rPr>
              <w:t>OpenChain</w:t>
            </w:r>
            <w:proofErr w:type="spellEnd"/>
            <w:r w:rsidRPr="003731A2">
              <w:rPr>
                <w:rFonts w:asciiTheme="minorHAnsi" w:eastAsia="Calibri" w:hAnsiTheme="minorHAnsi" w:cs="Calibri"/>
                <w:color w:val="6D9EEB"/>
                <w:sz w:val="24"/>
                <w:szCs w:val="24"/>
                <w:lang w:val="en-US"/>
              </w:rPr>
              <w:t xml:space="preserve"> Requirements</w:t>
            </w:r>
          </w:p>
        </w:tc>
        <w:tc>
          <w:tcPr>
            <w:tcW w:w="3176" w:type="dxa"/>
          </w:tcPr>
          <w:p w14:paraId="2A751482" w14:textId="303CA34B" w:rsidR="003755F4" w:rsidRPr="003731A2" w:rsidRDefault="007F109A" w:rsidP="003731A2">
            <w:pPr>
              <w:pBdr>
                <w:top w:val="nil"/>
                <w:left w:val="nil"/>
                <w:bottom w:val="nil"/>
                <w:right w:val="nil"/>
                <w:between w:val="nil"/>
              </w:pBdr>
              <w:spacing w:line="240" w:lineRule="auto"/>
              <w:rPr>
                <w:rFonts w:asciiTheme="minorHAnsi" w:eastAsia="Calibri" w:hAnsiTheme="minorHAnsi" w:cs="Calibri"/>
                <w:color w:val="6D9EEB"/>
                <w:sz w:val="24"/>
                <w:szCs w:val="24"/>
                <w:lang w:val="en-US"/>
              </w:rPr>
            </w:pPr>
            <w:r w:rsidRPr="007F109A">
              <w:rPr>
                <w:rFonts w:asciiTheme="minorHAnsi" w:eastAsia="Calibri" w:hAnsiTheme="minorHAnsi" w:cs="Calibri"/>
                <w:color w:val="6D9EEB"/>
                <w:sz w:val="24"/>
                <w:szCs w:val="24"/>
                <w:lang w:val="en-US"/>
              </w:rPr>
              <w:t xml:space="preserve">Goal 6: Verify Adherence to </w:t>
            </w:r>
            <w:proofErr w:type="spellStart"/>
            <w:r w:rsidRPr="007F109A">
              <w:rPr>
                <w:rFonts w:asciiTheme="minorHAnsi" w:eastAsia="Calibri" w:hAnsiTheme="minorHAnsi" w:cs="Calibri"/>
                <w:color w:val="6D9EEB"/>
                <w:sz w:val="24"/>
                <w:szCs w:val="24"/>
                <w:lang w:val="en-US"/>
              </w:rPr>
              <w:t>OpenChain</w:t>
            </w:r>
            <w:proofErr w:type="spellEnd"/>
            <w:r w:rsidRPr="007F109A">
              <w:rPr>
                <w:rFonts w:asciiTheme="minorHAnsi" w:eastAsia="Calibri" w:hAnsiTheme="minorHAnsi" w:cs="Calibri"/>
                <w:color w:val="6D9EEB"/>
                <w:sz w:val="24"/>
                <w:szCs w:val="24"/>
                <w:lang w:val="en-US"/>
              </w:rPr>
              <w:t xml:space="preserve"> Requirements</w:t>
            </w:r>
          </w:p>
        </w:tc>
        <w:tc>
          <w:tcPr>
            <w:tcW w:w="3177" w:type="dxa"/>
            <w:shd w:val="clear" w:color="auto" w:fill="auto"/>
            <w:tcMar>
              <w:top w:w="100" w:type="dxa"/>
              <w:left w:w="100" w:type="dxa"/>
              <w:bottom w:w="100" w:type="dxa"/>
              <w:right w:w="100" w:type="dxa"/>
            </w:tcMar>
          </w:tcPr>
          <w:p w14:paraId="65EFA407" w14:textId="4FEF4D4B" w:rsidR="003755F4" w:rsidRPr="003731A2" w:rsidRDefault="003755F4" w:rsidP="003731A2">
            <w:pPr>
              <w:pBdr>
                <w:top w:val="nil"/>
                <w:left w:val="nil"/>
                <w:bottom w:val="nil"/>
                <w:right w:val="nil"/>
                <w:between w:val="nil"/>
              </w:pBdr>
              <w:spacing w:line="240" w:lineRule="auto"/>
              <w:rPr>
                <w:rFonts w:asciiTheme="minorHAnsi" w:eastAsia="Calibri" w:hAnsiTheme="minorHAnsi" w:cs="Calibri"/>
                <w:color w:val="6D9EEB"/>
                <w:sz w:val="24"/>
                <w:szCs w:val="24"/>
              </w:rPr>
            </w:pPr>
            <w:r w:rsidRPr="003731A2">
              <w:rPr>
                <w:rFonts w:asciiTheme="minorHAnsi" w:eastAsia="Calibri" w:hAnsiTheme="minorHAnsi" w:cs="Calibri"/>
                <w:color w:val="6D9EEB"/>
                <w:sz w:val="24"/>
                <w:szCs w:val="24"/>
              </w:rPr>
              <w:t xml:space="preserve">Ziel 6: Zertifizieren der </w:t>
            </w:r>
            <w:proofErr w:type="spellStart"/>
            <w:r w:rsidRPr="003731A2">
              <w:rPr>
                <w:rFonts w:asciiTheme="minorHAnsi" w:eastAsia="Calibri" w:hAnsiTheme="minorHAnsi" w:cs="Calibri"/>
                <w:color w:val="6D9EEB"/>
                <w:sz w:val="24"/>
                <w:szCs w:val="24"/>
              </w:rPr>
              <w:t>OpenChain</w:t>
            </w:r>
            <w:proofErr w:type="spellEnd"/>
            <w:r w:rsidRPr="003731A2">
              <w:rPr>
                <w:rFonts w:asciiTheme="minorHAnsi" w:eastAsia="Calibri" w:hAnsiTheme="minorHAnsi" w:cs="Calibri"/>
                <w:color w:val="6D9EEB"/>
                <w:sz w:val="24"/>
                <w:szCs w:val="24"/>
              </w:rPr>
              <w:t>-Anforderungen</w:t>
            </w:r>
          </w:p>
        </w:tc>
      </w:tr>
      <w:tr w:rsidR="003755F4" w:rsidRPr="003731A2" w14:paraId="1C4AF74E" w14:textId="77777777" w:rsidTr="007F109A">
        <w:tc>
          <w:tcPr>
            <w:tcW w:w="3176" w:type="dxa"/>
            <w:shd w:val="clear" w:color="auto" w:fill="auto"/>
            <w:tcMar>
              <w:top w:w="100" w:type="dxa"/>
              <w:left w:w="100" w:type="dxa"/>
              <w:bottom w:w="100" w:type="dxa"/>
              <w:right w:w="100" w:type="dxa"/>
            </w:tcMar>
          </w:tcPr>
          <w:p w14:paraId="549E2433" w14:textId="77777777" w:rsidR="003755F4" w:rsidRPr="003731A2" w:rsidRDefault="003755F4"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 xml:space="preserve">6.1 In order for an organization to be </w:t>
            </w:r>
            <w:proofErr w:type="spellStart"/>
            <w:r w:rsidRPr="003731A2">
              <w:rPr>
                <w:rFonts w:asciiTheme="minorHAnsi" w:eastAsia="Calibri" w:hAnsiTheme="minorHAnsi" w:cs="Calibri"/>
                <w:sz w:val="24"/>
                <w:szCs w:val="24"/>
                <w:lang w:val="en-US"/>
              </w:rPr>
              <w:t>OpenChain</w:t>
            </w:r>
            <w:proofErr w:type="spellEnd"/>
            <w:r w:rsidRPr="003731A2">
              <w:rPr>
                <w:rFonts w:asciiTheme="minorHAnsi" w:eastAsia="Calibri" w:hAnsiTheme="minorHAnsi" w:cs="Calibri"/>
                <w:sz w:val="24"/>
                <w:szCs w:val="24"/>
                <w:lang w:val="en-US"/>
              </w:rPr>
              <w:t xml:space="preserve"> Certified, it must affirm that it has a FOSS program that meets the criteria described in this </w:t>
            </w:r>
            <w:proofErr w:type="spellStart"/>
            <w:r w:rsidRPr="003731A2">
              <w:rPr>
                <w:rFonts w:asciiTheme="minorHAnsi" w:eastAsia="Calibri" w:hAnsiTheme="minorHAnsi" w:cs="Calibri"/>
                <w:sz w:val="24"/>
                <w:szCs w:val="24"/>
                <w:lang w:val="en-US"/>
              </w:rPr>
              <w:t>OpenChain</w:t>
            </w:r>
            <w:proofErr w:type="spellEnd"/>
            <w:r w:rsidRPr="003731A2">
              <w:rPr>
                <w:rFonts w:asciiTheme="minorHAnsi" w:eastAsia="Calibri" w:hAnsiTheme="minorHAnsi" w:cs="Calibri"/>
                <w:sz w:val="24"/>
                <w:szCs w:val="24"/>
                <w:lang w:val="en-US"/>
              </w:rPr>
              <w:t xml:space="preserve"> Specification version 1.2.</w:t>
            </w:r>
          </w:p>
          <w:p w14:paraId="51DF8E05" w14:textId="77777777" w:rsidR="003755F4" w:rsidRPr="003731A2" w:rsidRDefault="003755F4" w:rsidP="003731A2">
            <w:pPr>
              <w:spacing w:line="240" w:lineRule="auto"/>
              <w:rPr>
                <w:rFonts w:asciiTheme="minorHAnsi" w:eastAsia="Calibri" w:hAnsiTheme="minorHAnsi" w:cs="Calibri"/>
                <w:sz w:val="24"/>
                <w:szCs w:val="24"/>
                <w:lang w:val="en-US"/>
              </w:rPr>
            </w:pPr>
          </w:p>
          <w:p w14:paraId="08583953" w14:textId="4B1975DC" w:rsidR="003755F4" w:rsidRPr="003731A2" w:rsidRDefault="003755F4"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Verification Material(s):</w:t>
            </w:r>
          </w:p>
          <w:p w14:paraId="3B9BE105" w14:textId="77777777" w:rsidR="003755F4" w:rsidRPr="003731A2" w:rsidRDefault="003755F4"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 xml:space="preserve">6.1.1 An affirmation of the existence of a FOSS management program that meets all the requirements of this </w:t>
            </w:r>
            <w:proofErr w:type="spellStart"/>
            <w:r w:rsidRPr="003731A2">
              <w:rPr>
                <w:rFonts w:asciiTheme="minorHAnsi" w:eastAsia="Calibri" w:hAnsiTheme="minorHAnsi" w:cs="Calibri"/>
                <w:sz w:val="24"/>
                <w:szCs w:val="24"/>
                <w:lang w:val="en-US"/>
              </w:rPr>
              <w:t>OpenChain</w:t>
            </w:r>
            <w:proofErr w:type="spellEnd"/>
            <w:r w:rsidRPr="003731A2">
              <w:rPr>
                <w:rFonts w:asciiTheme="minorHAnsi" w:eastAsia="Calibri" w:hAnsiTheme="minorHAnsi" w:cs="Calibri"/>
                <w:sz w:val="24"/>
                <w:szCs w:val="24"/>
                <w:lang w:val="en-US"/>
              </w:rPr>
              <w:t xml:space="preserve"> Specification version 1.2.</w:t>
            </w:r>
          </w:p>
          <w:p w14:paraId="66145BAC" w14:textId="77777777" w:rsidR="003755F4" w:rsidRPr="003731A2" w:rsidRDefault="003755F4" w:rsidP="003731A2">
            <w:pPr>
              <w:spacing w:line="240" w:lineRule="auto"/>
              <w:rPr>
                <w:rFonts w:asciiTheme="minorHAnsi" w:eastAsia="Calibri" w:hAnsiTheme="minorHAnsi" w:cs="Calibri"/>
                <w:sz w:val="24"/>
                <w:szCs w:val="24"/>
                <w:lang w:val="en-US"/>
              </w:rPr>
            </w:pPr>
          </w:p>
          <w:p w14:paraId="4B8C5574" w14:textId="77468BF2" w:rsidR="003755F4" w:rsidRPr="003731A2" w:rsidRDefault="003755F4"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Rationale:</w:t>
            </w:r>
          </w:p>
          <w:p w14:paraId="61B72A77" w14:textId="77777777" w:rsidR="003755F4" w:rsidRPr="003731A2" w:rsidRDefault="003755F4"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 xml:space="preserve">To ensure that if an organization declares that it has a program that is </w:t>
            </w:r>
            <w:proofErr w:type="spellStart"/>
            <w:r w:rsidRPr="003731A2">
              <w:rPr>
                <w:rFonts w:asciiTheme="minorHAnsi" w:eastAsia="Calibri" w:hAnsiTheme="minorHAnsi" w:cs="Calibri"/>
                <w:sz w:val="24"/>
                <w:szCs w:val="24"/>
                <w:lang w:val="en-US"/>
              </w:rPr>
              <w:t>OpenChain</w:t>
            </w:r>
            <w:proofErr w:type="spellEnd"/>
            <w:r w:rsidRPr="003731A2">
              <w:rPr>
                <w:rFonts w:asciiTheme="minorHAnsi" w:eastAsia="Calibri" w:hAnsiTheme="minorHAnsi" w:cs="Calibri"/>
                <w:sz w:val="24"/>
                <w:szCs w:val="24"/>
                <w:lang w:val="en-US"/>
              </w:rPr>
              <w:t xml:space="preserve"> Conforming, that such program has met all the requirements of this specification. The mere meeting of a subset of these requirements would not be considered sufficient.</w:t>
            </w:r>
          </w:p>
          <w:p w14:paraId="4AE50394" w14:textId="77777777" w:rsidR="003755F4" w:rsidRPr="003731A2" w:rsidRDefault="003755F4" w:rsidP="003731A2">
            <w:pPr>
              <w:spacing w:line="240" w:lineRule="auto"/>
              <w:rPr>
                <w:rFonts w:asciiTheme="minorHAnsi" w:eastAsia="Calibri" w:hAnsiTheme="minorHAnsi" w:cs="Calibri"/>
                <w:sz w:val="24"/>
                <w:szCs w:val="24"/>
                <w:lang w:val="en-US"/>
              </w:rPr>
            </w:pPr>
          </w:p>
          <w:p w14:paraId="344E7EEF" w14:textId="77777777" w:rsidR="00821E12" w:rsidRDefault="00821E12" w:rsidP="003731A2">
            <w:pPr>
              <w:spacing w:line="240" w:lineRule="auto"/>
              <w:rPr>
                <w:rFonts w:asciiTheme="minorHAnsi" w:eastAsia="Calibri" w:hAnsiTheme="minorHAnsi" w:cs="Calibri"/>
                <w:sz w:val="24"/>
                <w:szCs w:val="24"/>
                <w:lang w:val="en-US"/>
              </w:rPr>
            </w:pPr>
          </w:p>
          <w:p w14:paraId="782DC3DD" w14:textId="77777777" w:rsidR="005B4C37" w:rsidRDefault="005B4C37" w:rsidP="003731A2">
            <w:pPr>
              <w:spacing w:line="240" w:lineRule="auto"/>
              <w:rPr>
                <w:rFonts w:asciiTheme="minorHAnsi" w:eastAsia="Calibri" w:hAnsiTheme="minorHAnsi" w:cs="Calibri"/>
                <w:sz w:val="24"/>
                <w:szCs w:val="24"/>
                <w:lang w:val="en-US"/>
              </w:rPr>
            </w:pPr>
          </w:p>
          <w:p w14:paraId="4EC71144" w14:textId="472F2F13" w:rsidR="003755F4" w:rsidRPr="003731A2" w:rsidRDefault="003755F4"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 xml:space="preserve">6.2 Conformance with this version of the specification will last 18 months from the date conformance validation was achieved. Conformance validation requirements can be found on the </w:t>
            </w:r>
            <w:proofErr w:type="spellStart"/>
            <w:r w:rsidRPr="003731A2">
              <w:rPr>
                <w:rFonts w:asciiTheme="minorHAnsi" w:eastAsia="Calibri" w:hAnsiTheme="minorHAnsi" w:cs="Calibri"/>
                <w:sz w:val="24"/>
                <w:szCs w:val="24"/>
                <w:lang w:val="en-US"/>
              </w:rPr>
              <w:t>OpenChain</w:t>
            </w:r>
            <w:proofErr w:type="spellEnd"/>
            <w:r w:rsidRPr="003731A2">
              <w:rPr>
                <w:rFonts w:asciiTheme="minorHAnsi" w:eastAsia="Calibri" w:hAnsiTheme="minorHAnsi" w:cs="Calibri"/>
                <w:sz w:val="24"/>
                <w:szCs w:val="24"/>
                <w:lang w:val="en-US"/>
              </w:rPr>
              <w:t xml:space="preserve"> project’s website.</w:t>
            </w:r>
          </w:p>
          <w:p w14:paraId="45EE4900" w14:textId="77777777" w:rsidR="003755F4" w:rsidRPr="003731A2" w:rsidRDefault="003755F4" w:rsidP="003731A2">
            <w:pPr>
              <w:spacing w:line="240" w:lineRule="auto"/>
              <w:rPr>
                <w:rFonts w:asciiTheme="minorHAnsi" w:eastAsia="Calibri" w:hAnsiTheme="minorHAnsi" w:cs="Calibri"/>
                <w:sz w:val="24"/>
                <w:szCs w:val="24"/>
                <w:lang w:val="en-US"/>
              </w:rPr>
            </w:pPr>
          </w:p>
          <w:p w14:paraId="61736309" w14:textId="77777777" w:rsidR="003755F4" w:rsidRPr="003731A2" w:rsidRDefault="003755F4" w:rsidP="003731A2">
            <w:pPr>
              <w:spacing w:line="240" w:lineRule="auto"/>
              <w:rPr>
                <w:rFonts w:asciiTheme="minorHAnsi" w:eastAsia="Calibri" w:hAnsiTheme="minorHAnsi" w:cs="Calibri"/>
                <w:sz w:val="24"/>
                <w:szCs w:val="24"/>
                <w:lang w:val="en-US"/>
              </w:rPr>
            </w:pPr>
          </w:p>
          <w:p w14:paraId="7C50B754" w14:textId="77777777" w:rsidR="007F109A" w:rsidRDefault="007F109A" w:rsidP="003731A2">
            <w:pPr>
              <w:spacing w:line="240" w:lineRule="auto"/>
              <w:rPr>
                <w:rFonts w:asciiTheme="minorHAnsi" w:eastAsia="Calibri" w:hAnsiTheme="minorHAnsi" w:cs="Calibri"/>
                <w:sz w:val="24"/>
                <w:szCs w:val="24"/>
                <w:lang w:val="en-US"/>
              </w:rPr>
            </w:pPr>
          </w:p>
          <w:p w14:paraId="7C2F8635" w14:textId="77777777" w:rsidR="007F109A" w:rsidRDefault="007F109A" w:rsidP="003731A2">
            <w:pPr>
              <w:spacing w:line="240" w:lineRule="auto"/>
              <w:rPr>
                <w:rFonts w:asciiTheme="minorHAnsi" w:eastAsia="Calibri" w:hAnsiTheme="minorHAnsi" w:cs="Calibri"/>
                <w:sz w:val="24"/>
                <w:szCs w:val="24"/>
                <w:lang w:val="en-US"/>
              </w:rPr>
            </w:pPr>
          </w:p>
          <w:p w14:paraId="22AB288A" w14:textId="3F961850" w:rsidR="003755F4" w:rsidRPr="003731A2" w:rsidRDefault="003755F4"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Verification Material(s):</w:t>
            </w:r>
          </w:p>
          <w:p w14:paraId="1B3EE890" w14:textId="2E85EEAF" w:rsidR="003755F4" w:rsidRPr="003731A2" w:rsidRDefault="003755F4"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lastRenderedPageBreak/>
              <w:t xml:space="preserve">6.2.1 The organization affirms that a FOSS compliance program exists that meets all the requirements of this </w:t>
            </w:r>
            <w:proofErr w:type="spellStart"/>
            <w:r w:rsidRPr="003731A2">
              <w:rPr>
                <w:rFonts w:asciiTheme="minorHAnsi" w:eastAsia="Calibri" w:hAnsiTheme="minorHAnsi" w:cs="Calibri"/>
                <w:sz w:val="24"/>
                <w:szCs w:val="24"/>
                <w:lang w:val="en-US"/>
              </w:rPr>
              <w:t>OpenChain</w:t>
            </w:r>
            <w:proofErr w:type="spellEnd"/>
            <w:r w:rsidRPr="003731A2">
              <w:rPr>
                <w:rFonts w:asciiTheme="minorHAnsi" w:eastAsia="Calibri" w:hAnsiTheme="minorHAnsi" w:cs="Calibri"/>
                <w:sz w:val="24"/>
                <w:szCs w:val="24"/>
                <w:lang w:val="en-US"/>
              </w:rPr>
              <w:t xml:space="preserve"> Specification version </w:t>
            </w:r>
            <w:r w:rsidR="007F109A">
              <w:rPr>
                <w:rFonts w:asciiTheme="minorHAnsi" w:eastAsia="Calibri" w:hAnsiTheme="minorHAnsi" w:cs="Calibri"/>
                <w:sz w:val="24"/>
                <w:szCs w:val="24"/>
                <w:highlight w:val="red"/>
                <w:lang w:val="en-US"/>
              </w:rPr>
              <w:t>1.</w:t>
            </w:r>
            <w:r w:rsidR="007F109A">
              <w:rPr>
                <w:rFonts w:asciiTheme="minorHAnsi" w:eastAsia="Calibri" w:hAnsiTheme="minorHAnsi" w:cs="Calibri"/>
                <w:sz w:val="24"/>
                <w:szCs w:val="24"/>
                <w:lang w:val="en-US"/>
              </w:rPr>
              <w:t>2</w:t>
            </w:r>
            <w:r w:rsidRPr="003731A2">
              <w:rPr>
                <w:rFonts w:asciiTheme="minorHAnsi" w:eastAsia="Calibri" w:hAnsiTheme="minorHAnsi" w:cs="Calibri"/>
                <w:sz w:val="24"/>
                <w:szCs w:val="24"/>
                <w:lang w:val="en-US"/>
              </w:rPr>
              <w:t xml:space="preserve"> within the past 18 months of achieving conformance validation.</w:t>
            </w:r>
          </w:p>
          <w:p w14:paraId="576C9927" w14:textId="77777777" w:rsidR="003755F4" w:rsidRPr="003731A2" w:rsidRDefault="003755F4" w:rsidP="003731A2">
            <w:pPr>
              <w:spacing w:line="240" w:lineRule="auto"/>
              <w:rPr>
                <w:rFonts w:asciiTheme="minorHAnsi" w:eastAsia="Calibri" w:hAnsiTheme="minorHAnsi" w:cs="Calibri"/>
                <w:sz w:val="24"/>
                <w:szCs w:val="24"/>
                <w:lang w:val="en-US"/>
              </w:rPr>
            </w:pPr>
          </w:p>
          <w:p w14:paraId="325148CF" w14:textId="77777777" w:rsidR="003755F4" w:rsidRPr="003731A2" w:rsidRDefault="003755F4"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Rationale:</w:t>
            </w:r>
          </w:p>
          <w:p w14:paraId="7363040A" w14:textId="77777777" w:rsidR="003755F4" w:rsidRPr="003731A2" w:rsidRDefault="003755F4"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It is important for the organization to remain current with the specification if that organization wants to assert conformance over time. This requirement ensures that the program’s supporting processes and controls do not erode if the conforming organization continues to assert conformance over time.</w:t>
            </w:r>
          </w:p>
          <w:p w14:paraId="389EE17A" w14:textId="77777777" w:rsidR="003755F4" w:rsidRPr="003731A2" w:rsidRDefault="003755F4" w:rsidP="003731A2">
            <w:pPr>
              <w:widowControl w:val="0"/>
              <w:spacing w:line="240" w:lineRule="auto"/>
              <w:rPr>
                <w:rFonts w:asciiTheme="minorHAnsi" w:eastAsia="Calibri" w:hAnsiTheme="minorHAnsi" w:cs="Calibri"/>
                <w:sz w:val="24"/>
                <w:szCs w:val="24"/>
                <w:lang w:val="en-US"/>
              </w:rPr>
            </w:pPr>
          </w:p>
        </w:tc>
        <w:tc>
          <w:tcPr>
            <w:tcW w:w="3176" w:type="dxa"/>
          </w:tcPr>
          <w:p w14:paraId="20832E66" w14:textId="77777777" w:rsidR="007F109A" w:rsidRPr="005B4C37" w:rsidRDefault="007F109A" w:rsidP="007F109A">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r w:rsidRPr="005B4C37">
              <w:rPr>
                <w:rFonts w:asciiTheme="minorHAnsi" w:eastAsia="Calibri" w:hAnsiTheme="minorHAnsi" w:cs="Calibri"/>
                <w:sz w:val="24"/>
                <w:szCs w:val="24"/>
                <w:lang w:val="en-US"/>
              </w:rPr>
              <w:lastRenderedPageBreak/>
              <w:t xml:space="preserve">6.1 In order for an organization </w:t>
            </w:r>
            <w:r w:rsidRPr="005B4C37">
              <w:rPr>
                <w:rFonts w:asciiTheme="minorHAnsi" w:eastAsia="Calibri" w:hAnsiTheme="minorHAnsi" w:cs="Calibri"/>
                <w:color w:val="F79646" w:themeColor="accent6"/>
                <w:sz w:val="24"/>
                <w:szCs w:val="24"/>
                <w:lang w:val="en-US"/>
              </w:rPr>
              <w:t xml:space="preserve">to have an </w:t>
            </w:r>
            <w:proofErr w:type="spellStart"/>
            <w:r w:rsidRPr="005B4C37">
              <w:rPr>
                <w:rFonts w:asciiTheme="minorHAnsi" w:eastAsia="Calibri" w:hAnsiTheme="minorHAnsi" w:cs="Calibri"/>
                <w:color w:val="F79646" w:themeColor="accent6"/>
                <w:sz w:val="24"/>
                <w:szCs w:val="24"/>
                <w:lang w:val="en-US"/>
              </w:rPr>
              <w:t>OpenChain</w:t>
            </w:r>
            <w:proofErr w:type="spellEnd"/>
            <w:r w:rsidRPr="005B4C37">
              <w:rPr>
                <w:rFonts w:asciiTheme="minorHAnsi" w:eastAsia="Calibri" w:hAnsiTheme="minorHAnsi" w:cs="Calibri"/>
                <w:color w:val="F79646" w:themeColor="accent6"/>
                <w:sz w:val="24"/>
                <w:szCs w:val="24"/>
                <w:lang w:val="en-US"/>
              </w:rPr>
              <w:t xml:space="preserve"> Conforming Program</w:t>
            </w:r>
            <w:r w:rsidRPr="005B4C37">
              <w:rPr>
                <w:rFonts w:asciiTheme="minorHAnsi" w:eastAsia="Calibri" w:hAnsiTheme="minorHAnsi" w:cs="Calibri"/>
                <w:sz w:val="24"/>
                <w:szCs w:val="24"/>
                <w:lang w:val="en-US"/>
              </w:rPr>
              <w:t xml:space="preserve">, it must affirm that the program that meets the criteria described in this </w:t>
            </w:r>
            <w:proofErr w:type="spellStart"/>
            <w:r w:rsidRPr="005B4C37">
              <w:rPr>
                <w:rFonts w:asciiTheme="minorHAnsi" w:eastAsia="Calibri" w:hAnsiTheme="minorHAnsi" w:cs="Calibri"/>
                <w:sz w:val="24"/>
                <w:szCs w:val="24"/>
                <w:lang w:val="en-US"/>
              </w:rPr>
              <w:t>OpenChain</w:t>
            </w:r>
            <w:proofErr w:type="spellEnd"/>
            <w:r w:rsidRPr="005B4C37">
              <w:rPr>
                <w:rFonts w:asciiTheme="minorHAnsi" w:eastAsia="Calibri" w:hAnsiTheme="minorHAnsi" w:cs="Calibri"/>
                <w:sz w:val="24"/>
                <w:szCs w:val="24"/>
                <w:lang w:val="en-US"/>
              </w:rPr>
              <w:t xml:space="preserve"> Specification version 1.3.</w:t>
            </w:r>
          </w:p>
          <w:p w14:paraId="536BB394" w14:textId="77777777" w:rsidR="007F109A" w:rsidRDefault="007F109A" w:rsidP="007F109A">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6397C39D" w14:textId="65D51ABE" w:rsidR="007F109A" w:rsidRPr="007F109A" w:rsidRDefault="007F109A" w:rsidP="007F109A">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r w:rsidRPr="007F109A">
              <w:rPr>
                <w:rFonts w:asciiTheme="minorHAnsi" w:eastAsia="Calibri" w:hAnsiTheme="minorHAnsi" w:cs="Calibri"/>
                <w:sz w:val="24"/>
                <w:szCs w:val="24"/>
                <w:lang w:val="en-US"/>
              </w:rPr>
              <w:t>Verification Material(s):</w:t>
            </w:r>
          </w:p>
          <w:p w14:paraId="50383F97" w14:textId="3727FE68" w:rsidR="007F109A" w:rsidRPr="007F109A" w:rsidRDefault="007F109A" w:rsidP="007F109A">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r w:rsidRPr="007F109A">
              <w:rPr>
                <w:rFonts w:asciiTheme="minorHAnsi" w:eastAsia="Calibri" w:hAnsiTheme="minorHAnsi" w:cs="Calibri"/>
                <w:sz w:val="24"/>
                <w:szCs w:val="24"/>
                <w:lang w:val="en-US"/>
              </w:rPr>
              <w:t xml:space="preserve">6.1.1 </w:t>
            </w:r>
            <w:r w:rsidRPr="00821E12">
              <w:rPr>
                <w:rFonts w:asciiTheme="minorHAnsi" w:eastAsia="Calibri" w:hAnsiTheme="minorHAnsi" w:cs="Calibri"/>
                <w:color w:val="F79646" w:themeColor="accent6"/>
                <w:sz w:val="24"/>
                <w:szCs w:val="24"/>
                <w:lang w:val="en-US"/>
              </w:rPr>
              <w:t xml:space="preserve">An affirmation of the existence of a program </w:t>
            </w:r>
            <w:r w:rsidRPr="007F109A">
              <w:rPr>
                <w:rFonts w:asciiTheme="minorHAnsi" w:eastAsia="Calibri" w:hAnsiTheme="minorHAnsi" w:cs="Calibri"/>
                <w:sz w:val="24"/>
                <w:szCs w:val="24"/>
                <w:lang w:val="en-US"/>
              </w:rPr>
              <w:t xml:space="preserve">that meets all the requirements of this </w:t>
            </w:r>
            <w:proofErr w:type="spellStart"/>
            <w:r w:rsidRPr="007F109A">
              <w:rPr>
                <w:rFonts w:asciiTheme="minorHAnsi" w:eastAsia="Calibri" w:hAnsiTheme="minorHAnsi" w:cs="Calibri"/>
                <w:sz w:val="24"/>
                <w:szCs w:val="24"/>
                <w:lang w:val="en-US"/>
              </w:rPr>
              <w:t>OpenChain</w:t>
            </w:r>
            <w:proofErr w:type="spellEnd"/>
            <w:r w:rsidRPr="007F109A">
              <w:rPr>
                <w:rFonts w:asciiTheme="minorHAnsi" w:eastAsia="Calibri" w:hAnsiTheme="minorHAnsi" w:cs="Calibri"/>
                <w:sz w:val="24"/>
                <w:szCs w:val="24"/>
                <w:lang w:val="en-US"/>
              </w:rPr>
              <w:t xml:space="preserve"> Specification version 1.3.</w:t>
            </w:r>
          </w:p>
          <w:p w14:paraId="01082728" w14:textId="77777777" w:rsidR="007F109A" w:rsidRDefault="007F109A" w:rsidP="007F109A">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2569BC69" w14:textId="77777777" w:rsidR="007F109A" w:rsidRDefault="007F109A" w:rsidP="007F109A">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18EC70BB" w14:textId="646DC1A6" w:rsidR="007F109A" w:rsidRPr="007F109A" w:rsidRDefault="007F109A" w:rsidP="007F109A">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r w:rsidRPr="007F109A">
              <w:rPr>
                <w:rFonts w:asciiTheme="minorHAnsi" w:eastAsia="Calibri" w:hAnsiTheme="minorHAnsi" w:cs="Calibri"/>
                <w:sz w:val="24"/>
                <w:szCs w:val="24"/>
                <w:lang w:val="en-US"/>
              </w:rPr>
              <w:t>Rationale:</w:t>
            </w:r>
          </w:p>
          <w:p w14:paraId="579E7D25" w14:textId="77777777" w:rsidR="003755F4" w:rsidRDefault="007F109A" w:rsidP="007F109A">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r w:rsidRPr="007F109A">
              <w:rPr>
                <w:rFonts w:asciiTheme="minorHAnsi" w:eastAsia="Calibri" w:hAnsiTheme="minorHAnsi" w:cs="Calibri"/>
                <w:sz w:val="24"/>
                <w:szCs w:val="24"/>
                <w:lang w:val="en-US"/>
              </w:rPr>
              <w:t xml:space="preserve">To ensure that if an organization declares that it has a program that is </w:t>
            </w:r>
            <w:proofErr w:type="spellStart"/>
            <w:r w:rsidRPr="007F109A">
              <w:rPr>
                <w:rFonts w:asciiTheme="minorHAnsi" w:eastAsia="Calibri" w:hAnsiTheme="minorHAnsi" w:cs="Calibri"/>
                <w:sz w:val="24"/>
                <w:szCs w:val="24"/>
                <w:lang w:val="en-US"/>
              </w:rPr>
              <w:t>OpenChain</w:t>
            </w:r>
            <w:proofErr w:type="spellEnd"/>
            <w:r w:rsidRPr="007F109A">
              <w:rPr>
                <w:rFonts w:asciiTheme="minorHAnsi" w:eastAsia="Calibri" w:hAnsiTheme="minorHAnsi" w:cs="Calibri"/>
                <w:sz w:val="24"/>
                <w:szCs w:val="24"/>
                <w:lang w:val="en-US"/>
              </w:rPr>
              <w:t xml:space="preserve"> Conforming, that such program has met all the requirements of this specification. The mere meeting of a subset of these requirements would not be considered sufficient.</w:t>
            </w:r>
          </w:p>
          <w:p w14:paraId="3C43F46A" w14:textId="77777777" w:rsidR="007F109A" w:rsidRDefault="007F109A" w:rsidP="007F109A">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3E7A1C39" w14:textId="77777777" w:rsidR="00821E12" w:rsidRDefault="00821E12" w:rsidP="007F109A">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47EF6CD6" w14:textId="77777777" w:rsidR="005B4C37" w:rsidRDefault="005B4C37" w:rsidP="007F109A">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7638CE66" w14:textId="7EEF9336" w:rsidR="007F109A" w:rsidRPr="007F109A" w:rsidRDefault="007F109A" w:rsidP="007F109A">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r w:rsidRPr="007F109A">
              <w:rPr>
                <w:rFonts w:asciiTheme="minorHAnsi" w:eastAsia="Calibri" w:hAnsiTheme="minorHAnsi" w:cs="Calibri"/>
                <w:sz w:val="24"/>
                <w:szCs w:val="24"/>
                <w:lang w:val="en-US"/>
              </w:rPr>
              <w:t xml:space="preserve">6.2 Conformance with this version of the specification will last 18 months from the date conformance validation was achieved. Conformance validation requirements can be found on the </w:t>
            </w:r>
            <w:proofErr w:type="spellStart"/>
            <w:r w:rsidRPr="007F109A">
              <w:rPr>
                <w:rFonts w:asciiTheme="minorHAnsi" w:eastAsia="Calibri" w:hAnsiTheme="minorHAnsi" w:cs="Calibri"/>
                <w:sz w:val="24"/>
                <w:szCs w:val="24"/>
                <w:lang w:val="en-US"/>
              </w:rPr>
              <w:t>OpenChain</w:t>
            </w:r>
            <w:proofErr w:type="spellEnd"/>
            <w:r w:rsidRPr="007F109A">
              <w:rPr>
                <w:rFonts w:asciiTheme="minorHAnsi" w:eastAsia="Calibri" w:hAnsiTheme="minorHAnsi" w:cs="Calibri"/>
                <w:sz w:val="24"/>
                <w:szCs w:val="24"/>
                <w:lang w:val="en-US"/>
              </w:rPr>
              <w:t xml:space="preserve"> project’s website.</w:t>
            </w:r>
          </w:p>
          <w:p w14:paraId="2D9B76EC" w14:textId="77777777" w:rsidR="007F109A" w:rsidRDefault="007F109A" w:rsidP="007F109A">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41F8E5D8" w14:textId="77777777" w:rsidR="007F109A" w:rsidRDefault="007F109A" w:rsidP="007F109A">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17F6FD06" w14:textId="77777777" w:rsidR="007F109A" w:rsidRDefault="007F109A" w:rsidP="007F109A">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606E199B" w14:textId="77777777" w:rsidR="007F109A" w:rsidRDefault="007F109A" w:rsidP="007F109A">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7C530DCC" w14:textId="79558221" w:rsidR="007F109A" w:rsidRPr="007F109A" w:rsidRDefault="007F109A" w:rsidP="007F109A">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r w:rsidRPr="007F109A">
              <w:rPr>
                <w:rFonts w:asciiTheme="minorHAnsi" w:eastAsia="Calibri" w:hAnsiTheme="minorHAnsi" w:cs="Calibri"/>
                <w:sz w:val="24"/>
                <w:szCs w:val="24"/>
                <w:lang w:val="en-US"/>
              </w:rPr>
              <w:t>Verification Material(s):</w:t>
            </w:r>
          </w:p>
          <w:p w14:paraId="194536EF" w14:textId="0895E656" w:rsidR="007F109A" w:rsidRPr="007F109A" w:rsidRDefault="007F109A" w:rsidP="007F109A">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r w:rsidRPr="007F109A">
              <w:rPr>
                <w:rFonts w:asciiTheme="minorHAnsi" w:eastAsia="Calibri" w:hAnsiTheme="minorHAnsi" w:cs="Calibri"/>
                <w:sz w:val="24"/>
                <w:szCs w:val="24"/>
                <w:lang w:val="en-US"/>
              </w:rPr>
              <w:lastRenderedPageBreak/>
              <w:t xml:space="preserve">6.2.1 </w:t>
            </w:r>
            <w:r w:rsidRPr="00821E12">
              <w:rPr>
                <w:rFonts w:asciiTheme="minorHAnsi" w:eastAsia="Calibri" w:hAnsiTheme="minorHAnsi" w:cs="Calibri"/>
                <w:color w:val="F79646" w:themeColor="accent6"/>
                <w:sz w:val="24"/>
                <w:szCs w:val="24"/>
                <w:lang w:val="en-US"/>
              </w:rPr>
              <w:t xml:space="preserve">The organization affirms the existence of a program </w:t>
            </w:r>
            <w:r w:rsidRPr="007F109A">
              <w:rPr>
                <w:rFonts w:asciiTheme="minorHAnsi" w:eastAsia="Calibri" w:hAnsiTheme="minorHAnsi" w:cs="Calibri"/>
                <w:sz w:val="24"/>
                <w:szCs w:val="24"/>
                <w:lang w:val="en-US"/>
              </w:rPr>
              <w:t xml:space="preserve">that meets all the requirements of this </w:t>
            </w:r>
            <w:proofErr w:type="spellStart"/>
            <w:r w:rsidRPr="007F109A">
              <w:rPr>
                <w:rFonts w:asciiTheme="minorHAnsi" w:eastAsia="Calibri" w:hAnsiTheme="minorHAnsi" w:cs="Calibri"/>
                <w:sz w:val="24"/>
                <w:szCs w:val="24"/>
                <w:lang w:val="en-US"/>
              </w:rPr>
              <w:t>OpenChain</w:t>
            </w:r>
            <w:proofErr w:type="spellEnd"/>
            <w:r w:rsidRPr="007F109A">
              <w:rPr>
                <w:rFonts w:asciiTheme="minorHAnsi" w:eastAsia="Calibri" w:hAnsiTheme="minorHAnsi" w:cs="Calibri"/>
                <w:sz w:val="24"/>
                <w:szCs w:val="24"/>
                <w:lang w:val="en-US"/>
              </w:rPr>
              <w:t xml:space="preserve"> Specification version 1.3 within the past 18 months of achieving conformance validation.</w:t>
            </w:r>
          </w:p>
          <w:p w14:paraId="4299341E" w14:textId="77777777" w:rsidR="007F109A" w:rsidRDefault="007F109A" w:rsidP="007F109A">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37225A17" w14:textId="77777777" w:rsidR="007F109A" w:rsidRDefault="007F109A" w:rsidP="007F109A">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0F5930FD" w14:textId="3BE6EB77" w:rsidR="007F109A" w:rsidRPr="007F109A" w:rsidRDefault="007F109A" w:rsidP="007F109A">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r w:rsidRPr="007F109A">
              <w:rPr>
                <w:rFonts w:asciiTheme="minorHAnsi" w:eastAsia="Calibri" w:hAnsiTheme="minorHAnsi" w:cs="Calibri"/>
                <w:sz w:val="24"/>
                <w:szCs w:val="24"/>
                <w:lang w:val="en-US"/>
              </w:rPr>
              <w:t>Rationale:</w:t>
            </w:r>
          </w:p>
          <w:p w14:paraId="7142D3B2" w14:textId="6BB91C4B" w:rsidR="007F109A" w:rsidRPr="003731A2" w:rsidRDefault="007F109A" w:rsidP="007F109A">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r w:rsidRPr="00821E12">
              <w:rPr>
                <w:rFonts w:asciiTheme="minorHAnsi" w:eastAsia="Calibri" w:hAnsiTheme="minorHAnsi" w:cs="Calibri"/>
                <w:color w:val="F79646" w:themeColor="accent6"/>
                <w:sz w:val="24"/>
                <w:szCs w:val="24"/>
                <w:lang w:val="en-US"/>
              </w:rPr>
              <w:t>It is important for the organization to remain current with the specification if that organization wants to assert program conformance over time. This requirement ensures that the program’s supporting processes and controls do not erode if an organization continues to assert program conformance over time.</w:t>
            </w:r>
          </w:p>
        </w:tc>
        <w:tc>
          <w:tcPr>
            <w:tcW w:w="3177" w:type="dxa"/>
            <w:shd w:val="clear" w:color="auto" w:fill="auto"/>
            <w:tcMar>
              <w:top w:w="100" w:type="dxa"/>
              <w:left w:w="100" w:type="dxa"/>
              <w:bottom w:w="100" w:type="dxa"/>
              <w:right w:w="100" w:type="dxa"/>
            </w:tcMar>
          </w:tcPr>
          <w:p w14:paraId="423CEA40" w14:textId="1CB10ADD" w:rsidR="003755F4" w:rsidRPr="000843D2" w:rsidRDefault="003755F4"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0843D2">
              <w:rPr>
                <w:rFonts w:asciiTheme="minorHAnsi" w:eastAsia="Calibri" w:hAnsiTheme="minorHAnsi" w:cs="Calibri"/>
                <w:color w:val="4F81BD" w:themeColor="accent1"/>
                <w:sz w:val="24"/>
                <w:szCs w:val="24"/>
              </w:rPr>
              <w:lastRenderedPageBreak/>
              <w:t xml:space="preserve">6.1 Damit eine Organisation </w:t>
            </w:r>
            <w:r w:rsidR="000843D2" w:rsidRPr="000843D2">
              <w:rPr>
                <w:rFonts w:asciiTheme="minorHAnsi" w:eastAsia="Calibri" w:hAnsiTheme="minorHAnsi" w:cs="Calibri"/>
                <w:color w:val="4F81BD" w:themeColor="accent1"/>
                <w:sz w:val="24"/>
                <w:szCs w:val="24"/>
              </w:rPr>
              <w:t xml:space="preserve">ein </w:t>
            </w:r>
            <w:proofErr w:type="spellStart"/>
            <w:r w:rsidRPr="000843D2">
              <w:rPr>
                <w:rFonts w:asciiTheme="minorHAnsi" w:eastAsia="Calibri" w:hAnsiTheme="minorHAnsi" w:cs="Calibri"/>
                <w:color w:val="4F81BD" w:themeColor="accent1"/>
                <w:sz w:val="24"/>
                <w:szCs w:val="24"/>
              </w:rPr>
              <w:t>OpenChain</w:t>
            </w:r>
            <w:proofErr w:type="spellEnd"/>
            <w:r w:rsidR="000843D2" w:rsidRPr="000843D2">
              <w:rPr>
                <w:rFonts w:asciiTheme="minorHAnsi" w:eastAsia="Calibri" w:hAnsiTheme="minorHAnsi" w:cs="Calibri"/>
                <w:color w:val="4F81BD" w:themeColor="accent1"/>
                <w:sz w:val="24"/>
                <w:szCs w:val="24"/>
              </w:rPr>
              <w:t>-konformes Programm vorweisen</w:t>
            </w:r>
            <w:r w:rsidRPr="000843D2">
              <w:rPr>
                <w:rFonts w:asciiTheme="minorHAnsi" w:eastAsia="Calibri" w:hAnsiTheme="minorHAnsi" w:cs="Calibri"/>
                <w:color w:val="4F81BD" w:themeColor="accent1"/>
                <w:sz w:val="24"/>
                <w:szCs w:val="24"/>
              </w:rPr>
              <w:t xml:space="preserve"> kann, muss sie bestätigen, dass </w:t>
            </w:r>
            <w:r w:rsidR="000843D2" w:rsidRPr="000843D2">
              <w:rPr>
                <w:rFonts w:asciiTheme="minorHAnsi" w:eastAsia="Calibri" w:hAnsiTheme="minorHAnsi" w:cs="Calibri"/>
                <w:color w:val="4F81BD" w:themeColor="accent1"/>
                <w:sz w:val="24"/>
                <w:szCs w:val="24"/>
              </w:rPr>
              <w:t>ihr Programm</w:t>
            </w:r>
            <w:r w:rsidRPr="000843D2">
              <w:rPr>
                <w:rFonts w:asciiTheme="minorHAnsi" w:eastAsia="Calibri" w:hAnsiTheme="minorHAnsi" w:cs="Calibri"/>
                <w:color w:val="4F81BD" w:themeColor="accent1"/>
                <w:sz w:val="24"/>
                <w:szCs w:val="24"/>
              </w:rPr>
              <w:t xml:space="preserve"> die in dieser </w:t>
            </w:r>
            <w:proofErr w:type="spellStart"/>
            <w:r w:rsidRPr="000843D2">
              <w:rPr>
                <w:rFonts w:asciiTheme="minorHAnsi" w:eastAsia="Calibri" w:hAnsiTheme="minorHAnsi" w:cs="Calibri"/>
                <w:color w:val="4F81BD" w:themeColor="accent1"/>
                <w:sz w:val="24"/>
                <w:szCs w:val="24"/>
              </w:rPr>
              <w:t>Ope</w:t>
            </w:r>
            <w:r w:rsidR="000843D2" w:rsidRPr="000843D2">
              <w:rPr>
                <w:rFonts w:asciiTheme="minorHAnsi" w:eastAsia="Calibri" w:hAnsiTheme="minorHAnsi" w:cs="Calibri"/>
                <w:color w:val="4F81BD" w:themeColor="accent1"/>
                <w:sz w:val="24"/>
                <w:szCs w:val="24"/>
              </w:rPr>
              <w:t>nChain</w:t>
            </w:r>
            <w:proofErr w:type="spellEnd"/>
            <w:r w:rsidR="000843D2" w:rsidRPr="000843D2">
              <w:rPr>
                <w:rFonts w:asciiTheme="minorHAnsi" w:eastAsia="Calibri" w:hAnsiTheme="minorHAnsi" w:cs="Calibri"/>
                <w:color w:val="4F81BD" w:themeColor="accent1"/>
                <w:sz w:val="24"/>
                <w:szCs w:val="24"/>
              </w:rPr>
              <w:t>-Spezifikation Version 1.3</w:t>
            </w:r>
            <w:r w:rsidRPr="000843D2">
              <w:rPr>
                <w:rFonts w:asciiTheme="minorHAnsi" w:eastAsia="Calibri" w:hAnsiTheme="minorHAnsi" w:cs="Calibri"/>
                <w:color w:val="4F81BD" w:themeColor="accent1"/>
                <w:sz w:val="24"/>
                <w:szCs w:val="24"/>
              </w:rPr>
              <w:t xml:space="preserve"> beschriebenen Kriterien erfüllt.</w:t>
            </w:r>
          </w:p>
          <w:p w14:paraId="35F3666D" w14:textId="77777777" w:rsidR="003755F4" w:rsidRPr="003731A2" w:rsidRDefault="003755F4"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55AD40E2" w14:textId="77777777" w:rsidR="003755F4" w:rsidRPr="00821E12" w:rsidRDefault="003755F4"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821E12">
              <w:rPr>
                <w:rFonts w:asciiTheme="minorHAnsi" w:eastAsia="Calibri" w:hAnsiTheme="minorHAnsi" w:cs="Calibri"/>
                <w:color w:val="4F81BD" w:themeColor="accent1"/>
                <w:sz w:val="24"/>
                <w:szCs w:val="24"/>
              </w:rPr>
              <w:t>Verifikationsmaterial:</w:t>
            </w:r>
          </w:p>
          <w:p w14:paraId="729EFD68" w14:textId="6E81A7D9" w:rsidR="003755F4" w:rsidRPr="00821E12" w:rsidRDefault="003755F4"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821E12">
              <w:rPr>
                <w:rFonts w:asciiTheme="minorHAnsi" w:eastAsia="Calibri" w:hAnsiTheme="minorHAnsi" w:cs="Calibri"/>
                <w:color w:val="4F81BD" w:themeColor="accent1"/>
                <w:sz w:val="24"/>
                <w:szCs w:val="24"/>
              </w:rPr>
              <w:t xml:space="preserve">6.1.1 Die Bestätigung des Vorhandenseins eines Programms, welches alle Anforderungen dieser </w:t>
            </w:r>
            <w:proofErr w:type="spellStart"/>
            <w:r w:rsidRPr="00821E12">
              <w:rPr>
                <w:rFonts w:asciiTheme="minorHAnsi" w:eastAsia="Calibri" w:hAnsiTheme="minorHAnsi" w:cs="Calibri"/>
                <w:color w:val="4F81BD" w:themeColor="accent1"/>
                <w:sz w:val="24"/>
                <w:szCs w:val="24"/>
              </w:rPr>
              <w:t>Ope</w:t>
            </w:r>
            <w:r w:rsidR="00821E12" w:rsidRPr="00821E12">
              <w:rPr>
                <w:rFonts w:asciiTheme="minorHAnsi" w:eastAsia="Calibri" w:hAnsiTheme="minorHAnsi" w:cs="Calibri"/>
                <w:color w:val="4F81BD" w:themeColor="accent1"/>
                <w:sz w:val="24"/>
                <w:szCs w:val="24"/>
              </w:rPr>
              <w:t>nChain</w:t>
            </w:r>
            <w:proofErr w:type="spellEnd"/>
            <w:r w:rsidR="00821E12" w:rsidRPr="00821E12">
              <w:rPr>
                <w:rFonts w:asciiTheme="minorHAnsi" w:eastAsia="Calibri" w:hAnsiTheme="minorHAnsi" w:cs="Calibri"/>
                <w:color w:val="4F81BD" w:themeColor="accent1"/>
                <w:sz w:val="24"/>
                <w:szCs w:val="24"/>
              </w:rPr>
              <w:t xml:space="preserve"> Spezifikation Version 1.3</w:t>
            </w:r>
            <w:r w:rsidRPr="00821E12">
              <w:rPr>
                <w:rFonts w:asciiTheme="minorHAnsi" w:eastAsia="Calibri" w:hAnsiTheme="minorHAnsi" w:cs="Calibri"/>
                <w:color w:val="4F81BD" w:themeColor="accent1"/>
                <w:sz w:val="24"/>
                <w:szCs w:val="24"/>
              </w:rPr>
              <w:t xml:space="preserve"> erfüllt.</w:t>
            </w:r>
          </w:p>
          <w:p w14:paraId="586C80C8" w14:textId="77777777" w:rsidR="003755F4" w:rsidRPr="003731A2" w:rsidRDefault="003755F4"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55955830" w14:textId="77777777" w:rsidR="003755F4" w:rsidRPr="00821E12" w:rsidRDefault="003755F4"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821E12">
              <w:rPr>
                <w:rFonts w:asciiTheme="minorHAnsi" w:eastAsia="Calibri" w:hAnsiTheme="minorHAnsi" w:cs="Calibri"/>
                <w:color w:val="4F81BD" w:themeColor="accent1"/>
                <w:sz w:val="24"/>
                <w:szCs w:val="24"/>
              </w:rPr>
              <w:t>Begründung:</w:t>
            </w:r>
          </w:p>
          <w:p w14:paraId="5D6519FA" w14:textId="5E52ED5C" w:rsidR="003755F4" w:rsidRPr="00821E12" w:rsidRDefault="003755F4"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821E12">
              <w:rPr>
                <w:rFonts w:asciiTheme="minorHAnsi" w:eastAsia="Calibri" w:hAnsiTheme="minorHAnsi" w:cs="Calibri"/>
                <w:color w:val="4F81BD" w:themeColor="accent1"/>
                <w:sz w:val="24"/>
                <w:szCs w:val="24"/>
              </w:rPr>
              <w:t xml:space="preserve">Es soll sichergestellt werden, dass ein </w:t>
            </w:r>
            <w:r w:rsidR="005B4C37">
              <w:rPr>
                <w:rFonts w:asciiTheme="minorHAnsi" w:eastAsia="Calibri" w:hAnsiTheme="minorHAnsi" w:cs="Calibri"/>
                <w:color w:val="4F81BD" w:themeColor="accent1"/>
                <w:sz w:val="24"/>
                <w:szCs w:val="24"/>
              </w:rPr>
              <w:t>Open-Source</w:t>
            </w:r>
            <w:r w:rsidRPr="00821E12">
              <w:rPr>
                <w:rFonts w:asciiTheme="minorHAnsi" w:eastAsia="Calibri" w:hAnsiTheme="minorHAnsi" w:cs="Calibri"/>
                <w:color w:val="4F81BD" w:themeColor="accent1"/>
                <w:sz w:val="24"/>
                <w:szCs w:val="24"/>
              </w:rPr>
              <w:t xml:space="preserve">-Programm alle Anforderungen dieser Spezifikation erfüllt, wenn eine Organisation angibt, </w:t>
            </w:r>
            <w:r w:rsidR="001F3CEA">
              <w:rPr>
                <w:rFonts w:asciiTheme="minorHAnsi" w:eastAsia="Calibri" w:hAnsiTheme="minorHAnsi" w:cs="Calibri"/>
                <w:color w:val="4F81BD" w:themeColor="accent1"/>
                <w:sz w:val="24"/>
                <w:szCs w:val="24"/>
              </w:rPr>
              <w:t xml:space="preserve">dass </w:t>
            </w:r>
            <w:r w:rsidRPr="00821E12">
              <w:rPr>
                <w:rFonts w:asciiTheme="minorHAnsi" w:eastAsia="Calibri" w:hAnsiTheme="minorHAnsi" w:cs="Calibri"/>
                <w:color w:val="4F81BD" w:themeColor="accent1"/>
                <w:sz w:val="24"/>
                <w:szCs w:val="24"/>
              </w:rPr>
              <w:t xml:space="preserve">ihr Programm </w:t>
            </w:r>
            <w:proofErr w:type="spellStart"/>
            <w:r w:rsidRPr="00821E12">
              <w:rPr>
                <w:rFonts w:asciiTheme="minorHAnsi" w:eastAsia="Calibri" w:hAnsiTheme="minorHAnsi" w:cs="Calibri"/>
                <w:color w:val="4F81BD" w:themeColor="accent1"/>
                <w:sz w:val="24"/>
                <w:szCs w:val="24"/>
              </w:rPr>
              <w:t>OpenChain</w:t>
            </w:r>
            <w:proofErr w:type="spellEnd"/>
            <w:r w:rsidR="001F3CEA">
              <w:rPr>
                <w:rFonts w:asciiTheme="minorHAnsi" w:eastAsia="Calibri" w:hAnsiTheme="minorHAnsi" w:cs="Calibri"/>
                <w:color w:val="4F81BD" w:themeColor="accent1"/>
                <w:sz w:val="24"/>
                <w:szCs w:val="24"/>
              </w:rPr>
              <w:t>-konform sei</w:t>
            </w:r>
            <w:r w:rsidRPr="00821E12">
              <w:rPr>
                <w:rFonts w:asciiTheme="minorHAnsi" w:eastAsia="Calibri" w:hAnsiTheme="minorHAnsi" w:cs="Calibri"/>
                <w:color w:val="4F81BD" w:themeColor="accent1"/>
                <w:sz w:val="24"/>
                <w:szCs w:val="24"/>
              </w:rPr>
              <w:t>. Lediglich Teile der Anforderungen zu erfüllen, wird nicht als ausreichend angesehen werden.</w:t>
            </w:r>
          </w:p>
          <w:p w14:paraId="17DFDF7E" w14:textId="77777777" w:rsidR="003755F4" w:rsidRPr="003731A2" w:rsidRDefault="003755F4"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028DB16E" w14:textId="77777777" w:rsidR="003755F4" w:rsidRPr="00821E12" w:rsidRDefault="003755F4"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821E12">
              <w:rPr>
                <w:rFonts w:asciiTheme="minorHAnsi" w:eastAsia="Calibri" w:hAnsiTheme="minorHAnsi" w:cs="Calibri"/>
                <w:color w:val="4F81BD" w:themeColor="accent1"/>
                <w:sz w:val="24"/>
                <w:szCs w:val="24"/>
              </w:rPr>
              <w:t xml:space="preserve">6.2 Die Übereinstimmung mit dieser Version der Spezifikation ist ab dem Datum der Validierung der Konformität für 18 Monate gültig. Die Anforderungen der Validierung der Konformität finden Sie auf der Website des </w:t>
            </w:r>
            <w:proofErr w:type="spellStart"/>
            <w:r w:rsidRPr="00821E12">
              <w:rPr>
                <w:rFonts w:asciiTheme="minorHAnsi" w:eastAsia="Calibri" w:hAnsiTheme="minorHAnsi" w:cs="Calibri"/>
                <w:color w:val="4F81BD" w:themeColor="accent1"/>
                <w:sz w:val="24"/>
                <w:szCs w:val="24"/>
              </w:rPr>
              <w:t>OpenChain</w:t>
            </w:r>
            <w:proofErr w:type="spellEnd"/>
            <w:r w:rsidRPr="00821E12">
              <w:rPr>
                <w:rFonts w:asciiTheme="minorHAnsi" w:eastAsia="Calibri" w:hAnsiTheme="minorHAnsi" w:cs="Calibri"/>
                <w:color w:val="4F81BD" w:themeColor="accent1"/>
                <w:sz w:val="24"/>
                <w:szCs w:val="24"/>
              </w:rPr>
              <w:t>-Projekts.</w:t>
            </w:r>
          </w:p>
          <w:p w14:paraId="10DC7579" w14:textId="77777777" w:rsidR="003755F4" w:rsidRPr="00821E12" w:rsidRDefault="003755F4"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p>
          <w:p w14:paraId="74935263" w14:textId="77777777" w:rsidR="003755F4" w:rsidRPr="00821E12" w:rsidRDefault="003755F4"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821E12">
              <w:rPr>
                <w:rFonts w:asciiTheme="minorHAnsi" w:eastAsia="Calibri" w:hAnsiTheme="minorHAnsi" w:cs="Calibri"/>
                <w:color w:val="4F81BD" w:themeColor="accent1"/>
                <w:sz w:val="24"/>
                <w:szCs w:val="24"/>
              </w:rPr>
              <w:t>Verifikationsmaterial:</w:t>
            </w:r>
          </w:p>
          <w:p w14:paraId="52CC8FFB" w14:textId="44DEEEC5" w:rsidR="003755F4" w:rsidRPr="00821E12" w:rsidRDefault="003755F4"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821E12">
              <w:rPr>
                <w:rFonts w:asciiTheme="minorHAnsi" w:eastAsia="Calibri" w:hAnsiTheme="minorHAnsi" w:cs="Calibri"/>
                <w:color w:val="4F81BD" w:themeColor="accent1"/>
                <w:sz w:val="24"/>
                <w:szCs w:val="24"/>
              </w:rPr>
              <w:t xml:space="preserve">6.2.1 Die Organisation </w:t>
            </w:r>
            <w:r w:rsidRPr="00821E12">
              <w:rPr>
                <w:rFonts w:asciiTheme="minorHAnsi" w:eastAsia="Calibri" w:hAnsiTheme="minorHAnsi" w:cs="Calibri"/>
                <w:color w:val="4F81BD" w:themeColor="accent1"/>
                <w:sz w:val="24"/>
                <w:szCs w:val="24"/>
              </w:rPr>
              <w:lastRenderedPageBreak/>
              <w:t xml:space="preserve">bestätigt, dass ein </w:t>
            </w:r>
            <w:r w:rsidR="005B4C37">
              <w:rPr>
                <w:rFonts w:asciiTheme="minorHAnsi" w:eastAsia="Calibri" w:hAnsiTheme="minorHAnsi" w:cs="Calibri"/>
                <w:color w:val="4F81BD" w:themeColor="accent1"/>
                <w:sz w:val="24"/>
                <w:szCs w:val="24"/>
              </w:rPr>
              <w:t>Open-Source</w:t>
            </w:r>
            <w:r w:rsidRPr="00821E12">
              <w:rPr>
                <w:rFonts w:asciiTheme="minorHAnsi" w:eastAsia="Calibri" w:hAnsiTheme="minorHAnsi" w:cs="Calibri"/>
                <w:color w:val="4F81BD" w:themeColor="accent1"/>
                <w:sz w:val="24"/>
                <w:szCs w:val="24"/>
              </w:rPr>
              <w:t xml:space="preserve">-Compliance-Programm existiert, das alle Anforderungen dieser </w:t>
            </w:r>
            <w:proofErr w:type="spellStart"/>
            <w:r w:rsidRPr="00821E12">
              <w:rPr>
                <w:rFonts w:asciiTheme="minorHAnsi" w:eastAsia="Calibri" w:hAnsiTheme="minorHAnsi" w:cs="Calibri"/>
                <w:color w:val="4F81BD" w:themeColor="accent1"/>
                <w:sz w:val="24"/>
                <w:szCs w:val="24"/>
              </w:rPr>
              <w:t>Ope</w:t>
            </w:r>
            <w:r w:rsidR="007F109A" w:rsidRPr="00821E12">
              <w:rPr>
                <w:rFonts w:asciiTheme="minorHAnsi" w:eastAsia="Calibri" w:hAnsiTheme="minorHAnsi" w:cs="Calibri"/>
                <w:color w:val="4F81BD" w:themeColor="accent1"/>
                <w:sz w:val="24"/>
                <w:szCs w:val="24"/>
              </w:rPr>
              <w:t>nChain</w:t>
            </w:r>
            <w:proofErr w:type="spellEnd"/>
            <w:r w:rsidR="007F109A" w:rsidRPr="00821E12">
              <w:rPr>
                <w:rFonts w:asciiTheme="minorHAnsi" w:eastAsia="Calibri" w:hAnsiTheme="minorHAnsi" w:cs="Calibri"/>
                <w:color w:val="4F81BD" w:themeColor="accent1"/>
                <w:sz w:val="24"/>
                <w:szCs w:val="24"/>
              </w:rPr>
              <w:t xml:space="preserve"> Spezifikation Version 1.3</w:t>
            </w:r>
            <w:r w:rsidRPr="00821E12">
              <w:rPr>
                <w:rFonts w:asciiTheme="minorHAnsi" w:eastAsia="Calibri" w:hAnsiTheme="minorHAnsi" w:cs="Calibri"/>
                <w:color w:val="4F81BD" w:themeColor="accent1"/>
                <w:sz w:val="24"/>
                <w:szCs w:val="24"/>
              </w:rPr>
              <w:t xml:space="preserve"> während der vergangenen 18 Monate seit Erreichen der </w:t>
            </w:r>
            <w:r w:rsidR="00821E12" w:rsidRPr="00821E12">
              <w:rPr>
                <w:rFonts w:asciiTheme="minorHAnsi" w:eastAsia="Calibri" w:hAnsiTheme="minorHAnsi" w:cs="Calibri"/>
                <w:color w:val="4F81BD" w:themeColor="accent1"/>
                <w:sz w:val="24"/>
                <w:szCs w:val="24"/>
              </w:rPr>
              <w:t>Konformitäts-</w:t>
            </w:r>
            <w:r w:rsidRPr="00821E12">
              <w:rPr>
                <w:rFonts w:asciiTheme="minorHAnsi" w:eastAsia="Calibri" w:hAnsiTheme="minorHAnsi" w:cs="Calibri"/>
                <w:color w:val="4F81BD" w:themeColor="accent1"/>
                <w:sz w:val="24"/>
                <w:szCs w:val="24"/>
              </w:rPr>
              <w:t>Validierung erfüllt.</w:t>
            </w:r>
          </w:p>
          <w:p w14:paraId="0CBC7F4E" w14:textId="77777777" w:rsidR="003755F4" w:rsidRPr="003731A2" w:rsidRDefault="003755F4"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366C9520" w14:textId="77777777" w:rsidR="003755F4" w:rsidRPr="00821E12" w:rsidRDefault="003755F4"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821E12">
              <w:rPr>
                <w:rFonts w:asciiTheme="minorHAnsi" w:eastAsia="Calibri" w:hAnsiTheme="minorHAnsi" w:cs="Calibri"/>
                <w:color w:val="4F81BD" w:themeColor="accent1"/>
                <w:sz w:val="24"/>
                <w:szCs w:val="24"/>
              </w:rPr>
              <w:t>Begründung:</w:t>
            </w:r>
          </w:p>
          <w:p w14:paraId="7EA1B288" w14:textId="35F9943D" w:rsidR="003755F4" w:rsidRPr="003731A2" w:rsidRDefault="003755F4"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r w:rsidRPr="00821E12">
              <w:rPr>
                <w:rFonts w:asciiTheme="minorHAnsi" w:eastAsia="Calibri" w:hAnsiTheme="minorHAnsi" w:cs="Calibri"/>
                <w:color w:val="4F81BD" w:themeColor="accent1"/>
                <w:sz w:val="24"/>
                <w:szCs w:val="24"/>
              </w:rPr>
              <w:t xml:space="preserve">Es ist wichtig, dass die Organisation auf einem aktuellen Stand bezüglich der Spezifikation bleibt, wenn sie als Organisation die </w:t>
            </w:r>
            <w:r w:rsidR="00821E12" w:rsidRPr="00821E12">
              <w:rPr>
                <w:rFonts w:asciiTheme="minorHAnsi" w:eastAsia="Calibri" w:hAnsiTheme="minorHAnsi" w:cs="Calibri"/>
                <w:color w:val="4F81BD" w:themeColor="accent1"/>
                <w:sz w:val="24"/>
                <w:szCs w:val="24"/>
              </w:rPr>
              <w:t>Programmk</w:t>
            </w:r>
            <w:r w:rsidRPr="00821E12">
              <w:rPr>
                <w:rFonts w:asciiTheme="minorHAnsi" w:eastAsia="Calibri" w:hAnsiTheme="minorHAnsi" w:cs="Calibri"/>
                <w:color w:val="4F81BD" w:themeColor="accent1"/>
                <w:sz w:val="24"/>
                <w:szCs w:val="24"/>
              </w:rPr>
              <w:t xml:space="preserve">onformität auf Dauer behaupten will. Diese Anforderung stellt sicher, dass die die Konformität unterstützenden Prozesse und Kontrollen des Programms nicht abgeschwächt werden, wenn </w:t>
            </w:r>
            <w:r w:rsidR="00821E12" w:rsidRPr="00821E12">
              <w:rPr>
                <w:rFonts w:asciiTheme="minorHAnsi" w:eastAsia="Calibri" w:hAnsiTheme="minorHAnsi" w:cs="Calibri"/>
                <w:color w:val="4F81BD" w:themeColor="accent1"/>
                <w:sz w:val="24"/>
                <w:szCs w:val="24"/>
              </w:rPr>
              <w:t>eine</w:t>
            </w:r>
            <w:r w:rsidRPr="00821E12">
              <w:rPr>
                <w:rFonts w:asciiTheme="minorHAnsi" w:eastAsia="Calibri" w:hAnsiTheme="minorHAnsi" w:cs="Calibri"/>
                <w:color w:val="4F81BD" w:themeColor="accent1"/>
                <w:sz w:val="24"/>
                <w:szCs w:val="24"/>
              </w:rPr>
              <w:t xml:space="preserve"> Organisation ihre Konformität auf Dauer behaupten möchte.</w:t>
            </w:r>
          </w:p>
        </w:tc>
      </w:tr>
    </w:tbl>
    <w:p w14:paraId="15CDEDBC" w14:textId="77777777" w:rsidR="007F109A" w:rsidRDefault="007F109A">
      <w:r>
        <w:lastRenderedPageBreak/>
        <w:br w:type="page"/>
      </w:r>
    </w:p>
    <w:tbl>
      <w:tblPr>
        <w:tblStyle w:val="a7"/>
        <w:tblW w:w="95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76"/>
        <w:gridCol w:w="3176"/>
        <w:gridCol w:w="3177"/>
      </w:tblGrid>
      <w:tr w:rsidR="003755F4" w:rsidRPr="003731A2" w14:paraId="68816EB3" w14:textId="77777777" w:rsidTr="007F109A">
        <w:tc>
          <w:tcPr>
            <w:tcW w:w="3176" w:type="dxa"/>
            <w:shd w:val="clear" w:color="auto" w:fill="auto"/>
            <w:tcMar>
              <w:top w:w="100" w:type="dxa"/>
              <w:left w:w="100" w:type="dxa"/>
              <w:bottom w:w="100" w:type="dxa"/>
              <w:right w:w="100" w:type="dxa"/>
            </w:tcMar>
          </w:tcPr>
          <w:p w14:paraId="02FE3465" w14:textId="00E2BF34" w:rsidR="003755F4" w:rsidRPr="003731A2" w:rsidRDefault="003755F4" w:rsidP="003731A2">
            <w:pPr>
              <w:pBdr>
                <w:top w:val="nil"/>
                <w:left w:val="nil"/>
                <w:bottom w:val="nil"/>
                <w:right w:val="nil"/>
                <w:between w:val="nil"/>
              </w:pBdr>
              <w:spacing w:line="240" w:lineRule="auto"/>
              <w:rPr>
                <w:rFonts w:asciiTheme="minorHAnsi" w:eastAsia="Calibri" w:hAnsiTheme="minorHAnsi" w:cs="Calibri"/>
                <w:color w:val="6D9EEB"/>
                <w:sz w:val="24"/>
                <w:szCs w:val="24"/>
              </w:rPr>
            </w:pPr>
            <w:r w:rsidRPr="003731A2">
              <w:rPr>
                <w:rFonts w:asciiTheme="minorHAnsi" w:eastAsia="Calibri" w:hAnsiTheme="minorHAnsi" w:cs="Calibri"/>
                <w:color w:val="6D9EEB"/>
                <w:sz w:val="24"/>
                <w:szCs w:val="24"/>
              </w:rPr>
              <w:lastRenderedPageBreak/>
              <w:t xml:space="preserve">Appendix I: Language </w:t>
            </w:r>
            <w:proofErr w:type="spellStart"/>
            <w:r w:rsidRPr="003731A2">
              <w:rPr>
                <w:rFonts w:asciiTheme="minorHAnsi" w:eastAsia="Calibri" w:hAnsiTheme="minorHAnsi" w:cs="Calibri"/>
                <w:color w:val="6D9EEB"/>
                <w:sz w:val="24"/>
                <w:szCs w:val="24"/>
              </w:rPr>
              <w:t>Translations</w:t>
            </w:r>
            <w:proofErr w:type="spellEnd"/>
          </w:p>
        </w:tc>
        <w:tc>
          <w:tcPr>
            <w:tcW w:w="3176" w:type="dxa"/>
          </w:tcPr>
          <w:p w14:paraId="4CEC3FB3" w14:textId="43D6743D" w:rsidR="003755F4" w:rsidRPr="003731A2" w:rsidRDefault="007F109A" w:rsidP="003731A2">
            <w:pPr>
              <w:pBdr>
                <w:top w:val="nil"/>
                <w:left w:val="nil"/>
                <w:bottom w:val="nil"/>
                <w:right w:val="nil"/>
                <w:between w:val="nil"/>
              </w:pBdr>
              <w:spacing w:line="240" w:lineRule="auto"/>
              <w:rPr>
                <w:rFonts w:asciiTheme="minorHAnsi" w:eastAsia="Calibri" w:hAnsiTheme="minorHAnsi" w:cs="Calibri"/>
                <w:color w:val="6D9EEB"/>
                <w:sz w:val="24"/>
                <w:szCs w:val="24"/>
              </w:rPr>
            </w:pPr>
            <w:r w:rsidRPr="007F109A">
              <w:rPr>
                <w:rFonts w:asciiTheme="minorHAnsi" w:eastAsia="Calibri" w:hAnsiTheme="minorHAnsi" w:cs="Calibri"/>
                <w:color w:val="6D9EEB"/>
                <w:sz w:val="24"/>
                <w:szCs w:val="24"/>
              </w:rPr>
              <w:t xml:space="preserve">Appendix I: Language </w:t>
            </w:r>
            <w:proofErr w:type="spellStart"/>
            <w:r w:rsidRPr="007F109A">
              <w:rPr>
                <w:rFonts w:asciiTheme="minorHAnsi" w:eastAsia="Calibri" w:hAnsiTheme="minorHAnsi" w:cs="Calibri"/>
                <w:color w:val="6D9EEB"/>
                <w:sz w:val="24"/>
                <w:szCs w:val="24"/>
              </w:rPr>
              <w:t>Translations</w:t>
            </w:r>
            <w:proofErr w:type="spellEnd"/>
          </w:p>
        </w:tc>
        <w:tc>
          <w:tcPr>
            <w:tcW w:w="3177" w:type="dxa"/>
            <w:shd w:val="clear" w:color="auto" w:fill="auto"/>
            <w:tcMar>
              <w:top w:w="100" w:type="dxa"/>
              <w:left w:w="100" w:type="dxa"/>
              <w:bottom w:w="100" w:type="dxa"/>
              <w:right w:w="100" w:type="dxa"/>
            </w:tcMar>
          </w:tcPr>
          <w:p w14:paraId="6D2CBDFC" w14:textId="566A73E0" w:rsidR="003755F4" w:rsidRPr="003731A2" w:rsidRDefault="003755F4" w:rsidP="003731A2">
            <w:pPr>
              <w:pBdr>
                <w:top w:val="nil"/>
                <w:left w:val="nil"/>
                <w:bottom w:val="nil"/>
                <w:right w:val="nil"/>
                <w:between w:val="nil"/>
              </w:pBdr>
              <w:spacing w:line="240" w:lineRule="auto"/>
              <w:rPr>
                <w:rFonts w:asciiTheme="minorHAnsi" w:eastAsia="Calibri" w:hAnsiTheme="minorHAnsi" w:cs="Calibri"/>
                <w:color w:val="6D9EEB"/>
                <w:sz w:val="24"/>
                <w:szCs w:val="24"/>
              </w:rPr>
            </w:pPr>
            <w:r w:rsidRPr="003731A2">
              <w:rPr>
                <w:rFonts w:asciiTheme="minorHAnsi" w:eastAsia="Calibri" w:hAnsiTheme="minorHAnsi" w:cs="Calibri"/>
                <w:color w:val="6D9EEB"/>
                <w:sz w:val="24"/>
                <w:szCs w:val="24"/>
              </w:rPr>
              <w:t>Anhang I: Sprachübersetzungen</w:t>
            </w:r>
          </w:p>
        </w:tc>
      </w:tr>
      <w:tr w:rsidR="003755F4" w:rsidRPr="003731A2" w14:paraId="341B7D0F" w14:textId="77777777" w:rsidTr="007F109A">
        <w:tc>
          <w:tcPr>
            <w:tcW w:w="3176" w:type="dxa"/>
            <w:shd w:val="clear" w:color="auto" w:fill="auto"/>
            <w:tcMar>
              <w:top w:w="100" w:type="dxa"/>
              <w:left w:w="100" w:type="dxa"/>
              <w:bottom w:w="100" w:type="dxa"/>
              <w:right w:w="100" w:type="dxa"/>
            </w:tcMar>
          </w:tcPr>
          <w:p w14:paraId="4880A710" w14:textId="77777777" w:rsidR="003755F4" w:rsidRPr="003731A2" w:rsidRDefault="003755F4"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 xml:space="preserve">To facilitate global adoption, we welcome efforts to translate the specification into multiple languages. Because </w:t>
            </w:r>
            <w:proofErr w:type="spellStart"/>
            <w:r w:rsidRPr="003731A2">
              <w:rPr>
                <w:rFonts w:asciiTheme="minorHAnsi" w:eastAsia="Calibri" w:hAnsiTheme="minorHAnsi" w:cs="Calibri"/>
                <w:sz w:val="24"/>
                <w:szCs w:val="24"/>
                <w:lang w:val="en-US"/>
              </w:rPr>
              <w:t>OpenChain</w:t>
            </w:r>
            <w:proofErr w:type="spellEnd"/>
            <w:r w:rsidRPr="003731A2">
              <w:rPr>
                <w:rFonts w:asciiTheme="minorHAnsi" w:eastAsia="Calibri" w:hAnsiTheme="minorHAnsi" w:cs="Calibri"/>
                <w:sz w:val="24"/>
                <w:szCs w:val="24"/>
                <w:lang w:val="en-US"/>
              </w:rPr>
              <w:t xml:space="preserve"> functions as an open source project, translations are driven by those willing to contribute their time and expertise to perform translations under the terms of the CC-BY 4.0 license and the project’s translation policy. The details of the policy and available translations can be found on the </w:t>
            </w:r>
            <w:proofErr w:type="spellStart"/>
            <w:r w:rsidRPr="003731A2">
              <w:rPr>
                <w:rFonts w:asciiTheme="minorHAnsi" w:eastAsia="Calibri" w:hAnsiTheme="minorHAnsi" w:cs="Calibri"/>
                <w:sz w:val="24"/>
                <w:szCs w:val="24"/>
                <w:lang w:val="en-US"/>
              </w:rPr>
              <w:t>OpenChain</w:t>
            </w:r>
            <w:proofErr w:type="spellEnd"/>
            <w:r w:rsidRPr="003731A2">
              <w:rPr>
                <w:rFonts w:asciiTheme="minorHAnsi" w:eastAsia="Calibri" w:hAnsiTheme="minorHAnsi" w:cs="Calibri"/>
                <w:sz w:val="24"/>
                <w:szCs w:val="24"/>
                <w:lang w:val="en-US"/>
              </w:rPr>
              <w:t xml:space="preserve"> project specification webpage.</w:t>
            </w:r>
          </w:p>
        </w:tc>
        <w:tc>
          <w:tcPr>
            <w:tcW w:w="3176" w:type="dxa"/>
          </w:tcPr>
          <w:p w14:paraId="2FE60961" w14:textId="02613125" w:rsidR="003755F4" w:rsidRPr="003731A2" w:rsidRDefault="007F109A"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r w:rsidRPr="007F109A">
              <w:rPr>
                <w:rFonts w:asciiTheme="minorHAnsi" w:eastAsia="Calibri" w:hAnsiTheme="minorHAnsi" w:cs="Calibri"/>
                <w:sz w:val="24"/>
                <w:szCs w:val="24"/>
                <w:lang w:val="en-US"/>
              </w:rPr>
              <w:t>To facilitate global adoption</w:t>
            </w:r>
            <w:r>
              <w:rPr>
                <w:rFonts w:asciiTheme="minorHAnsi" w:eastAsia="Calibri" w:hAnsiTheme="minorHAnsi" w:cs="Calibri"/>
                <w:sz w:val="24"/>
                <w:szCs w:val="24"/>
                <w:lang w:val="en-US"/>
              </w:rPr>
              <w:t>,</w:t>
            </w:r>
            <w:r w:rsidRPr="007F109A">
              <w:rPr>
                <w:rFonts w:asciiTheme="minorHAnsi" w:eastAsia="Calibri" w:hAnsiTheme="minorHAnsi" w:cs="Calibri"/>
                <w:sz w:val="24"/>
                <w:szCs w:val="24"/>
                <w:lang w:val="en-US"/>
              </w:rPr>
              <w:t xml:space="preserve"> we welcome efforts to translate the specification into multiple languages. Because </w:t>
            </w:r>
            <w:proofErr w:type="spellStart"/>
            <w:r w:rsidRPr="007F109A">
              <w:rPr>
                <w:rFonts w:asciiTheme="minorHAnsi" w:eastAsia="Calibri" w:hAnsiTheme="minorHAnsi" w:cs="Calibri"/>
                <w:sz w:val="24"/>
                <w:szCs w:val="24"/>
                <w:lang w:val="en-US"/>
              </w:rPr>
              <w:t>OpenChain</w:t>
            </w:r>
            <w:proofErr w:type="spellEnd"/>
            <w:r w:rsidRPr="007F109A">
              <w:rPr>
                <w:rFonts w:asciiTheme="minorHAnsi" w:eastAsia="Calibri" w:hAnsiTheme="minorHAnsi" w:cs="Calibri"/>
                <w:sz w:val="24"/>
                <w:szCs w:val="24"/>
                <w:lang w:val="en-US"/>
              </w:rPr>
              <w:t xml:space="preserve"> functions as an open source project</w:t>
            </w:r>
            <w:r>
              <w:rPr>
                <w:rFonts w:asciiTheme="minorHAnsi" w:eastAsia="Calibri" w:hAnsiTheme="minorHAnsi" w:cs="Calibri"/>
                <w:sz w:val="24"/>
                <w:szCs w:val="24"/>
                <w:lang w:val="en-US"/>
              </w:rPr>
              <w:t>,</w:t>
            </w:r>
            <w:r w:rsidRPr="007F109A">
              <w:rPr>
                <w:rFonts w:asciiTheme="minorHAnsi" w:eastAsia="Calibri" w:hAnsiTheme="minorHAnsi" w:cs="Calibri"/>
                <w:sz w:val="24"/>
                <w:szCs w:val="24"/>
                <w:lang w:val="en-US"/>
              </w:rPr>
              <w:t xml:space="preserve"> translations are driven by those willing to contribute their time and expertise to perform translations under the terms of the CC-BY 4.0 license and the project’s translation policy. The details of the policy and available translations can be found on the </w:t>
            </w:r>
            <w:proofErr w:type="spellStart"/>
            <w:r w:rsidRPr="007F109A">
              <w:rPr>
                <w:rFonts w:asciiTheme="minorHAnsi" w:eastAsia="Calibri" w:hAnsiTheme="minorHAnsi" w:cs="Calibri"/>
                <w:sz w:val="24"/>
                <w:szCs w:val="24"/>
                <w:lang w:val="en-US"/>
              </w:rPr>
              <w:t>OpenChain</w:t>
            </w:r>
            <w:proofErr w:type="spellEnd"/>
            <w:r w:rsidRPr="007F109A">
              <w:rPr>
                <w:rFonts w:asciiTheme="minorHAnsi" w:eastAsia="Calibri" w:hAnsiTheme="minorHAnsi" w:cs="Calibri"/>
                <w:sz w:val="24"/>
                <w:szCs w:val="24"/>
                <w:lang w:val="en-US"/>
              </w:rPr>
              <w:t xml:space="preserve"> project specification webpage.</w:t>
            </w:r>
          </w:p>
        </w:tc>
        <w:tc>
          <w:tcPr>
            <w:tcW w:w="3177" w:type="dxa"/>
            <w:shd w:val="clear" w:color="auto" w:fill="auto"/>
            <w:tcMar>
              <w:top w:w="100" w:type="dxa"/>
              <w:left w:w="100" w:type="dxa"/>
              <w:bottom w:w="100" w:type="dxa"/>
              <w:right w:w="100" w:type="dxa"/>
            </w:tcMar>
          </w:tcPr>
          <w:p w14:paraId="0A95E915" w14:textId="1E54A260" w:rsidR="003755F4" w:rsidRPr="003731A2" w:rsidRDefault="003755F4"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r w:rsidRPr="005B4C37">
              <w:rPr>
                <w:rFonts w:asciiTheme="minorHAnsi" w:eastAsia="Calibri" w:hAnsiTheme="minorHAnsi" w:cs="Calibri"/>
                <w:color w:val="4F81BD" w:themeColor="accent1"/>
                <w:sz w:val="24"/>
                <w:szCs w:val="24"/>
              </w:rPr>
              <w:t xml:space="preserve">Um die globale Adoption zu erleichtern, begrüßen wir die Bemühungen, die Spezifikation in mehrere Sprachen zu übersetzen. Da auch die </w:t>
            </w:r>
            <w:proofErr w:type="spellStart"/>
            <w:r w:rsidRPr="005B4C37">
              <w:rPr>
                <w:rFonts w:asciiTheme="minorHAnsi" w:eastAsia="Calibri" w:hAnsiTheme="minorHAnsi" w:cs="Calibri"/>
                <w:color w:val="4F81BD" w:themeColor="accent1"/>
                <w:sz w:val="24"/>
                <w:szCs w:val="24"/>
              </w:rPr>
              <w:t>OpenChain</w:t>
            </w:r>
            <w:proofErr w:type="spellEnd"/>
            <w:r w:rsidRPr="005B4C37">
              <w:rPr>
                <w:rFonts w:asciiTheme="minorHAnsi" w:eastAsia="Calibri" w:hAnsiTheme="minorHAnsi" w:cs="Calibri"/>
                <w:color w:val="4F81BD" w:themeColor="accent1"/>
                <w:sz w:val="24"/>
                <w:szCs w:val="24"/>
              </w:rPr>
              <w:t xml:space="preserve"> Initiative wie ein Open Source Projekt aufgesetzt ist, werden Übersetzungen durch diejenigen gesteuert, die bereit sind, ihre Zeit und ihr Fachwissen zu Übersetzungen unter den Bedingungen der CC-BY 4.0-Lizenz und der Richtlinie des Projekts für Übersetzungen beizutragen. Die Details der Richtlinien und der verfügbaren Übersetzungen finden Sie auf der Spezifikations-Webseite des </w:t>
            </w:r>
            <w:proofErr w:type="spellStart"/>
            <w:r w:rsidRPr="005B4C37">
              <w:rPr>
                <w:rFonts w:asciiTheme="minorHAnsi" w:eastAsia="Calibri" w:hAnsiTheme="minorHAnsi" w:cs="Calibri"/>
                <w:color w:val="4F81BD" w:themeColor="accent1"/>
                <w:sz w:val="24"/>
                <w:szCs w:val="24"/>
              </w:rPr>
              <w:t>OpenChain</w:t>
            </w:r>
            <w:proofErr w:type="spellEnd"/>
            <w:r w:rsidRPr="005B4C37">
              <w:rPr>
                <w:rFonts w:asciiTheme="minorHAnsi" w:eastAsia="Calibri" w:hAnsiTheme="minorHAnsi" w:cs="Calibri"/>
                <w:color w:val="4F81BD" w:themeColor="accent1"/>
                <w:sz w:val="24"/>
                <w:szCs w:val="24"/>
              </w:rPr>
              <w:t>-Projekts.</w:t>
            </w:r>
          </w:p>
        </w:tc>
      </w:tr>
    </w:tbl>
    <w:p w14:paraId="1D99654B" w14:textId="77777777" w:rsidR="005B118C" w:rsidRPr="003731A2" w:rsidRDefault="005B118C" w:rsidP="003731A2">
      <w:pPr>
        <w:spacing w:line="240" w:lineRule="auto"/>
        <w:rPr>
          <w:rFonts w:asciiTheme="minorHAnsi" w:eastAsia="Calibri" w:hAnsiTheme="minorHAnsi" w:cs="Calibri"/>
          <w:sz w:val="24"/>
          <w:szCs w:val="24"/>
        </w:rPr>
      </w:pPr>
    </w:p>
    <w:sectPr w:rsidR="005B118C" w:rsidRPr="003731A2">
      <w:headerReference w:type="default" r:id="rId13"/>
      <w:footerReference w:type="default" r:id="rId14"/>
      <w:pgSz w:w="11909" w:h="16834"/>
      <w:pgMar w:top="1440" w:right="1440" w:bottom="1440" w:left="1440" w:header="0" w:footer="720" w:gutter="0"/>
      <w:pgNumType w:start="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Stefan Thanheiser" w:date="2018-06-12T17:22:00Z" w:initials="">
    <w:p w14:paraId="672DDF4F" w14:textId="77777777" w:rsidR="00BD17EC" w:rsidRDefault="00BD17EC">
      <w:pPr>
        <w:widowControl w:val="0"/>
        <w:pBdr>
          <w:top w:val="nil"/>
          <w:left w:val="nil"/>
          <w:bottom w:val="nil"/>
          <w:right w:val="nil"/>
          <w:between w:val="nil"/>
        </w:pBdr>
        <w:spacing w:line="240" w:lineRule="auto"/>
        <w:rPr>
          <w:color w:val="000000"/>
        </w:rPr>
      </w:pPr>
      <w:r>
        <w:rPr>
          <w:color w:val="000000"/>
        </w:rPr>
        <w:t>Inkorrekter Link im Original =&gt; korrigiert.</w:t>
      </w:r>
    </w:p>
  </w:comment>
  <w:comment w:id="1" w:author="Pors, Stefanie" w:date="2018-10-24T14:51:00Z" w:initials="PS">
    <w:p w14:paraId="74056329" w14:textId="7854D867" w:rsidR="00BD17EC" w:rsidRPr="00C01044" w:rsidRDefault="00BD17EC">
      <w:pPr>
        <w:pStyle w:val="Kommentartext"/>
        <w:rPr>
          <w:lang w:val="en-GB"/>
        </w:rPr>
      </w:pPr>
      <w:r>
        <w:rPr>
          <w:rStyle w:val="Kommentarzeichen"/>
        </w:rPr>
        <w:annotationRef/>
      </w:r>
      <w:r w:rsidRPr="00C01044">
        <w:rPr>
          <w:lang w:val="en-GB"/>
        </w:rPr>
        <w:t>Interpretations-„</w:t>
      </w:r>
      <w:proofErr w:type="spellStart"/>
      <w:proofErr w:type="gramStart"/>
      <w:r w:rsidRPr="00C01044">
        <w:rPr>
          <w:lang w:val="en-GB"/>
        </w:rPr>
        <w:t>fehler</w:t>
      </w:r>
      <w:proofErr w:type="spellEnd"/>
      <w:r w:rsidRPr="00C01044">
        <w:rPr>
          <w:lang w:val="en-GB"/>
        </w:rPr>
        <w:t>“</w:t>
      </w:r>
      <w:proofErr w:type="gramEnd"/>
    </w:p>
  </w:comment>
  <w:comment w:id="2" w:author="Stefan" w:date="2019-01-01T21:23:00Z" w:initials="S">
    <w:p w14:paraId="2D7BEACE" w14:textId="5FC9A65E" w:rsidR="00BD17EC" w:rsidRPr="00C01044" w:rsidRDefault="00BD17EC">
      <w:pPr>
        <w:pStyle w:val="Kommentartext"/>
        <w:rPr>
          <w:lang w:val="en-GB"/>
        </w:rPr>
      </w:pPr>
      <w:r>
        <w:rPr>
          <w:rStyle w:val="Kommentarzeichen"/>
        </w:rPr>
        <w:annotationRef/>
      </w:r>
      <w:proofErr w:type="spellStart"/>
      <w:r w:rsidRPr="00DA5676">
        <w:rPr>
          <w:lang w:val="en-GB"/>
        </w:rPr>
        <w:t>Im</w:t>
      </w:r>
      <w:proofErr w:type="spellEnd"/>
      <w:r w:rsidRPr="00DA5676">
        <w:rPr>
          <w:lang w:val="en-GB"/>
        </w:rPr>
        <w:t xml:space="preserve"> Original: „</w:t>
      </w:r>
      <w:proofErr w:type="spellStart"/>
      <w:proofErr w:type="gramStart"/>
      <w:r w:rsidRPr="00DA5676">
        <w:rPr>
          <w:lang w:val="en-GB"/>
        </w:rPr>
        <w:t>a</w:t>
      </w:r>
      <w:proofErr w:type="spellEnd"/>
      <w:proofErr w:type="gramEnd"/>
      <w:r w:rsidRPr="00DA5676">
        <w:rPr>
          <w:lang w:val="en-GB"/>
        </w:rPr>
        <w:t xml:space="preserve"> Open Source Policy” =&gt; </w:t>
      </w:r>
      <w:proofErr w:type="spellStart"/>
      <w:r w:rsidRPr="00DA5676">
        <w:rPr>
          <w:lang w:val="en-GB"/>
        </w:rPr>
        <w:t>Suche</w:t>
      </w:r>
      <w:proofErr w:type="spellEnd"/>
      <w:r w:rsidRPr="00DA5676">
        <w:rPr>
          <w:lang w:val="en-GB"/>
        </w:rPr>
        <w:t xml:space="preserve"> “FOSS”, </w:t>
      </w:r>
      <w:proofErr w:type="spellStart"/>
      <w:r w:rsidRPr="00DA5676">
        <w:rPr>
          <w:lang w:val="en-GB"/>
        </w:rPr>
        <w:t>ersetze</w:t>
      </w:r>
      <w:proofErr w:type="spellEnd"/>
      <w:r w:rsidRPr="00DA5676">
        <w:rPr>
          <w:lang w:val="en-GB"/>
        </w:rPr>
        <w:t xml:space="preserve"> </w:t>
      </w:r>
      <w:proofErr w:type="spellStart"/>
      <w:r w:rsidRPr="00DA5676">
        <w:rPr>
          <w:lang w:val="en-GB"/>
        </w:rPr>
        <w:t>durch</w:t>
      </w:r>
      <w:proofErr w:type="spellEnd"/>
      <w:r w:rsidRPr="00DA5676">
        <w:rPr>
          <w:lang w:val="en-GB"/>
        </w:rPr>
        <w:t xml:space="preserve"> “Ope</w:t>
      </w:r>
      <w:r>
        <w:rPr>
          <w:lang w:val="en-GB"/>
        </w:rPr>
        <w:t xml:space="preserve">n Source”? </w:t>
      </w:r>
      <w:r w:rsidRPr="00DA5676">
        <w:rPr>
          <mc:AlternateContent>
            <mc:Choice Requires="w16se"/>
            <mc:Fallback>
              <w:rFonts w:ascii="Segoe UI Emoji" w:eastAsia="Segoe UI Emoji" w:hAnsi="Segoe UI Emoji" w:cs="Segoe UI Emoji"/>
            </mc:Fallback>
          </mc:AlternateContent>
          <w:lang w:val="en-GB"/>
        </w:rPr>
        <mc:AlternateContent>
          <mc:Choice Requires="w16se">
            <w16se:symEx w16se:font="Segoe UI Emoji" w16se:char="1F609"/>
          </mc:Choice>
          <mc:Fallback>
            <w:t>😉</w:t>
          </mc:Fallback>
        </mc:AlternateContent>
      </w:r>
    </w:p>
  </w:comment>
  <w:comment w:id="3" w:author="Stefan" w:date="2019-01-01T21:45:00Z" w:initials="S">
    <w:p w14:paraId="39966058" w14:textId="3E80E390" w:rsidR="00BD17EC" w:rsidRPr="00BD17EC" w:rsidRDefault="00BD17EC">
      <w:pPr>
        <w:pStyle w:val="Kommentartext"/>
        <w:rPr>
          <w:lang w:val="en-US"/>
        </w:rPr>
      </w:pPr>
      <w:r>
        <w:rPr>
          <w:rStyle w:val="Kommentarzeichen"/>
        </w:rPr>
        <w:annotationRef/>
      </w:r>
      <w:r w:rsidRPr="00C01044">
        <w:rPr>
          <w:lang w:val="en-GB"/>
        </w:rPr>
        <w:t>…a documented „</w:t>
      </w:r>
      <w:proofErr w:type="gramStart"/>
      <w:r w:rsidRPr="00C01044">
        <w:rPr>
          <w:lang w:val="en-GB"/>
        </w:rPr>
        <w:t>what“</w:t>
      </w:r>
      <w:proofErr w:type="gramEnd"/>
      <w:r w:rsidRPr="00C01044">
        <w:rPr>
          <w:lang w:val="en-GB"/>
        </w:rPr>
        <w:t xml:space="preserve">? </w:t>
      </w:r>
      <w:proofErr w:type="spellStart"/>
      <w:r w:rsidRPr="00BD17EC">
        <w:rPr>
          <w:lang w:val="en-US"/>
        </w:rPr>
        <w:t>Annahme</w:t>
      </w:r>
      <w:proofErr w:type="spellEnd"/>
      <w:r w:rsidRPr="00BD17EC">
        <w:rPr>
          <w:lang w:val="en-US"/>
        </w:rPr>
        <w:t>: „</w:t>
      </w:r>
      <w:proofErr w:type="gramStart"/>
      <w:r w:rsidRPr="00BD17EC">
        <w:rPr>
          <w:lang w:val="en-US"/>
        </w:rPr>
        <w:t>method“</w:t>
      </w:r>
      <w:proofErr w:type="gramEnd"/>
    </w:p>
  </w:comment>
  <w:comment w:id="4" w:author="Jan Thielscher" w:date="2019-01-08T22:05:00Z" w:initials="JT">
    <w:p w14:paraId="4E906766" w14:textId="41D92AB0" w:rsidR="00BD17EC" w:rsidRDefault="00BD17EC">
      <w:pPr>
        <w:pStyle w:val="Kommentartext"/>
      </w:pPr>
      <w:r>
        <w:rPr>
          <w:rStyle w:val="Kommentarzeichen"/>
        </w:rPr>
        <w:annotationRef/>
      </w:r>
      <w:r>
        <w:t>Ich gehe davon aus, dass es eher in die Richtung „</w:t>
      </w:r>
      <w:proofErr w:type="spellStart"/>
      <w:r>
        <w:t>document</w:t>
      </w:r>
      <w:proofErr w:type="spellEnd"/>
      <w:r>
        <w:t xml:space="preserve">“ gehen sollte. „A </w:t>
      </w:r>
      <w:proofErr w:type="spellStart"/>
      <w:r>
        <w:t>document</w:t>
      </w:r>
      <w:proofErr w:type="spellEnd"/>
      <w:r>
        <w:t xml:space="preserve">, </w:t>
      </w:r>
      <w:proofErr w:type="spellStart"/>
      <w:r>
        <w:t>that</w:t>
      </w:r>
      <w:proofErr w:type="spellEnd"/>
      <w:r>
        <w:t xml:space="preserve"> </w:t>
      </w:r>
      <w:proofErr w:type="spellStart"/>
      <w:r>
        <w:t>idnetifies</w:t>
      </w:r>
      <w:proofErr w:type="spellEnd"/>
      <w:r>
        <w:t xml:space="preserve"> </w:t>
      </w:r>
      <w:proofErr w:type="spellStart"/>
      <w:r>
        <w:t>the</w:t>
      </w:r>
      <w:proofErr w:type="spellEnd"/>
      <w:r>
        <w:t xml:space="preserve"> </w:t>
      </w:r>
      <w:proofErr w:type="spellStart"/>
      <w:r>
        <w:t>competencies</w:t>
      </w:r>
      <w:proofErr w:type="spellEnd"/>
      <w:r>
        <w:t>“ Das entspricht dem Niederlegen der Anforderungen an die Rolle und ergibt für mich mehr Sinn. (sowas wie ein Stellenprofil)</w:t>
      </w:r>
    </w:p>
  </w:comment>
  <w:comment w:id="5" w:author="Stefan" w:date="2019-01-01T21:56:00Z" w:initials="S">
    <w:p w14:paraId="5C25A7B0" w14:textId="0FD38396" w:rsidR="00BD17EC" w:rsidRDefault="00BD17EC">
      <w:pPr>
        <w:pStyle w:val="Kommentartext"/>
      </w:pPr>
      <w:r>
        <w:rPr>
          <w:rStyle w:val="Kommentarzeichen"/>
        </w:rPr>
        <w:annotationRef/>
      </w:r>
      <w:r>
        <w:t xml:space="preserve">? </w:t>
      </w:r>
      <w:proofErr w:type="gramStart"/>
      <w:r>
        <w:t>Fachterminus ?</w:t>
      </w:r>
      <w:proofErr w:type="gramEnd"/>
      <w:r>
        <w:t xml:space="preserve"> „Die arbeitende Bevölkerung“? ketzerische Frage: Gibt es Personen im Unternehmen, die nicht „arbeiten“? Wenn ja, warum sollten diese nicht sensibilisiert werden?</w:t>
      </w:r>
    </w:p>
  </w:comment>
  <w:comment w:id="6" w:author="Jan Thielscher" w:date="2019-01-08T22:10:00Z" w:initials="JT">
    <w:p w14:paraId="43476D17" w14:textId="2FA03715" w:rsidR="00BD17EC" w:rsidRDefault="00BD17EC">
      <w:pPr>
        <w:pStyle w:val="Kommentartext"/>
      </w:pPr>
      <w:r>
        <w:rPr>
          <w:rStyle w:val="Kommentarzeichen"/>
        </w:rPr>
        <w:annotationRef/>
      </w:r>
      <w:r>
        <w:t>Naja, was die Meinung bzgl. Luftverbraucher angeht, kann man geteilter Meinung sein... ;-)  Aber ich würde es in die Richtung interpretieren, dass es um diejenigen geht, die mit „Open Source arbeiten.“ Vermutlich in Abgrenzung zu denen, die eben nicht in der Software-Herstellung tätig sind...</w:t>
      </w:r>
    </w:p>
  </w:comment>
  <w:comment w:id="7" w:author="Jan Thielscher" w:date="2019-01-08T21:59:00Z" w:initials="JT">
    <w:p w14:paraId="22F3DCC1" w14:textId="7BC5758A" w:rsidR="00BD17EC" w:rsidRDefault="00BD17EC">
      <w:pPr>
        <w:pStyle w:val="Kommentartext"/>
      </w:pPr>
      <w:r>
        <w:rPr>
          <w:rStyle w:val="Kommentarzeichen"/>
        </w:rPr>
        <w:annotationRef/>
      </w:r>
      <w:r>
        <w:t>Ggf. Konformität? Ist ja eine Übersetzung... und soweit ich das sehe, kein feststehender Begriff</w:t>
      </w:r>
    </w:p>
  </w:comment>
  <w:comment w:id="8" w:author="Jan Thielscher" w:date="2019-01-08T22:02:00Z" w:initials="JT">
    <w:p w14:paraId="613B39D3" w14:textId="2ADCB14B" w:rsidR="00BD17EC" w:rsidRDefault="00BD17EC">
      <w:pPr>
        <w:pStyle w:val="Kommentartext"/>
      </w:pPr>
      <w:r>
        <w:rPr>
          <w:rStyle w:val="Kommentarzeichen"/>
        </w:rPr>
        <w:annotationRef/>
      </w:r>
      <w:r>
        <w:t>Sollten wir hier den übersetzen, feststehenden Begriff „zugelieferte Software“ und dann „Verteilung“ oder „Auslieferung“ verwenden?</w:t>
      </w:r>
    </w:p>
  </w:comment>
  <w:comment w:id="21" w:author="Stefan" w:date="2019-01-01T21:54:00Z" w:initials="S">
    <w:p w14:paraId="39AD3DD6" w14:textId="72B986FC" w:rsidR="00BD17EC" w:rsidRDefault="00BD17EC">
      <w:pPr>
        <w:pStyle w:val="Kommentartext"/>
      </w:pPr>
      <w:r>
        <w:rPr>
          <w:rStyle w:val="Kommentarzeichen"/>
        </w:rPr>
        <w:annotationRef/>
      </w:r>
      <w:r>
        <w:t xml:space="preserve">Zu diskutieren. „Awareness“ ist schon ein wenig ein totgedroschener Anglizismus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r>
        <w:t xml:space="preserve"> „Bewusstmachung“ klang aber noch seltsamer als „Sensibilisierung“…</w:t>
      </w:r>
    </w:p>
  </w:comment>
  <w:comment w:id="22" w:author="Jan Thielscher" w:date="2019-01-08T22:13:00Z" w:initials="JT">
    <w:p w14:paraId="306DDB26" w14:textId="5C96519F" w:rsidR="00BD17EC" w:rsidRDefault="00BD17EC">
      <w:pPr>
        <w:pStyle w:val="Kommentartext"/>
      </w:pPr>
      <w:r>
        <w:rPr>
          <w:rStyle w:val="Kommentarzeichen"/>
        </w:rPr>
        <w:annotationRef/>
      </w:r>
      <w:r>
        <w:t xml:space="preserve">Wie wäre es mit „Bewusstseinsbildung“ oder „Aufmerksamkeit schaffen“ Sensibilisierung finde ich aber auch gut. Könnte ich mitgehen. </w:t>
      </w:r>
    </w:p>
  </w:comment>
  <w:comment w:id="23" w:author="Jan Thielscher" w:date="2019-01-08T22:17:00Z" w:initials="JT">
    <w:p w14:paraId="2FA67294" w14:textId="51DB53AD" w:rsidR="00A3094E" w:rsidRDefault="00A3094E">
      <w:pPr>
        <w:pStyle w:val="Kommentartext"/>
      </w:pPr>
      <w:r>
        <w:rPr>
          <w:rStyle w:val="Kommentarzeichen"/>
        </w:rPr>
        <w:annotationRef/>
      </w:r>
      <w:r>
        <w:t>Hier finde ich Sensibilisierung nicht mehr so passend.</w:t>
      </w:r>
    </w:p>
  </w:comment>
  <w:comment w:id="35" w:author="Jan Thielscher" w:date="2019-01-08T22:32:00Z" w:initials="JT">
    <w:p w14:paraId="6CBD0467" w14:textId="1B355800" w:rsidR="00802808" w:rsidRDefault="00802808">
      <w:pPr>
        <w:pStyle w:val="Kommentartext"/>
      </w:pPr>
      <w:r>
        <w:rPr>
          <w:rStyle w:val="Kommentarzeichen"/>
        </w:rPr>
        <w:annotationRef/>
      </w:r>
      <w:r>
        <w:t>Ich vermute, dass „</w:t>
      </w:r>
      <w:proofErr w:type="spellStart"/>
      <w:r>
        <w:t>effectively</w:t>
      </w:r>
      <w:proofErr w:type="spellEnd"/>
      <w:r>
        <w:t xml:space="preserve">“ hier stark den Aspekt der Zuweisung auf dem Papier in Kontrast zu dem tatsächlichen Handeln stellt, bzw. </w:t>
      </w:r>
      <w:r>
        <w:t xml:space="preserve">fordern möchte, dass Definiertes und Gelebtes in Einklang </w:t>
      </w:r>
      <w:proofErr w:type="spellStart"/>
      <w:r>
        <w:t>stehen.Daher</w:t>
      </w:r>
      <w:proofErr w:type="spellEnd"/>
      <w:r>
        <w:t xml:space="preserve"> sehe ich eine Übersetzung mit „tatsächlich“ als geeigneter an.</w:t>
      </w:r>
      <w:bookmarkStart w:id="36" w:name="_GoBack"/>
      <w:bookmarkEnd w:id="36"/>
      <w:r>
        <w:t xml:space="preserve"> </w:t>
      </w:r>
    </w:p>
  </w:comment>
  <w:comment w:id="38" w:author="Stefan" w:date="2019-01-01T22:29:00Z" w:initials="S">
    <w:p w14:paraId="76BAB185" w14:textId="5D564746" w:rsidR="00BD17EC" w:rsidRDefault="00BD17EC">
      <w:pPr>
        <w:pStyle w:val="Kommentartext"/>
      </w:pPr>
      <w:r>
        <w:rPr>
          <w:rStyle w:val="Kommentarzeichen"/>
        </w:rPr>
        <w:annotationRef/>
      </w:r>
      <w:r>
        <w:t>Nachdem es nun offiziell neben m und w auch „divers“ gibt, habe ich sicherheitshalber noch „*“ ergänzt.</w:t>
      </w:r>
    </w:p>
  </w:comment>
  <w:comment w:id="37" w:author="Jan Thielscher" w:date="2019-01-08T22:23:00Z" w:initials="JT">
    <w:p w14:paraId="5A9C17DB" w14:textId="5DBF0F4E" w:rsidR="00A3094E" w:rsidRDefault="00A3094E">
      <w:pPr>
        <w:pStyle w:val="Kommentartext"/>
      </w:pPr>
      <w:r>
        <w:rPr>
          <w:rStyle w:val="Kommentarzeichen"/>
        </w:rPr>
        <w:annotationRef/>
      </w:r>
      <w:r>
        <w:t>Um uns die Peinlichkeit zu ersparen, schlage ich vor es zu abstrahieren; Der Kommunikationskanal, über den der Open-Source-Ansprechpartner zu erreichen ist, ist öffentlich bekannt zu geben.</w:t>
      </w:r>
    </w:p>
  </w:comment>
  <w:comment w:id="50" w:author="Stefan" w:date="2019-01-04T00:07:00Z" w:initials="S">
    <w:p w14:paraId="73720984" w14:textId="04946A8F" w:rsidR="00BD17EC" w:rsidRPr="00F376F2" w:rsidRDefault="00BD17EC">
      <w:pPr>
        <w:pStyle w:val="Kommentartext"/>
        <w:rPr>
          <w:lang w:val="en-GB"/>
        </w:rPr>
      </w:pPr>
      <w:r>
        <w:rPr>
          <w:rStyle w:val="Kommentarzeichen"/>
        </w:rPr>
        <w:annotationRef/>
      </w:r>
      <w:proofErr w:type="spellStart"/>
      <w:r w:rsidRPr="00DA5676">
        <w:rPr>
          <w:lang w:val="en-GB"/>
        </w:rPr>
        <w:t>Im</w:t>
      </w:r>
      <w:proofErr w:type="spellEnd"/>
      <w:r w:rsidRPr="00DA5676">
        <w:rPr>
          <w:lang w:val="en-GB"/>
        </w:rPr>
        <w:t xml:space="preserve"> Original: „</w:t>
      </w:r>
      <w:proofErr w:type="spellStart"/>
      <w:proofErr w:type="gramStart"/>
      <w:r w:rsidRPr="00DA5676">
        <w:rPr>
          <w:lang w:val="en-GB"/>
        </w:rPr>
        <w:t>a</w:t>
      </w:r>
      <w:proofErr w:type="spellEnd"/>
      <w:proofErr w:type="gramEnd"/>
      <w:r w:rsidRPr="00DA5676">
        <w:rPr>
          <w:lang w:val="en-GB"/>
        </w:rPr>
        <w:t xml:space="preserve"> Open Source </w:t>
      </w:r>
      <w:r>
        <w:rPr>
          <w:lang w:val="en-GB"/>
        </w:rPr>
        <w:t>component</w:t>
      </w:r>
      <w:r w:rsidRPr="00DA5676">
        <w:rPr>
          <w:lang w:val="en-GB"/>
        </w:rPr>
        <w:t xml:space="preserve">” =&gt; </w:t>
      </w:r>
      <w:proofErr w:type="spellStart"/>
      <w:r w:rsidRPr="00DA5676">
        <w:rPr>
          <w:lang w:val="en-GB"/>
        </w:rPr>
        <w:t>Suche</w:t>
      </w:r>
      <w:proofErr w:type="spellEnd"/>
      <w:r w:rsidRPr="00DA5676">
        <w:rPr>
          <w:lang w:val="en-GB"/>
        </w:rPr>
        <w:t xml:space="preserve"> “FOSS”, </w:t>
      </w:r>
      <w:proofErr w:type="spellStart"/>
      <w:r w:rsidRPr="00DA5676">
        <w:rPr>
          <w:lang w:val="en-GB"/>
        </w:rPr>
        <w:t>ersetze</w:t>
      </w:r>
      <w:proofErr w:type="spellEnd"/>
      <w:r w:rsidRPr="00DA5676">
        <w:rPr>
          <w:lang w:val="en-GB"/>
        </w:rPr>
        <w:t xml:space="preserve"> </w:t>
      </w:r>
      <w:proofErr w:type="spellStart"/>
      <w:r w:rsidRPr="00DA5676">
        <w:rPr>
          <w:lang w:val="en-GB"/>
        </w:rPr>
        <w:t>durch</w:t>
      </w:r>
      <w:proofErr w:type="spellEnd"/>
      <w:r w:rsidRPr="00DA5676">
        <w:rPr>
          <w:lang w:val="en-GB"/>
        </w:rPr>
        <w:t xml:space="preserve"> “Ope</w:t>
      </w:r>
      <w:r>
        <w:rPr>
          <w:lang w:val="en-GB"/>
        </w:rPr>
        <w:t xml:space="preserve">n Source”? </w:t>
      </w:r>
      <w:r w:rsidRPr="00DA5676">
        <w:rPr>
          <mc:AlternateContent>
            <mc:Choice Requires="w16se"/>
            <mc:Fallback>
              <w:rFonts w:ascii="Segoe UI Emoji" w:eastAsia="Segoe UI Emoji" w:hAnsi="Segoe UI Emoji" w:cs="Segoe UI Emoji"/>
            </mc:Fallback>
          </mc:AlternateContent>
          <w:lang w:val="en-GB"/>
        </w:rPr>
        <mc:AlternateContent>
          <mc:Choice Requires="w16se">
            <w16se:symEx w16se:font="Segoe UI Emoji" w16se:char="1F609"/>
          </mc:Choice>
          <mc:Fallback>
            <w:t>😉</w:t>
          </mc:Fallback>
        </mc:AlternateConten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72DDF4F" w15:done="0"/>
  <w15:commentEx w15:paraId="74056329" w15:done="0"/>
  <w15:commentEx w15:paraId="2D7BEACE" w15:done="0"/>
  <w15:commentEx w15:paraId="39966058" w15:done="0"/>
  <w15:commentEx w15:paraId="4E906766" w15:paraIdParent="39966058" w15:done="0"/>
  <w15:commentEx w15:paraId="5C25A7B0" w15:done="0"/>
  <w15:commentEx w15:paraId="43476D17" w15:paraIdParent="5C25A7B0" w15:done="0"/>
  <w15:commentEx w15:paraId="22F3DCC1" w15:done="0"/>
  <w15:commentEx w15:paraId="613B39D3" w15:done="0"/>
  <w15:commentEx w15:paraId="39AD3DD6" w15:done="0"/>
  <w15:commentEx w15:paraId="306DDB26" w15:paraIdParent="39AD3DD6" w15:done="0"/>
  <w15:commentEx w15:paraId="2FA67294" w15:done="0"/>
  <w15:commentEx w15:paraId="6CBD0467" w15:done="0"/>
  <w15:commentEx w15:paraId="76BAB185" w15:done="0"/>
  <w15:commentEx w15:paraId="5A9C17DB" w15:done="0"/>
  <w15:commentEx w15:paraId="7372098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72DDF4F" w16cid:durableId="1F749BF5"/>
  <w16cid:commentId w16cid:paraId="74056329" w16cid:durableId="1F7B4241"/>
  <w16cid:commentId w16cid:paraId="2D7BEACE" w16cid:durableId="1FD658B4"/>
  <w16cid:commentId w16cid:paraId="39966058" w16cid:durableId="1FD65DF3"/>
  <w16cid:commentId w16cid:paraId="4E906766" w16cid:durableId="1FDF9D3D"/>
  <w16cid:commentId w16cid:paraId="5C25A7B0" w16cid:durableId="1FD66090"/>
  <w16cid:commentId w16cid:paraId="43476D17" w16cid:durableId="1FDF9E40"/>
  <w16cid:commentId w16cid:paraId="22F3DCC1" w16cid:durableId="1FDF9BDF"/>
  <w16cid:commentId w16cid:paraId="613B39D3" w16cid:durableId="1FDF9C5B"/>
  <w16cid:commentId w16cid:paraId="39AD3DD6" w16cid:durableId="1FD6601D"/>
  <w16cid:commentId w16cid:paraId="306DDB26" w16cid:durableId="1FDF9F13"/>
  <w16cid:commentId w16cid:paraId="2FA67294" w16cid:durableId="1FDF9FDC"/>
  <w16cid:commentId w16cid:paraId="6CBD0467" w16cid:durableId="1FDFA387"/>
  <w16cid:commentId w16cid:paraId="76BAB185" w16cid:durableId="1FD66845"/>
  <w16cid:commentId w16cid:paraId="5A9C17DB" w16cid:durableId="1FDFA168"/>
  <w16cid:commentId w16cid:paraId="73720984" w16cid:durableId="1FD9223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E76F7E" w14:textId="77777777" w:rsidR="00F16C65" w:rsidRDefault="00F16C65">
      <w:pPr>
        <w:spacing w:line="240" w:lineRule="auto"/>
      </w:pPr>
      <w:r>
        <w:separator/>
      </w:r>
    </w:p>
  </w:endnote>
  <w:endnote w:type="continuationSeparator" w:id="0">
    <w:p w14:paraId="192270B9" w14:textId="77777777" w:rsidR="00F16C65" w:rsidRDefault="00F16C6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altName w:val="Calibri"/>
    <w:panose1 w:val="020B0604020202020204"/>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E75E78" w14:textId="77777777" w:rsidR="00BD17EC" w:rsidRDefault="00BD17EC">
    <w:pPr>
      <w:jc w:val="right"/>
    </w:pPr>
    <w:r>
      <w:fldChar w:fldCharType="begin"/>
    </w:r>
    <w:r>
      <w:instrText>PAGE</w:instrText>
    </w:r>
    <w:r>
      <w:fldChar w:fldCharType="separate"/>
    </w:r>
    <w:r>
      <w:rPr>
        <w:noProof/>
      </w:rPr>
      <w:t>16</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AD3CE0" w14:textId="77777777" w:rsidR="00F16C65" w:rsidRDefault="00F16C65">
      <w:pPr>
        <w:spacing w:line="240" w:lineRule="auto"/>
      </w:pPr>
      <w:r>
        <w:separator/>
      </w:r>
    </w:p>
  </w:footnote>
  <w:footnote w:type="continuationSeparator" w:id="0">
    <w:p w14:paraId="6493FA19" w14:textId="77777777" w:rsidR="00F16C65" w:rsidRDefault="00F16C6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2A8C0D" w14:textId="77777777" w:rsidR="00BD17EC" w:rsidRDefault="00BD17EC">
    <w:r>
      <w:rPr>
        <w:noProof/>
        <w:lang w:val="en-US" w:eastAsia="en-US"/>
      </w:rPr>
      <w:drawing>
        <wp:anchor distT="114300" distB="114300" distL="114300" distR="114300" simplePos="0" relativeHeight="251658240" behindDoc="0" locked="0" layoutInCell="1" hidden="0" allowOverlap="1" wp14:anchorId="074FD08B" wp14:editId="1C001F18">
          <wp:simplePos x="0" y="0"/>
          <wp:positionH relativeFrom="margin">
            <wp:posOffset>-95248</wp:posOffset>
          </wp:positionH>
          <wp:positionV relativeFrom="paragraph">
            <wp:posOffset>-66673</wp:posOffset>
          </wp:positionV>
          <wp:extent cx="1057275" cy="590550"/>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057275" cy="5905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9D7E5F"/>
    <w:multiLevelType w:val="hybridMultilevel"/>
    <w:tmpl w:val="D10C748E"/>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1437B22"/>
    <w:multiLevelType w:val="multilevel"/>
    <w:tmpl w:val="1D3246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1DF51DB"/>
    <w:multiLevelType w:val="multilevel"/>
    <w:tmpl w:val="50D67D40"/>
    <w:lvl w:ilvl="0">
      <w:start w:val="1"/>
      <w:numFmt w:val="bullet"/>
      <w:lvlText w:val=""/>
      <w:lvlJc w:val="left"/>
      <w:pPr>
        <w:ind w:left="1516" w:hanging="360"/>
      </w:pPr>
      <w:rPr>
        <w:rFonts w:ascii="Symbol" w:hAnsi="Symbol" w:hint="default"/>
        <w:u w:val="none"/>
      </w:rPr>
    </w:lvl>
    <w:lvl w:ilvl="1">
      <w:start w:val="1"/>
      <w:numFmt w:val="bullet"/>
      <w:lvlText w:val="○"/>
      <w:lvlJc w:val="left"/>
      <w:pPr>
        <w:ind w:left="2236" w:hanging="360"/>
      </w:pPr>
      <w:rPr>
        <w:u w:val="none"/>
      </w:rPr>
    </w:lvl>
    <w:lvl w:ilvl="2">
      <w:start w:val="1"/>
      <w:numFmt w:val="bullet"/>
      <w:lvlText w:val="■"/>
      <w:lvlJc w:val="left"/>
      <w:pPr>
        <w:ind w:left="2956" w:hanging="360"/>
      </w:pPr>
      <w:rPr>
        <w:u w:val="none"/>
      </w:rPr>
    </w:lvl>
    <w:lvl w:ilvl="3">
      <w:start w:val="1"/>
      <w:numFmt w:val="bullet"/>
      <w:lvlText w:val="●"/>
      <w:lvlJc w:val="left"/>
      <w:pPr>
        <w:ind w:left="3676" w:hanging="360"/>
      </w:pPr>
      <w:rPr>
        <w:u w:val="none"/>
      </w:rPr>
    </w:lvl>
    <w:lvl w:ilvl="4">
      <w:start w:val="1"/>
      <w:numFmt w:val="bullet"/>
      <w:lvlText w:val="○"/>
      <w:lvlJc w:val="left"/>
      <w:pPr>
        <w:ind w:left="4396" w:hanging="360"/>
      </w:pPr>
      <w:rPr>
        <w:u w:val="none"/>
      </w:rPr>
    </w:lvl>
    <w:lvl w:ilvl="5">
      <w:start w:val="1"/>
      <w:numFmt w:val="bullet"/>
      <w:lvlText w:val="■"/>
      <w:lvlJc w:val="left"/>
      <w:pPr>
        <w:ind w:left="5116" w:hanging="360"/>
      </w:pPr>
      <w:rPr>
        <w:u w:val="none"/>
      </w:rPr>
    </w:lvl>
    <w:lvl w:ilvl="6">
      <w:start w:val="1"/>
      <w:numFmt w:val="bullet"/>
      <w:lvlText w:val="●"/>
      <w:lvlJc w:val="left"/>
      <w:pPr>
        <w:ind w:left="5836" w:hanging="360"/>
      </w:pPr>
      <w:rPr>
        <w:u w:val="none"/>
      </w:rPr>
    </w:lvl>
    <w:lvl w:ilvl="7">
      <w:start w:val="1"/>
      <w:numFmt w:val="bullet"/>
      <w:lvlText w:val="○"/>
      <w:lvlJc w:val="left"/>
      <w:pPr>
        <w:ind w:left="6556" w:hanging="360"/>
      </w:pPr>
      <w:rPr>
        <w:u w:val="none"/>
      </w:rPr>
    </w:lvl>
    <w:lvl w:ilvl="8">
      <w:start w:val="1"/>
      <w:numFmt w:val="bullet"/>
      <w:lvlText w:val="■"/>
      <w:lvlJc w:val="left"/>
      <w:pPr>
        <w:ind w:left="7276" w:hanging="360"/>
      </w:pPr>
      <w:rPr>
        <w:u w:val="none"/>
      </w:rPr>
    </w:lvl>
  </w:abstractNum>
  <w:abstractNum w:abstractNumId="3" w15:restartNumberingAfterBreak="0">
    <w:nsid w:val="11FA6878"/>
    <w:multiLevelType w:val="hybridMultilevel"/>
    <w:tmpl w:val="35EAB0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2D52050"/>
    <w:multiLevelType w:val="multilevel"/>
    <w:tmpl w:val="B57E14EC"/>
    <w:lvl w:ilvl="0">
      <w:start w:val="1"/>
      <w:numFmt w:val="bullet"/>
      <w:lvlText w:val=""/>
      <w:lvlJc w:val="left"/>
      <w:pPr>
        <w:ind w:left="1516" w:hanging="360"/>
      </w:pPr>
      <w:rPr>
        <w:rFonts w:ascii="Symbol" w:hAnsi="Symbol" w:hint="default"/>
        <w:u w:val="none"/>
      </w:rPr>
    </w:lvl>
    <w:lvl w:ilvl="1">
      <w:start w:val="1"/>
      <w:numFmt w:val="bullet"/>
      <w:lvlText w:val="○"/>
      <w:lvlJc w:val="left"/>
      <w:pPr>
        <w:ind w:left="2236" w:hanging="360"/>
      </w:pPr>
      <w:rPr>
        <w:u w:val="none"/>
      </w:rPr>
    </w:lvl>
    <w:lvl w:ilvl="2">
      <w:start w:val="1"/>
      <w:numFmt w:val="bullet"/>
      <w:lvlText w:val="■"/>
      <w:lvlJc w:val="left"/>
      <w:pPr>
        <w:ind w:left="2956" w:hanging="360"/>
      </w:pPr>
      <w:rPr>
        <w:u w:val="none"/>
      </w:rPr>
    </w:lvl>
    <w:lvl w:ilvl="3">
      <w:start w:val="1"/>
      <w:numFmt w:val="bullet"/>
      <w:lvlText w:val="●"/>
      <w:lvlJc w:val="left"/>
      <w:pPr>
        <w:ind w:left="3676" w:hanging="360"/>
      </w:pPr>
      <w:rPr>
        <w:u w:val="none"/>
      </w:rPr>
    </w:lvl>
    <w:lvl w:ilvl="4">
      <w:start w:val="1"/>
      <w:numFmt w:val="bullet"/>
      <w:lvlText w:val="○"/>
      <w:lvlJc w:val="left"/>
      <w:pPr>
        <w:ind w:left="4396" w:hanging="360"/>
      </w:pPr>
      <w:rPr>
        <w:u w:val="none"/>
      </w:rPr>
    </w:lvl>
    <w:lvl w:ilvl="5">
      <w:start w:val="1"/>
      <w:numFmt w:val="bullet"/>
      <w:lvlText w:val="■"/>
      <w:lvlJc w:val="left"/>
      <w:pPr>
        <w:ind w:left="5116" w:hanging="360"/>
      </w:pPr>
      <w:rPr>
        <w:u w:val="none"/>
      </w:rPr>
    </w:lvl>
    <w:lvl w:ilvl="6">
      <w:start w:val="1"/>
      <w:numFmt w:val="bullet"/>
      <w:lvlText w:val="●"/>
      <w:lvlJc w:val="left"/>
      <w:pPr>
        <w:ind w:left="5836" w:hanging="360"/>
      </w:pPr>
      <w:rPr>
        <w:u w:val="none"/>
      </w:rPr>
    </w:lvl>
    <w:lvl w:ilvl="7">
      <w:start w:val="1"/>
      <w:numFmt w:val="bullet"/>
      <w:lvlText w:val="○"/>
      <w:lvlJc w:val="left"/>
      <w:pPr>
        <w:ind w:left="6556" w:hanging="360"/>
      </w:pPr>
      <w:rPr>
        <w:u w:val="none"/>
      </w:rPr>
    </w:lvl>
    <w:lvl w:ilvl="8">
      <w:start w:val="1"/>
      <w:numFmt w:val="bullet"/>
      <w:lvlText w:val="■"/>
      <w:lvlJc w:val="left"/>
      <w:pPr>
        <w:ind w:left="7276" w:hanging="360"/>
      </w:pPr>
      <w:rPr>
        <w:u w:val="none"/>
      </w:rPr>
    </w:lvl>
  </w:abstractNum>
  <w:abstractNum w:abstractNumId="5" w15:restartNumberingAfterBreak="0">
    <w:nsid w:val="198B2621"/>
    <w:multiLevelType w:val="multilevel"/>
    <w:tmpl w:val="01F2F5A6"/>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FB81CDE"/>
    <w:multiLevelType w:val="multilevel"/>
    <w:tmpl w:val="428097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96000B6"/>
    <w:multiLevelType w:val="hybridMultilevel"/>
    <w:tmpl w:val="9B2EC2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29DF7C76"/>
    <w:multiLevelType w:val="multilevel"/>
    <w:tmpl w:val="50AAE6C2"/>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01E3B3E"/>
    <w:multiLevelType w:val="hybridMultilevel"/>
    <w:tmpl w:val="CEEE241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31955C30"/>
    <w:multiLevelType w:val="multilevel"/>
    <w:tmpl w:val="50AAE6C2"/>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71E3C27"/>
    <w:multiLevelType w:val="hybridMultilevel"/>
    <w:tmpl w:val="B8F6682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4CB87EA1"/>
    <w:multiLevelType w:val="hybridMultilevel"/>
    <w:tmpl w:val="66821A9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50C151A8"/>
    <w:multiLevelType w:val="multilevel"/>
    <w:tmpl w:val="B57E14E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50568F6"/>
    <w:multiLevelType w:val="multilevel"/>
    <w:tmpl w:val="0AE2C8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6165A51"/>
    <w:multiLevelType w:val="multilevel"/>
    <w:tmpl w:val="15607684"/>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625F12B9"/>
    <w:multiLevelType w:val="hybridMultilevel"/>
    <w:tmpl w:val="CFAC6F76"/>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628C69BA"/>
    <w:multiLevelType w:val="multilevel"/>
    <w:tmpl w:val="B07CFD04"/>
    <w:lvl w:ilvl="0">
      <w:start w:val="1"/>
      <w:numFmt w:val="bullet"/>
      <w:lvlText w:val="o"/>
      <w:lvlJc w:val="left"/>
      <w:pPr>
        <w:ind w:left="1516" w:hanging="360"/>
      </w:pPr>
      <w:rPr>
        <w:rFonts w:ascii="Courier New" w:hAnsi="Courier New" w:cs="Courier New" w:hint="default"/>
        <w:u w:val="none"/>
      </w:rPr>
    </w:lvl>
    <w:lvl w:ilvl="1">
      <w:start w:val="1"/>
      <w:numFmt w:val="bullet"/>
      <w:lvlText w:val="○"/>
      <w:lvlJc w:val="left"/>
      <w:pPr>
        <w:ind w:left="2236" w:hanging="360"/>
      </w:pPr>
      <w:rPr>
        <w:u w:val="none"/>
      </w:rPr>
    </w:lvl>
    <w:lvl w:ilvl="2">
      <w:start w:val="1"/>
      <w:numFmt w:val="bullet"/>
      <w:lvlText w:val="■"/>
      <w:lvlJc w:val="left"/>
      <w:pPr>
        <w:ind w:left="2956" w:hanging="360"/>
      </w:pPr>
      <w:rPr>
        <w:u w:val="none"/>
      </w:rPr>
    </w:lvl>
    <w:lvl w:ilvl="3">
      <w:start w:val="1"/>
      <w:numFmt w:val="bullet"/>
      <w:lvlText w:val="●"/>
      <w:lvlJc w:val="left"/>
      <w:pPr>
        <w:ind w:left="3676" w:hanging="360"/>
      </w:pPr>
      <w:rPr>
        <w:u w:val="none"/>
      </w:rPr>
    </w:lvl>
    <w:lvl w:ilvl="4">
      <w:start w:val="1"/>
      <w:numFmt w:val="bullet"/>
      <w:lvlText w:val="○"/>
      <w:lvlJc w:val="left"/>
      <w:pPr>
        <w:ind w:left="4396" w:hanging="360"/>
      </w:pPr>
      <w:rPr>
        <w:u w:val="none"/>
      </w:rPr>
    </w:lvl>
    <w:lvl w:ilvl="5">
      <w:start w:val="1"/>
      <w:numFmt w:val="bullet"/>
      <w:lvlText w:val="■"/>
      <w:lvlJc w:val="left"/>
      <w:pPr>
        <w:ind w:left="5116" w:hanging="360"/>
      </w:pPr>
      <w:rPr>
        <w:u w:val="none"/>
      </w:rPr>
    </w:lvl>
    <w:lvl w:ilvl="6">
      <w:start w:val="1"/>
      <w:numFmt w:val="bullet"/>
      <w:lvlText w:val="●"/>
      <w:lvlJc w:val="left"/>
      <w:pPr>
        <w:ind w:left="5836" w:hanging="360"/>
      </w:pPr>
      <w:rPr>
        <w:u w:val="none"/>
      </w:rPr>
    </w:lvl>
    <w:lvl w:ilvl="7">
      <w:start w:val="1"/>
      <w:numFmt w:val="bullet"/>
      <w:lvlText w:val="○"/>
      <w:lvlJc w:val="left"/>
      <w:pPr>
        <w:ind w:left="6556" w:hanging="360"/>
      </w:pPr>
      <w:rPr>
        <w:u w:val="none"/>
      </w:rPr>
    </w:lvl>
    <w:lvl w:ilvl="8">
      <w:start w:val="1"/>
      <w:numFmt w:val="bullet"/>
      <w:lvlText w:val="■"/>
      <w:lvlJc w:val="left"/>
      <w:pPr>
        <w:ind w:left="7276" w:hanging="360"/>
      </w:pPr>
      <w:rPr>
        <w:u w:val="none"/>
      </w:rPr>
    </w:lvl>
  </w:abstractNum>
  <w:abstractNum w:abstractNumId="18" w15:restartNumberingAfterBreak="0">
    <w:nsid w:val="69D67D0D"/>
    <w:multiLevelType w:val="hybridMultilevel"/>
    <w:tmpl w:val="19E8532A"/>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738A5653"/>
    <w:multiLevelType w:val="multilevel"/>
    <w:tmpl w:val="EB36325A"/>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6"/>
  </w:num>
  <w:num w:numId="2">
    <w:abstractNumId w:val="10"/>
  </w:num>
  <w:num w:numId="3">
    <w:abstractNumId w:val="1"/>
  </w:num>
  <w:num w:numId="4">
    <w:abstractNumId w:val="19"/>
  </w:num>
  <w:num w:numId="5">
    <w:abstractNumId w:val="15"/>
  </w:num>
  <w:num w:numId="6">
    <w:abstractNumId w:val="11"/>
  </w:num>
  <w:num w:numId="7">
    <w:abstractNumId w:val="12"/>
  </w:num>
  <w:num w:numId="8">
    <w:abstractNumId w:val="9"/>
  </w:num>
  <w:num w:numId="9">
    <w:abstractNumId w:val="3"/>
  </w:num>
  <w:num w:numId="10">
    <w:abstractNumId w:val="5"/>
  </w:num>
  <w:num w:numId="11">
    <w:abstractNumId w:val="14"/>
  </w:num>
  <w:num w:numId="12">
    <w:abstractNumId w:val="8"/>
  </w:num>
  <w:num w:numId="13">
    <w:abstractNumId w:val="18"/>
  </w:num>
  <w:num w:numId="14">
    <w:abstractNumId w:val="4"/>
  </w:num>
  <w:num w:numId="15">
    <w:abstractNumId w:val="13"/>
  </w:num>
  <w:num w:numId="16">
    <w:abstractNumId w:val="17"/>
  </w:num>
  <w:num w:numId="17">
    <w:abstractNumId w:val="2"/>
  </w:num>
  <w:num w:numId="18">
    <w:abstractNumId w:val="7"/>
  </w:num>
  <w:num w:numId="19">
    <w:abstractNumId w:val="16"/>
  </w:num>
  <w:num w:numId="2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ors, Stefanie">
    <w15:presenceInfo w15:providerId="AD" w15:userId="S-1-5-21-2052111302-1275210071-1644491937-416617"/>
  </w15:person>
  <w15:person w15:author="Stefan">
    <w15:presenceInfo w15:providerId="None" w15:userId="Stefan"/>
  </w15:person>
  <w15:person w15:author="Jan Thielscher">
    <w15:presenceInfo w15:providerId="AD" w15:userId="S::jth@eacg.de::9eb84178-926b-43ac-8ed0-b0813ae730d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118C"/>
    <w:rsid w:val="000516A6"/>
    <w:rsid w:val="00054647"/>
    <w:rsid w:val="00057938"/>
    <w:rsid w:val="000843D2"/>
    <w:rsid w:val="000A07F3"/>
    <w:rsid w:val="000D3423"/>
    <w:rsid w:val="000E3AD2"/>
    <w:rsid w:val="001032F9"/>
    <w:rsid w:val="00110640"/>
    <w:rsid w:val="00121F9A"/>
    <w:rsid w:val="0014427B"/>
    <w:rsid w:val="001A0E47"/>
    <w:rsid w:val="001B0B97"/>
    <w:rsid w:val="001E0E47"/>
    <w:rsid w:val="001F3CEA"/>
    <w:rsid w:val="00205D6A"/>
    <w:rsid w:val="002203D6"/>
    <w:rsid w:val="00225069"/>
    <w:rsid w:val="002439F4"/>
    <w:rsid w:val="002A6A4A"/>
    <w:rsid w:val="002C7FCC"/>
    <w:rsid w:val="00336040"/>
    <w:rsid w:val="00366066"/>
    <w:rsid w:val="003731A2"/>
    <w:rsid w:val="003755F4"/>
    <w:rsid w:val="003A1190"/>
    <w:rsid w:val="003F6318"/>
    <w:rsid w:val="004678F1"/>
    <w:rsid w:val="004A21D7"/>
    <w:rsid w:val="004D2807"/>
    <w:rsid w:val="004F1507"/>
    <w:rsid w:val="004F25A7"/>
    <w:rsid w:val="004F2895"/>
    <w:rsid w:val="00510483"/>
    <w:rsid w:val="00522BB2"/>
    <w:rsid w:val="005303A3"/>
    <w:rsid w:val="005430CD"/>
    <w:rsid w:val="0059231E"/>
    <w:rsid w:val="005A3966"/>
    <w:rsid w:val="005B118C"/>
    <w:rsid w:val="005B4C37"/>
    <w:rsid w:val="0062455B"/>
    <w:rsid w:val="00631557"/>
    <w:rsid w:val="00631D92"/>
    <w:rsid w:val="00673BFA"/>
    <w:rsid w:val="0069548A"/>
    <w:rsid w:val="006D00A3"/>
    <w:rsid w:val="007205AC"/>
    <w:rsid w:val="007239AF"/>
    <w:rsid w:val="00732BE3"/>
    <w:rsid w:val="00762310"/>
    <w:rsid w:val="00766731"/>
    <w:rsid w:val="007A4A9B"/>
    <w:rsid w:val="007C52BE"/>
    <w:rsid w:val="007F109A"/>
    <w:rsid w:val="00802808"/>
    <w:rsid w:val="00821E12"/>
    <w:rsid w:val="0082228E"/>
    <w:rsid w:val="008568B3"/>
    <w:rsid w:val="0092285F"/>
    <w:rsid w:val="00925C62"/>
    <w:rsid w:val="0092615C"/>
    <w:rsid w:val="00930B76"/>
    <w:rsid w:val="00950490"/>
    <w:rsid w:val="00A22844"/>
    <w:rsid w:val="00A3094E"/>
    <w:rsid w:val="00A51779"/>
    <w:rsid w:val="00A648EB"/>
    <w:rsid w:val="00AB3B1B"/>
    <w:rsid w:val="00AB6F05"/>
    <w:rsid w:val="00AC00C8"/>
    <w:rsid w:val="00B04670"/>
    <w:rsid w:val="00B05098"/>
    <w:rsid w:val="00B172AC"/>
    <w:rsid w:val="00B75AA0"/>
    <w:rsid w:val="00BB16A6"/>
    <w:rsid w:val="00BC0B13"/>
    <w:rsid w:val="00BD17EC"/>
    <w:rsid w:val="00C01044"/>
    <w:rsid w:val="00C16FDA"/>
    <w:rsid w:val="00C863E5"/>
    <w:rsid w:val="00CA74DE"/>
    <w:rsid w:val="00CC65AD"/>
    <w:rsid w:val="00CD55CA"/>
    <w:rsid w:val="00CF7BD5"/>
    <w:rsid w:val="00D2493E"/>
    <w:rsid w:val="00D40CA1"/>
    <w:rsid w:val="00D56F91"/>
    <w:rsid w:val="00D82D69"/>
    <w:rsid w:val="00DA5676"/>
    <w:rsid w:val="00E20B38"/>
    <w:rsid w:val="00E615A2"/>
    <w:rsid w:val="00EB5447"/>
    <w:rsid w:val="00EE5A28"/>
    <w:rsid w:val="00F1527A"/>
    <w:rsid w:val="00F16C65"/>
    <w:rsid w:val="00F376F2"/>
    <w:rsid w:val="00F628EC"/>
    <w:rsid w:val="00FC253B"/>
    <w:rsid w:val="00FC6D8E"/>
    <w:rsid w:val="00FD6104"/>
    <w:rsid w:val="00FF43F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27FFE"/>
  <w15:docId w15:val="{B3AC804E-0F7E-4473-B55B-502A39142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de-DE" w:eastAsia="de-DE"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style>
  <w:style w:type="paragraph" w:styleId="berschrift1">
    <w:name w:val="heading 1"/>
    <w:basedOn w:val="Standard"/>
    <w:next w:val="Standard"/>
    <w:pPr>
      <w:keepNext/>
      <w:keepLines/>
      <w:spacing w:before="400" w:after="120"/>
      <w:outlineLvl w:val="0"/>
    </w:pPr>
    <w:rPr>
      <w:sz w:val="40"/>
      <w:szCs w:val="40"/>
    </w:rPr>
  </w:style>
  <w:style w:type="paragraph" w:styleId="berschrift2">
    <w:name w:val="heading 2"/>
    <w:basedOn w:val="Standard"/>
    <w:next w:val="Standard"/>
    <w:pPr>
      <w:keepNext/>
      <w:keepLines/>
      <w:spacing w:before="360" w:after="120"/>
      <w:outlineLvl w:val="1"/>
    </w:pPr>
    <w:rPr>
      <w:sz w:val="32"/>
      <w:szCs w:val="32"/>
    </w:rPr>
  </w:style>
  <w:style w:type="paragraph" w:styleId="berschrift3">
    <w:name w:val="heading 3"/>
    <w:basedOn w:val="Standard"/>
    <w:next w:val="Standard"/>
    <w:pPr>
      <w:keepNext/>
      <w:keepLines/>
      <w:spacing w:before="320" w:after="80"/>
      <w:outlineLvl w:val="2"/>
    </w:pPr>
    <w:rPr>
      <w:color w:val="434343"/>
      <w:sz w:val="28"/>
      <w:szCs w:val="28"/>
    </w:rPr>
  </w:style>
  <w:style w:type="paragraph" w:styleId="berschrift4">
    <w:name w:val="heading 4"/>
    <w:basedOn w:val="Standard"/>
    <w:next w:val="Standard"/>
    <w:pPr>
      <w:keepNext/>
      <w:keepLines/>
      <w:spacing w:before="280" w:after="80"/>
      <w:outlineLvl w:val="3"/>
    </w:pPr>
    <w:rPr>
      <w:color w:val="666666"/>
      <w:sz w:val="24"/>
      <w:szCs w:val="24"/>
    </w:rPr>
  </w:style>
  <w:style w:type="paragraph" w:styleId="berschrift5">
    <w:name w:val="heading 5"/>
    <w:basedOn w:val="Standard"/>
    <w:next w:val="Standard"/>
    <w:pPr>
      <w:keepNext/>
      <w:keepLines/>
      <w:spacing w:before="240" w:after="80"/>
      <w:outlineLvl w:val="4"/>
    </w:pPr>
    <w:rPr>
      <w:color w:val="666666"/>
    </w:rPr>
  </w:style>
  <w:style w:type="paragraph" w:styleId="berschrift6">
    <w:name w:val="heading 6"/>
    <w:basedOn w:val="Standard"/>
    <w:next w:val="Standard"/>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el">
    <w:name w:val="Title"/>
    <w:basedOn w:val="Standard"/>
    <w:next w:val="Standard"/>
    <w:pPr>
      <w:keepNext/>
      <w:keepLines/>
      <w:spacing w:after="60"/>
    </w:pPr>
    <w:rPr>
      <w:sz w:val="52"/>
      <w:szCs w:val="52"/>
    </w:rPr>
  </w:style>
  <w:style w:type="paragraph" w:styleId="Untertitel">
    <w:name w:val="Subtitle"/>
    <w:basedOn w:val="Standard"/>
    <w:next w:val="Standard"/>
    <w:pPr>
      <w:keepNext/>
      <w:keepLines/>
      <w:spacing w:after="320"/>
    </w:pPr>
    <w:rPr>
      <w:color w:val="666666"/>
      <w:sz w:val="30"/>
      <w:szCs w:val="30"/>
    </w:rPr>
  </w:style>
  <w:style w:type="table" w:customStyle="1" w:styleId="a">
    <w:basedOn w:val="TableNormal1"/>
    <w:tblPr>
      <w:tblStyleRowBandSize w:val="1"/>
      <w:tblStyleColBandSize w:val="1"/>
      <w:tblCellMar>
        <w:top w:w="100" w:type="dxa"/>
        <w:left w:w="100" w:type="dxa"/>
        <w:bottom w:w="100" w:type="dxa"/>
        <w:right w:w="100" w:type="dxa"/>
      </w:tblCellMar>
    </w:tblPr>
  </w:style>
  <w:style w:type="table" w:customStyle="1" w:styleId="a0">
    <w:basedOn w:val="TableNormal1"/>
    <w:tblPr>
      <w:tblStyleRowBandSize w:val="1"/>
      <w:tblStyleColBandSize w:val="1"/>
      <w:tblCellMar>
        <w:top w:w="100" w:type="dxa"/>
        <w:left w:w="100" w:type="dxa"/>
        <w:bottom w:w="100" w:type="dxa"/>
        <w:right w:w="100" w:type="dxa"/>
      </w:tblCellMar>
    </w:tblPr>
  </w:style>
  <w:style w:type="table" w:customStyle="1" w:styleId="a1">
    <w:basedOn w:val="TableNormal1"/>
    <w:tblPr>
      <w:tblStyleRowBandSize w:val="1"/>
      <w:tblStyleColBandSize w:val="1"/>
      <w:tblCellMar>
        <w:top w:w="100" w:type="dxa"/>
        <w:left w:w="100" w:type="dxa"/>
        <w:bottom w:w="100" w:type="dxa"/>
        <w:right w:w="100" w:type="dxa"/>
      </w:tblCellMar>
    </w:tblPr>
  </w:style>
  <w:style w:type="table" w:customStyle="1" w:styleId="a2">
    <w:basedOn w:val="TableNormal1"/>
    <w:tblPr>
      <w:tblStyleRowBandSize w:val="1"/>
      <w:tblStyleColBandSize w:val="1"/>
      <w:tblCellMar>
        <w:top w:w="100" w:type="dxa"/>
        <w:left w:w="100" w:type="dxa"/>
        <w:bottom w:w="100" w:type="dxa"/>
        <w:right w:w="100" w:type="dxa"/>
      </w:tblCellMar>
    </w:tblPr>
  </w:style>
  <w:style w:type="table" w:customStyle="1" w:styleId="a3">
    <w:basedOn w:val="TableNormal1"/>
    <w:tblPr>
      <w:tblStyleRowBandSize w:val="1"/>
      <w:tblStyleColBandSize w:val="1"/>
      <w:tblCellMar>
        <w:top w:w="100" w:type="dxa"/>
        <w:left w:w="100" w:type="dxa"/>
        <w:bottom w:w="100" w:type="dxa"/>
        <w:right w:w="100" w:type="dxa"/>
      </w:tblCellMar>
    </w:tblPr>
  </w:style>
  <w:style w:type="table" w:customStyle="1" w:styleId="a4">
    <w:basedOn w:val="TableNormal1"/>
    <w:tblPr>
      <w:tblStyleRowBandSize w:val="1"/>
      <w:tblStyleColBandSize w:val="1"/>
      <w:tblCellMar>
        <w:top w:w="100" w:type="dxa"/>
        <w:left w:w="100" w:type="dxa"/>
        <w:bottom w:w="100" w:type="dxa"/>
        <w:right w:w="100" w:type="dxa"/>
      </w:tblCellMar>
    </w:tblPr>
  </w:style>
  <w:style w:type="table" w:customStyle="1" w:styleId="a5">
    <w:basedOn w:val="TableNormal1"/>
    <w:tblPr>
      <w:tblStyleRowBandSize w:val="1"/>
      <w:tblStyleColBandSize w:val="1"/>
      <w:tblCellMar>
        <w:top w:w="100" w:type="dxa"/>
        <w:left w:w="100" w:type="dxa"/>
        <w:bottom w:w="100" w:type="dxa"/>
        <w:right w:w="100" w:type="dxa"/>
      </w:tblCellMar>
    </w:tblPr>
  </w:style>
  <w:style w:type="table" w:customStyle="1" w:styleId="a6">
    <w:basedOn w:val="TableNormal1"/>
    <w:tblPr>
      <w:tblStyleRowBandSize w:val="1"/>
      <w:tblStyleColBandSize w:val="1"/>
      <w:tblCellMar>
        <w:top w:w="100" w:type="dxa"/>
        <w:left w:w="100" w:type="dxa"/>
        <w:bottom w:w="100" w:type="dxa"/>
        <w:right w:w="100" w:type="dxa"/>
      </w:tblCellMar>
    </w:tblPr>
  </w:style>
  <w:style w:type="table" w:customStyle="1" w:styleId="a7">
    <w:basedOn w:val="TableNormal1"/>
    <w:tblPr>
      <w:tblStyleRowBandSize w:val="1"/>
      <w:tblStyleColBandSize w:val="1"/>
      <w:tblCellMar>
        <w:top w:w="100" w:type="dxa"/>
        <w:left w:w="100" w:type="dxa"/>
        <w:bottom w:w="100" w:type="dxa"/>
        <w:right w:w="100" w:type="dxa"/>
      </w:tblCellMar>
    </w:tblPr>
  </w:style>
  <w:style w:type="paragraph" w:styleId="Kommentartext">
    <w:name w:val="annotation text"/>
    <w:basedOn w:val="Standard"/>
    <w:link w:val="KommentartextZchn"/>
    <w:uiPriority w:val="99"/>
    <w:semiHidden/>
    <w:unhideWhenUsed/>
    <w:pPr>
      <w:spacing w:line="240" w:lineRule="auto"/>
    </w:pPr>
    <w:rPr>
      <w:sz w:val="20"/>
      <w:szCs w:val="20"/>
    </w:rPr>
  </w:style>
  <w:style w:type="character" w:customStyle="1" w:styleId="KommentartextZchn">
    <w:name w:val="Kommentartext Zchn"/>
    <w:basedOn w:val="Absatz-Standardschriftart"/>
    <w:link w:val="Kommentartext"/>
    <w:uiPriority w:val="99"/>
    <w:semiHidden/>
    <w:rPr>
      <w:sz w:val="20"/>
      <w:szCs w:val="20"/>
    </w:rPr>
  </w:style>
  <w:style w:type="character" w:styleId="Kommentarzeichen">
    <w:name w:val="annotation reference"/>
    <w:basedOn w:val="Absatz-Standardschriftart"/>
    <w:uiPriority w:val="99"/>
    <w:semiHidden/>
    <w:unhideWhenUsed/>
    <w:rPr>
      <w:sz w:val="16"/>
      <w:szCs w:val="16"/>
    </w:rPr>
  </w:style>
  <w:style w:type="paragraph" w:styleId="Sprechblasentext">
    <w:name w:val="Balloon Text"/>
    <w:basedOn w:val="Standard"/>
    <w:link w:val="SprechblasentextZchn"/>
    <w:uiPriority w:val="99"/>
    <w:semiHidden/>
    <w:unhideWhenUsed/>
    <w:rsid w:val="00CD55CA"/>
    <w:pPr>
      <w:spacing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CD55CA"/>
    <w:rPr>
      <w:rFonts w:ascii="Segoe UI" w:hAnsi="Segoe UI" w:cs="Segoe UI"/>
      <w:sz w:val="18"/>
      <w:szCs w:val="18"/>
    </w:rPr>
  </w:style>
  <w:style w:type="paragraph" w:styleId="berarbeitung">
    <w:name w:val="Revision"/>
    <w:hidden/>
    <w:uiPriority w:val="99"/>
    <w:semiHidden/>
    <w:rsid w:val="00CD55CA"/>
    <w:pPr>
      <w:spacing w:line="240" w:lineRule="auto"/>
    </w:pPr>
  </w:style>
  <w:style w:type="paragraph" w:styleId="Listenabsatz">
    <w:name w:val="List Paragraph"/>
    <w:basedOn w:val="Standard"/>
    <w:uiPriority w:val="34"/>
    <w:qFormat/>
    <w:rsid w:val="00766731"/>
    <w:pPr>
      <w:ind w:left="720"/>
      <w:contextualSpacing/>
    </w:pPr>
  </w:style>
  <w:style w:type="paragraph" w:styleId="Kommentarthema">
    <w:name w:val="annotation subject"/>
    <w:basedOn w:val="Kommentartext"/>
    <w:next w:val="Kommentartext"/>
    <w:link w:val="KommentarthemaZchn"/>
    <w:uiPriority w:val="99"/>
    <w:semiHidden/>
    <w:unhideWhenUsed/>
    <w:rsid w:val="0014427B"/>
    <w:rPr>
      <w:b/>
      <w:bCs/>
    </w:rPr>
  </w:style>
  <w:style w:type="character" w:customStyle="1" w:styleId="KommentarthemaZchn">
    <w:name w:val="Kommentarthema Zchn"/>
    <w:basedOn w:val="KommentartextZchn"/>
    <w:link w:val="Kommentarthema"/>
    <w:uiPriority w:val="99"/>
    <w:semiHidden/>
    <w:rsid w:val="0014427B"/>
    <w:rPr>
      <w:b/>
      <w:bCs/>
      <w:sz w:val="20"/>
      <w:szCs w:val="20"/>
    </w:rPr>
  </w:style>
  <w:style w:type="paragraph" w:customStyle="1" w:styleId="Default">
    <w:name w:val="Default"/>
    <w:rsid w:val="007239AF"/>
    <w:pPr>
      <w:autoSpaceDE w:val="0"/>
      <w:autoSpaceDN w:val="0"/>
      <w:adjustRightInd w:val="0"/>
      <w:spacing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yperlink" Target="http://www.spdx.org" TargetMode="Externa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spdx.org"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openchainproject.org/specification-faq" TargetMode="Externa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29</Pages>
  <Words>7086</Words>
  <Characters>44647</Characters>
  <Application>Microsoft Office Word</Application>
  <DocSecurity>0</DocSecurity>
  <Lines>372</Lines>
  <Paragraphs>103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51630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xca4027</dc:creator>
  <cp:lastModifiedBy>Jan Thielscher</cp:lastModifiedBy>
  <cp:revision>36</cp:revision>
  <dcterms:created xsi:type="dcterms:W3CDTF">2018-12-31T16:18:00Z</dcterms:created>
  <dcterms:modified xsi:type="dcterms:W3CDTF">2019-01-08T21:35:00Z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ad48af2b-f9df-4764-b4ac-d026b3dc921c</vt:lpwstr>
  </property>
  <property fmtid="{D5CDD505-2E9C-101B-9397-08002B2CF9AE}" pid="3" name="CTPClassification">
    <vt:lpwstr>CTP_NT</vt:lpwstr>
  </property>
</Properties>
</file>