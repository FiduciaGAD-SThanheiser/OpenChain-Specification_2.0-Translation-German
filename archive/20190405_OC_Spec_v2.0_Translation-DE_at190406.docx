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rsidR="00C863E5" w:rsidRPr="003731A2" w:rsidRDefault="00C863E5" w:rsidP="003731A2">
      <w:pPr>
        <w:contextualSpacing/>
        <w:jc w:val="right"/>
        <w:rPr>
          <w:rFonts w:asciiTheme="minorHAnsi" w:eastAsia="Calibri" w:hAnsiTheme="minorHAnsi" w:cs="Calibri"/>
          <w:color w:val="073763"/>
          <w:sz w:val="24"/>
          <w:szCs w:val="24"/>
        </w:rPr>
      </w:pPr>
    </w:p>
    <w:p w:rsidR="005B118C" w:rsidRPr="003731A2" w:rsidRDefault="005B118C" w:rsidP="003731A2">
      <w:pPr>
        <w:rPr>
          <w:rFonts w:asciiTheme="minorHAnsi" w:eastAsia="Calibri" w:hAnsiTheme="minorHAnsi" w:cs="Calibri"/>
          <w:sz w:val="24"/>
          <w:szCs w:val="24"/>
        </w:rPr>
      </w:pPr>
    </w:p>
    <w:p w:rsidR="00851B87" w:rsidRPr="00851B87" w:rsidRDefault="00851B87" w:rsidP="00A26C9E">
      <w:pPr>
        <w:jc w:val="right"/>
        <w:rPr>
          <w:sz w:val="27"/>
          <w:szCs w:val="27"/>
          <w:lang w:val="en-GB"/>
        </w:rPr>
      </w:pPr>
      <w:r w:rsidRPr="00851B87">
        <w:rPr>
          <w:sz w:val="27"/>
          <w:szCs w:val="27"/>
          <w:lang w:val="en-GB"/>
        </w:rPr>
        <w:t>Establishing</w:t>
      </w:r>
      <w:r>
        <w:rPr>
          <w:sz w:val="27"/>
          <w:szCs w:val="27"/>
          <w:lang w:val="en-GB"/>
        </w:rPr>
        <w:t xml:space="preserve"> </w:t>
      </w:r>
      <w:r w:rsidRPr="00851B87">
        <w:rPr>
          <w:sz w:val="27"/>
          <w:szCs w:val="27"/>
          <w:lang w:val="en-GB"/>
        </w:rPr>
        <w:t>trust in the Open Source from which Software Solutions are built</w:t>
      </w:r>
    </w:p>
    <w:p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ins w:id="1" w:author="Stefan Thanheiser" w:date="2019-04-01T22:50:00Z">
        <w:r>
          <w:rPr>
            <w:sz w:val="27"/>
            <w:szCs w:val="27"/>
          </w:rPr>
          <w:t>welcher</w:t>
        </w:r>
      </w:ins>
      <w:ins w:id="2" w:author="Stefan Thanheiser" w:date="2019-04-01T22:49:00Z">
        <w:r>
          <w:rPr>
            <w:sz w:val="27"/>
            <w:szCs w:val="27"/>
          </w:rPr>
          <w:t xml:space="preserve"> Softwarelösungen entstehen</w:t>
        </w:r>
      </w:ins>
    </w:p>
    <w:p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013849" w:rsidRPr="003731A2" w:rsidTr="00013849">
        <w:tc>
          <w:tcPr>
            <w:tcW w:w="4650" w:type="dxa"/>
          </w:tcPr>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02/2019</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RC</w:t>
            </w:r>
            <w:r w:rsidR="00851B87">
              <w:rPr>
                <w:rFonts w:asciiTheme="minorHAnsi" w:eastAsia="Calibri" w:hAnsiTheme="minorHAnsi" w:cs="Calibri"/>
                <w:sz w:val="24"/>
                <w:szCs w:val="24"/>
              </w:rPr>
              <w:t>4</w:t>
            </w:r>
            <w:r>
              <w:rPr>
                <w:rFonts w:asciiTheme="minorHAnsi" w:eastAsia="Calibri" w:hAnsiTheme="minorHAnsi" w:cs="Calibri"/>
                <w:sz w:val="24"/>
                <w:szCs w:val="24"/>
              </w:rPr>
              <w:t xml:space="preserve"> 0</w:t>
            </w:r>
            <w:r w:rsidR="00851B87">
              <w:rPr>
                <w:rFonts w:asciiTheme="minorHAnsi" w:eastAsia="Calibri" w:hAnsiTheme="minorHAnsi" w:cs="Calibri"/>
                <w:sz w:val="24"/>
                <w:szCs w:val="24"/>
              </w:rPr>
              <w:t>5</w:t>
            </w:r>
            <w:r>
              <w:rPr>
                <w:rFonts w:asciiTheme="minorHAnsi" w:eastAsia="Calibri" w:hAnsiTheme="minorHAnsi" w:cs="Calibri"/>
                <w:sz w:val="24"/>
                <w:szCs w:val="24"/>
              </w:rPr>
              <w:t>.04.2019</w:t>
            </w:r>
          </w:p>
        </w:tc>
        <w:tc>
          <w:tcPr>
            <w:tcW w:w="4651" w:type="dxa"/>
            <w:shd w:val="clear" w:color="auto" w:fill="auto"/>
            <w:tcMar>
              <w:top w:w="100" w:type="dxa"/>
              <w:left w:w="100" w:type="dxa"/>
              <w:bottom w:w="100" w:type="dxa"/>
              <w:right w:w="100" w:type="dxa"/>
            </w:tcMar>
          </w:tcPr>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roofErr w:type="spellStart"/>
            <w:r>
              <w:rPr>
                <w:rFonts w:asciiTheme="minorHAnsi" w:eastAsia="Calibri" w:hAnsiTheme="minorHAnsi" w:cs="Calibri"/>
                <w:sz w:val="24"/>
                <w:szCs w:val="24"/>
              </w:rPr>
              <w:t>Draft</w:t>
            </w:r>
            <w:proofErr w:type="spellEnd"/>
            <w:r>
              <w:rPr>
                <w:rFonts w:asciiTheme="minorHAnsi" w:eastAsia="Calibri" w:hAnsiTheme="minorHAnsi" w:cs="Calibri"/>
                <w:sz w:val="24"/>
                <w:szCs w:val="24"/>
              </w:rPr>
              <w:t xml:space="preserve"> deutsche Übersetzung</w:t>
            </w:r>
          </w:p>
        </w:tc>
      </w:tr>
      <w:tr w:rsidR="00013849" w:rsidRPr="003731A2" w:rsidTr="00013849">
        <w:tc>
          <w:tcPr>
            <w:tcW w:w="4650" w:type="dxa"/>
          </w:tcPr>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722D5" w:rsidRDefault="00D722D5" w:rsidP="00EC20EA">
            <w:pPr>
              <w:widowControl w:val="0"/>
              <w:pBdr>
                <w:top w:val="nil"/>
                <w:left w:val="nil"/>
                <w:bottom w:val="nil"/>
                <w:right w:val="nil"/>
                <w:between w:val="nil"/>
              </w:pBdr>
              <w:spacing w:line="240" w:lineRule="auto"/>
              <w:rPr>
                <w:ins w:id="3" w:author="Anke Thanheiser" w:date="2019-04-06T13:58:00Z"/>
                <w:rFonts w:asciiTheme="minorHAnsi" w:eastAsia="Calibri" w:hAnsiTheme="minorHAnsi" w:cs="Calibri"/>
                <w:sz w:val="24"/>
                <w:szCs w:val="24"/>
                <w:lang w:val="en-GB"/>
              </w:rPr>
            </w:pPr>
          </w:p>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used throughout the Specification. Section 3 defines the requirements that a 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D613EA" w:rsidRDefault="00013849" w:rsidP="00EC20EA">
            <w:pPr>
              <w:widowControl w:val="0"/>
              <w:pBdr>
                <w:top w:val="nil"/>
                <w:left w:val="nil"/>
                <w:bottom w:val="nil"/>
                <w:right w:val="nil"/>
                <w:between w:val="nil"/>
              </w:pBdr>
              <w:spacing w:line="240" w:lineRule="auto"/>
              <w:rPr>
                <w:ins w:id="4"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the Specification </w:t>
            </w:r>
            <w:r w:rsidR="007C5306">
              <w:fldChar w:fldCharType="begin"/>
            </w:r>
            <w:r w:rsidR="007C5306" w:rsidRPr="00D722D5">
              <w:rPr>
                <w:lang w:val="en-US"/>
                <w:rPrChange w:id="5" w:author="Anke Thanheiser" w:date="2019-04-06T13:56:00Z">
                  <w:rPr/>
                </w:rPrChange>
              </w:rPr>
              <w:instrText>HYPERLINK "https://lists.linuxfoundation.org/mailman/listinfo/openchain-spec"</w:instrText>
            </w:r>
            <w:r w:rsidR="007C5306">
              <w:fldChar w:fldCharType="separate"/>
            </w:r>
            <w:r w:rsidRPr="0016385C">
              <w:rPr>
                <w:rStyle w:val="Hyperlink"/>
                <w:rFonts w:asciiTheme="minorHAnsi" w:eastAsia="Calibri" w:hAnsiTheme="minorHAnsi" w:cs="Calibri"/>
                <w:sz w:val="24"/>
                <w:szCs w:val="24"/>
                <w:lang w:val="en-GB"/>
              </w:rPr>
              <w:t>mailing list</w:t>
            </w:r>
            <w:r w:rsidR="007C5306">
              <w:fldChar w:fldCharType="end"/>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and </w:t>
            </w:r>
            <w:r w:rsidR="007C5306">
              <w:fldChar w:fldCharType="begin"/>
            </w:r>
            <w:r w:rsidR="007C5306" w:rsidRPr="00D722D5">
              <w:rPr>
                <w:lang w:val="en-US"/>
                <w:rPrChange w:id="6" w:author="Anke Thanheiser" w:date="2019-04-06T13:56:00Z">
                  <w:rPr/>
                </w:rPrChange>
              </w:rPr>
              <w:instrText>HYPERLINK "https://wiki.linuxfoundation.org/openchain/specification-questions-and-answers"</w:instrText>
            </w:r>
            <w:r w:rsidR="007C5306">
              <w:fldChar w:fldCharType="separate"/>
            </w:r>
            <w:r w:rsidRPr="0016385C">
              <w:rPr>
                <w:rStyle w:val="Hyperlink"/>
                <w:rFonts w:asciiTheme="minorHAnsi" w:eastAsia="Calibri" w:hAnsiTheme="minorHAnsi" w:cs="Calibri"/>
                <w:sz w:val="24"/>
                <w:szCs w:val="24"/>
                <w:lang w:val="en-GB"/>
              </w:rPr>
              <w:t>Frequently Asked Questions (FAQs).</w:t>
            </w:r>
            <w:r w:rsidR="007C5306">
              <w:fldChar w:fldCharType="end"/>
            </w:r>
          </w:p>
        </w:tc>
        <w:tc>
          <w:tcPr>
            <w:tcW w:w="4651" w:type="dxa"/>
            <w:shd w:val="clear" w:color="auto" w:fill="auto"/>
            <w:tcMar>
              <w:top w:w="100" w:type="dxa"/>
              <w:left w:w="100" w:type="dxa"/>
              <w:bottom w:w="100" w:type="dxa"/>
              <w:right w:w="100" w:type="dxa"/>
            </w:tcMar>
          </w:tcPr>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Die vorliegende Spezifikation definiert die Schlüsselanforderungen an ein qualitätsgesichertes Open-Source-Lizenz</w:t>
            </w:r>
            <w:ins w:id="7" w:author="Anke Thanheiser" w:date="2019-04-06T14:34:00Z">
              <w:r w:rsidR="0062438D">
                <w:rPr>
                  <w:rFonts w:asciiTheme="minorHAnsi" w:eastAsia="Calibri" w:hAnsiTheme="minorHAnsi" w:cs="Calibri"/>
                  <w:sz w:val="24"/>
                  <w:szCs w:val="24"/>
                </w:rPr>
                <w:t>-</w:t>
              </w:r>
            </w:ins>
            <w:del w:id="8" w:author="Anke Thanheiser" w:date="2019-04-06T14:34:00Z">
              <w:r w:rsidDel="0062438D">
                <w:rPr>
                  <w:rFonts w:asciiTheme="minorHAnsi" w:eastAsia="Calibri" w:hAnsiTheme="minorHAnsi" w:cs="Calibri"/>
                  <w:sz w:val="24"/>
                  <w:szCs w:val="24"/>
                </w:rPr>
                <w:delText>c</w:delText>
              </w:r>
            </w:del>
            <w:ins w:id="9" w:author="Anke Thanheiser" w:date="2019-04-06T14:34:00Z">
              <w:r w:rsidR="0062438D">
                <w:rPr>
                  <w:rFonts w:asciiTheme="minorHAnsi" w:eastAsia="Calibri" w:hAnsiTheme="minorHAnsi" w:cs="Calibri"/>
                  <w:sz w:val="24"/>
                  <w:szCs w:val="24"/>
                </w:rPr>
                <w:t>C</w:t>
              </w:r>
            </w:ins>
            <w:r>
              <w:rPr>
                <w:rFonts w:asciiTheme="minorHAnsi" w:eastAsia="Calibri" w:hAnsiTheme="minorHAnsi" w:cs="Calibri"/>
                <w:sz w:val="24"/>
                <w:szCs w:val="24"/>
              </w:rPr>
              <w:t xml:space="preserve">ompliance-Programm. Sie zielt darauf ab, eine Benchmark bereitzustellen, welche zwischen Unternehmen Vertrauen beim Austausch von </w:t>
            </w:r>
            <w:ins w:id="10" w:author="Anke Thanheiser" w:date="2019-04-06T13:56:00Z">
              <w:r w:rsidR="00D722D5">
                <w:rPr>
                  <w:rFonts w:asciiTheme="minorHAnsi" w:eastAsia="Calibri" w:hAnsiTheme="minorHAnsi" w:cs="Calibri"/>
                  <w:sz w:val="24"/>
                  <w:szCs w:val="24"/>
                </w:rPr>
                <w:t xml:space="preserve">Open-Source-Software beinhaltenden </w:t>
              </w:r>
            </w:ins>
            <w:r>
              <w:rPr>
                <w:rFonts w:asciiTheme="minorHAnsi" w:eastAsia="Calibri" w:hAnsiTheme="minorHAnsi" w:cs="Calibri"/>
                <w:sz w:val="24"/>
                <w:szCs w:val="24"/>
              </w:rPr>
              <w:t>Softwarelösungen</w:t>
            </w:r>
            <w:del w:id="11" w:author="Anke Thanheiser" w:date="2019-04-06T13:57:00Z">
              <w:r w:rsidDel="00D722D5">
                <w:rPr>
                  <w:rFonts w:asciiTheme="minorHAnsi" w:eastAsia="Calibri" w:hAnsiTheme="minorHAnsi" w:cs="Calibri"/>
                  <w:sz w:val="24"/>
                  <w:szCs w:val="24"/>
                </w:rPr>
                <w:delText>, welche Open-Source-Software beinhalten,</w:delText>
              </w:r>
            </w:del>
            <w:r>
              <w:rPr>
                <w:rFonts w:asciiTheme="minorHAnsi" w:eastAsia="Calibri" w:hAnsiTheme="minorHAnsi" w:cs="Calibri"/>
                <w:sz w:val="24"/>
                <w:szCs w:val="24"/>
              </w:rPr>
              <w:t xml:space="preserve"> schafft. Das Einhalten der Spezifikation liefert den Nachweis dafür, dass ein Programm geschaffen wurde, um die erforderlichen Compliance-Artefakte (z.B. Rechtsinhalte, Quellcode, usw.) für jede Softwarelösung zu erzeugen. </w:t>
            </w:r>
            <w:r w:rsidRPr="00C84B70">
              <w:rPr>
                <w:rFonts w:asciiTheme="minorHAnsi" w:eastAsia="Calibri" w:hAnsiTheme="minorHAnsi" w:cs="Calibri"/>
                <w:sz w:val="24"/>
                <w:szCs w:val="24"/>
              </w:rPr>
              <w:t xml:space="preserve">Die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w:t>
            </w:r>
            <w:del w:id="12" w:author="Anke Thanheiser" w:date="2019-04-06T13:58:00Z">
              <w:r w:rsidDel="00D722D5">
                <w:rPr>
                  <w:rFonts w:asciiTheme="minorHAnsi" w:eastAsia="Calibri" w:hAnsiTheme="minorHAnsi" w:cs="Calibri"/>
                  <w:sz w:val="24"/>
                  <w:szCs w:val="24"/>
                </w:rPr>
                <w:delText>E</w:delText>
              </w:r>
            </w:del>
            <w:ins w:id="13" w:author="Anke Thanheiser" w:date="2019-04-06T13:58:00Z">
              <w:r w:rsidR="00D722D5">
                <w:rPr>
                  <w:rFonts w:asciiTheme="minorHAnsi" w:eastAsia="Calibri" w:hAnsiTheme="minorHAnsi" w:cs="Calibri"/>
                  <w:sz w:val="24"/>
                  <w:szCs w:val="24"/>
                </w:rPr>
                <w:t>e</w:t>
              </w:r>
            </w:ins>
            <w:r>
              <w:rPr>
                <w:rFonts w:asciiTheme="minorHAnsi" w:eastAsia="Calibri" w:hAnsiTheme="minorHAnsi" w:cs="Calibri"/>
                <w:sz w:val="24"/>
                <w:szCs w:val="24"/>
              </w:rPr>
              <w:t xml:space="preserve">in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-konformes Programm sich auf ein einzelnes Produkt oder aber das gesamte Unternehmen beziehen.</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proofErr w:type="spellStart"/>
            <w:r>
              <w:rPr>
                <w:rFonts w:asciiTheme="minorHAnsi" w:eastAsia="Calibri" w:hAnsiTheme="minorHAnsi" w:cs="Calibri"/>
                <w:sz w:val="24"/>
                <w:szCs w:val="24"/>
              </w:rPr>
              <w:t>i.s.V</w:t>
            </w:r>
            <w:proofErr w:type="spellEnd"/>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Nachweis(e</w:t>
            </w:r>
            <w:r>
              <w:rPr>
                <w:rFonts w:asciiTheme="minorHAnsi" w:eastAsia="Calibri" w:hAnsiTheme="minorHAnsi" w:cs="Calibri"/>
                <w:sz w:val="24"/>
                <w:szCs w:val="24"/>
              </w:rPr>
              <w:t>n</w:t>
            </w:r>
            <w:r w:rsidRPr="0038492F">
              <w:rPr>
                <w:rFonts w:asciiTheme="minorHAnsi" w:eastAsia="Calibri" w:hAnsiTheme="minorHAnsi" w:cs="Calibri"/>
                <w:sz w:val="24"/>
                <w:szCs w:val="24"/>
              </w:rPr>
              <w:t>)</w:t>
            </w:r>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(Non-Disclosure Agreement bzw. NDA).</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3731A2" w:rsidRDefault="00013849" w:rsidP="00D722D5">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w:t>
            </w:r>
            <w:del w:id="14" w:author="Anke Thanheiser" w:date="2019-04-06T13:59:00Z">
              <w:r w:rsidRPr="00C84B70" w:rsidDel="00D722D5">
                <w:rPr>
                  <w:rFonts w:asciiTheme="minorHAnsi" w:eastAsia="Calibri" w:hAnsiTheme="minorHAnsi" w:cs="Calibri"/>
                  <w:sz w:val="24"/>
                  <w:szCs w:val="24"/>
                </w:rPr>
                <w:delText xml:space="preserve">historische </w:delText>
              </w:r>
            </w:del>
            <w:r w:rsidRPr="00C84B70">
              <w:rPr>
                <w:rFonts w:asciiTheme="minorHAnsi" w:eastAsia="Calibri" w:hAnsiTheme="minorHAnsi" w:cs="Calibri"/>
                <w:sz w:val="24"/>
                <w:szCs w:val="24"/>
              </w:rPr>
              <w:t>Entwicklung</w:t>
            </w:r>
            <w:ins w:id="15" w:author="Anke Thanheiser" w:date="2019-04-06T13:59:00Z">
              <w:r w:rsidR="00D722D5">
                <w:rPr>
                  <w:rFonts w:asciiTheme="minorHAnsi" w:eastAsia="Calibri" w:hAnsiTheme="minorHAnsi" w:cs="Calibri"/>
                  <w:sz w:val="24"/>
                  <w:szCs w:val="24"/>
                </w:rPr>
                <w:t>sgeschichte</w:t>
              </w:r>
            </w:ins>
            <w:r w:rsidRPr="00C84B70">
              <w:rPr>
                <w:rFonts w:asciiTheme="minorHAnsi" w:eastAsia="Calibri" w:hAnsiTheme="minorHAnsi" w:cs="Calibri"/>
                <w:sz w:val="24"/>
                <w:szCs w:val="24"/>
              </w:rPr>
              <w:t xml:space="preserve"> erhalten Sie </w:t>
            </w:r>
            <w:r w:rsidR="0016385C">
              <w:rPr>
                <w:rFonts w:asciiTheme="minorHAnsi" w:eastAsia="Calibri" w:hAnsiTheme="minorHAnsi" w:cs="Calibri"/>
                <w:sz w:val="24"/>
                <w:szCs w:val="24"/>
              </w:rPr>
              <w:t>über die</w:t>
            </w:r>
            <w:r w:rsidRPr="00C84B70">
              <w:rPr>
                <w:rFonts w:asciiTheme="minorHAnsi" w:eastAsia="Calibri" w:hAnsiTheme="minorHAnsi" w:cs="Calibri"/>
                <w:sz w:val="24"/>
                <w:szCs w:val="24"/>
              </w:rPr>
              <w:t xml:space="preserve"> </w:t>
            </w:r>
            <w:hyperlink r:id="rId8" w:history="1">
              <w:r w:rsidRPr="0016385C">
                <w:rPr>
                  <w:rStyle w:val="Hyperlink"/>
                  <w:rFonts w:asciiTheme="minorHAnsi" w:eastAsia="Calibri" w:hAnsiTheme="minorHAnsi" w:cs="Calibri"/>
                  <w:sz w:val="24"/>
                  <w:szCs w:val="24"/>
                </w:rPr>
                <w:t>Spezifikation</w:t>
              </w:r>
              <w:r w:rsidR="0016385C">
                <w:rPr>
                  <w:rStyle w:val="Hyperlink"/>
                  <w:rFonts w:asciiTheme="minorHAnsi" w:eastAsia="Calibri" w:hAnsiTheme="minorHAnsi" w:cs="Calibri"/>
                  <w:sz w:val="24"/>
                  <w:szCs w:val="24"/>
                </w:rPr>
                <w:t>s</w:t>
              </w:r>
              <w:r w:rsidRPr="0016385C">
                <w:rPr>
                  <w:rStyle w:val="Hyperlink"/>
                  <w:rFonts w:asciiTheme="minorHAnsi" w:eastAsia="Calibri" w:hAnsiTheme="minorHAnsi" w:cs="Calibri"/>
                  <w:sz w:val="24"/>
                  <w:szCs w:val="24"/>
                </w:rPr>
                <w:t>-Mailingliste</w:t>
              </w:r>
            </w:hyperlink>
            <w:r w:rsidRPr="00C84B70">
              <w:rPr>
                <w:rFonts w:asciiTheme="minorHAnsi" w:eastAsia="Calibri" w:hAnsiTheme="minorHAnsi" w:cs="Calibri"/>
                <w:sz w:val="24"/>
                <w:szCs w:val="24"/>
              </w:rPr>
              <w:t xml:space="preserve"> und in den </w:t>
            </w:r>
            <w:hyperlink r:id="rId9" w:history="1">
              <w:r w:rsidRPr="0016385C">
                <w:rPr>
                  <w:rStyle w:val="Hyperlink"/>
                  <w:rFonts w:asciiTheme="minorHAnsi" w:eastAsia="Calibri" w:hAnsiTheme="minorHAnsi" w:cs="Calibri"/>
                  <w:sz w:val="24"/>
                  <w:szCs w:val="24"/>
                </w:rPr>
                <w:t>häufig gestellten Fragen (FAQs)</w:t>
              </w:r>
            </w:hyperlink>
            <w:r w:rsidRPr="00C84B70">
              <w:rPr>
                <w:rFonts w:asciiTheme="minorHAnsi" w:eastAsia="Calibri" w:hAnsiTheme="minorHAnsi" w:cs="Calibri"/>
                <w:sz w:val="24"/>
                <w:szCs w:val="24"/>
              </w:rPr>
              <w:t>.</w:t>
            </w:r>
          </w:p>
        </w:tc>
      </w:tr>
    </w:tbl>
    <w:p w:rsidR="005B118C" w:rsidRPr="003731A2" w:rsidRDefault="005B118C" w:rsidP="003731A2">
      <w:pPr>
        <w:rPr>
          <w:rFonts w:asciiTheme="minorHAnsi" w:eastAsia="Calibri" w:hAnsiTheme="minorHAnsi" w:cs="Calibri"/>
          <w:color w:val="073763"/>
          <w:sz w:val="24"/>
          <w:szCs w:val="24"/>
        </w:rPr>
      </w:pPr>
    </w:p>
    <w:p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r w:rsidRPr="003731A2">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013849" w:rsidRPr="003731A2" w:rsidTr="00013849">
        <w:tc>
          <w:tcPr>
            <w:tcW w:w="4650" w:type="dxa"/>
          </w:tcPr>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 xml:space="preserve">Compliance </w:t>
            </w:r>
            <w:proofErr w:type="spellStart"/>
            <w:r w:rsidRPr="0016385C">
              <w:rPr>
                <w:rFonts w:asciiTheme="minorHAnsi" w:eastAsia="Calibri" w:hAnsiTheme="minorHAnsi" w:cs="Calibri"/>
                <w:b/>
                <w:sz w:val="24"/>
                <w:szCs w:val="24"/>
                <w:lang w:val="en-GB"/>
              </w:rPr>
              <w:t>Artifacts</w:t>
            </w:r>
            <w:proofErr w:type="spellEnd"/>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Identified Licenses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Del="00D722D5" w:rsidRDefault="00013849" w:rsidP="003731A2">
            <w:pPr>
              <w:widowControl w:val="0"/>
              <w:pBdr>
                <w:top w:val="nil"/>
                <w:left w:val="nil"/>
                <w:bottom w:val="nil"/>
                <w:right w:val="nil"/>
                <w:between w:val="nil"/>
              </w:pBdr>
              <w:spacing w:line="240" w:lineRule="auto"/>
              <w:rPr>
                <w:del w:id="16" w:author="Anke Thanheiser" w:date="2019-04-06T14:03:00Z"/>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16385C">
              <w:rPr>
                <w:rFonts w:asciiTheme="minorHAnsi" w:eastAsia="Calibri" w:hAnsiTheme="minorHAnsi" w:cs="Calibri"/>
                <w:b/>
                <w:sz w:val="24"/>
                <w:szCs w:val="24"/>
                <w:lang w:val="en-GB"/>
              </w:rPr>
              <w:t>OpenChain</w:t>
            </w:r>
            <w:proofErr w:type="spellEnd"/>
            <w:r w:rsidRPr="0016385C">
              <w:rPr>
                <w:rFonts w:asciiTheme="minorHAnsi" w:eastAsia="Calibri" w:hAnsiTheme="minorHAnsi" w:cs="Calibri"/>
                <w:b/>
                <w:sz w:val="24"/>
                <w:szCs w:val="24"/>
                <w:lang w:val="en-GB"/>
              </w:rPr>
              <w:t xml:space="preserve"> Conformant</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 Source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Program</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Software Staff</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SPDX</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r w:rsidR="007C5306">
              <w:fldChar w:fldCharType="begin"/>
            </w:r>
            <w:r w:rsidR="007C5306" w:rsidRPr="00D722D5">
              <w:rPr>
                <w:lang w:val="en-US"/>
                <w:rPrChange w:id="17" w:author="Anke Thanheiser" w:date="2019-04-06T13:56:00Z">
                  <w:rPr/>
                </w:rPrChange>
              </w:rPr>
              <w:instrText>HYPERLINK "http://www.spdx.org"</w:instrText>
            </w:r>
            <w:r w:rsidR="007C5306">
              <w:fldChar w:fldCharType="separate"/>
            </w:r>
            <w:r w:rsidRPr="00124FAE">
              <w:rPr>
                <w:rStyle w:val="Hyperlink"/>
                <w:rFonts w:asciiTheme="minorHAnsi" w:eastAsia="Calibri" w:hAnsiTheme="minorHAnsi" w:cs="Calibri"/>
                <w:sz w:val="24"/>
                <w:szCs w:val="24"/>
                <w:lang w:val="en-GB"/>
              </w:rPr>
              <w:t>www.spdx.org</w:t>
            </w:r>
            <w:r w:rsidR="007C5306">
              <w:fldChar w:fldCharType="end"/>
            </w:r>
            <w:r w:rsidRPr="00A26C9E">
              <w:rPr>
                <w:rFonts w:asciiTheme="minorHAnsi" w:eastAsia="Calibri" w:hAnsiTheme="minorHAnsi" w:cs="Calibri"/>
                <w:sz w:val="24"/>
                <w:szCs w:val="24"/>
                <w:lang w:val="en-GB"/>
              </w:rPr>
              <w:t>.</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w:t>
            </w:r>
            <w:r w:rsidRPr="0063515B">
              <w:rPr>
                <w:rFonts w:asciiTheme="minorHAnsi" w:eastAsia="Calibri" w:hAnsiTheme="minorHAnsi" w:cs="Calibri"/>
                <w:b/>
                <w:sz w:val="24"/>
                <w:szCs w:val="24"/>
                <w:lang w:val="en-GB"/>
              </w:rPr>
              <w:t>Supplied Software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Verification Materials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013849">
              <w:rPr>
                <w:rFonts w:asciiTheme="minorHAnsi" w:eastAsia="Calibri" w:hAnsiTheme="minorHAnsi" w:cs="Calibri"/>
                <w:color w:val="4F81BD" w:themeColor="accent1"/>
                <w:sz w:val="24"/>
                <w:szCs w:val="24"/>
              </w:rPr>
              <w:t>of</w:t>
            </w:r>
            <w:proofErr w:type="spellEnd"/>
            <w:r w:rsidRPr="00013849">
              <w:rPr>
                <w:rFonts w:asciiTheme="minorHAnsi" w:eastAsia="Calibri" w:hAnsiTheme="minorHAnsi" w:cs="Calibri"/>
                <w:color w:val="4F81BD" w:themeColor="accent1"/>
                <w:sz w:val="24"/>
                <w:szCs w:val="24"/>
              </w:rPr>
              <w:t xml:space="preserve"> Materials“ bzw. „</w:t>
            </w:r>
            <w:proofErr w:type="spellStart"/>
            <w:r w:rsidRPr="00013849">
              <w:rPr>
                <w:rFonts w:asciiTheme="minorHAnsi" w:eastAsia="Calibri" w:hAnsiTheme="minorHAnsi" w:cs="Calibri"/>
                <w:color w:val="4F81BD" w:themeColor="accent1"/>
                <w:sz w:val="24"/>
                <w:szCs w:val="24"/>
              </w:rPr>
              <w:t>BoM</w:t>
            </w:r>
            <w:proofErr w:type="spellEnd"/>
            <w:r w:rsidRPr="00013849">
              <w:rPr>
                <w:rFonts w:asciiTheme="minorHAnsi" w:eastAsia="Calibri" w:hAnsiTheme="minorHAnsi" w:cs="Calibri"/>
                <w:color w:val="4F81BD" w:themeColor="accent1"/>
                <w:sz w:val="24"/>
                <w:szCs w:val="24"/>
              </w:rPr>
              <w:t>"), SPDX-Dokumente, etc.</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eine Reihe von Open-Source-Softwarelizenzen, </w:t>
            </w:r>
            <w:ins w:id="18" w:author="Anke Thanheiser" w:date="2019-04-06T14:03:00Z">
              <w:r w:rsidR="00D722D5">
                <w:rPr>
                  <w:rFonts w:asciiTheme="minorHAnsi" w:eastAsia="Calibri" w:hAnsiTheme="minorHAnsi" w:cs="Calibri"/>
                  <w:color w:val="4F81BD" w:themeColor="accent1"/>
                  <w:sz w:val="24"/>
                  <w:szCs w:val="24"/>
                </w:rPr>
                <w:t xml:space="preserve">identifiziert </w:t>
              </w:r>
            </w:ins>
            <w:del w:id="19" w:author="Anke Thanheiser" w:date="2019-04-06T14:03:00Z">
              <w:r w:rsidRPr="00013849" w:rsidDel="00D722D5">
                <w:rPr>
                  <w:rFonts w:asciiTheme="minorHAnsi" w:eastAsia="Calibri" w:hAnsiTheme="minorHAnsi" w:cs="Calibri"/>
                  <w:color w:val="4F81BD" w:themeColor="accent1"/>
                  <w:sz w:val="24"/>
                  <w:szCs w:val="24"/>
                </w:rPr>
                <w:delText xml:space="preserve">die </w:delText>
              </w:r>
            </w:del>
            <w:r w:rsidRPr="00013849">
              <w:rPr>
                <w:rFonts w:asciiTheme="minorHAnsi" w:eastAsia="Calibri" w:hAnsiTheme="minorHAnsi" w:cs="Calibri"/>
                <w:color w:val="4F81BD" w:themeColor="accent1"/>
                <w:sz w:val="24"/>
                <w:szCs w:val="24"/>
              </w:rPr>
              <w:t>als Ergebnis einer geeigneten Methode zur Identifizierung derjenigen Open-Source-Komponenten, aus denen sich eine Zugelieferte Software zusammensetzt</w:t>
            </w:r>
            <w:del w:id="20" w:author="Anke Thanheiser" w:date="2019-04-06T14:03:00Z">
              <w:r w:rsidRPr="00013849" w:rsidDel="00D722D5">
                <w:rPr>
                  <w:rFonts w:asciiTheme="minorHAnsi" w:eastAsia="Calibri" w:hAnsiTheme="minorHAnsi" w:cs="Calibri"/>
                  <w:color w:val="4F81BD" w:themeColor="accent1"/>
                  <w:sz w:val="24"/>
                  <w:szCs w:val="24"/>
                </w:rPr>
                <w:delText>, identifiziert wurden</w:delText>
              </w:r>
            </w:del>
            <w:r w:rsidRPr="00013849">
              <w:rPr>
                <w:rFonts w:asciiTheme="minorHAnsi" w:eastAsia="Calibri" w:hAnsiTheme="minorHAnsi" w:cs="Calibri"/>
                <w:color w:val="4F81BD" w:themeColor="accent1"/>
                <w:sz w:val="24"/>
                <w:szCs w:val="24"/>
              </w:rPr>
              <w: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w:t>
            </w:r>
            <w:proofErr w:type="spellStart"/>
            <w:r w:rsidRPr="00013849">
              <w:rPr>
                <w:rFonts w:asciiTheme="minorHAnsi" w:eastAsia="Calibri" w:hAnsiTheme="minorHAnsi" w:cs="Calibri"/>
                <w:b/>
                <w:color w:val="4F81BD" w:themeColor="accent1"/>
                <w:sz w:val="24"/>
                <w:szCs w:val="24"/>
              </w:rPr>
              <w:t>OpenChain</w:t>
            </w:r>
            <w:proofErr w:type="spellEnd"/>
            <w:r w:rsidRPr="00013849">
              <w:rPr>
                <w:rFonts w:asciiTheme="minorHAnsi" w:eastAsia="Calibri" w:hAnsiTheme="minorHAnsi" w:cs="Calibri"/>
                <w:b/>
                <w:color w:val="4F81BD" w:themeColor="accent1"/>
                <w:sz w:val="24"/>
                <w:szCs w:val="24"/>
              </w:rPr>
              <w:t xml:space="preserve">-konform“ </w:t>
            </w:r>
            <w:r w:rsidRPr="00013849">
              <w:rPr>
                <w:rFonts w:asciiTheme="minorHAnsi" w:eastAsia="Calibri" w:hAnsiTheme="minorHAnsi" w:cs="Calibri"/>
                <w:color w:val="4F81BD" w:themeColor="accent1"/>
                <w:sz w:val="24"/>
                <w:szCs w:val="24"/>
              </w:rPr>
              <w:t>– ein Programm, das alle Anforderungen dieser Spezifikation erfüllt.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Definitionsanforderungen für Open Source der Open Source Initiative (OpenSource.org), denen für </w:t>
            </w:r>
            <w:proofErr w:type="spellStart"/>
            <w:r w:rsidRPr="00013849">
              <w:rPr>
                <w:rFonts w:asciiTheme="minorHAnsi" w:eastAsia="Calibri" w:hAnsiTheme="minorHAnsi" w:cs="Calibri"/>
                <w:color w:val="4F81BD" w:themeColor="accent1"/>
                <w:sz w:val="24"/>
                <w:szCs w:val="24"/>
              </w:rPr>
              <w:t>Freie</w:t>
            </w:r>
            <w:proofErr w:type="spellEnd"/>
            <w:r w:rsidRPr="00013849">
              <w:rPr>
                <w:rFonts w:asciiTheme="minorHAnsi" w:eastAsia="Calibri" w:hAnsiTheme="minorHAnsi" w:cs="Calibri"/>
                <w:color w:val="4F81BD" w:themeColor="accent1"/>
                <w:sz w:val="24"/>
                <w:szCs w:val="24"/>
              </w:rPr>
              <w:t xml:space="preserve"> Software (veröffentlicht durch die Free Software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oder einer ähnlichen Lizenz entsprechen.</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Richtlinien, Prozesse und Mitarbeiter, die die Compliance-Aktivitäten eine</w:t>
            </w:r>
            <w:ins w:id="21" w:author="Anke Thanheiser" w:date="2019-04-06T14:04:00Z">
              <w:r w:rsidR="005E480F">
                <w:rPr>
                  <w:rFonts w:asciiTheme="minorHAnsi" w:eastAsia="Calibri" w:hAnsiTheme="minorHAnsi" w:cs="Calibri"/>
                  <w:color w:val="4F81BD" w:themeColor="accent1"/>
                  <w:sz w:val="24"/>
                  <w:szCs w:val="24"/>
                </w:rPr>
                <w:t xml:space="preserve">s </w:t>
              </w:r>
              <w:commentRangeStart w:id="22"/>
              <w:proofErr w:type="spellStart"/>
              <w:r w:rsidR="005E480F">
                <w:rPr>
                  <w:rFonts w:asciiTheme="minorHAnsi" w:eastAsia="Calibri" w:hAnsiTheme="minorHAnsi" w:cs="Calibri"/>
                  <w:color w:val="4F81BD" w:themeColor="accent1"/>
                  <w:sz w:val="24"/>
                  <w:szCs w:val="24"/>
                </w:rPr>
                <w:t>Unternehmens</w:t>
              </w:r>
            </w:ins>
            <w:del w:id="23" w:author="Anke Thanheiser" w:date="2019-04-06T14:04:00Z">
              <w:r w:rsidRPr="00013849" w:rsidDel="005E480F">
                <w:rPr>
                  <w:rFonts w:asciiTheme="minorHAnsi" w:eastAsia="Calibri" w:hAnsiTheme="minorHAnsi" w:cs="Calibri"/>
                  <w:color w:val="4F81BD" w:themeColor="accent1"/>
                  <w:sz w:val="24"/>
                  <w:szCs w:val="24"/>
                </w:rPr>
                <w:delText>r</w:delText>
              </w:r>
            </w:del>
            <w:commentRangeEnd w:id="22"/>
            <w:r w:rsidR="009126FD">
              <w:rPr>
                <w:rStyle w:val="Kommentarzeichen"/>
              </w:rPr>
              <w:commentReference w:id="22"/>
            </w:r>
            <w:del w:id="24" w:author="Anke Thanheiser" w:date="2019-04-06T14:04:00Z">
              <w:r w:rsidRPr="00013849" w:rsidDel="005E480F">
                <w:rPr>
                  <w:rFonts w:asciiTheme="minorHAnsi" w:eastAsia="Calibri" w:hAnsiTheme="minorHAnsi" w:cs="Calibri"/>
                  <w:color w:val="4F81BD" w:themeColor="accent1"/>
                  <w:sz w:val="24"/>
                  <w:szCs w:val="24"/>
                </w:rPr>
                <w:delText xml:space="preserve"> Organisation </w:delText>
              </w:r>
            </w:del>
            <w:r w:rsidRPr="00013849">
              <w:rPr>
                <w:rFonts w:asciiTheme="minorHAnsi" w:eastAsia="Calibri" w:hAnsiTheme="minorHAnsi" w:cs="Calibri"/>
                <w:color w:val="4F81BD" w:themeColor="accent1"/>
                <w:sz w:val="24"/>
                <w:szCs w:val="24"/>
              </w:rPr>
              <w:t>für</w:t>
            </w:r>
            <w:proofErr w:type="spellEnd"/>
            <w:r w:rsidRPr="00013849">
              <w:rPr>
                <w:rFonts w:asciiTheme="minorHAnsi" w:eastAsia="Calibri" w:hAnsiTheme="minorHAnsi" w:cs="Calibri"/>
                <w:color w:val="4F81BD" w:themeColor="accent1"/>
                <w:sz w:val="24"/>
                <w:szCs w:val="24"/>
              </w:rPr>
              <w:t xml:space="preserve"> Open Source-Lizenzen steuern.</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xml:space="preserve">- jeder Mitarbeiter oder Auftragnehmer eines Unternehmens, der die Vorgaben für </w:t>
            </w:r>
            <w:del w:id="25" w:author="Anke Thanheiser" w:date="2019-04-06T14:04:00Z">
              <w:r w:rsidRPr="00013849" w:rsidDel="005E480F">
                <w:rPr>
                  <w:rFonts w:asciiTheme="minorHAnsi" w:eastAsia="Calibri" w:hAnsiTheme="minorHAnsi" w:cs="Calibri"/>
                  <w:color w:val="4F81BD" w:themeColor="accent1"/>
                  <w:sz w:val="24"/>
                  <w:szCs w:val="24"/>
                </w:rPr>
                <w:delText>z</w:delText>
              </w:r>
            </w:del>
            <w:ins w:id="26" w:author="Anke Thanheiser" w:date="2019-04-06T14:04:00Z">
              <w:r w:rsidR="005E480F">
                <w:rPr>
                  <w:rFonts w:asciiTheme="minorHAnsi" w:eastAsia="Calibri" w:hAnsiTheme="minorHAnsi" w:cs="Calibri"/>
                  <w:color w:val="4F81BD" w:themeColor="accent1"/>
                  <w:sz w:val="24"/>
                  <w:szCs w:val="24"/>
                </w:rPr>
                <w:t>Z</w:t>
              </w:r>
            </w:ins>
            <w:r w:rsidRPr="00013849">
              <w:rPr>
                <w:rFonts w:asciiTheme="minorHAnsi" w:eastAsia="Calibri" w:hAnsiTheme="minorHAnsi" w:cs="Calibri"/>
                <w:color w:val="4F81BD" w:themeColor="accent1"/>
                <w:sz w:val="24"/>
                <w:szCs w:val="24"/>
              </w:rPr>
              <w:t>ugelieferte Software festlegt, zu ihr beiträgt oder für ihre Vorbereitung verantwortlich ist. Abhängig vo</w:t>
            </w:r>
            <w:ins w:id="27" w:author="Anke Thanheiser" w:date="2019-04-06T14:05:00Z">
              <w:r w:rsidR="005E480F">
                <w:rPr>
                  <w:rFonts w:asciiTheme="minorHAnsi" w:eastAsia="Calibri" w:hAnsiTheme="minorHAnsi" w:cs="Calibri"/>
                  <w:color w:val="4F81BD" w:themeColor="accent1"/>
                  <w:sz w:val="24"/>
                  <w:szCs w:val="24"/>
                </w:rPr>
                <w:t>m</w:t>
              </w:r>
            </w:ins>
            <w:del w:id="28" w:author="Anke Thanheiser" w:date="2019-04-06T14:05:00Z">
              <w:r w:rsidRPr="00013849" w:rsidDel="005E480F">
                <w:rPr>
                  <w:rFonts w:asciiTheme="minorHAnsi" w:eastAsia="Calibri" w:hAnsiTheme="minorHAnsi" w:cs="Calibri"/>
                  <w:color w:val="4F81BD" w:themeColor="accent1"/>
                  <w:sz w:val="24"/>
                  <w:szCs w:val="24"/>
                </w:rPr>
                <w:delText>n der</w:delText>
              </w:r>
            </w:del>
            <w:r w:rsidRPr="00013849">
              <w:rPr>
                <w:rFonts w:asciiTheme="minorHAnsi" w:eastAsia="Calibri" w:hAnsiTheme="minorHAnsi" w:cs="Calibri"/>
                <w:color w:val="4F81BD" w:themeColor="accent1"/>
                <w:sz w:val="24"/>
                <w:szCs w:val="24"/>
              </w:rPr>
              <w:t xml:space="preserve"> jeweiligen </w:t>
            </w:r>
            <w:ins w:id="29" w:author="Anke Thanheiser" w:date="2019-04-06T14:05:00Z">
              <w:r w:rsidR="005E480F">
                <w:rPr>
                  <w:rFonts w:asciiTheme="minorHAnsi" w:eastAsia="Calibri" w:hAnsiTheme="minorHAnsi" w:cs="Calibri"/>
                  <w:color w:val="4F81BD" w:themeColor="accent1"/>
                  <w:sz w:val="24"/>
                  <w:szCs w:val="24"/>
                </w:rPr>
                <w:t>Unternehmen</w:t>
              </w:r>
            </w:ins>
            <w:del w:id="30" w:author="Anke Thanheiser" w:date="2019-04-06T14:05:00Z">
              <w:r w:rsidRPr="00013849" w:rsidDel="005E480F">
                <w:rPr>
                  <w:rFonts w:asciiTheme="minorHAnsi" w:eastAsia="Calibri" w:hAnsiTheme="minorHAnsi" w:cs="Calibri"/>
                  <w:color w:val="4F81BD" w:themeColor="accent1"/>
                  <w:sz w:val="24"/>
                  <w:szCs w:val="24"/>
                </w:rPr>
                <w:delText>Organisation</w:delText>
              </w:r>
            </w:del>
            <w:r w:rsidRPr="00013849">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können</w:t>
            </w:r>
            <w:r w:rsidRPr="00013849">
              <w:rPr>
                <w:rFonts w:asciiTheme="minorHAnsi" w:eastAsia="Calibri" w:hAnsiTheme="minorHAnsi" w:cs="Calibri"/>
                <w:color w:val="4F81BD" w:themeColor="accent1"/>
                <w:sz w:val="24"/>
                <w:szCs w:val="24"/>
              </w:rPr>
              <w:t xml:space="preserve"> dies insbesondere</w:t>
            </w:r>
            <w:r w:rsidR="0063515B">
              <w:rPr>
                <w:rFonts w:asciiTheme="minorHAnsi" w:eastAsia="Calibri" w:hAnsiTheme="minorHAnsi" w:cs="Calibri"/>
                <w:color w:val="4F81BD" w:themeColor="accent1"/>
                <w:sz w:val="24"/>
                <w:szCs w:val="24"/>
              </w:rPr>
              <w:t xml:space="preserve"> (und nicht nur)</w:t>
            </w:r>
            <w:r w:rsidRPr="00013849">
              <w:rPr>
                <w:rFonts w:asciiTheme="minorHAnsi" w:eastAsia="Calibri" w:hAnsiTheme="minorHAnsi" w:cs="Calibri"/>
                <w:color w:val="4F81BD" w:themeColor="accent1"/>
                <w:sz w:val="24"/>
                <w:szCs w:val="24"/>
              </w:rPr>
              <w:t xml:space="preserve"> Software-Entwickler, Release-Ingenieure, Qualitätsprüfer, </w:t>
            </w:r>
            <w:r w:rsidR="0063515B">
              <w:rPr>
                <w:rFonts w:asciiTheme="minorHAnsi" w:eastAsia="Calibri" w:hAnsiTheme="minorHAnsi" w:cs="Calibri"/>
                <w:color w:val="4F81BD" w:themeColor="accent1"/>
                <w:sz w:val="24"/>
                <w:szCs w:val="24"/>
              </w:rPr>
              <w:t xml:space="preserve">sowie </w:t>
            </w:r>
            <w:r w:rsidRPr="00013849">
              <w:rPr>
                <w:rFonts w:asciiTheme="minorHAnsi" w:eastAsia="Calibri" w:hAnsiTheme="minorHAnsi" w:cs="Calibri"/>
                <w:color w:val="4F81BD" w:themeColor="accent1"/>
                <w:sz w:val="24"/>
                <w:szCs w:val="24"/>
              </w:rPr>
              <w:t>Mitarbeiter im Produkt-Marketing und im Produkt-Management</w:t>
            </w:r>
            <w:r w:rsidR="0063515B">
              <w:rPr>
                <w:rFonts w:asciiTheme="minorHAnsi" w:eastAsia="Calibri" w:hAnsiTheme="minorHAnsi" w:cs="Calibri"/>
                <w:color w:val="4F81BD" w:themeColor="accent1"/>
                <w:sz w:val="24"/>
                <w:szCs w:val="24"/>
              </w:rPr>
              <w:t xml:space="preserve"> sein</w:t>
            </w:r>
            <w:r w:rsidRPr="00013849">
              <w:rPr>
                <w:rFonts w:asciiTheme="minorHAnsi" w:eastAsia="Calibri" w:hAnsiTheme="minorHAnsi" w:cs="Calibri"/>
                <w:color w:val="4F81BD" w:themeColor="accent1"/>
                <w:sz w:val="24"/>
                <w:szCs w:val="24"/>
              </w:rPr>
              <w: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(Software Package Data Exchange)-Arbeitsgruppe der Linux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xml:space="preserve"> erstellte Format-Standard für den Austausch von Lizenz- und Urheberrechtsinformationen für ein bestimmtes Softwarepaket. Eine Beschreibung der SPDX-Spezifikation finden Sie unter </w:t>
            </w:r>
            <w:hyperlink r:id="rId11">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lastRenderedPageBreak/>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w:t>
            </w:r>
            <w:del w:id="31" w:author="Anke Thanheiser" w:date="2019-04-06T14:06:00Z">
              <w:r w:rsidRPr="00013849" w:rsidDel="005E480F">
                <w:rPr>
                  <w:rFonts w:asciiTheme="minorHAnsi" w:eastAsia="Calibri" w:hAnsiTheme="minorHAnsi" w:cs="Calibri"/>
                  <w:color w:val="4F81BD" w:themeColor="accent1"/>
                  <w:sz w:val="24"/>
                  <w:szCs w:val="24"/>
                </w:rPr>
                <w:delText>eine Organisation</w:delText>
              </w:r>
            </w:del>
            <w:ins w:id="32" w:author="Anke Thanheiser" w:date="2019-04-06T14:06:00Z">
              <w:r w:rsidR="005E480F">
                <w:rPr>
                  <w:rFonts w:asciiTheme="minorHAnsi" w:eastAsia="Calibri" w:hAnsiTheme="minorHAnsi" w:cs="Calibri"/>
                  <w:color w:val="4F81BD" w:themeColor="accent1"/>
                  <w:sz w:val="24"/>
                  <w:szCs w:val="24"/>
                </w:rPr>
                <w:t>ein Unternehmen</w:t>
              </w:r>
            </w:ins>
            <w:r w:rsidRPr="00013849">
              <w:rPr>
                <w:rFonts w:asciiTheme="minorHAnsi" w:eastAsia="Calibri" w:hAnsiTheme="minorHAnsi" w:cs="Calibri"/>
                <w:color w:val="4F81BD" w:themeColor="accent1"/>
                <w:sz w:val="24"/>
                <w:szCs w:val="24"/>
              </w:rPr>
              <w:t xml:space="preserve"> an Dritte weitergibt (z. B. andere </w:t>
            </w:r>
            <w:del w:id="33" w:author="Anke Thanheiser" w:date="2019-04-06T14:06:00Z">
              <w:r w:rsidRPr="00013849" w:rsidDel="005E480F">
                <w:rPr>
                  <w:rFonts w:asciiTheme="minorHAnsi" w:eastAsia="Calibri" w:hAnsiTheme="minorHAnsi" w:cs="Calibri"/>
                  <w:color w:val="4F81BD" w:themeColor="accent1"/>
                  <w:sz w:val="24"/>
                  <w:szCs w:val="24"/>
                </w:rPr>
                <w:delText xml:space="preserve">Organisationen </w:delText>
              </w:r>
            </w:del>
            <w:ins w:id="34" w:author="Anke Thanheiser" w:date="2019-04-06T14:06:00Z">
              <w:r w:rsidR="005E480F">
                <w:rPr>
                  <w:rFonts w:asciiTheme="minorHAnsi" w:eastAsia="Calibri" w:hAnsiTheme="minorHAnsi" w:cs="Calibri"/>
                  <w:color w:val="4F81BD" w:themeColor="accent1"/>
                  <w:sz w:val="24"/>
                  <w:szCs w:val="24"/>
                </w:rPr>
                <w:t>Unternehmen</w:t>
              </w:r>
              <w:r w:rsidR="005E480F" w:rsidRPr="00013849">
                <w:rPr>
                  <w:rFonts w:asciiTheme="minorHAnsi" w:eastAsia="Calibri" w:hAnsiTheme="minorHAnsi" w:cs="Calibri"/>
                  <w:color w:val="4F81BD" w:themeColor="accent1"/>
                  <w:sz w:val="24"/>
                  <w:szCs w:val="24"/>
                </w:rPr>
                <w:t xml:space="preserve"> </w:t>
              </w:r>
            </w:ins>
            <w:r w:rsidRPr="00013849">
              <w:rPr>
                <w:rFonts w:asciiTheme="minorHAnsi" w:eastAsia="Calibri" w:hAnsiTheme="minorHAnsi" w:cs="Calibri"/>
                <w:color w:val="4F81BD" w:themeColor="accent1"/>
                <w:sz w:val="24"/>
                <w:szCs w:val="24"/>
              </w:rPr>
              <w:t>oder Einzelpersonen).</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851B87" w:rsidP="003731A2">
      <w:pPr>
        <w:rPr>
          <w:rFonts w:asciiTheme="minorHAnsi" w:eastAsia="Calibri" w:hAnsiTheme="minorHAnsi" w:cs="Calibri"/>
          <w:sz w:val="24"/>
          <w:szCs w:val="24"/>
        </w:rPr>
      </w:pPr>
      <w:r>
        <w:rPr>
          <w:rFonts w:asciiTheme="minorHAnsi" w:eastAsia="Calibri" w:hAnsiTheme="minorHAnsi" w:cs="Calibri"/>
          <w:color w:val="073763"/>
          <w:sz w:val="24"/>
          <w:szCs w:val="24"/>
        </w:rPr>
        <w:t>Anforderungen</w:t>
      </w:r>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013849" w:rsidRPr="003731A2" w:rsidTr="00013849">
        <w:tc>
          <w:tcPr>
            <w:tcW w:w="4650" w:type="dxa"/>
          </w:tcPr>
          <w:p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1.0 Program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1.0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rsidTr="00013849">
        <w:tc>
          <w:tcPr>
            <w:tcW w:w="4650" w:type="dxa"/>
          </w:tcPr>
          <w:p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63515B" w:rsidRDefault="006351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lastRenderedPageBreak/>
              <w:t>Retain appropriate documented information as evidence of competence.</w:t>
            </w:r>
          </w:p>
          <w:p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ones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35"/>
            <w:commentRangeStart w:id="36"/>
            <w:r w:rsidRPr="00FF43FE">
              <w:rPr>
                <w:rFonts w:asciiTheme="minorHAnsi" w:eastAsia="Calibri" w:hAnsiTheme="minorHAnsi" w:cs="Calibri"/>
                <w:color w:val="4F81BD" w:themeColor="accent1"/>
                <w:sz w:val="24"/>
                <w:szCs w:val="24"/>
              </w:rPr>
              <w:t>Compliance</w:t>
            </w:r>
            <w:commentRangeEnd w:id="36"/>
            <w:r w:rsidR="00F518B4">
              <w:rPr>
                <w:rStyle w:val="Kommentarzeichen"/>
              </w:rPr>
              <w:commentReference w:id="36"/>
            </w:r>
            <w:r w:rsidRPr="00FF43FE">
              <w:rPr>
                <w:rFonts w:asciiTheme="minorHAnsi" w:eastAsia="Calibri" w:hAnsiTheme="minorHAnsi" w:cs="Calibri"/>
                <w:color w:val="4F81BD" w:themeColor="accent1"/>
                <w:sz w:val="24"/>
                <w:szCs w:val="24"/>
              </w:rPr>
              <w:t xml:space="preserve"> </w:t>
            </w:r>
            <w:commentRangeEnd w:id="35"/>
            <w:r>
              <w:rPr>
                <w:rStyle w:val="Kommentarzeichen"/>
              </w:rPr>
              <w:commentReference w:id="35"/>
            </w:r>
            <w:r w:rsidRPr="00FF43FE">
              <w:rPr>
                <w:rFonts w:asciiTheme="minorHAnsi" w:eastAsia="Calibri" w:hAnsiTheme="minorHAnsi" w:cs="Calibri"/>
                <w:color w:val="4F81BD" w:themeColor="accent1"/>
                <w:sz w:val="24"/>
                <w:szCs w:val="24"/>
              </w:rPr>
              <w:t xml:space="preserve"> der </w:t>
            </w:r>
            <w:commentRangeStart w:id="37"/>
            <w:commentRangeStart w:id="38"/>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37"/>
            <w:r>
              <w:rPr>
                <w:rStyle w:val="Kommentarzeichen"/>
              </w:rPr>
              <w:commentReference w:id="37"/>
            </w:r>
            <w:commentRangeEnd w:id="38"/>
            <w:r>
              <w:rPr>
                <w:rStyle w:val="Kommentarzeichen"/>
              </w:rPr>
              <w:commentReference w:id="38"/>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Open-Source-Richtlinie aufmerksam macht (z. B. über </w:t>
            </w:r>
            <w:r w:rsidR="0063515B">
              <w:rPr>
                <w:rFonts w:asciiTheme="minorHAnsi" w:eastAsia="Calibri" w:hAnsiTheme="minorHAnsi" w:cs="Calibri"/>
                <w:color w:val="4F81BD" w:themeColor="accent1"/>
                <w:sz w:val="24"/>
                <w:szCs w:val="24"/>
              </w:rPr>
              <w:t>Schulungen</w:t>
            </w:r>
            <w:r w:rsidRPr="00FF43FE">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 xml:space="preserve">ein </w:t>
            </w:r>
            <w:r w:rsidRPr="00FF43FE">
              <w:rPr>
                <w:rFonts w:asciiTheme="minorHAnsi" w:eastAsia="Calibri" w:hAnsiTheme="minorHAnsi" w:cs="Calibri"/>
                <w:color w:val="4F81BD" w:themeColor="accent1"/>
                <w:sz w:val="24"/>
                <w:szCs w:val="24"/>
              </w:rPr>
              <w:t xml:space="preserve">internes Wiki oder eine </w:t>
            </w:r>
            <w:r w:rsidR="0063515B">
              <w:rPr>
                <w:rFonts w:asciiTheme="minorHAnsi" w:eastAsia="Calibri" w:hAnsiTheme="minorHAnsi" w:cs="Calibri"/>
                <w:color w:val="4F81BD" w:themeColor="accent1"/>
                <w:sz w:val="24"/>
                <w:szCs w:val="24"/>
              </w:rPr>
              <w:t xml:space="preserve">andere gängige </w:t>
            </w:r>
            <w:r w:rsidRPr="00FF43FE">
              <w:rPr>
                <w:rFonts w:asciiTheme="minorHAnsi" w:eastAsia="Calibri" w:hAnsiTheme="minorHAnsi" w:cs="Calibri"/>
                <w:color w:val="4F81BD" w:themeColor="accent1"/>
                <w:sz w:val="24"/>
                <w:szCs w:val="24"/>
              </w:rPr>
              <w:t>Kommunikationsmethode).</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w:t>
            </w:r>
            <w:r w:rsidR="0063515B">
              <w:rPr>
                <w:rFonts w:asciiTheme="minorHAnsi" w:eastAsia="Calibri" w:hAnsiTheme="minorHAnsi" w:cs="Calibri"/>
                <w:color w:val="4F81BD" w:themeColor="accent1"/>
                <w:sz w:val="24"/>
                <w:szCs w:val="24"/>
              </w:rPr>
              <w:t xml:space="preserve">eine Open-Source-Richtlinie zu erstellen, festzulegen und </w:t>
            </w:r>
            <w:r w:rsidRPr="00DA5676">
              <w:rPr>
                <w:rFonts w:asciiTheme="minorHAnsi" w:eastAsia="Calibri" w:hAnsiTheme="minorHAnsi" w:cs="Calibri"/>
                <w:color w:val="4F81BD" w:themeColor="accent1"/>
                <w:sz w:val="24"/>
                <w:szCs w:val="24"/>
              </w:rPr>
              <w:t xml:space="preserve">Software-Mitarbeiter auf </w:t>
            </w:r>
            <w:r w:rsidR="0063515B">
              <w:rPr>
                <w:rFonts w:asciiTheme="minorHAnsi" w:eastAsia="Calibri" w:hAnsiTheme="minorHAnsi" w:cs="Calibri"/>
                <w:color w:val="4F81BD" w:themeColor="accent1"/>
                <w:sz w:val="24"/>
                <w:szCs w:val="24"/>
              </w:rPr>
              <w:t>deren Existenz</w:t>
            </w:r>
            <w:r w:rsidRPr="00DA5676">
              <w:rPr>
                <w:rFonts w:asciiTheme="minorHAnsi" w:eastAsia="Calibri" w:hAnsiTheme="minorHAnsi" w:cs="Calibri"/>
                <w:color w:val="4F81BD" w:themeColor="accent1"/>
                <w:sz w:val="24"/>
                <w:szCs w:val="24"/>
              </w:rPr>
              <w:t xml:space="preserv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w:t>
            </w:r>
            <w:r w:rsidR="0063515B">
              <w:rPr>
                <w:rFonts w:asciiTheme="minorHAnsi" w:eastAsia="Calibri" w:hAnsiTheme="minorHAnsi" w:cs="Calibri"/>
                <w:color w:val="4F81BD" w:themeColor="accent1"/>
                <w:sz w:val="24"/>
                <w:szCs w:val="24"/>
              </w:rPr>
              <w:t>diese durch andere Abschnitte</w:t>
            </w:r>
            <w:r w:rsidRPr="00DA5676">
              <w:rPr>
                <w:rFonts w:asciiTheme="minorHAnsi" w:eastAsia="Calibri" w:hAnsiTheme="minorHAnsi" w:cs="Calibri"/>
                <w:color w:val="4F81BD" w:themeColor="accent1"/>
                <w:sz w:val="24"/>
                <w:szCs w:val="24"/>
              </w:rPr>
              <w:t xml:space="preserve"> dieser Spezifikation </w:t>
            </w:r>
            <w:r w:rsidR="0063515B">
              <w:rPr>
                <w:rFonts w:asciiTheme="minorHAnsi" w:eastAsia="Calibri" w:hAnsiTheme="minorHAnsi" w:cs="Calibri"/>
                <w:color w:val="4F81BD" w:themeColor="accent1"/>
                <w:sz w:val="24"/>
                <w:szCs w:val="24"/>
              </w:rPr>
              <w:t>auferlegt werden</w:t>
            </w:r>
            <w:r w:rsidRPr="00DA5676">
              <w:rPr>
                <w:rFonts w:asciiTheme="minorHAnsi" w:eastAsia="Calibri" w:hAnsiTheme="minorHAnsi" w:cs="Calibri"/>
                <w:color w:val="4F81BD" w:themeColor="accent1"/>
                <w:sz w:val="24"/>
                <w:szCs w:val="24"/>
              </w:rPr>
              <w:t xml:space="preserve">. </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rsidR="00013849" w:rsidRPr="00631557" w:rsidRDefault="0081370B"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Diejenigen </w:t>
            </w:r>
            <w:r w:rsidR="00013849" w:rsidRPr="00631557">
              <w:rPr>
                <w:rFonts w:asciiTheme="minorHAnsi" w:eastAsia="Calibri" w:hAnsiTheme="minorHAnsi" w:cs="Calibri"/>
                <w:color w:val="4F81BD" w:themeColor="accent1"/>
                <w:sz w:val="24"/>
                <w:szCs w:val="24"/>
              </w:rPr>
              <w:t xml:space="preserve">Rollen und zugehörigen Verantwortlichkeiten </w:t>
            </w:r>
            <w:r>
              <w:rPr>
                <w:rFonts w:asciiTheme="minorHAnsi" w:eastAsia="Calibri" w:hAnsiTheme="minorHAnsi" w:cs="Calibri"/>
                <w:color w:val="4F81BD" w:themeColor="accent1"/>
                <w:sz w:val="24"/>
                <w:szCs w:val="24"/>
              </w:rPr>
              <w:t>dieser</w:t>
            </w:r>
            <w:r w:rsidR="00013849" w:rsidRPr="00631557">
              <w:rPr>
                <w:rFonts w:asciiTheme="minorHAnsi" w:eastAsia="Calibri" w:hAnsiTheme="minorHAnsi" w:cs="Calibri"/>
                <w:color w:val="4F81BD" w:themeColor="accent1"/>
                <w:sz w:val="24"/>
                <w:szCs w:val="24"/>
              </w:rPr>
              <w:t xml:space="preserve"> Rollen identifizieren, die die Performanz und Effektivität des Programms beeinflussen.</w:t>
            </w:r>
          </w:p>
          <w:p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w:t>
            </w:r>
            <w:r w:rsidR="0081370B">
              <w:rPr>
                <w:rFonts w:asciiTheme="minorHAnsi" w:eastAsia="Calibri" w:hAnsiTheme="minorHAnsi" w:cs="Calibri"/>
                <w:color w:val="4F81BD" w:themeColor="accent1"/>
                <w:sz w:val="24"/>
                <w:szCs w:val="24"/>
              </w:rPr>
              <w:t>bekleiden</w:t>
            </w:r>
          </w:p>
          <w:p w:rsidR="00013849"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rsidR="00013849" w:rsidRPr="005B19E4"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p>
          <w:p w:rsidR="00013849" w:rsidRPr="00631557" w:rsidRDefault="00013849"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lastRenderedPageBreak/>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1370B" w:rsidRDefault="0081370B"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del w:id="39" w:author="Anke Thanheiser" w:date="2019-04-06T14:11:00Z">
              <w:r w:rsidRPr="00BC0B13" w:rsidDel="003C62E1">
                <w:rPr>
                  <w:rFonts w:asciiTheme="minorHAnsi" w:eastAsia="Calibri" w:hAnsiTheme="minorHAnsi" w:cs="Calibri"/>
                  <w:color w:val="4F81BD" w:themeColor="accent1"/>
                  <w:sz w:val="24"/>
                  <w:szCs w:val="24"/>
                </w:rPr>
                <w:delText>e</w:delText>
              </w:r>
            </w:del>
            <w:ins w:id="40" w:author="Anke Thanheiser" w:date="2019-04-06T14:11:00Z">
              <w:r w:rsidR="003C62E1">
                <w:rPr>
                  <w:rFonts w:asciiTheme="minorHAnsi" w:eastAsia="Calibri" w:hAnsiTheme="minorHAnsi" w:cs="Calibri"/>
                  <w:color w:val="4F81BD" w:themeColor="accent1"/>
                  <w:sz w:val="24"/>
                  <w:szCs w:val="24"/>
                </w:rPr>
                <w:t>E</w:t>
              </w:r>
            </w:ins>
            <w:r w:rsidRPr="00BC0B13">
              <w:rPr>
                <w:rFonts w:asciiTheme="minorHAnsi" w:eastAsia="Calibri" w:hAnsiTheme="minorHAnsi" w:cs="Calibri"/>
                <w:color w:val="4F81BD" w:themeColor="accent1"/>
                <w:sz w:val="24"/>
                <w:szCs w:val="24"/>
              </w:rPr>
              <w:t>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del w:id="41" w:author="Anke Thanheiser" w:date="2019-04-06T14:11:00Z">
              <w:r w:rsidRPr="00BC0B13" w:rsidDel="003C62E1">
                <w:rPr>
                  <w:rFonts w:asciiTheme="minorHAnsi" w:eastAsia="Calibri" w:hAnsiTheme="minorHAnsi" w:cs="Calibri"/>
                  <w:color w:val="4F81BD" w:themeColor="accent1"/>
                  <w:sz w:val="24"/>
                  <w:szCs w:val="24"/>
                </w:rPr>
                <w:delText>;</w:delText>
              </w:r>
            </w:del>
            <w:ins w:id="42" w:author="Anke Thanheiser" w:date="2019-04-06T14:11:00Z">
              <w:r w:rsidR="003C62E1">
                <w:rPr>
                  <w:rFonts w:asciiTheme="minorHAnsi" w:eastAsia="Calibri" w:hAnsiTheme="minorHAnsi" w:cs="Calibri"/>
                  <w:color w:val="4F81BD" w:themeColor="accent1"/>
                  <w:sz w:val="24"/>
                  <w:szCs w:val="24"/>
                </w:rPr>
                <w:t>.</w:t>
              </w:r>
            </w:ins>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w:t>
            </w:r>
            <w:r w:rsidR="0081370B">
              <w:rPr>
                <w:rFonts w:asciiTheme="minorHAnsi" w:eastAsia="Calibri" w:hAnsiTheme="minorHAnsi" w:cs="Calibri"/>
                <w:color w:val="4F81BD" w:themeColor="accent1"/>
                <w:sz w:val="24"/>
                <w:szCs w:val="24"/>
              </w:rPr>
              <w:t xml:space="preserve">an </w:t>
            </w:r>
            <w:r>
              <w:rPr>
                <w:rFonts w:asciiTheme="minorHAnsi" w:eastAsia="Calibri" w:hAnsiTheme="minorHAnsi" w:cs="Calibri"/>
                <w:color w:val="4F81BD" w:themeColor="accent1"/>
                <w:sz w:val="24"/>
                <w:szCs w:val="24"/>
              </w:rPr>
              <w:t>d</w:t>
            </w:r>
            <w:r w:rsidR="0081370B">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 xml:space="preserve"> jeweiligen </w:t>
            </w:r>
            <w:r w:rsidRPr="005430CD">
              <w:rPr>
                <w:rFonts w:asciiTheme="minorHAnsi" w:eastAsia="Calibri" w:hAnsiTheme="minorHAnsi" w:cs="Calibri"/>
                <w:color w:val="4F81BD" w:themeColor="accent1"/>
                <w:sz w:val="24"/>
                <w:szCs w:val="24"/>
              </w:rPr>
              <w:t>Rolle</w:t>
            </w:r>
            <w:r w:rsidR="0081370B">
              <w:rPr>
                <w:rFonts w:asciiTheme="minorHAnsi" w:eastAsia="Calibri" w:hAnsiTheme="minorHAnsi" w:cs="Calibri"/>
                <w:color w:val="4F81BD" w:themeColor="accent1"/>
                <w:sz w:val="24"/>
                <w:szCs w:val="24"/>
              </w:rPr>
              <w:t>n</w:t>
            </w:r>
            <w:r w:rsidRPr="005430CD">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rsidR="00013849" w:rsidRDefault="00013849" w:rsidP="003731A2">
            <w:pPr>
              <w:widowControl w:val="0"/>
              <w:pBdr>
                <w:top w:val="nil"/>
                <w:left w:val="nil"/>
                <w:bottom w:val="nil"/>
                <w:right w:val="nil"/>
                <w:between w:val="nil"/>
              </w:pBdr>
              <w:spacing w:line="240" w:lineRule="auto"/>
              <w:rPr>
                <w:ins w:id="43" w:author="Stefan Thanheiser" w:date="2019-02-22T01:35:00Z"/>
                <w:rFonts w:asciiTheme="minorHAnsi" w:eastAsia="Calibri" w:hAnsiTheme="minorHAnsi" w:cs="Calibri"/>
                <w:color w:val="4F81BD" w:themeColor="accent1"/>
                <w:sz w:val="24"/>
                <w:szCs w:val="24"/>
              </w:rPr>
            </w:pP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w:t>
            </w:r>
            <w:r w:rsidR="0081370B">
              <w:rPr>
                <w:rFonts w:asciiTheme="minorHAnsi" w:eastAsia="Calibri" w:hAnsiTheme="minorHAnsi" w:cs="Calibri"/>
                <w:color w:val="4F81BD" w:themeColor="accent1"/>
                <w:sz w:val="24"/>
                <w:szCs w:val="24"/>
              </w:rPr>
              <w:t xml:space="preserve">der </w:t>
            </w:r>
            <w:r w:rsidRPr="0092285F">
              <w:rPr>
                <w:rFonts w:asciiTheme="minorHAnsi" w:eastAsia="Calibri" w:hAnsiTheme="minorHAnsi" w:cs="Calibri"/>
                <w:color w:val="4F81BD" w:themeColor="accent1"/>
                <w:sz w:val="24"/>
                <w:szCs w:val="24"/>
              </w:rPr>
              <w:t xml:space="preserve">jeweiligen Rolle und Verantwortlichkeit </w:t>
            </w:r>
            <w:r w:rsidR="0081370B">
              <w:rPr>
                <w:rFonts w:asciiTheme="minorHAnsi" w:eastAsia="Calibri" w:hAnsiTheme="minorHAnsi" w:cs="Calibri"/>
                <w:color w:val="4F81BD" w:themeColor="accent1"/>
                <w:sz w:val="24"/>
                <w:szCs w:val="24"/>
              </w:rPr>
              <w:t>angemessenen</w:t>
            </w:r>
            <w:r w:rsidRPr="0092285F">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44"/>
            <w:r w:rsidR="0081370B">
              <w:rPr>
                <w:rFonts w:asciiTheme="minorHAnsi" w:eastAsia="Calibri" w:hAnsiTheme="minorHAnsi" w:cs="Calibri"/>
                <w:color w:val="4F81BD" w:themeColor="accent1"/>
                <w:sz w:val="24"/>
                <w:szCs w:val="24"/>
              </w:rPr>
              <w:t>Bekanntheit</w:t>
            </w:r>
            <w:commentRangeEnd w:id="44"/>
            <w:r w:rsidR="005257A2">
              <w:rPr>
                <w:rStyle w:val="Kommentarzeichen"/>
              </w:rPr>
              <w:commentReference w:id="44"/>
            </w: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w:t>
            </w:r>
            <w:r w:rsidR="0081370B">
              <w:rPr>
                <w:rFonts w:asciiTheme="minorHAnsi" w:eastAsia="Calibri" w:hAnsiTheme="minorHAnsi" w:cs="Calibri"/>
                <w:color w:val="4F81BD" w:themeColor="accent1"/>
                <w:sz w:val="24"/>
                <w:szCs w:val="24"/>
              </w:rPr>
              <w:t>s</w:t>
            </w:r>
            <w:r w:rsidRPr="004A21D7">
              <w:rPr>
                <w:rFonts w:asciiTheme="minorHAnsi" w:eastAsia="Calibri" w:hAnsiTheme="minorHAnsi" w:cs="Calibri"/>
                <w:color w:val="4F81BD" w:themeColor="accent1"/>
                <w:sz w:val="24"/>
                <w:szCs w:val="24"/>
              </w:rPr>
              <w:t xml:space="preserve"> bei jedem Programm-Teilnehmer ermittelten </w:t>
            </w:r>
            <w:r w:rsidR="0081370B">
              <w:rPr>
                <w:rFonts w:asciiTheme="minorHAnsi" w:eastAsia="Calibri" w:hAnsiTheme="minorHAnsi" w:cs="Calibri"/>
                <w:color w:val="4F81BD" w:themeColor="accent1"/>
                <w:sz w:val="24"/>
                <w:szCs w:val="24"/>
              </w:rPr>
              <w:t>Bekanntheitsgrades</w:t>
            </w:r>
            <w:r w:rsidRPr="004A21D7">
              <w:rPr>
                <w:rFonts w:asciiTheme="minorHAnsi" w:eastAsia="Calibri" w:hAnsiTheme="minorHAnsi" w:cs="Calibri"/>
                <w:color w:val="4F81BD" w:themeColor="accent1"/>
                <w:sz w:val="24"/>
                <w:szCs w:val="24"/>
              </w:rPr>
              <w:t xml:space="preserve">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w:t>
            </w:r>
            <w:ins w:id="45" w:author="Anke Thanheiser" w:date="2019-04-06T14:18:00Z">
              <w:r w:rsidR="005257A2">
                <w:rPr>
                  <w:rFonts w:asciiTheme="minorHAnsi" w:eastAsia="Calibri" w:hAnsiTheme="minorHAnsi" w:cs="Calibri"/>
                  <w:color w:val="4F81BD" w:themeColor="accent1"/>
                  <w:sz w:val="24"/>
                  <w:szCs w:val="24"/>
                </w:rPr>
                <w:t>en</w:t>
              </w:r>
            </w:ins>
            <w:del w:id="46" w:author="Anke Thanheiser" w:date="2019-04-06T14:18:00Z">
              <w:r w:rsidDel="005257A2">
                <w:rPr>
                  <w:rFonts w:asciiTheme="minorHAnsi" w:eastAsia="Calibri" w:hAnsiTheme="minorHAnsi" w:cs="Calibri"/>
                  <w:color w:val="4F81BD" w:themeColor="accent1"/>
                  <w:sz w:val="24"/>
                  <w:szCs w:val="24"/>
                </w:rPr>
                <w:delText>ie</w:delText>
              </w:r>
            </w:del>
            <w:r>
              <w:rPr>
                <w:rFonts w:asciiTheme="minorHAnsi" w:eastAsia="Calibri" w:hAnsiTheme="minorHAnsi" w:cs="Calibri"/>
                <w:color w:val="4F81BD" w:themeColor="accent1"/>
                <w:sz w:val="24"/>
                <w:szCs w:val="24"/>
              </w:rPr>
              <w:t xml:space="preserve"> Teilnehmer</w:t>
            </w:r>
            <w:ins w:id="47" w:author="Anke Thanheiser" w:date="2019-04-06T14:18:00Z">
              <w:r w:rsidR="005257A2">
                <w:rPr>
                  <w:rFonts w:asciiTheme="minorHAnsi" w:eastAsia="Calibri" w:hAnsiTheme="minorHAnsi" w:cs="Calibri"/>
                  <w:color w:val="4F81BD" w:themeColor="accent1"/>
                  <w:sz w:val="24"/>
                  <w:szCs w:val="24"/>
                </w:rPr>
                <w:t>n</w:t>
              </w:r>
            </w:ins>
            <w:r>
              <w:rPr>
                <w:rFonts w:asciiTheme="minorHAnsi" w:eastAsia="Calibri" w:hAnsiTheme="minorHAnsi" w:cs="Calibri"/>
                <w:color w:val="4F81BD" w:themeColor="accent1"/>
                <w:sz w:val="24"/>
                <w:szCs w:val="24"/>
              </w:rPr>
              <w:t xml:space="preserve"> </w:t>
            </w:r>
            <w:del w:id="48" w:author="Anke Thanheiser" w:date="2019-04-06T14:18:00Z">
              <w:r w:rsidDel="005257A2">
                <w:rPr>
                  <w:rFonts w:asciiTheme="minorHAnsi" w:eastAsia="Calibri" w:hAnsiTheme="minorHAnsi" w:cs="Calibri"/>
                  <w:color w:val="4F81BD" w:themeColor="accent1"/>
                  <w:sz w:val="24"/>
                  <w:szCs w:val="24"/>
                </w:rPr>
                <w:delText xml:space="preserve">in Bezug auf </w:delText>
              </w:r>
            </w:del>
            <w:r>
              <w:rPr>
                <w:rFonts w:asciiTheme="minorHAnsi" w:eastAsia="Calibri" w:hAnsiTheme="minorHAnsi" w:cs="Calibri"/>
                <w:color w:val="4F81BD" w:themeColor="accent1"/>
                <w:sz w:val="24"/>
                <w:szCs w:val="24"/>
              </w:rPr>
              <w:t xml:space="preserve">ihre jeweiligen Rollen und Verantwortlichkeiten innerhalb des Programms </w:t>
            </w:r>
            <w:del w:id="49" w:author="Anke Thanheiser" w:date="2019-04-06T14:19:00Z">
              <w:r w:rsidDel="005257A2">
                <w:rPr>
                  <w:rFonts w:asciiTheme="minorHAnsi" w:eastAsia="Calibri" w:hAnsiTheme="minorHAnsi" w:cs="Calibri"/>
                  <w:color w:val="4F81BD" w:themeColor="accent1"/>
                  <w:sz w:val="24"/>
                  <w:szCs w:val="24"/>
                </w:rPr>
                <w:delText xml:space="preserve">einen </w:delText>
              </w:r>
            </w:del>
            <w:ins w:id="50" w:author="Anke Thanheiser" w:date="2019-04-06T14:19:00Z">
              <w:r w:rsidR="005257A2">
                <w:rPr>
                  <w:rFonts w:asciiTheme="minorHAnsi" w:eastAsia="Calibri" w:hAnsiTheme="minorHAnsi" w:cs="Calibri"/>
                  <w:color w:val="4F81BD" w:themeColor="accent1"/>
                  <w:sz w:val="24"/>
                  <w:szCs w:val="24"/>
                </w:rPr>
                <w:t xml:space="preserve">in </w:t>
              </w:r>
            </w:ins>
            <w:r>
              <w:rPr>
                <w:rFonts w:asciiTheme="minorHAnsi" w:eastAsia="Calibri" w:hAnsiTheme="minorHAnsi" w:cs="Calibri"/>
                <w:color w:val="4F81BD" w:themeColor="accent1"/>
                <w:sz w:val="24"/>
                <w:szCs w:val="24"/>
              </w:rPr>
              <w:t>hinreichende</w:t>
            </w:r>
            <w:del w:id="51" w:author="Anke Thanheiser" w:date="2019-04-06T14:19:00Z">
              <w:r w:rsidDel="005257A2">
                <w:rPr>
                  <w:rFonts w:asciiTheme="minorHAnsi" w:eastAsia="Calibri" w:hAnsiTheme="minorHAnsi" w:cs="Calibri"/>
                  <w:color w:val="4F81BD" w:themeColor="accent1"/>
                  <w:sz w:val="24"/>
                  <w:szCs w:val="24"/>
                </w:rPr>
                <w:delText>n</w:delText>
              </w:r>
            </w:del>
            <w:ins w:id="52" w:author="Anke Thanheiser" w:date="2019-04-06T14:19:00Z">
              <w:r w:rsidR="005257A2">
                <w:rPr>
                  <w:rFonts w:asciiTheme="minorHAnsi" w:eastAsia="Calibri" w:hAnsiTheme="minorHAnsi" w:cs="Calibri"/>
                  <w:color w:val="4F81BD" w:themeColor="accent1"/>
                  <w:sz w:val="24"/>
                  <w:szCs w:val="24"/>
                </w:rPr>
                <w:t>m Maße</w:t>
              </w:r>
            </w:ins>
            <w:r>
              <w:rPr>
                <w:rFonts w:asciiTheme="minorHAnsi" w:eastAsia="Calibri" w:hAnsiTheme="minorHAnsi" w:cs="Calibri"/>
                <w:color w:val="4F81BD" w:themeColor="accent1"/>
                <w:sz w:val="24"/>
                <w:szCs w:val="24"/>
              </w:rPr>
              <w:t xml:space="preserve"> </w:t>
            </w:r>
            <w:del w:id="53" w:author="Anke Thanheiser" w:date="2019-04-06T14:19:00Z">
              <w:r w:rsidR="0052147E" w:rsidDel="005257A2">
                <w:rPr>
                  <w:rFonts w:asciiTheme="minorHAnsi" w:eastAsia="Calibri" w:hAnsiTheme="minorHAnsi" w:cs="Calibri"/>
                  <w:color w:val="4F81BD" w:themeColor="accent1"/>
                  <w:sz w:val="24"/>
                  <w:szCs w:val="24"/>
                </w:rPr>
                <w:delText>B</w:delText>
              </w:r>
            </w:del>
            <w:ins w:id="54" w:author="Anke Thanheiser" w:date="2019-04-06T14:19:00Z">
              <w:r w:rsidR="005257A2">
                <w:rPr>
                  <w:rFonts w:asciiTheme="minorHAnsi" w:eastAsia="Calibri" w:hAnsiTheme="minorHAnsi" w:cs="Calibri"/>
                  <w:color w:val="4F81BD" w:themeColor="accent1"/>
                  <w:sz w:val="24"/>
                  <w:szCs w:val="24"/>
                </w:rPr>
                <w:t>b</w:t>
              </w:r>
            </w:ins>
            <w:r w:rsidR="0052147E">
              <w:rPr>
                <w:rFonts w:asciiTheme="minorHAnsi" w:eastAsia="Calibri" w:hAnsiTheme="minorHAnsi" w:cs="Calibri"/>
                <w:color w:val="4F81BD" w:themeColor="accent1"/>
                <w:sz w:val="24"/>
                <w:szCs w:val="24"/>
              </w:rPr>
              <w:t>ekannt</w:t>
            </w:r>
            <w:ins w:id="55" w:author="Anke Thanheiser" w:date="2019-04-06T14:19:00Z">
              <w:r w:rsidR="005257A2">
                <w:rPr>
                  <w:rFonts w:asciiTheme="minorHAnsi" w:eastAsia="Calibri" w:hAnsiTheme="minorHAnsi" w:cs="Calibri"/>
                  <w:color w:val="4F81BD" w:themeColor="accent1"/>
                  <w:sz w:val="24"/>
                  <w:szCs w:val="24"/>
                </w:rPr>
                <w:t xml:space="preserve"> </w:t>
              </w:r>
              <w:commentRangeStart w:id="56"/>
              <w:r w:rsidR="005257A2">
                <w:rPr>
                  <w:rFonts w:asciiTheme="minorHAnsi" w:eastAsia="Calibri" w:hAnsiTheme="minorHAnsi" w:cs="Calibri"/>
                  <w:color w:val="4F81BD" w:themeColor="accent1"/>
                  <w:sz w:val="24"/>
                  <w:szCs w:val="24"/>
                </w:rPr>
                <w:t>sind</w:t>
              </w:r>
            </w:ins>
            <w:commentRangeEnd w:id="56"/>
            <w:ins w:id="57" w:author="Anke Thanheiser" w:date="2019-04-07T18:06:00Z">
              <w:r w:rsidR="009126FD">
                <w:rPr>
                  <w:rStyle w:val="Kommentarzeichen"/>
                </w:rPr>
                <w:commentReference w:id="56"/>
              </w:r>
            </w:ins>
            <w:ins w:id="58" w:author="Anke Thanheiser" w:date="2019-04-06T14:19:00Z">
              <w:r w:rsidR="005257A2">
                <w:rPr>
                  <w:rFonts w:asciiTheme="minorHAnsi" w:eastAsia="Calibri" w:hAnsiTheme="minorHAnsi" w:cs="Calibri"/>
                  <w:color w:val="4F81BD" w:themeColor="accent1"/>
                  <w:sz w:val="24"/>
                  <w:szCs w:val="24"/>
                </w:rPr>
                <w:t>.</w:t>
              </w:r>
            </w:ins>
            <w:del w:id="59" w:author="Anke Thanheiser" w:date="2019-04-06T14:19:00Z">
              <w:r w:rsidR="0052147E" w:rsidDel="005257A2">
                <w:rPr>
                  <w:rFonts w:asciiTheme="minorHAnsi" w:eastAsia="Calibri" w:hAnsiTheme="minorHAnsi" w:cs="Calibri"/>
                  <w:color w:val="4F81BD" w:themeColor="accent1"/>
                  <w:sz w:val="24"/>
                  <w:szCs w:val="24"/>
                </w:rPr>
                <w:delText>heits</w:delText>
              </w:r>
              <w:commentRangeStart w:id="60"/>
              <w:r w:rsidDel="005257A2">
                <w:rPr>
                  <w:rFonts w:asciiTheme="minorHAnsi" w:eastAsia="Calibri" w:hAnsiTheme="minorHAnsi" w:cs="Calibri"/>
                  <w:color w:val="4F81BD" w:themeColor="accent1"/>
                  <w:sz w:val="24"/>
                  <w:szCs w:val="24"/>
                </w:rPr>
                <w:delText xml:space="preserve">grad </w:delText>
              </w:r>
              <w:commentRangeEnd w:id="60"/>
              <w:r w:rsidDel="005257A2">
                <w:rPr>
                  <w:rStyle w:val="Kommentarzeichen"/>
                </w:rPr>
                <w:commentReference w:id="60"/>
              </w:r>
              <w:r w:rsidDel="005257A2">
                <w:rPr>
                  <w:rFonts w:asciiTheme="minorHAnsi" w:eastAsia="Calibri" w:hAnsiTheme="minorHAnsi" w:cs="Calibri"/>
                  <w:color w:val="4F81BD" w:themeColor="accent1"/>
                  <w:sz w:val="24"/>
                  <w:szCs w:val="24"/>
                </w:rPr>
                <w:delText>erreicht haben.</w:delText>
              </w:r>
            </w:del>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w:t>
            </w:r>
            <w:del w:id="61" w:author="Anke Thanheiser" w:date="2019-04-06T14:20:00Z">
              <w:r w:rsidDel="005257A2">
                <w:rPr>
                  <w:rFonts w:asciiTheme="minorHAnsi" w:eastAsia="Calibri" w:hAnsiTheme="minorHAnsi" w:cs="Calibri"/>
                  <w:color w:val="4F81BD" w:themeColor="accent1"/>
                  <w:sz w:val="24"/>
                  <w:szCs w:val="24"/>
                </w:rPr>
                <w:delText>e</w:delText>
              </w:r>
            </w:del>
            <w:r w:rsidRPr="00121F9A">
              <w:rPr>
                <w:rFonts w:asciiTheme="minorHAnsi" w:eastAsia="Calibri" w:hAnsiTheme="minorHAnsi" w:cs="Calibri"/>
                <w:color w:val="4F81BD" w:themeColor="accent1"/>
                <w:sz w:val="24"/>
                <w:szCs w:val="24"/>
              </w:rPr>
              <w:t xml:space="preserve"> gesamte</w:t>
            </w:r>
            <w:ins w:id="62" w:author="Anke Thanheiser" w:date="2019-04-06T14:20:00Z">
              <w:r w:rsidR="005257A2">
                <w:rPr>
                  <w:rFonts w:asciiTheme="minorHAnsi" w:eastAsia="Calibri" w:hAnsiTheme="minorHAnsi" w:cs="Calibri"/>
                  <w:color w:val="4F81BD" w:themeColor="accent1"/>
                  <w:sz w:val="24"/>
                  <w:szCs w:val="24"/>
                </w:rPr>
                <w:t>s</w:t>
              </w:r>
            </w:ins>
            <w:r w:rsidRPr="00121F9A">
              <w:rPr>
                <w:rFonts w:asciiTheme="minorHAnsi" w:eastAsia="Calibri" w:hAnsiTheme="minorHAnsi" w:cs="Calibri"/>
                <w:color w:val="4F81BD" w:themeColor="accent1"/>
                <w:sz w:val="24"/>
                <w:szCs w:val="24"/>
              </w:rPr>
              <w:t xml:space="preserve"> </w:t>
            </w:r>
            <w:del w:id="63" w:author="Anke Thanheiser" w:date="2019-04-06T14:20:00Z">
              <w:r w:rsidRPr="00121F9A" w:rsidDel="005257A2">
                <w:rPr>
                  <w:rFonts w:asciiTheme="minorHAnsi" w:eastAsia="Calibri" w:hAnsiTheme="minorHAnsi" w:cs="Calibri"/>
                  <w:color w:val="4F81BD" w:themeColor="accent1"/>
                  <w:sz w:val="24"/>
                  <w:szCs w:val="24"/>
                </w:rPr>
                <w:delText xml:space="preserve">Organisation </w:delText>
              </w:r>
            </w:del>
            <w:ins w:id="64" w:author="Anke Thanheiser" w:date="2019-04-06T14:20:00Z">
              <w:r w:rsidR="005257A2">
                <w:rPr>
                  <w:rFonts w:asciiTheme="minorHAnsi" w:eastAsia="Calibri" w:hAnsiTheme="minorHAnsi" w:cs="Calibri"/>
                  <w:color w:val="4F81BD" w:themeColor="accent1"/>
                  <w:sz w:val="24"/>
                  <w:szCs w:val="24"/>
                </w:rPr>
                <w:t>Unternehmen</w:t>
              </w:r>
              <w:r w:rsidR="005257A2" w:rsidRPr="00121F9A">
                <w:rPr>
                  <w:rFonts w:asciiTheme="minorHAnsi" w:eastAsia="Calibri" w:hAnsiTheme="minorHAnsi" w:cs="Calibri"/>
                  <w:color w:val="4F81BD" w:themeColor="accent1"/>
                  <w:sz w:val="24"/>
                  <w:szCs w:val="24"/>
                </w:rPr>
                <w:t xml:space="preserve"> </w:t>
              </w:r>
            </w:ins>
            <w:r w:rsidRPr="00121F9A">
              <w:rPr>
                <w:rFonts w:asciiTheme="minorHAnsi" w:eastAsia="Calibri" w:hAnsiTheme="minorHAnsi" w:cs="Calibri"/>
                <w:color w:val="4F81BD" w:themeColor="accent1"/>
                <w:sz w:val="24"/>
                <w:szCs w:val="24"/>
              </w:rPr>
              <w:t xml:space="preserve">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lastRenderedPageBreak/>
              <w:t>festgelegt werden</w:t>
            </w:r>
            <w:r w:rsidRPr="00121F9A">
              <w:rPr>
                <w:rFonts w:asciiTheme="minorHAnsi" w:eastAsia="Calibri" w:hAnsiTheme="minorHAnsi" w:cs="Calibri"/>
                <w:color w:val="4F81BD" w:themeColor="accent1"/>
                <w:sz w:val="24"/>
                <w:szCs w:val="24"/>
              </w:rPr>
              <w:t>.</w:t>
            </w: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r w:rsidR="0052147E">
              <w:rPr>
                <w:rFonts w:asciiTheme="minorHAnsi" w:eastAsia="Calibri" w:hAnsiTheme="minorHAnsi" w:cs="Calibri"/>
                <w:color w:val="4F81BD" w:themeColor="accent1"/>
                <w:sz w:val="24"/>
                <w:szCs w:val="24"/>
              </w:rPr>
              <w:t xml:space="preserve">welche </w:t>
            </w:r>
            <w:r w:rsidR="0052147E" w:rsidRPr="00225069">
              <w:rPr>
                <w:rFonts w:asciiTheme="minorHAnsi" w:eastAsia="Calibri" w:hAnsiTheme="minorHAnsi" w:cs="Calibri"/>
                <w:color w:val="4F81BD" w:themeColor="accent1"/>
                <w:sz w:val="24"/>
                <w:szCs w:val="24"/>
              </w:rPr>
              <w:t>Umfang</w:t>
            </w:r>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Es besteht ein Verfahren zur Überprüfung der Identifizierten Lizenzen um </w:t>
            </w:r>
            <w:r w:rsidR="0052147E">
              <w:rPr>
                <w:rFonts w:asciiTheme="minorHAnsi" w:eastAsia="Calibri" w:hAnsiTheme="minorHAnsi" w:cs="Calibri"/>
                <w:color w:val="4F81BD" w:themeColor="accent1"/>
                <w:sz w:val="24"/>
                <w:szCs w:val="24"/>
              </w:rPr>
              <w:t>jeweils gewährte</w:t>
            </w:r>
            <w:r w:rsidRPr="00925C62">
              <w:rPr>
                <w:rFonts w:asciiTheme="minorHAnsi" w:eastAsia="Calibri" w:hAnsiTheme="minorHAnsi" w:cs="Calibri"/>
                <w:color w:val="4F81BD" w:themeColor="accent1"/>
                <w:sz w:val="24"/>
                <w:szCs w:val="24"/>
              </w:rPr>
              <w:t xml:space="preserve"> Rechte</w:t>
            </w:r>
            <w:r w:rsidR="0052147E">
              <w:rPr>
                <w:rFonts w:asciiTheme="minorHAnsi" w:eastAsia="Calibri" w:hAnsiTheme="minorHAnsi" w:cs="Calibri"/>
                <w:color w:val="4F81BD" w:themeColor="accent1"/>
                <w:sz w:val="24"/>
                <w:szCs w:val="24"/>
              </w:rPr>
              <w:t xml:space="preserve"> bzw. auferlegte</w:t>
            </w:r>
            <w:r w:rsidRPr="00925C62">
              <w:rPr>
                <w:rFonts w:asciiTheme="minorHAnsi" w:eastAsia="Calibri" w:hAnsiTheme="minorHAnsi" w:cs="Calibri"/>
                <w:color w:val="4F81BD" w:themeColor="accent1"/>
                <w:sz w:val="24"/>
                <w:szCs w:val="24"/>
              </w:rPr>
              <w:t xml:space="preserve"> Einschränkungen und Verpflichtungen zu </w:t>
            </w:r>
            <w:r w:rsidR="0052147E">
              <w:rPr>
                <w:rFonts w:asciiTheme="minorHAnsi" w:eastAsia="Calibri" w:hAnsiTheme="minorHAnsi" w:cs="Calibri"/>
                <w:color w:val="4F81BD" w:themeColor="accent1"/>
                <w:sz w:val="24"/>
                <w:szCs w:val="24"/>
              </w:rPr>
              <w:t>bestimmen</w:t>
            </w:r>
            <w:r w:rsidRPr="00925C62">
              <w:rPr>
                <w:rFonts w:asciiTheme="minorHAnsi" w:eastAsia="Calibri" w:hAnsiTheme="minorHAnsi" w:cs="Calibri"/>
                <w:color w:val="4F81BD" w:themeColor="accent1"/>
                <w:sz w:val="24"/>
                <w:szCs w:val="24"/>
              </w:rPr>
              <w:t>.</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1.5.1 Ein dokumentiertes Verfahren zur Überprüfung und Dokumentation </w:t>
            </w:r>
            <w:r w:rsidR="0052147E">
              <w:rPr>
                <w:rFonts w:asciiTheme="minorHAnsi" w:eastAsia="Calibri" w:hAnsiTheme="minorHAnsi" w:cs="Calibri"/>
                <w:color w:val="4F81BD" w:themeColor="accent1"/>
                <w:sz w:val="24"/>
                <w:szCs w:val="24"/>
              </w:rPr>
              <w:t xml:space="preserve">der </w:t>
            </w:r>
            <w:r w:rsidR="0052147E" w:rsidRPr="00925C62">
              <w:rPr>
                <w:rFonts w:asciiTheme="minorHAnsi" w:eastAsia="Calibri" w:hAnsiTheme="minorHAnsi" w:cs="Calibri"/>
                <w:color w:val="4F81BD" w:themeColor="accent1"/>
                <w:sz w:val="24"/>
                <w:szCs w:val="24"/>
              </w:rPr>
              <w:t>durch die jeweiligen Identifizierten Lizenzen</w:t>
            </w:r>
            <w:r w:rsidR="0052147E">
              <w:rPr>
                <w:rFonts w:asciiTheme="minorHAnsi" w:eastAsia="Calibri" w:hAnsiTheme="minorHAnsi" w:cs="Calibri"/>
                <w:color w:val="4F81BD" w:themeColor="accent1"/>
                <w:sz w:val="24"/>
                <w:szCs w:val="24"/>
              </w:rPr>
              <w:t xml:space="preserve"> gewährten </w:t>
            </w:r>
            <w:r w:rsidRPr="00925C62">
              <w:rPr>
                <w:rFonts w:asciiTheme="minorHAnsi" w:eastAsia="Calibri" w:hAnsiTheme="minorHAnsi" w:cs="Calibri"/>
                <w:color w:val="4F81BD" w:themeColor="accent1"/>
                <w:sz w:val="24"/>
                <w:szCs w:val="24"/>
              </w:rPr>
              <w:t>Rechte</w:t>
            </w:r>
            <w:r w:rsidR="0052147E">
              <w:rPr>
                <w:rFonts w:asciiTheme="minorHAnsi" w:eastAsia="Calibri" w:hAnsiTheme="minorHAnsi" w:cs="Calibri"/>
                <w:color w:val="4F81BD" w:themeColor="accent1"/>
                <w:sz w:val="24"/>
                <w:szCs w:val="24"/>
              </w:rPr>
              <w:t xml:space="preserve"> bzw. auferlegten</w:t>
            </w:r>
            <w:r w:rsidRPr="00925C62">
              <w:rPr>
                <w:rFonts w:asciiTheme="minorHAnsi" w:eastAsia="Calibri" w:hAnsiTheme="minorHAnsi" w:cs="Calibri"/>
                <w:color w:val="4F81BD" w:themeColor="accent1"/>
                <w:sz w:val="24"/>
                <w:szCs w:val="24"/>
              </w:rPr>
              <w:t xml:space="preserve"> Beschränkungen und Verpflichtungen.</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in Anforderung 3.2 </w:t>
            </w:r>
            <w:r w:rsidR="0052147E">
              <w:rPr>
                <w:rFonts w:asciiTheme="minorHAnsi" w:eastAsia="Calibri" w:hAnsiTheme="minorHAnsi" w:cs="Calibri"/>
                <w:color w:val="4F81BD" w:themeColor="accent1"/>
                <w:sz w:val="24"/>
                <w:szCs w:val="24"/>
              </w:rPr>
              <w:t>definiert</w:t>
            </w:r>
            <w:r>
              <w:rPr>
                <w:rFonts w:asciiTheme="minorHAnsi" w:eastAsia="Calibri" w:hAnsiTheme="minorHAnsi" w:cs="Calibri"/>
                <w:color w:val="4F81BD" w:themeColor="accent1"/>
                <w:sz w:val="24"/>
                <w:szCs w:val="24"/>
              </w:rPr>
              <w:t>)</w:t>
            </w:r>
            <w:r w:rsidRPr="00925C62">
              <w:rPr>
                <w:rFonts w:asciiTheme="minorHAnsi" w:eastAsia="Calibri" w:hAnsiTheme="minorHAnsi" w:cs="Calibri"/>
                <w:color w:val="4F81BD" w:themeColor="accent1"/>
                <w:sz w:val="24"/>
                <w:szCs w:val="24"/>
              </w:rPr>
              <w:t>.</w:t>
            </w:r>
          </w:p>
        </w:tc>
      </w:tr>
    </w:tbl>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C31542" w:rsidRPr="003731A2" w:rsidTr="00C31542">
        <w:tc>
          <w:tcPr>
            <w:tcW w:w="4650" w:type="dxa"/>
          </w:tcPr>
          <w:p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rsidR="00C31542"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2.0</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Definition und Unterstützung r</w:t>
            </w:r>
            <w:r w:rsidR="00C31542">
              <w:rPr>
                <w:rFonts w:asciiTheme="minorHAnsi" w:eastAsia="Calibri" w:hAnsiTheme="minorHAnsi" w:cs="Calibri"/>
                <w:color w:val="6D9EEB"/>
                <w:sz w:val="24"/>
                <w:szCs w:val="24"/>
              </w:rPr>
              <w:t>elevante</w:t>
            </w:r>
            <w:r>
              <w:rPr>
                <w:rFonts w:asciiTheme="minorHAnsi" w:eastAsia="Calibri" w:hAnsiTheme="minorHAnsi" w:cs="Calibri"/>
                <w:color w:val="6D9EEB"/>
                <w:sz w:val="24"/>
                <w:szCs w:val="24"/>
              </w:rPr>
              <w:t>r</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Aufgaben</w:t>
            </w:r>
            <w:r w:rsidR="00C31542" w:rsidRPr="003731A2">
              <w:rPr>
                <w:rFonts w:asciiTheme="minorHAnsi" w:eastAsia="Calibri" w:hAnsiTheme="minorHAnsi" w:cs="Calibri"/>
                <w:color w:val="6D9EEB"/>
                <w:sz w:val="24"/>
                <w:szCs w:val="24"/>
              </w:rPr>
              <w:t xml:space="preserve"> </w:t>
            </w:r>
          </w:p>
        </w:tc>
      </w:tr>
      <w:tr w:rsidR="00C31542" w:rsidRPr="003731A2" w:rsidTr="00C31542">
        <w:tc>
          <w:tcPr>
            <w:tcW w:w="4650" w:type="dxa"/>
          </w:tcPr>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Pr="00C31542" w:rsidRDefault="00C31542" w:rsidP="00C31542">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Verification Material(s):</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w:t>
            </w:r>
            <w:ins w:id="65" w:author="Anke Thanheiser" w:date="2019-04-07T18:07: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 xml:space="preserve">zu reagieren. Veröffentlichung einer Schnittstelle, über die Dritte Open-Source-Compliance-Anfragen absetzen können. </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w:t>
            </w:r>
            <w:r w:rsidR="008E327E">
              <w:rPr>
                <w:rFonts w:asciiTheme="minorHAnsi" w:eastAsia="Calibri" w:hAnsiTheme="minorHAnsi" w:cs="Calibri"/>
                <w:color w:val="4F81BD" w:themeColor="accent1"/>
                <w:sz w:val="24"/>
                <w:szCs w:val="24"/>
              </w:rPr>
              <w:t>für</w:t>
            </w:r>
            <w:r w:rsidRPr="001B0B97">
              <w:rPr>
                <w:rFonts w:asciiTheme="minorHAnsi" w:eastAsia="Calibri" w:hAnsiTheme="minorHAnsi" w:cs="Calibri"/>
                <w:color w:val="4F81BD" w:themeColor="accent1"/>
                <w:sz w:val="24"/>
                <w:szCs w:val="24"/>
              </w:rPr>
              <w:t xml:space="preserve"> die Bearbeitung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1B0B97">
              <w:rPr>
                <w:rFonts w:asciiTheme="minorHAnsi" w:eastAsia="Calibri" w:hAnsiTheme="minorHAnsi" w:cs="Calibri"/>
                <w:color w:val="4F81BD" w:themeColor="accent1"/>
                <w:sz w:val="24"/>
                <w:szCs w:val="24"/>
              </w:rPr>
              <w:t>ompliance-Anfragen</w:t>
            </w:r>
            <w:r w:rsidR="008E327E">
              <w:rPr>
                <w:rFonts w:asciiTheme="minorHAnsi" w:eastAsia="Calibri" w:hAnsiTheme="minorHAnsi" w:cs="Calibri"/>
                <w:color w:val="4F81BD" w:themeColor="accent1"/>
                <w:sz w:val="24"/>
                <w:szCs w:val="24"/>
              </w:rPr>
              <w:t xml:space="preserve"> von Dritten</w:t>
            </w:r>
            <w:r w:rsidRPr="001B0B97">
              <w:rPr>
                <w:rFonts w:asciiTheme="minorHAnsi" w:eastAsia="Calibri" w:hAnsiTheme="minorHAnsi" w:cs="Calibri"/>
                <w:color w:val="4F81BD" w:themeColor="accent1"/>
                <w:sz w:val="24"/>
                <w:szCs w:val="24"/>
              </w:rPr>
              <w: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sich mit de</w:t>
            </w:r>
            <w:ins w:id="66" w:author="Anke Thanheiser" w:date="2019-04-06T14:29:00Z">
              <w:r w:rsidR="0062438D">
                <w:rPr>
                  <w:rFonts w:asciiTheme="minorHAnsi" w:eastAsia="Calibri" w:hAnsiTheme="minorHAnsi" w:cs="Calibri"/>
                  <w:color w:val="4F81BD" w:themeColor="accent1"/>
                  <w:sz w:val="24"/>
                  <w:szCs w:val="24"/>
                </w:rPr>
                <w:t>m Unternehmen</w:t>
              </w:r>
            </w:ins>
            <w:del w:id="67" w:author="Anke Thanheiser" w:date="2019-04-06T14:29:00Z">
              <w:r w:rsidRPr="001B0B97" w:rsidDel="0062438D">
                <w:rPr>
                  <w:rFonts w:asciiTheme="minorHAnsi" w:eastAsia="Calibri" w:hAnsiTheme="minorHAnsi" w:cs="Calibri"/>
                  <w:color w:val="4F81BD" w:themeColor="accent1"/>
                  <w:sz w:val="24"/>
                  <w:szCs w:val="24"/>
                </w:rPr>
                <w:delText>r Organisation</w:delText>
              </w:r>
            </w:del>
            <w:r w:rsidRPr="001B0B97">
              <w:rPr>
                <w:rFonts w:asciiTheme="minorHAnsi" w:eastAsia="Calibri" w:hAnsiTheme="minorHAnsi" w:cs="Calibri"/>
                <w:color w:val="4F81BD" w:themeColor="accent1"/>
                <w:sz w:val="24"/>
                <w:szCs w:val="24"/>
              </w:rPr>
              <w:t xml:space="preserve"> in Bezug auf Open-Source-Compliance-Anfragen in Verbindung zu setzen</w:t>
            </w:r>
            <w:r>
              <w:rPr>
                <w:rFonts w:asciiTheme="minorHAnsi" w:eastAsia="Calibri" w:hAnsiTheme="minorHAnsi" w:cs="Calibri"/>
                <w:color w:val="4F81BD" w:themeColor="accent1"/>
                <w:sz w:val="24"/>
                <w:szCs w:val="24"/>
              </w:rPr>
              <w:t xml:space="preserve"> – </w:t>
            </w:r>
            <w:ins w:id="68" w:author="Anke Thanheiser" w:date="2019-04-07T18:09:00Z">
              <w:r w:rsidR="009126FD">
                <w:rPr>
                  <w:rFonts w:asciiTheme="minorHAnsi" w:eastAsia="Calibri" w:hAnsiTheme="minorHAnsi" w:cs="Calibri"/>
                  <w:color w:val="4F81BD" w:themeColor="accent1"/>
                  <w:sz w:val="24"/>
                  <w:szCs w:val="24"/>
                </w:rPr>
                <w:t>sowie</w:t>
              </w:r>
            </w:ins>
            <w:del w:id="69" w:author="Anke Thanheiser" w:date="2019-04-07T18:09:00Z">
              <w:r w:rsidDel="009126FD">
                <w:rPr>
                  <w:rFonts w:asciiTheme="minorHAnsi" w:eastAsia="Calibri" w:hAnsiTheme="minorHAnsi" w:cs="Calibri"/>
                  <w:color w:val="4F81BD" w:themeColor="accent1"/>
                  <w:sz w:val="24"/>
                  <w:szCs w:val="24"/>
                </w:rPr>
                <w:delText>als auch</w:delText>
              </w:r>
            </w:del>
            <w:r>
              <w:rPr>
                <w:rFonts w:asciiTheme="minorHAnsi" w:eastAsia="Calibri" w:hAnsiTheme="minorHAnsi" w:cs="Calibri"/>
                <w:color w:val="4F81BD" w:themeColor="accent1"/>
                <w:sz w:val="24"/>
                <w:szCs w:val="24"/>
              </w:rPr>
              <w:t xml:space="preserve"> dass </w:t>
            </w:r>
            <w:del w:id="70" w:author="Anke Thanheiser" w:date="2019-04-06T14:29:00Z">
              <w:r w:rsidDel="0062438D">
                <w:rPr>
                  <w:rFonts w:asciiTheme="minorHAnsi" w:eastAsia="Calibri" w:hAnsiTheme="minorHAnsi" w:cs="Calibri"/>
                  <w:color w:val="4F81BD" w:themeColor="accent1"/>
                  <w:sz w:val="24"/>
                  <w:szCs w:val="24"/>
                </w:rPr>
                <w:delText>die Organisation</w:delText>
              </w:r>
            </w:del>
            <w:ins w:id="71" w:author="Anke Thanheiser" w:date="2019-04-06T14:29:00Z">
              <w:r w:rsidR="0062438D">
                <w:rPr>
                  <w:rFonts w:asciiTheme="minorHAnsi" w:eastAsia="Calibri" w:hAnsiTheme="minorHAnsi" w:cs="Calibri"/>
                  <w:color w:val="4F81BD" w:themeColor="accent1"/>
                  <w:sz w:val="24"/>
                  <w:szCs w:val="24"/>
                </w:rPr>
                <w:t>das Unternehmen</w:t>
              </w:r>
            </w:ins>
            <w:r>
              <w:rPr>
                <w:rFonts w:asciiTheme="minorHAnsi" w:eastAsia="Calibri" w:hAnsiTheme="minorHAnsi" w:cs="Calibri"/>
                <w:color w:val="4F81BD" w:themeColor="accent1"/>
                <w:sz w:val="24"/>
                <w:szCs w:val="24"/>
              </w:rPr>
              <w:t xml:space="preserve"> darauf vorbereitet ist, </w:t>
            </w:r>
            <w:del w:id="72" w:author="Anke Thanheiser" w:date="2019-04-07T18:09:00Z">
              <w:r w:rsidDel="009126FD">
                <w:rPr>
                  <w:rFonts w:asciiTheme="minorHAnsi" w:eastAsia="Calibri" w:hAnsiTheme="minorHAnsi" w:cs="Calibri"/>
                  <w:color w:val="4F81BD" w:themeColor="accent1"/>
                  <w:sz w:val="24"/>
                  <w:szCs w:val="24"/>
                </w:rPr>
                <w:delText xml:space="preserve">tatsächlich </w:delText>
              </w:r>
            </w:del>
            <w:ins w:id="73" w:author="Anke Thanheiser" w:date="2019-04-07T18:09: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auf dieselben zu reagieren.</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derselben mit den notwendigen Ressourcen:</w:t>
            </w:r>
          </w:p>
          <w:p w:rsidR="00C31542"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tlichkeiten für die erfolgreiche Bearbeitung von Open-Source-Compliance-Aufgaben.</w:t>
            </w:r>
          </w:p>
          <w:p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930B76"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verfügen über ausreichende Ressourcen:</w:t>
            </w:r>
          </w:p>
          <w:p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Entwicklung und Pflege </w:t>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ins w:id="74" w:author="Anke Thanheiser" w:date="2019-04-07T18:10:00Z">
              <w:r w:rsidR="009126FD">
                <w:rPr>
                  <w:rFonts w:asciiTheme="minorHAnsi" w:eastAsia="Calibri" w:hAnsiTheme="minorHAnsi" w:cs="Calibri"/>
                  <w:color w:val="4F81BD" w:themeColor="accent1"/>
                  <w:sz w:val="24"/>
                  <w:szCs w:val="24"/>
                </w:rPr>
                <w:t>;</w:t>
              </w:r>
            </w:ins>
          </w:p>
          <w:p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 xml:space="preserve">diejenigen Personen verfügbar, welche hierzu </w:t>
            </w:r>
            <w:ins w:id="75" w:author="Anke Thanheiser" w:date="2019-04-07T18:11:00Z">
              <w:r w:rsidR="009126FD">
                <w:rPr>
                  <w:rFonts w:asciiTheme="minorHAnsi" w:eastAsia="Calibri" w:hAnsiTheme="minorHAnsi" w:cs="Calibri"/>
                  <w:color w:val="4F81BD" w:themeColor="accent1"/>
                  <w:sz w:val="24"/>
                  <w:szCs w:val="24"/>
                </w:rPr>
                <w:t xml:space="preserve">evtl. </w:t>
              </w:r>
            </w:ins>
            <w:r>
              <w:rPr>
                <w:rFonts w:asciiTheme="minorHAnsi" w:eastAsia="Calibri" w:hAnsiTheme="minorHAnsi" w:cs="Calibri"/>
                <w:color w:val="4F81BD" w:themeColor="accent1"/>
                <w:sz w:val="24"/>
                <w:szCs w:val="24"/>
              </w:rPr>
              <w:t>Unterstützung benötigen</w:t>
            </w:r>
            <w:r w:rsidRPr="00930B76">
              <w:rPr>
                <w:rFonts w:asciiTheme="minorHAnsi" w:eastAsia="Calibri" w:hAnsiTheme="minorHAnsi" w:cs="Calibri"/>
                <w:color w:val="4F81BD" w:themeColor="accent1"/>
                <w:sz w:val="24"/>
                <w:szCs w:val="24"/>
              </w:rPr>
              <w:t>; und</w:t>
            </w:r>
          </w:p>
          <w:p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w:t>
            </w:r>
            <w:r w:rsidRPr="00930B76">
              <w:rPr>
                <w:rFonts w:asciiTheme="minorHAnsi" w:eastAsia="Calibri" w:hAnsiTheme="minorHAnsi" w:cs="Calibri"/>
                <w:color w:val="4F81BD" w:themeColor="accent1"/>
                <w:sz w:val="24"/>
                <w:szCs w:val="24"/>
              </w:rPr>
              <w:lastRenderedPageBreak/>
              <w:t>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930B76">
              <w:rPr>
                <w:rFonts w:asciiTheme="minorHAnsi" w:eastAsia="Calibri" w:hAnsiTheme="minorHAnsi" w:cs="Calibri"/>
                <w:color w:val="4F81BD" w:themeColor="accent1"/>
                <w:sz w:val="24"/>
                <w:szCs w:val="24"/>
              </w:rPr>
              <w:t>ompliance-Problemen.</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 Programm-Rolle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2.2.2 Die identifizierten Rollen im </w:t>
            </w:r>
            <w:commentRangeStart w:id="76"/>
            <w:r>
              <w:rPr>
                <w:rFonts w:asciiTheme="minorHAnsi" w:eastAsia="Calibri" w:hAnsiTheme="minorHAnsi" w:cs="Calibri"/>
                <w:color w:val="4F81BD" w:themeColor="accent1"/>
                <w:sz w:val="24"/>
                <w:szCs w:val="24"/>
              </w:rPr>
              <w:t xml:space="preserve">Programm </w:t>
            </w:r>
            <w:commentRangeEnd w:id="76"/>
            <w:r w:rsidR="009126FD">
              <w:rPr>
                <w:rStyle w:val="Kommentarzeichen"/>
              </w:rPr>
              <w:commentReference w:id="76"/>
            </w:r>
            <w:r>
              <w:rPr>
                <w:rFonts w:asciiTheme="minorHAnsi" w:eastAsia="Calibri" w:hAnsiTheme="minorHAnsi" w:cs="Calibri"/>
                <w:color w:val="4F81BD" w:themeColor="accent1"/>
                <w:sz w:val="24"/>
                <w:szCs w:val="24"/>
              </w:rPr>
              <w:t>sind mit ausreichenden personellen und finanziellen Ressourcen ausgestattet</w:t>
            </w:r>
          </w:p>
          <w:p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r w:rsidRPr="00950490">
              <w:rPr>
                <w:rFonts w:asciiTheme="minorHAnsi" w:eastAsia="Calibri" w:hAnsiTheme="minorHAnsi" w:cs="Calibri"/>
                <w:color w:val="4F81BD" w:themeColor="accent1"/>
                <w:sz w:val="24"/>
                <w:szCs w:val="24"/>
              </w:rPr>
              <w:t xml:space="preserve"> Verfügung steht.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i) Open-Source-Compliance-Verantwortlichkeiten tatsächlich unterstützt und mit ausreichenden Ressourcen ausgestattet sind und ii)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rsidR="00D613EA" w:rsidRDefault="00D613EA" w:rsidP="003731A2">
      <w:pPr>
        <w:spacing w:line="240" w:lineRule="auto"/>
        <w:rPr>
          <w:rFonts w:asciiTheme="minorHAnsi" w:eastAsia="Calibri" w:hAnsiTheme="minorHAnsi" w:cs="Calibri"/>
          <w:sz w:val="24"/>
          <w:szCs w:val="24"/>
        </w:rPr>
        <w:sectPr w:rsidR="00D613EA" w:rsidSect="00851B87">
          <w:headerReference w:type="default" r:id="rId12"/>
          <w:footerReference w:type="default" r:id="rId13"/>
          <w:pgSz w:w="11909" w:h="21629"/>
          <w:pgMar w:top="1440" w:right="1440" w:bottom="1440" w:left="1440" w:header="0" w:footer="720" w:gutter="0"/>
          <w:pgNumType w:start="0"/>
          <w:cols w:space="720"/>
          <w:titlePg/>
          <w:docGrid w:linePitch="299"/>
        </w:sectPr>
      </w:pPr>
    </w:p>
    <w:p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95393E" w:rsidRPr="003731A2" w:rsidTr="0095393E">
        <w:tc>
          <w:tcPr>
            <w:tcW w:w="4650" w:type="dxa"/>
          </w:tcPr>
          <w:p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rsidTr="0095393E">
        <w:tc>
          <w:tcPr>
            <w:tcW w:w="4650" w:type="dxa"/>
          </w:tcPr>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w:t>
            </w:r>
            <w:r w:rsidR="008E327E">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Bill of Materials</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del w:id="77" w:author="Anke Thanheiser" w:date="2019-04-07T18:14:00Z">
              <w:r w:rsidDel="00792B40">
                <w:rPr>
                  <w:rFonts w:asciiTheme="minorHAnsi" w:eastAsia="Calibri" w:hAnsiTheme="minorHAnsi" w:cs="Calibri"/>
                  <w:color w:val="4F81BD" w:themeColor="accent1"/>
                  <w:sz w:val="24"/>
                  <w:szCs w:val="24"/>
                </w:rPr>
                <w:delText>-</w:delText>
              </w:r>
            </w:del>
            <w:ins w:id="78" w:author="Anke Thanheiser" w:date="2019-04-07T18:14:00Z">
              <w:r w:rsidR="00792B40">
                <w:rPr>
                  <w:rFonts w:asciiTheme="minorHAnsi" w:eastAsia="Calibri" w:hAnsiTheme="minorHAnsi" w:cs="Calibri"/>
                  <w:color w:val="4F81BD" w:themeColor="accent1"/>
                  <w:sz w:val="24"/>
                  <w:szCs w:val="24"/>
                </w:rPr>
                <w:t xml:space="preserve"> </w:t>
              </w:r>
            </w:ins>
            <w:proofErr w:type="spellStart"/>
            <w:r>
              <w:rPr>
                <w:rFonts w:asciiTheme="minorHAnsi" w:eastAsia="Calibri" w:hAnsiTheme="minorHAnsi" w:cs="Calibri"/>
                <w:color w:val="4F81BD" w:themeColor="accent1"/>
                <w:sz w:val="24"/>
                <w:szCs w:val="24"/>
              </w:rPr>
              <w:t>of</w:t>
            </w:r>
            <w:proofErr w:type="spellEnd"/>
            <w:ins w:id="79" w:author="Anke Thanheiser" w:date="2019-04-07T18:14:00Z">
              <w:r w:rsidR="00792B40">
                <w:rPr>
                  <w:rFonts w:asciiTheme="minorHAnsi" w:eastAsia="Calibri" w:hAnsiTheme="minorHAnsi" w:cs="Calibri"/>
                  <w:color w:val="4F81BD" w:themeColor="accent1"/>
                  <w:sz w:val="24"/>
                  <w:szCs w:val="24"/>
                </w:rPr>
                <w:t xml:space="preserve"> </w:t>
              </w:r>
            </w:ins>
            <w:del w:id="80" w:author="Anke Thanheiser" w:date="2019-04-07T18:14:00Z">
              <w:r w:rsidDel="00792B40">
                <w:rPr>
                  <w:rFonts w:asciiTheme="minorHAnsi" w:eastAsia="Calibri" w:hAnsiTheme="minorHAnsi" w:cs="Calibri"/>
                  <w:color w:val="4F81BD" w:themeColor="accent1"/>
                  <w:sz w:val="24"/>
                  <w:szCs w:val="24"/>
                </w:rPr>
                <w:delText>-</w:delText>
              </w:r>
            </w:del>
            <w:r>
              <w:rPr>
                <w:rFonts w:asciiTheme="minorHAnsi" w:eastAsia="Calibri" w:hAnsiTheme="minorHAnsi" w:cs="Calibri"/>
                <w:color w:val="4F81BD" w:themeColor="accent1"/>
                <w:sz w:val="24"/>
                <w:szCs w:val="24"/>
              </w:rPr>
              <w:t>Materials</w:t>
            </w: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 (und ihre Identifizierten Lizenzen) enthält, aus der sich </w:t>
            </w:r>
            <w:del w:id="81" w:author="Anke Thanheiser" w:date="2019-04-07T18:15:00Z">
              <w:r w:rsidRPr="00F376F2" w:rsidDel="00792B40">
                <w:rPr>
                  <w:rFonts w:asciiTheme="minorHAnsi" w:eastAsia="Calibri" w:hAnsiTheme="minorHAnsi" w:cs="Calibri"/>
                  <w:color w:val="4F81BD" w:themeColor="accent1"/>
                  <w:sz w:val="24"/>
                  <w:szCs w:val="24"/>
                </w:rPr>
                <w:delText>s</w:delText>
              </w:r>
            </w:del>
            <w:ins w:id="82" w:author="Anke Thanheiser" w:date="2019-04-07T18:15:00Z">
              <w:r w:rsidR="00792B40">
                <w:rPr>
                  <w:rFonts w:asciiTheme="minorHAnsi" w:eastAsia="Calibri" w:hAnsiTheme="minorHAnsi" w:cs="Calibri"/>
                  <w:color w:val="4F81BD" w:themeColor="accent1"/>
                  <w:sz w:val="24"/>
                  <w:szCs w:val="24"/>
                </w:rPr>
                <w:t>d</w:t>
              </w:r>
            </w:ins>
            <w:r w:rsidRPr="00F376F2">
              <w:rPr>
                <w:rFonts w:asciiTheme="minorHAnsi" w:eastAsia="Calibri" w:hAnsiTheme="minorHAnsi" w:cs="Calibri"/>
                <w:color w:val="4F81BD" w:themeColor="accent1"/>
                <w:sz w:val="24"/>
                <w:szCs w:val="24"/>
              </w:rPr>
              <w:t>ie Zugelieferte Software zusammensetzt.</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008E327E">
              <w:rPr>
                <w:rFonts w:asciiTheme="minorHAnsi" w:eastAsia="Calibri" w:hAnsiTheme="minorHAnsi" w:cs="Calibri"/>
                <w:color w:val="4F81BD" w:themeColor="accent1"/>
                <w:sz w:val="24"/>
                <w:szCs w:val="24"/>
              </w:rPr>
              <w:t xml:space="preserve">von </w:t>
            </w:r>
            <w:r w:rsidRPr="00F376F2">
              <w:rPr>
                <w:rFonts w:asciiTheme="minorHAnsi" w:eastAsia="Calibri" w:hAnsiTheme="minorHAnsi" w:cs="Calibri"/>
                <w:color w:val="4F81BD" w:themeColor="accent1"/>
                <w:sz w:val="24"/>
                <w:szCs w:val="24"/>
              </w:rPr>
              <w:t xml:space="preserve">Zugelieferter Software, welche nachweist, dass die dokumentierte </w:t>
            </w:r>
            <w:commentRangeStart w:id="83"/>
            <w:r w:rsidRPr="00F376F2">
              <w:rPr>
                <w:rFonts w:asciiTheme="minorHAnsi" w:eastAsia="Calibri" w:hAnsiTheme="minorHAnsi" w:cs="Calibri"/>
                <w:color w:val="4F81BD" w:themeColor="accent1"/>
                <w:sz w:val="24"/>
                <w:szCs w:val="24"/>
              </w:rPr>
              <w:t>Prozedur</w:t>
            </w:r>
            <w:commentRangeEnd w:id="83"/>
            <w:r w:rsidR="00792B40">
              <w:rPr>
                <w:rStyle w:val="Kommentarzeichen"/>
              </w:rPr>
              <w:commentReference w:id="83"/>
            </w:r>
            <w:r w:rsidRPr="00F376F2">
              <w:rPr>
                <w:rFonts w:asciiTheme="minorHAnsi" w:eastAsia="Calibri" w:hAnsiTheme="minorHAnsi" w:cs="Calibri"/>
                <w:color w:val="4F81BD" w:themeColor="accent1"/>
                <w:sz w:val="24"/>
                <w:szCs w:val="24"/>
              </w:rPr>
              <w:t xml:space="preserve"> ordnungsgemäß befolgt wurde.</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w:t>
            </w:r>
            <w:r w:rsidR="008E327E">
              <w:rPr>
                <w:rFonts w:asciiTheme="minorHAnsi" w:eastAsia="Calibri" w:hAnsiTheme="minorHAnsi" w:cs="Calibri"/>
                <w:color w:val="4F81BD" w:themeColor="accent1"/>
                <w:sz w:val="24"/>
                <w:szCs w:val="24"/>
              </w:rPr>
              <w:t>aus welchen die</w:t>
            </w:r>
            <w:r w:rsidRPr="00F376F2">
              <w:rPr>
                <w:rFonts w:asciiTheme="minorHAnsi" w:eastAsia="Calibri" w:hAnsiTheme="minorHAnsi" w:cs="Calibri"/>
                <w:color w:val="4F81BD" w:themeColor="accent1"/>
                <w:sz w:val="24"/>
                <w:szCs w:val="24"/>
              </w:rPr>
              <w:t xml:space="preserve"> Zugelieferte Software </w:t>
            </w:r>
            <w:r w:rsidR="008E327E">
              <w:rPr>
                <w:rFonts w:asciiTheme="minorHAnsi" w:eastAsia="Calibri" w:hAnsiTheme="minorHAnsi" w:cs="Calibri"/>
                <w:color w:val="4F81BD" w:themeColor="accent1"/>
                <w:sz w:val="24"/>
                <w:szCs w:val="24"/>
              </w:rPr>
              <w:t>besteht</w:t>
            </w:r>
            <w:r w:rsidRPr="00F376F2">
              <w:rPr>
                <w:rFonts w:asciiTheme="minorHAnsi" w:eastAsia="Calibri" w:hAnsiTheme="minorHAnsi" w:cs="Calibri"/>
                <w:color w:val="4F81BD" w:themeColor="accent1"/>
                <w:sz w:val="24"/>
                <w:szCs w:val="24"/>
              </w:rPr>
              <w:t xml:space="preserve">.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w:t>
            </w:r>
            <w:del w:id="84" w:author="Anke Thanheiser" w:date="2019-04-07T18:16:00Z">
              <w:r w:rsidDel="00792B40">
                <w:rPr>
                  <w:rFonts w:asciiTheme="minorHAnsi" w:eastAsia="Calibri" w:hAnsiTheme="minorHAnsi" w:cs="Calibri"/>
                  <w:color w:val="4F81BD" w:themeColor="accent1"/>
                  <w:sz w:val="24"/>
                  <w:szCs w:val="24"/>
                </w:rPr>
                <w:delText>n</w:delText>
              </w:r>
            </w:del>
            <w:ins w:id="85" w:author="Anke Thanheiser" w:date="2019-04-07T18:16:00Z">
              <w:r w:rsidR="00792B40">
                <w:rPr>
                  <w:rFonts w:asciiTheme="minorHAnsi" w:eastAsia="Calibri" w:hAnsiTheme="minorHAnsi" w:cs="Calibri"/>
                  <w:color w:val="4F81BD" w:themeColor="accent1"/>
                  <w:sz w:val="24"/>
                  <w:szCs w:val="24"/>
                </w:rPr>
                <w:t>m</w:t>
              </w:r>
            </w:ins>
            <w:r>
              <w:rPr>
                <w:rFonts w:asciiTheme="minorHAnsi" w:eastAsia="Calibri" w:hAnsiTheme="minorHAnsi" w:cs="Calibri"/>
                <w:color w:val="4F81BD" w:themeColor="accent1"/>
                <w:sz w:val="24"/>
                <w:szCs w:val="24"/>
              </w:rPr>
              <w:t xml:space="preserve"> Hinblick</w:t>
            </w:r>
            <w:r w:rsidRPr="00F376F2">
              <w:rPr>
                <w:rFonts w:asciiTheme="minorHAnsi" w:eastAsia="Calibri" w:hAnsiTheme="minorHAnsi" w:cs="Calibri"/>
                <w:color w:val="4F81BD" w:themeColor="accent1"/>
                <w:sz w:val="24"/>
                <w:szCs w:val="24"/>
              </w:rPr>
              <w:t xml:space="preserve"> auf die Verb</w:t>
            </w:r>
            <w:commentRangeStart w:id="86"/>
            <w:r w:rsidRPr="00F376F2">
              <w:rPr>
                <w:rFonts w:asciiTheme="minorHAnsi" w:eastAsia="Calibri" w:hAnsiTheme="minorHAnsi" w:cs="Calibri"/>
                <w:color w:val="4F81BD" w:themeColor="accent1"/>
                <w:sz w:val="24"/>
                <w:szCs w:val="24"/>
              </w:rPr>
              <w:t>r</w:t>
            </w:r>
            <w:commentRangeEnd w:id="86"/>
            <w:r w:rsidR="00792B40">
              <w:rPr>
                <w:rStyle w:val="Kommentarzeichen"/>
              </w:rPr>
              <w:commentReference w:id="86"/>
            </w:r>
            <w:r w:rsidRPr="00F376F2">
              <w:rPr>
                <w:rFonts w:asciiTheme="minorHAnsi" w:eastAsia="Calibri" w:hAnsiTheme="minorHAnsi" w:cs="Calibri"/>
                <w:color w:val="4F81BD" w:themeColor="accent1"/>
                <w:sz w:val="24"/>
                <w:szCs w:val="24"/>
              </w:rPr>
              <w:t>eitung der Zugelieferten Software zu ermitteln.</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Pr>
                <w:rFonts w:asciiTheme="minorHAnsi" w:eastAsia="Calibri" w:hAnsiTheme="minorHAnsi" w:cs="Calibri"/>
                <w:color w:val="4F81BD" w:themeColor="accent1"/>
                <w:sz w:val="24"/>
                <w:szCs w:val="24"/>
              </w:rPr>
              <w:t>ompliance</w:t>
            </w: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xml:space="preserve">. Zu den üblichen Fällen zählen dabei insbesondere (beachten Sie allerdings, dass die Liste weder </w:t>
            </w:r>
            <w:r w:rsidR="008E327E">
              <w:rPr>
                <w:rFonts w:asciiTheme="minorHAnsi" w:eastAsia="Calibri" w:hAnsiTheme="minorHAnsi" w:cs="Calibri"/>
                <w:color w:val="4F81BD" w:themeColor="accent1"/>
                <w:sz w:val="24"/>
                <w:szCs w:val="24"/>
              </w:rPr>
              <w:t>abschließend</w:t>
            </w:r>
            <w:r w:rsidRPr="00F376F2">
              <w:rPr>
                <w:rFonts w:asciiTheme="minorHAnsi" w:eastAsia="Calibri" w:hAnsiTheme="minorHAnsi" w:cs="Calibri"/>
                <w:color w:val="4F81BD" w:themeColor="accent1"/>
                <w:sz w:val="24"/>
                <w:szCs w:val="24"/>
              </w:rPr>
              <w:t xml:space="preserve"> ist, noch alle Anwendungsfälle Anwendung finden müssen):</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commentRangeStart w:id="87"/>
            <w:r w:rsidRPr="00F376F2">
              <w:rPr>
                <w:rFonts w:asciiTheme="minorHAnsi" w:eastAsia="Calibri" w:hAnsiTheme="minorHAnsi" w:cs="Calibri"/>
                <w:color w:val="4F81BD" w:themeColor="accent1"/>
                <w:sz w:val="24"/>
                <w:szCs w:val="24"/>
              </w:rPr>
              <w:t xml:space="preserve">bearbeitete </w:t>
            </w:r>
            <w:commentRangeEnd w:id="87"/>
            <w:r w:rsidR="00792B40">
              <w:rPr>
                <w:rStyle w:val="Kommentarzeichen"/>
              </w:rPr>
              <w:commentReference w:id="87"/>
            </w:r>
            <w:r w:rsidRPr="00F376F2">
              <w:rPr>
                <w:rFonts w:asciiTheme="minorHAnsi" w:eastAsia="Calibri" w:hAnsiTheme="minorHAnsi" w:cs="Calibri"/>
                <w:color w:val="4F81BD" w:themeColor="accent1"/>
                <w:sz w:val="24"/>
                <w:szCs w:val="24"/>
              </w:rPr>
              <w:t>Open-Source-Software;</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Open-Source-Software mit </w:t>
            </w:r>
            <w:r w:rsidRPr="00F376F2">
              <w:rPr>
                <w:rFonts w:asciiTheme="minorHAnsi" w:eastAsia="Calibri" w:hAnsiTheme="minorHAnsi" w:cs="Calibri"/>
                <w:color w:val="4F81BD" w:themeColor="accent1"/>
                <w:sz w:val="24"/>
                <w:szCs w:val="24"/>
              </w:rPr>
              <w:lastRenderedPageBreak/>
              <w:t>Verpflichtungen hinsichtlich einer Nennung der Urheberschaft.</w:t>
            </w:r>
          </w:p>
          <w:p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rsidR="0095393E" w:rsidRPr="003731A2" w:rsidRDefault="0095393E" w:rsidP="0062438D">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w:t>
            </w:r>
            <w:ins w:id="88" w:author="Anke Thanheiser" w:date="2019-04-06T14:29:00Z">
              <w:r w:rsidR="0062438D">
                <w:rPr>
                  <w:rFonts w:asciiTheme="minorHAnsi" w:eastAsia="Calibri" w:hAnsiTheme="minorHAnsi" w:cs="Calibri"/>
                  <w:color w:val="4F81BD" w:themeColor="accent1"/>
                  <w:sz w:val="24"/>
                  <w:szCs w:val="24"/>
                </w:rPr>
                <w:t>s Unternehmens</w:t>
              </w:r>
            </w:ins>
            <w:del w:id="89" w:author="Anke Thanheiser" w:date="2019-04-06T14:29:00Z">
              <w:r w:rsidRPr="005B4C37" w:rsidDel="0062438D">
                <w:rPr>
                  <w:rFonts w:asciiTheme="minorHAnsi" w:eastAsia="Calibri" w:hAnsiTheme="minorHAnsi" w:cs="Calibri"/>
                  <w:color w:val="4F81BD" w:themeColor="accent1"/>
                  <w:sz w:val="24"/>
                  <w:szCs w:val="24"/>
                </w:rPr>
                <w:delText>r</w:delText>
              </w:r>
            </w:del>
            <w:r w:rsidRPr="005B4C37">
              <w:rPr>
                <w:rFonts w:asciiTheme="minorHAnsi" w:eastAsia="Calibri" w:hAnsiTheme="minorHAnsi" w:cs="Calibri"/>
                <w:color w:val="4F81BD" w:themeColor="accent1"/>
                <w:sz w:val="24"/>
                <w:szCs w:val="24"/>
              </w:rPr>
              <w:t xml:space="preserve"> </w:t>
            </w:r>
            <w:del w:id="90" w:author="Anke Thanheiser" w:date="2019-04-06T14:29:00Z">
              <w:r w:rsidRPr="005B4C37" w:rsidDel="0062438D">
                <w:rPr>
                  <w:rFonts w:asciiTheme="minorHAnsi" w:eastAsia="Calibri" w:hAnsiTheme="minorHAnsi" w:cs="Calibri"/>
                  <w:color w:val="4F81BD" w:themeColor="accent1"/>
                  <w:sz w:val="24"/>
                  <w:szCs w:val="24"/>
                </w:rPr>
                <w:delText xml:space="preserve">Organisation </w:delText>
              </w:r>
            </w:del>
            <w:r w:rsidRPr="005B4C37">
              <w:rPr>
                <w:rFonts w:asciiTheme="minorHAnsi" w:eastAsia="Calibri" w:hAnsiTheme="minorHAnsi" w:cs="Calibri"/>
                <w:color w:val="4F81BD" w:themeColor="accent1"/>
                <w:sz w:val="24"/>
                <w:szCs w:val="24"/>
              </w:rPr>
              <w:t xml:space="preserve">zu </w:t>
            </w:r>
            <w:commentRangeStart w:id="91"/>
            <w:r w:rsidRPr="005B4C37">
              <w:rPr>
                <w:rFonts w:asciiTheme="minorHAnsi" w:eastAsia="Calibri" w:hAnsiTheme="minorHAnsi" w:cs="Calibri"/>
                <w:color w:val="4F81BD" w:themeColor="accent1"/>
                <w:sz w:val="24"/>
                <w:szCs w:val="24"/>
              </w:rPr>
              <w:t>behandeln</w:t>
            </w:r>
            <w:commentRangeEnd w:id="91"/>
            <w:r w:rsidR="00792B40">
              <w:rPr>
                <w:rStyle w:val="Kommentarzeichen"/>
              </w:rPr>
              <w:commentReference w:id="91"/>
            </w:r>
            <w:r w:rsidRPr="005B4C37">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 xml:space="preserve">Es muss gewährleistet sein, dass ein Verfahren zur Unterstützung dieser Tätigkeit besteht und dass </w:t>
            </w:r>
            <w:r w:rsidR="00D058F1">
              <w:rPr>
                <w:rFonts w:asciiTheme="minorHAnsi" w:eastAsia="Calibri" w:hAnsiTheme="minorHAnsi" w:cs="Calibri"/>
                <w:color w:val="4F81BD" w:themeColor="accent1"/>
                <w:sz w:val="24"/>
                <w:szCs w:val="24"/>
              </w:rPr>
              <w:t>das</w:t>
            </w:r>
            <w:r w:rsidRPr="005B4C37">
              <w:rPr>
                <w:rFonts w:asciiTheme="minorHAnsi" w:eastAsia="Calibri" w:hAnsiTheme="minorHAnsi" w:cs="Calibri"/>
                <w:color w:val="4F81BD" w:themeColor="accent1"/>
                <w:sz w:val="24"/>
                <w:szCs w:val="24"/>
              </w:rPr>
              <w:t xml:space="preserve"> </w:t>
            </w:r>
            <w:r w:rsidR="00D058F1">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befolgt wird.</w:t>
            </w:r>
          </w:p>
        </w:tc>
      </w:tr>
    </w:tbl>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tbl>
      <w:tblPr>
        <w:tblStyle w:val="4"/>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D058F1" w:rsidRPr="003731A2" w:rsidTr="00D058F1">
        <w:tc>
          <w:tcPr>
            <w:tcW w:w="4650" w:type="dxa"/>
          </w:tcPr>
          <w:p w:rsidR="00D058F1" w:rsidRPr="00980E96" w:rsidRDefault="00D058F1"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rsidR="00D058F1" w:rsidRPr="003731A2" w:rsidRDefault="00D058F1"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r>
              <w:rPr>
                <w:rFonts w:asciiTheme="minorHAnsi" w:eastAsia="Calibri" w:hAnsiTheme="minorHAnsi" w:cs="Calibri"/>
                <w:color w:val="6D9EEB"/>
                <w:sz w:val="24"/>
                <w:szCs w:val="24"/>
              </w:rPr>
              <w:t>Erzeugung und Bereitstellung 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r>
              <w:rPr>
                <w:rFonts w:asciiTheme="minorHAnsi" w:eastAsia="Calibri" w:hAnsiTheme="minorHAnsi" w:cs="Calibri"/>
                <w:color w:val="6D9EEB"/>
                <w:sz w:val="24"/>
                <w:szCs w:val="24"/>
              </w:rPr>
              <w:t>n</w:t>
            </w:r>
            <w:r w:rsidRPr="003731A2">
              <w:rPr>
                <w:rFonts w:asciiTheme="minorHAnsi" w:eastAsia="Calibri" w:hAnsiTheme="minorHAnsi" w:cs="Calibri"/>
                <w:color w:val="6D9EEB"/>
                <w:sz w:val="24"/>
                <w:szCs w:val="24"/>
              </w:rPr>
              <w:t xml:space="preserve"> </w:t>
            </w:r>
          </w:p>
        </w:tc>
      </w:tr>
      <w:tr w:rsidR="00D058F1" w:rsidRPr="003731A2" w:rsidTr="00D058F1">
        <w:tc>
          <w:tcPr>
            <w:tcW w:w="4650" w:type="dxa"/>
          </w:tcPr>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Pr>
                <w:rStyle w:val="Funotenzeichen"/>
                <w:rFonts w:asciiTheme="minorHAnsi" w:eastAsia="Calibri" w:hAnsiTheme="minorHAnsi" w:cs="Calibri"/>
                <w:sz w:val="24"/>
                <w:szCs w:val="24"/>
                <w:lang w:val="en-GB"/>
              </w:rPr>
              <w:footnoteReference w:id="1"/>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rsidR="00D058F1" w:rsidRPr="00980E96"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 </w:t>
            </w:r>
            <w:r>
              <w:rPr>
                <w:rFonts w:asciiTheme="minorHAnsi" w:eastAsia="Calibri" w:hAnsiTheme="minorHAnsi" w:cs="Calibri"/>
                <w:color w:val="4F81BD" w:themeColor="accent1"/>
                <w:sz w:val="24"/>
                <w:szCs w:val="24"/>
              </w:rPr>
              <w:t>Compliance-Artefakte</w:t>
            </w: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existiert ein Prozess, um für </w:t>
            </w:r>
            <w:del w:id="92" w:author="Anke Thanheiser" w:date="2019-04-07T18:20:00Z">
              <w:r w:rsidDel="00792B40">
                <w:rPr>
                  <w:rFonts w:asciiTheme="minorHAnsi" w:eastAsia="Calibri" w:hAnsiTheme="minorHAnsi" w:cs="Calibri"/>
                  <w:color w:val="4F81BD" w:themeColor="accent1"/>
                  <w:sz w:val="24"/>
                  <w:szCs w:val="24"/>
                </w:rPr>
                <w:delText xml:space="preserve">eine </w:delText>
              </w:r>
            </w:del>
            <w:ins w:id="93" w:author="Anke Thanheiser" w:date="2019-04-07T18:20:00Z">
              <w:r w:rsidR="00792B40">
                <w:rPr>
                  <w:rFonts w:asciiTheme="minorHAnsi" w:eastAsia="Calibri" w:hAnsiTheme="minorHAnsi" w:cs="Calibri"/>
                  <w:color w:val="4F81BD" w:themeColor="accent1"/>
                  <w:sz w:val="24"/>
                  <w:szCs w:val="24"/>
                </w:rPr>
                <w:t xml:space="preserve">die </w:t>
              </w:r>
            </w:ins>
            <w:r w:rsidRPr="005B4C37">
              <w:rPr>
                <w:rFonts w:asciiTheme="minorHAnsi" w:eastAsia="Calibri" w:hAnsiTheme="minorHAnsi" w:cs="Calibri"/>
                <w:color w:val="4F81BD" w:themeColor="accent1"/>
                <w:sz w:val="24"/>
                <w:szCs w:val="24"/>
              </w:rPr>
              <w:t>Zugelieferte Software die Compliance-Artefakte zu</w:t>
            </w:r>
            <w:r>
              <w:rPr>
                <w:rFonts w:asciiTheme="minorHAnsi" w:eastAsia="Calibri" w:hAnsiTheme="minorHAnsi" w:cs="Calibri"/>
                <w:color w:val="4F81BD" w:themeColor="accent1"/>
                <w:sz w:val="24"/>
                <w:szCs w:val="24"/>
              </w:rPr>
              <w:t>sammenzustellen</w:t>
            </w:r>
            <w:r w:rsidRPr="005B4C37">
              <w:rPr>
                <w:rFonts w:asciiTheme="minorHAnsi" w:eastAsia="Calibri" w:hAnsiTheme="minorHAnsi" w:cs="Calibri"/>
                <w:color w:val="4F81BD" w:themeColor="accent1"/>
                <w:sz w:val="24"/>
                <w:szCs w:val="24"/>
              </w:rPr>
              <w:t>.</w:t>
            </w:r>
          </w:p>
          <w:p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entsprechend de</w:t>
            </w:r>
            <w:r>
              <w:rPr>
                <w:rFonts w:asciiTheme="minorHAnsi" w:eastAsia="Calibri" w:hAnsiTheme="minorHAnsi" w:cs="Calibri"/>
                <w:color w:val="4F81BD" w:themeColor="accent1"/>
                <w:sz w:val="24"/>
                <w:szCs w:val="24"/>
              </w:rPr>
              <w:t>r</w:t>
            </w:r>
            <w:r w:rsidRPr="005B4C37">
              <w:rPr>
                <w:rFonts w:asciiTheme="minorHAnsi" w:eastAsia="Calibri" w:hAnsiTheme="minorHAnsi" w:cs="Calibri"/>
                <w:color w:val="4F81BD" w:themeColor="accent1"/>
                <w:sz w:val="24"/>
                <w:szCs w:val="24"/>
              </w:rPr>
              <w:t xml:space="preserve"> Anforderungen der Identifizierten Lizenzen zusammengestellt und </w:t>
            </w:r>
            <w:r>
              <w:rPr>
                <w:rFonts w:asciiTheme="minorHAnsi" w:eastAsia="Calibri" w:hAnsiTheme="minorHAnsi" w:cs="Calibri"/>
                <w:color w:val="4F81BD" w:themeColor="accent1"/>
                <w:sz w:val="24"/>
                <w:szCs w:val="24"/>
              </w:rPr>
              <w:t xml:space="preserve">zusammen mit 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weitergegeben</w:t>
            </w:r>
            <w:r w:rsidRPr="005B4C37">
              <w:rPr>
                <w:rFonts w:asciiTheme="minorHAnsi" w:eastAsia="Calibri" w:hAnsiTheme="minorHAnsi" w:cs="Calibri"/>
                <w:color w:val="4F81BD" w:themeColor="accent1"/>
                <w:sz w:val="24"/>
                <w:szCs w:val="24"/>
              </w:rPr>
              <w:t xml:space="preserve"> werden.</w:t>
            </w:r>
          </w:p>
          <w:p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r>
              <w:rPr>
                <w:rFonts w:asciiTheme="minorHAnsi" w:eastAsia="Calibri" w:hAnsiTheme="minorHAnsi" w:cs="Calibri"/>
                <w:color w:val="4F81BD" w:themeColor="accent1"/>
                <w:sz w:val="24"/>
                <w:szCs w:val="24"/>
              </w:rPr>
              <w:t xml:space="preserve">Ein dokumentiertes Verfahren, um </w:t>
            </w:r>
            <w:r w:rsidRPr="005B4C37">
              <w:rPr>
                <w:rFonts w:asciiTheme="minorHAnsi" w:eastAsia="Calibri" w:hAnsiTheme="minorHAnsi" w:cs="Calibri"/>
                <w:color w:val="4F81BD" w:themeColor="accent1"/>
                <w:sz w:val="24"/>
                <w:szCs w:val="24"/>
              </w:rPr>
              <w:t xml:space="preserve">Kopien der Compliance-Artefakte </w:t>
            </w:r>
            <w:r>
              <w:rPr>
                <w:rFonts w:asciiTheme="minorHAnsi" w:eastAsia="Calibri" w:hAnsiTheme="minorHAnsi" w:cs="Calibri"/>
                <w:color w:val="4F81BD" w:themeColor="accent1"/>
                <w:sz w:val="24"/>
                <w:szCs w:val="24"/>
              </w:rPr>
              <w:t xml:space="preserve">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zu archivieren – wobei geplant sein muss,</w:t>
            </w:r>
            <w:r w:rsidRPr="005B4C37">
              <w:rPr>
                <w:rFonts w:asciiTheme="minorHAnsi" w:eastAsia="Calibri" w:hAnsiTheme="minorHAnsi" w:cs="Calibri"/>
                <w:color w:val="4F81BD" w:themeColor="accent1"/>
                <w:sz w:val="24"/>
                <w:szCs w:val="24"/>
              </w:rPr>
              <w:t xml:space="preserve"> dass das Archiv </w:t>
            </w:r>
            <w:r>
              <w:rPr>
                <w:rFonts w:asciiTheme="minorHAnsi" w:eastAsia="Calibri" w:hAnsiTheme="minorHAnsi" w:cs="Calibri"/>
                <w:color w:val="4F81BD" w:themeColor="accent1"/>
                <w:sz w:val="24"/>
                <w:szCs w:val="24"/>
              </w:rPr>
              <w:t>einen ausreichenden Zeitraum</w:t>
            </w:r>
            <w:r>
              <w:rPr>
                <w:rStyle w:val="Funotenzeichen"/>
                <w:rFonts w:asciiTheme="minorHAnsi" w:eastAsia="Calibri" w:hAnsiTheme="minorHAnsi" w:cs="Calibri"/>
                <w:color w:val="4F81BD" w:themeColor="accent1"/>
                <w:sz w:val="24"/>
                <w:szCs w:val="24"/>
              </w:rPr>
              <w:footnoteReference w:id="2"/>
            </w:r>
            <w:r>
              <w:rPr>
                <w:rFonts w:asciiTheme="minorHAnsi" w:eastAsia="Calibri" w:hAnsiTheme="minorHAnsi" w:cs="Calibri"/>
                <w:color w:val="4F81BD" w:themeColor="accent1"/>
                <w:sz w:val="24"/>
                <w:szCs w:val="24"/>
              </w:rPr>
              <w:t xml:space="preserve"> über das letzte Angebotsdatum einer</w:t>
            </w:r>
            <w:r w:rsidRPr="005B4C37">
              <w:rPr>
                <w:rFonts w:asciiTheme="minorHAnsi" w:eastAsia="Calibri" w:hAnsiTheme="minorHAnsi" w:cs="Calibri"/>
                <w:color w:val="4F81BD" w:themeColor="accent1"/>
                <w:sz w:val="24"/>
                <w:szCs w:val="24"/>
              </w:rPr>
              <w:t xml:space="preserve"> 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hinaus aufrechterhalten wird</w:t>
            </w:r>
            <w:r w:rsidRPr="005B4C37">
              <w:rPr>
                <w:rFonts w:asciiTheme="minorHAnsi" w:eastAsia="Calibri" w:hAnsiTheme="minorHAnsi" w:cs="Calibri"/>
                <w:color w:val="4F81BD" w:themeColor="accent1"/>
                <w:sz w:val="24"/>
                <w:szCs w:val="24"/>
              </w:rPr>
              <w:t xml:space="preserve"> wird </w:t>
            </w:r>
            <w:r>
              <w:rPr>
                <w:rFonts w:asciiTheme="minorHAnsi" w:eastAsia="Calibri" w:hAnsiTheme="minorHAnsi" w:cs="Calibri"/>
                <w:color w:val="4F81BD" w:themeColor="accent1"/>
                <w:sz w:val="24"/>
                <w:szCs w:val="24"/>
              </w:rPr>
              <w:t>bzw. mindestens so lange,</w:t>
            </w:r>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r>
              <w:rPr>
                <w:rFonts w:asciiTheme="minorHAnsi" w:eastAsia="Calibri" w:hAnsiTheme="minorHAnsi" w:cs="Calibri"/>
                <w:color w:val="4F81BD" w:themeColor="accent1"/>
                <w:sz w:val="24"/>
                <w:szCs w:val="24"/>
              </w:rPr>
              <w:t xml:space="preserve"> Es existieren Aufzeichnungen als Beleg, </w:t>
            </w:r>
            <w:r w:rsidRPr="005B4C37">
              <w:rPr>
                <w:rFonts w:asciiTheme="minorHAnsi" w:eastAsia="Calibri" w:hAnsiTheme="minorHAnsi" w:cs="Calibri"/>
                <w:color w:val="4F81BD" w:themeColor="accent1"/>
                <w:sz w:val="24"/>
                <w:szCs w:val="24"/>
              </w:rPr>
              <w:t>dass d</w:t>
            </w:r>
            <w:r>
              <w:rPr>
                <w:rFonts w:asciiTheme="minorHAnsi" w:eastAsia="Calibri" w:hAnsiTheme="minorHAnsi" w:cs="Calibri"/>
                <w:color w:val="4F81BD" w:themeColor="accent1"/>
                <w:sz w:val="24"/>
                <w:szCs w:val="24"/>
              </w:rPr>
              <w:t>as</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ordnungsgemäß </w:t>
            </w:r>
            <w:r w:rsidRPr="005B4C37">
              <w:rPr>
                <w:rFonts w:asciiTheme="minorHAnsi" w:eastAsia="Calibri" w:hAnsiTheme="minorHAnsi" w:cs="Calibri"/>
                <w:color w:val="4F81BD" w:themeColor="accent1"/>
                <w:sz w:val="24"/>
                <w:szCs w:val="24"/>
              </w:rPr>
              <w:t>befolgt wird.</w:t>
            </w:r>
          </w:p>
          <w:p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rsidR="00D058F1" w:rsidRPr="00D058F1" w:rsidRDefault="00D058F1" w:rsidP="00792B4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soll sichergestellt werden, </w:t>
            </w:r>
            <w:r w:rsidRPr="00D058F1">
              <w:rPr>
                <w:rFonts w:asciiTheme="minorHAnsi" w:eastAsia="Calibri" w:hAnsiTheme="minorHAnsi" w:cs="Calibri"/>
                <w:color w:val="4F81BD" w:themeColor="accent1"/>
                <w:sz w:val="24"/>
                <w:szCs w:val="24"/>
              </w:rPr>
              <w:t>dass angemessene Anstrengungen unternommen w</w:t>
            </w:r>
            <w:r>
              <w:rPr>
                <w:rFonts w:asciiTheme="minorHAnsi" w:eastAsia="Calibri" w:hAnsiTheme="minorHAnsi" w:cs="Calibri"/>
                <w:color w:val="4F81BD" w:themeColor="accent1"/>
                <w:sz w:val="24"/>
                <w:szCs w:val="24"/>
              </w:rPr>
              <w:t>e</w:t>
            </w:r>
            <w:r w:rsidRPr="00D058F1">
              <w:rPr>
                <w:rFonts w:asciiTheme="minorHAnsi" w:eastAsia="Calibri" w:hAnsiTheme="minorHAnsi" w:cs="Calibri"/>
                <w:color w:val="4F81BD" w:themeColor="accent1"/>
                <w:sz w:val="24"/>
                <w:szCs w:val="24"/>
              </w:rPr>
              <w:t xml:space="preserve">rden, um die </w:t>
            </w:r>
            <w:r>
              <w:rPr>
                <w:rFonts w:asciiTheme="minorHAnsi" w:eastAsia="Calibri" w:hAnsiTheme="minorHAnsi" w:cs="Calibri"/>
                <w:color w:val="4F81BD" w:themeColor="accent1"/>
                <w:sz w:val="24"/>
                <w:szCs w:val="24"/>
              </w:rPr>
              <w:t xml:space="preserve">der Zugelieferten Software beizufügenden </w:t>
            </w:r>
            <w:r w:rsidRPr="00D058F1">
              <w:rPr>
                <w:rFonts w:asciiTheme="minorHAnsi" w:eastAsia="Calibri" w:hAnsiTheme="minorHAnsi" w:cs="Calibri"/>
                <w:color w:val="4F81BD" w:themeColor="accent1"/>
                <w:sz w:val="24"/>
                <w:szCs w:val="24"/>
              </w:rPr>
              <w:t xml:space="preserve">Compliance-Artefakte </w:t>
            </w:r>
            <w:r>
              <w:rPr>
                <w:rFonts w:asciiTheme="minorHAnsi" w:eastAsia="Calibri" w:hAnsiTheme="minorHAnsi" w:cs="Calibri"/>
                <w:color w:val="4F81BD" w:themeColor="accent1"/>
                <w:sz w:val="24"/>
                <w:szCs w:val="24"/>
              </w:rPr>
              <w:t xml:space="preserve">derart </w:t>
            </w:r>
            <w:r w:rsidRPr="00D058F1">
              <w:rPr>
                <w:rFonts w:asciiTheme="minorHAnsi" w:eastAsia="Calibri" w:hAnsiTheme="minorHAnsi" w:cs="Calibri"/>
                <w:color w:val="4F81BD" w:themeColor="accent1"/>
                <w:sz w:val="24"/>
                <w:szCs w:val="24"/>
              </w:rPr>
              <w:t xml:space="preserve">zu erstellen, </w:t>
            </w:r>
            <w:del w:id="94" w:author="Anke Thanheiser" w:date="2019-04-07T18:21:00Z">
              <w:r w:rsidDel="00792B40">
                <w:rPr>
                  <w:rFonts w:asciiTheme="minorHAnsi" w:eastAsia="Calibri" w:hAnsiTheme="minorHAnsi" w:cs="Calibri"/>
                  <w:color w:val="4F81BD" w:themeColor="accent1"/>
                  <w:sz w:val="24"/>
                  <w:szCs w:val="24"/>
                </w:rPr>
                <w:delText>als</w:delText>
              </w:r>
              <w:r w:rsidRPr="00D058F1" w:rsidDel="00792B40">
                <w:rPr>
                  <w:rFonts w:asciiTheme="minorHAnsi" w:eastAsia="Calibri" w:hAnsiTheme="minorHAnsi" w:cs="Calibri"/>
                  <w:color w:val="4F81BD" w:themeColor="accent1"/>
                  <w:sz w:val="24"/>
                  <w:szCs w:val="24"/>
                </w:rPr>
                <w:delText xml:space="preserve"> </w:delText>
              </w:r>
            </w:del>
            <w:r w:rsidRPr="00D058F1">
              <w:rPr>
                <w:rFonts w:asciiTheme="minorHAnsi" w:eastAsia="Calibri" w:hAnsiTheme="minorHAnsi" w:cs="Calibri"/>
                <w:color w:val="4F81BD" w:themeColor="accent1"/>
                <w:sz w:val="24"/>
                <w:szCs w:val="24"/>
              </w:rPr>
              <w:t xml:space="preserve">wie </w:t>
            </w:r>
            <w:ins w:id="95" w:author="Anke Thanheiser" w:date="2019-04-07T18:21:00Z">
              <w:r w:rsidR="00792B40">
                <w:rPr>
                  <w:rFonts w:asciiTheme="minorHAnsi" w:eastAsia="Calibri" w:hAnsiTheme="minorHAnsi" w:cs="Calibri"/>
                  <w:color w:val="4F81BD" w:themeColor="accent1"/>
                  <w:sz w:val="24"/>
                  <w:szCs w:val="24"/>
                </w:rPr>
                <w:t xml:space="preserve">durch die </w:t>
              </w:r>
            </w:ins>
            <w:del w:id="96" w:author="Anke Thanheiser" w:date="2019-04-07T18:22:00Z">
              <w:r w:rsidRPr="00D058F1" w:rsidDel="00792B40">
                <w:rPr>
                  <w:rFonts w:asciiTheme="minorHAnsi" w:eastAsia="Calibri" w:hAnsiTheme="minorHAnsi" w:cs="Calibri"/>
                  <w:color w:val="4F81BD" w:themeColor="accent1"/>
                  <w:sz w:val="24"/>
                  <w:szCs w:val="24"/>
                </w:rPr>
                <w:delText>dies von den</w:delText>
              </w:r>
            </w:del>
            <w:r w:rsidRPr="00D058F1">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w:t>
            </w:r>
            <w:r w:rsidRPr="00D058F1">
              <w:rPr>
                <w:rFonts w:asciiTheme="minorHAnsi" w:eastAsia="Calibri" w:hAnsiTheme="minorHAnsi" w:cs="Calibri"/>
                <w:color w:val="4F81BD" w:themeColor="accent1"/>
                <w:sz w:val="24"/>
                <w:szCs w:val="24"/>
              </w:rPr>
              <w:t xml:space="preserve">dentifizierten Lizenzen </w:t>
            </w:r>
            <w:del w:id="97" w:author="Anke Thanheiser" w:date="2019-04-07T18:22:00Z">
              <w:r w:rsidDel="00792B40">
                <w:rPr>
                  <w:rFonts w:asciiTheme="minorHAnsi" w:eastAsia="Calibri" w:hAnsiTheme="minorHAnsi" w:cs="Calibri"/>
                  <w:color w:val="4F81BD" w:themeColor="accent1"/>
                  <w:sz w:val="24"/>
                  <w:szCs w:val="24"/>
                </w:rPr>
                <w:delText>gefordert</w:delText>
              </w:r>
              <w:r w:rsidRPr="00D058F1" w:rsidDel="00792B40">
                <w:rPr>
                  <w:rFonts w:asciiTheme="minorHAnsi" w:eastAsia="Calibri" w:hAnsiTheme="minorHAnsi" w:cs="Calibri"/>
                  <w:color w:val="4F81BD" w:themeColor="accent1"/>
                  <w:sz w:val="24"/>
                  <w:szCs w:val="24"/>
                </w:rPr>
                <w:delText xml:space="preserve"> </w:delText>
              </w:r>
            </w:del>
            <w:ins w:id="98" w:author="Anke Thanheiser" w:date="2019-04-07T18:22:00Z">
              <w:r w:rsidR="00792B40">
                <w:rPr>
                  <w:rFonts w:asciiTheme="minorHAnsi" w:eastAsia="Calibri" w:hAnsiTheme="minorHAnsi" w:cs="Calibri"/>
                  <w:color w:val="4F81BD" w:themeColor="accent1"/>
                  <w:sz w:val="24"/>
                  <w:szCs w:val="24"/>
                </w:rPr>
                <w:t>erfordert</w:t>
              </w:r>
            </w:ins>
            <w:del w:id="99" w:author="Anke Thanheiser" w:date="2019-04-07T18:22:00Z">
              <w:r w:rsidRPr="00D058F1" w:rsidDel="00792B40">
                <w:rPr>
                  <w:rFonts w:asciiTheme="minorHAnsi" w:eastAsia="Calibri" w:hAnsiTheme="minorHAnsi" w:cs="Calibri"/>
                  <w:color w:val="4F81BD" w:themeColor="accent1"/>
                  <w:sz w:val="24"/>
                  <w:szCs w:val="24"/>
                </w:rPr>
                <w:delText>wird</w:delText>
              </w:r>
            </w:del>
            <w:r>
              <w:rPr>
                <w:rFonts w:asciiTheme="minorHAnsi" w:eastAsia="Calibri" w:hAnsiTheme="minorHAnsi" w:cs="Calibri"/>
                <w:color w:val="4F81BD" w:themeColor="accent1"/>
                <w:sz w:val="24"/>
                <w:szCs w:val="24"/>
              </w:rPr>
              <w:t>.</w:t>
            </w:r>
          </w:p>
        </w:tc>
      </w:tr>
    </w:tbl>
    <w:p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lastRenderedPageBreak/>
        <w:br w:type="page"/>
      </w:r>
    </w:p>
    <w:p w:rsidR="005B118C" w:rsidRPr="003731A2" w:rsidRDefault="005B118C" w:rsidP="003731A2">
      <w:pPr>
        <w:spacing w:line="240" w:lineRule="auto"/>
        <w:rPr>
          <w:rFonts w:asciiTheme="minorHAnsi" w:eastAsia="Calibri" w:hAnsiTheme="minorHAnsi" w:cs="Calibri"/>
          <w:sz w:val="24"/>
          <w:szCs w:val="24"/>
        </w:rPr>
      </w:pPr>
    </w:p>
    <w:tbl>
      <w:tblPr>
        <w:tblStyle w:val="3"/>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88273D" w:rsidRPr="003731A2" w:rsidTr="0088273D">
        <w:tc>
          <w:tcPr>
            <w:tcW w:w="4650" w:type="dxa"/>
          </w:tcPr>
          <w:p w:rsidR="0088273D" w:rsidRPr="00980E96" w:rsidRDefault="0088273D"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rsidR="0088273D" w:rsidRPr="003731A2" w:rsidRDefault="0088273D"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5: Verstehen </w:t>
            </w:r>
            <w:r>
              <w:rPr>
                <w:rFonts w:asciiTheme="minorHAnsi" w:eastAsia="Calibri" w:hAnsiTheme="minorHAnsi" w:cs="Calibri"/>
                <w:color w:val="6D9EEB"/>
                <w:sz w:val="24"/>
                <w:szCs w:val="24"/>
              </w:rPr>
              <w:t>des Engagements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8273D" w:rsidRPr="003731A2" w:rsidTr="0088273D">
        <w:tc>
          <w:tcPr>
            <w:tcW w:w="4650" w:type="dxa"/>
          </w:tcPr>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Contributions</w:t>
            </w: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written policy exists that governs contributions to Open Source projects;</w:t>
            </w:r>
          </w:p>
          <w:p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mustexist:</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makes all Software Staff aware of the existence of the Open Source contribution policy (e.g., via training,</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rsidR="0088273D" w:rsidRPr="00BE1E0B"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When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 organization permits Open Source contributions, we want to ensure the</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 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 </w:t>
            </w:r>
            <w:r>
              <w:rPr>
                <w:rFonts w:asciiTheme="minorHAnsi" w:eastAsia="Calibri" w:hAnsiTheme="minorHAnsi" w:cs="Calibri"/>
                <w:color w:val="4F81BD" w:themeColor="accent1"/>
                <w:sz w:val="24"/>
                <w:szCs w:val="24"/>
              </w:rPr>
              <w:t>Beiträge</w:t>
            </w: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00" w:author="Anke Thanheiser" w:date="2019-04-07T18:23:00Z">
              <w:r w:rsidDel="00792B40">
                <w:rPr>
                  <w:rFonts w:asciiTheme="minorHAnsi" w:eastAsia="Calibri" w:hAnsiTheme="minorHAnsi" w:cs="Calibri"/>
                  <w:color w:val="4F81BD" w:themeColor="accent1"/>
                  <w:sz w:val="24"/>
                  <w:szCs w:val="24"/>
                </w:rPr>
                <w:delText xml:space="preserve">Falls </w:delText>
              </w:r>
            </w:del>
            <w:ins w:id="101"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02"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03" w:author="Anke Thanheiser" w:date="2019-04-06T14:30:00Z">
              <w:r w:rsidR="0062438D">
                <w:rPr>
                  <w:rFonts w:asciiTheme="minorHAnsi" w:eastAsia="Calibri" w:hAnsiTheme="minorHAnsi" w:cs="Calibri"/>
                  <w:color w:val="4F81BD" w:themeColor="accent1"/>
                  <w:sz w:val="24"/>
                  <w:szCs w:val="24"/>
                </w:rPr>
                <w:t>Unternehmen</w:t>
              </w:r>
            </w:ins>
            <w:del w:id="104"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p>
          <w:p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muss </w:t>
            </w:r>
            <w:r w:rsidRPr="00D058F1">
              <w:rPr>
                <w:rFonts w:asciiTheme="minorHAnsi" w:eastAsia="Calibri" w:hAnsiTheme="minorHAnsi" w:cs="Calibri"/>
                <w:color w:val="4F81BD" w:themeColor="accent1"/>
                <w:sz w:val="24"/>
                <w:szCs w:val="24"/>
              </w:rPr>
              <w:t>eine schriftliche Richtlinie</w:t>
            </w:r>
            <w:r>
              <w:rPr>
                <w:rFonts w:asciiTheme="minorHAnsi" w:eastAsia="Calibri" w:hAnsiTheme="minorHAnsi" w:cs="Calibri"/>
                <w:color w:val="4F81BD" w:themeColor="accent1"/>
                <w:sz w:val="24"/>
                <w:szCs w:val="24"/>
              </w:rPr>
              <w:t xml:space="preserve"> </w:t>
            </w:r>
            <w:del w:id="105" w:author="Anke Thanheiser" w:date="2019-04-07T18:23:00Z">
              <w:r w:rsidDel="00792B40">
                <w:rPr>
                  <w:rFonts w:asciiTheme="minorHAnsi" w:eastAsia="Calibri" w:hAnsiTheme="minorHAnsi" w:cs="Calibri"/>
                  <w:color w:val="4F81BD" w:themeColor="accent1"/>
                  <w:sz w:val="24"/>
                  <w:szCs w:val="24"/>
                </w:rPr>
                <w:delText>existieren</w:delText>
              </w:r>
              <w:r w:rsidRPr="00D058F1" w:rsidDel="00792B40">
                <w:rPr>
                  <w:rFonts w:asciiTheme="minorHAnsi" w:eastAsia="Calibri" w:hAnsiTheme="minorHAnsi" w:cs="Calibri"/>
                  <w:color w:val="4F81BD" w:themeColor="accent1"/>
                  <w:sz w:val="24"/>
                  <w:szCs w:val="24"/>
                </w:rPr>
                <w:delText>, die die</w:delText>
              </w:r>
            </w:del>
            <w:ins w:id="106" w:author="Anke Thanheiser" w:date="2019-04-07T18:23:00Z">
              <w:r w:rsidR="00792B40">
                <w:rPr>
                  <w:rFonts w:asciiTheme="minorHAnsi" w:eastAsia="Calibri" w:hAnsiTheme="minorHAnsi" w:cs="Calibri"/>
                  <w:color w:val="4F81BD" w:themeColor="accent1"/>
                  <w:sz w:val="24"/>
                  <w:szCs w:val="24"/>
                </w:rPr>
                <w:t>zur Regelung der</w:t>
              </w:r>
            </w:ins>
            <w:r w:rsidRPr="00D058F1">
              <w:rPr>
                <w:rFonts w:asciiTheme="minorHAnsi" w:eastAsia="Calibri" w:hAnsiTheme="minorHAnsi" w:cs="Calibri"/>
                <w:color w:val="4F81BD" w:themeColor="accent1"/>
                <w:sz w:val="24"/>
                <w:szCs w:val="24"/>
              </w:rPr>
              <w:t xml:space="preserve"> Beiträge zu Open-Source-Projekten </w:t>
            </w:r>
            <w:proofErr w:type="spellStart"/>
            <w:ins w:id="107" w:author="Anke Thanheiser" w:date="2019-04-07T18:23:00Z">
              <w:r w:rsidR="00792B40">
                <w:rPr>
                  <w:rFonts w:asciiTheme="minorHAnsi" w:eastAsia="Calibri" w:hAnsiTheme="minorHAnsi" w:cs="Calibri"/>
                  <w:color w:val="4F81BD" w:themeColor="accent1"/>
                  <w:sz w:val="24"/>
                  <w:szCs w:val="24"/>
                </w:rPr>
                <w:t>exisiteren</w:t>
              </w:r>
            </w:ins>
            <w:proofErr w:type="spellEnd"/>
            <w:del w:id="108" w:author="Anke Thanheiser" w:date="2019-04-07T18:23:00Z">
              <w:r w:rsidRPr="00D058F1" w:rsidDel="00792B40">
                <w:rPr>
                  <w:rFonts w:asciiTheme="minorHAnsi" w:eastAsia="Calibri" w:hAnsiTheme="minorHAnsi" w:cs="Calibri"/>
                  <w:color w:val="4F81BD" w:themeColor="accent1"/>
                  <w:sz w:val="24"/>
                  <w:szCs w:val="24"/>
                </w:rPr>
                <w:delText>regelt</w:delText>
              </w:r>
            </w:del>
            <w:ins w:id="109" w:author="Anke Thanheiser" w:date="2019-04-07T18:23:00Z">
              <w:r w:rsidR="00792B40">
                <w:rPr>
                  <w:rFonts w:asciiTheme="minorHAnsi" w:eastAsia="Calibri" w:hAnsiTheme="minorHAnsi" w:cs="Calibri"/>
                  <w:color w:val="4F81BD" w:themeColor="accent1"/>
                  <w:sz w:val="24"/>
                  <w:szCs w:val="24"/>
                </w:rPr>
                <w:t>;</w:t>
              </w:r>
            </w:ins>
            <w:del w:id="110" w:author="Anke Thanheiser" w:date="2019-04-07T18:23:00Z">
              <w:r w:rsidRPr="00D058F1" w:rsidDel="00792B40">
                <w:rPr>
                  <w:rFonts w:asciiTheme="minorHAnsi" w:eastAsia="Calibri" w:hAnsiTheme="minorHAnsi" w:cs="Calibri"/>
                  <w:color w:val="4F81BD" w:themeColor="accent1"/>
                  <w:sz w:val="24"/>
                  <w:szCs w:val="24"/>
                </w:rPr>
                <w:delText xml:space="preserve">. </w:delText>
              </w:r>
            </w:del>
          </w:p>
          <w:p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d</w:t>
            </w:r>
            <w:r w:rsidRPr="00D058F1">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se</w:t>
            </w:r>
            <w:r w:rsidRPr="00D058F1">
              <w:rPr>
                <w:rFonts w:asciiTheme="minorHAnsi" w:eastAsia="Calibri" w:hAnsiTheme="minorHAnsi" w:cs="Calibri"/>
                <w:color w:val="4F81BD" w:themeColor="accent1"/>
                <w:sz w:val="24"/>
                <w:szCs w:val="24"/>
              </w:rPr>
              <w:t xml:space="preserve"> Richtlinie intern kommuniziert werden</w:t>
            </w:r>
          </w:p>
          <w:p w:rsidR="0088273D" w:rsidRPr="00D058F1"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ein Prozess existieren, der diese Richtlinie umsetzt.</w:t>
            </w:r>
          </w:p>
          <w:p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rsidR="0088273D" w:rsidRDefault="0088273D" w:rsidP="00D058F1">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11" w:author="Anke Thanheiser" w:date="2019-04-07T18:23:00Z">
              <w:r w:rsidDel="00792B40">
                <w:rPr>
                  <w:rFonts w:asciiTheme="minorHAnsi" w:eastAsia="Calibri" w:hAnsiTheme="minorHAnsi" w:cs="Calibri"/>
                  <w:color w:val="4F81BD" w:themeColor="accent1"/>
                  <w:sz w:val="24"/>
                  <w:szCs w:val="24"/>
                </w:rPr>
                <w:delText xml:space="preserve">Falls </w:delText>
              </w:r>
            </w:del>
            <w:ins w:id="112"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13"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14" w:author="Anke Thanheiser" w:date="2019-04-06T14:30:00Z">
              <w:r w:rsidR="0062438D">
                <w:rPr>
                  <w:rFonts w:asciiTheme="minorHAnsi" w:eastAsia="Calibri" w:hAnsiTheme="minorHAnsi" w:cs="Calibri"/>
                  <w:color w:val="4F81BD" w:themeColor="accent1"/>
                  <w:sz w:val="24"/>
                  <w:szCs w:val="24"/>
                </w:rPr>
                <w:t>Unternehmen</w:t>
              </w:r>
            </w:ins>
            <w:del w:id="115"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 muss Folgendes existieren:</w:t>
            </w:r>
          </w:p>
          <w:p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w:t>
            </w:r>
            <w:r w:rsidRPr="00D058F1">
              <w:rPr>
                <w:rFonts w:asciiTheme="minorHAnsi" w:eastAsia="Calibri" w:hAnsiTheme="minorHAnsi" w:cs="Calibri"/>
                <w:color w:val="4F81BD" w:themeColor="accent1"/>
                <w:sz w:val="24"/>
                <w:szCs w:val="24"/>
              </w:rPr>
              <w:t xml:space="preserve">ein dokumentiertes Verfahren, </w:t>
            </w:r>
            <w:r>
              <w:rPr>
                <w:rFonts w:asciiTheme="minorHAnsi" w:eastAsia="Calibri" w:hAnsiTheme="minorHAnsi" w:cs="Calibri"/>
                <w:color w:val="4F81BD" w:themeColor="accent1"/>
                <w:sz w:val="24"/>
                <w:szCs w:val="24"/>
              </w:rPr>
              <w:t>welches</w:t>
            </w:r>
            <w:r w:rsidRPr="00D058F1">
              <w:rPr>
                <w:rFonts w:asciiTheme="minorHAnsi" w:eastAsia="Calibri" w:hAnsiTheme="minorHAnsi" w:cs="Calibri"/>
                <w:color w:val="4F81BD" w:themeColor="accent1"/>
                <w:sz w:val="24"/>
                <w:szCs w:val="24"/>
              </w:rPr>
              <w:t xml:space="preserve"> Beiträge</w:t>
            </w:r>
            <w:r>
              <w:rPr>
                <w:rFonts w:asciiTheme="minorHAnsi" w:eastAsia="Calibri" w:hAnsiTheme="minorHAnsi" w:cs="Calibri"/>
                <w:color w:val="4F81BD" w:themeColor="accent1"/>
                <w:sz w:val="24"/>
                <w:szCs w:val="24"/>
              </w:rPr>
              <w:t xml:space="preserve"> zu Open Source </w:t>
            </w:r>
            <w:r w:rsidRPr="00D058F1">
              <w:rPr>
                <w:rFonts w:asciiTheme="minorHAnsi" w:eastAsia="Calibri" w:hAnsiTheme="minorHAnsi" w:cs="Calibri"/>
                <w:color w:val="4F81BD" w:themeColor="accent1"/>
                <w:sz w:val="24"/>
                <w:szCs w:val="24"/>
              </w:rPr>
              <w:t>regelt;</w:t>
            </w: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5.1.3 </w:t>
            </w:r>
            <w:del w:id="116" w:author="Anke Thanheiser" w:date="2019-04-07T18:24:00Z">
              <w:r w:rsidRPr="005B4C37" w:rsidDel="00792B40">
                <w:rPr>
                  <w:rFonts w:asciiTheme="minorHAnsi" w:eastAsia="Calibri" w:hAnsiTheme="minorHAnsi" w:cs="Calibri"/>
                  <w:color w:val="4F81BD" w:themeColor="accent1"/>
                  <w:sz w:val="24"/>
                  <w:szCs w:val="24"/>
                </w:rPr>
                <w:delText>E</w:delText>
              </w:r>
            </w:del>
            <w:ins w:id="117" w:author="Anke Thanheiser" w:date="2019-04-07T18:24:00Z">
              <w:r w:rsidR="00792B40">
                <w:rPr>
                  <w:rFonts w:asciiTheme="minorHAnsi" w:eastAsia="Calibri" w:hAnsiTheme="minorHAnsi" w:cs="Calibri"/>
                  <w:color w:val="4F81BD" w:themeColor="accent1"/>
                  <w:sz w:val="24"/>
                  <w:szCs w:val="24"/>
                </w:rPr>
                <w:t>e</w:t>
              </w:r>
            </w:ins>
            <w:r w:rsidRPr="005B4C37">
              <w:rPr>
                <w:rFonts w:asciiTheme="minorHAnsi" w:eastAsia="Calibri" w:hAnsiTheme="minorHAnsi" w:cs="Calibri"/>
                <w:color w:val="4F81BD" w:themeColor="accent1"/>
                <w:sz w:val="24"/>
                <w:szCs w:val="24"/>
              </w:rPr>
              <w:t>in dokumentiertes Verfahren, welches alle Software-Mitarbeiter auf die Existenz der Richtlinie für Beiträge zu Open Source aufmerksam macht (z. B.</w:t>
            </w:r>
            <w:r>
              <w:rPr>
                <w:rFonts w:asciiTheme="minorHAnsi" w:eastAsia="Calibri" w:hAnsiTheme="minorHAnsi" w:cs="Calibri"/>
                <w:color w:val="4F81BD" w:themeColor="accent1"/>
                <w:sz w:val="24"/>
                <w:szCs w:val="24"/>
              </w:rPr>
              <w:t xml:space="preserve"> über Schulung</w:t>
            </w:r>
            <w:r w:rsidRPr="005B4C37">
              <w:rPr>
                <w:rFonts w:asciiTheme="minorHAnsi" w:eastAsia="Calibri" w:hAnsiTheme="minorHAnsi" w:cs="Calibri"/>
                <w:color w:val="4F81BD" w:themeColor="accent1"/>
                <w:sz w:val="24"/>
                <w:szCs w:val="24"/>
              </w:rPr>
              <w:t xml:space="preserve">, internes Wiki oder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 xml:space="preserve">andere </w:t>
            </w:r>
            <w:r>
              <w:rPr>
                <w:rFonts w:asciiTheme="minorHAnsi" w:eastAsia="Calibri" w:hAnsiTheme="minorHAnsi" w:cs="Calibri"/>
                <w:color w:val="4F81BD" w:themeColor="accent1"/>
                <w:sz w:val="24"/>
                <w:szCs w:val="24"/>
              </w:rPr>
              <w:t>gängige</w:t>
            </w:r>
            <w:r w:rsidRPr="005B4C37">
              <w:rPr>
                <w:rFonts w:asciiTheme="minorHAnsi" w:eastAsia="Calibri" w:hAnsiTheme="minorHAnsi" w:cs="Calibri"/>
                <w:color w:val="4F81BD" w:themeColor="accent1"/>
                <w:sz w:val="24"/>
                <w:szCs w:val="24"/>
              </w:rPr>
              <w:t xml:space="preserve"> Kommunikationsmethode).</w:t>
            </w:r>
          </w:p>
          <w:p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8273D" w:rsidRPr="001F3CEA"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rsidR="0088273D" w:rsidRPr="0088273D" w:rsidRDefault="0088273D" w:rsidP="0062438D">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18" w:author="Anke Thanheiser" w:date="2019-04-07T18:24:00Z">
              <w:r w:rsidDel="00792B40">
                <w:rPr>
                  <w:rFonts w:asciiTheme="minorHAnsi" w:eastAsia="Calibri" w:hAnsiTheme="minorHAnsi" w:cs="Calibri"/>
                  <w:color w:val="4F81BD" w:themeColor="accent1"/>
                  <w:sz w:val="24"/>
                  <w:szCs w:val="24"/>
                </w:rPr>
                <w:delText xml:space="preserve">Falls </w:delText>
              </w:r>
            </w:del>
            <w:ins w:id="119" w:author="Anke Thanheiser" w:date="2019-04-07T18:24: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20"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21" w:author="Anke Thanheiser" w:date="2019-04-06T14:30:00Z">
              <w:r w:rsidR="0062438D">
                <w:rPr>
                  <w:rFonts w:asciiTheme="minorHAnsi" w:eastAsia="Calibri" w:hAnsiTheme="minorHAnsi" w:cs="Calibri"/>
                  <w:color w:val="4F81BD" w:themeColor="accent1"/>
                  <w:sz w:val="24"/>
                  <w:szCs w:val="24"/>
                </w:rPr>
                <w:t>Unternehmen</w:t>
              </w:r>
            </w:ins>
            <w:del w:id="122"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r w:rsidRPr="001F3CEA">
              <w:rPr>
                <w:rFonts w:asciiTheme="minorHAnsi" w:eastAsia="Calibri" w:hAnsiTheme="minorHAnsi" w:cs="Calibri"/>
                <w:color w:val="4F81BD" w:themeColor="accent1"/>
                <w:sz w:val="24"/>
                <w:szCs w:val="24"/>
              </w:rPr>
              <w:t xml:space="preserve"> soll sichergestellt werden, dass d</w:t>
            </w:r>
            <w:ins w:id="123" w:author="Anke Thanheiser" w:date="2019-04-06T14:30:00Z">
              <w:r w:rsidR="0062438D">
                <w:rPr>
                  <w:rFonts w:asciiTheme="minorHAnsi" w:eastAsia="Calibri" w:hAnsiTheme="minorHAnsi" w:cs="Calibri"/>
                  <w:color w:val="4F81BD" w:themeColor="accent1"/>
                  <w:sz w:val="24"/>
                  <w:szCs w:val="24"/>
                </w:rPr>
                <w:t>as Unternehmen</w:t>
              </w:r>
            </w:ins>
            <w:del w:id="124" w:author="Anke Thanheiser" w:date="2019-04-06T14:30:00Z">
              <w:r w:rsidRPr="001F3CEA" w:rsidDel="0062438D">
                <w:rPr>
                  <w:rFonts w:asciiTheme="minorHAnsi" w:eastAsia="Calibri" w:hAnsiTheme="minorHAnsi" w:cs="Calibri"/>
                  <w:color w:val="4F81BD" w:themeColor="accent1"/>
                  <w:sz w:val="24"/>
                  <w:szCs w:val="24"/>
                </w:rPr>
                <w:delText>ie Organisation</w:delText>
              </w:r>
            </w:del>
            <w:r w:rsidRPr="001F3CEA">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der </w:t>
            </w:r>
            <w:r w:rsidRPr="001F3CEA">
              <w:rPr>
                <w:rFonts w:asciiTheme="minorHAnsi" w:eastAsia="Calibri" w:hAnsiTheme="minorHAnsi" w:cs="Calibri"/>
                <w:color w:val="4F81BD" w:themeColor="accent1"/>
                <w:sz w:val="24"/>
                <w:szCs w:val="24"/>
              </w:rPr>
              <w:t xml:space="preserve">Entwicklung </w:t>
            </w:r>
            <w:r>
              <w:rPr>
                <w:rFonts w:asciiTheme="minorHAnsi" w:eastAsia="Calibri" w:hAnsiTheme="minorHAnsi" w:cs="Calibri"/>
                <w:color w:val="4F81BD" w:themeColor="accent1"/>
                <w:sz w:val="24"/>
                <w:szCs w:val="24"/>
              </w:rPr>
              <w:t xml:space="preserve">und Umsetzung </w:t>
            </w:r>
            <w:r w:rsidRPr="001F3CEA">
              <w:rPr>
                <w:rFonts w:asciiTheme="minorHAnsi" w:eastAsia="Calibri" w:hAnsiTheme="minorHAnsi" w:cs="Calibri"/>
                <w:color w:val="4F81BD" w:themeColor="accent1"/>
                <w:sz w:val="24"/>
                <w:szCs w:val="24"/>
              </w:rPr>
              <w:t>einer Richtlinie für</w:t>
            </w:r>
            <w:r>
              <w:rPr>
                <w:rFonts w:asciiTheme="minorHAnsi" w:eastAsia="Calibri" w:hAnsiTheme="minorHAnsi" w:cs="Calibri"/>
                <w:color w:val="4F81BD" w:themeColor="accent1"/>
                <w:sz w:val="24"/>
                <w:szCs w:val="24"/>
              </w:rPr>
              <w:t xml:space="preserve"> Beiträge</w:t>
            </w:r>
            <w:r w:rsidRPr="001F3CEA">
              <w:rPr>
                <w:rFonts w:asciiTheme="minorHAnsi" w:eastAsia="Calibri" w:hAnsiTheme="minorHAnsi" w:cs="Calibri"/>
                <w:color w:val="4F81BD" w:themeColor="accent1"/>
                <w:sz w:val="24"/>
                <w:szCs w:val="24"/>
              </w:rPr>
              <w:t xml:space="preserve"> ausreichende Beachtung geschenkt hat. Die Richtlinie für Beiträge zu Open Source kann Teil einer übergreifenden Open-Source-Richtlinie oder eine eigene separate Richtlinie sein. </w:t>
            </w:r>
          </w:p>
        </w:tc>
      </w:tr>
    </w:tbl>
    <w:p w:rsidR="005B118C" w:rsidRPr="003731A2" w:rsidRDefault="005B118C" w:rsidP="003731A2">
      <w:pPr>
        <w:spacing w:line="240" w:lineRule="auto"/>
        <w:rPr>
          <w:rFonts w:asciiTheme="minorHAnsi" w:eastAsia="Calibri" w:hAnsiTheme="minorHAnsi" w:cs="Calibri"/>
          <w:sz w:val="24"/>
          <w:szCs w:val="24"/>
        </w:rPr>
      </w:pPr>
    </w:p>
    <w:tbl>
      <w:tblPr>
        <w:tblStyle w:val="2"/>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851B87" w:rsidRPr="003731A2" w:rsidTr="00851B87">
        <w:tc>
          <w:tcPr>
            <w:tcW w:w="4650" w:type="dxa"/>
          </w:tcPr>
          <w:p w:rsidR="00851B87" w:rsidRPr="00D235D2" w:rsidDel="008123CC" w:rsidRDefault="00851B87"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rsidR="00851B87"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6.0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Erfüllung</w:t>
            </w:r>
            <w:r w:rsidRPr="003731A2">
              <w:rPr>
                <w:rFonts w:asciiTheme="minorHAnsi" w:eastAsia="Calibri" w:hAnsiTheme="minorHAnsi" w:cs="Calibri"/>
                <w:color w:val="6D9EEB"/>
                <w:sz w:val="24"/>
                <w:szCs w:val="24"/>
              </w:rPr>
              <w:t xml:space="preserve">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851B87" w:rsidRPr="003731A2" w:rsidTr="00851B87">
        <w:tc>
          <w:tcPr>
            <w:tcW w:w="4650" w:type="dxa"/>
          </w:tcPr>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6.1Conformance</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lastRenderedPageBreak/>
              <w:t>Conforming,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specification. The mere meeting 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Duration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w:t>
            </w:r>
            <w:r>
              <w:rPr>
                <w:rFonts w:asciiTheme="minorHAnsi" w:eastAsia="Calibri" w:hAnsiTheme="minorHAnsi" w:cs="Calibri"/>
                <w:color w:val="4F81BD" w:themeColor="accent1"/>
                <w:sz w:val="24"/>
                <w:szCs w:val="24"/>
              </w:rPr>
              <w:t xml:space="preserve">Konformität </w:t>
            </w:r>
          </w:p>
          <w:p w:rsidR="00851B87" w:rsidRPr="000843D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Damit eine</w:t>
            </w:r>
            <w:ins w:id="125" w:author="Anke Thanheiser" w:date="2019-04-06T14:31:00Z">
              <w:r w:rsidR="0062438D">
                <w:rPr>
                  <w:rFonts w:asciiTheme="minorHAnsi" w:eastAsia="Calibri" w:hAnsiTheme="minorHAnsi" w:cs="Calibri"/>
                  <w:color w:val="4F81BD" w:themeColor="accent1"/>
                  <w:sz w:val="24"/>
                  <w:szCs w:val="24"/>
                </w:rPr>
                <w:t>m Unternehmen</w:t>
              </w:r>
            </w:ins>
            <w:del w:id="126" w:author="Anke Thanheiser" w:date="2019-04-06T14:31:00Z">
              <w:r w:rsidDel="0062438D">
                <w:rPr>
                  <w:rFonts w:asciiTheme="minorHAnsi" w:eastAsia="Calibri" w:hAnsiTheme="minorHAnsi" w:cs="Calibri"/>
                  <w:color w:val="4F81BD" w:themeColor="accent1"/>
                  <w:sz w:val="24"/>
                  <w:szCs w:val="24"/>
                </w:rPr>
                <w:delText>r</w:delText>
              </w:r>
              <w:r w:rsidRPr="000843D2" w:rsidDel="0062438D">
                <w:rPr>
                  <w:rFonts w:asciiTheme="minorHAnsi" w:eastAsia="Calibri" w:hAnsiTheme="minorHAnsi" w:cs="Calibri"/>
                  <w:color w:val="4F81BD" w:themeColor="accent1"/>
                  <w:sz w:val="24"/>
                  <w:szCs w:val="24"/>
                </w:rPr>
                <w:delText xml:space="preserve"> Organisation</w:delText>
              </w:r>
            </w:del>
            <w:r w:rsidRPr="000843D2">
              <w:rPr>
                <w:rFonts w:asciiTheme="minorHAnsi" w:eastAsia="Calibri" w:hAnsiTheme="minorHAnsi" w:cs="Calibri"/>
                <w:color w:val="4F81BD" w:themeColor="accent1"/>
                <w:sz w:val="24"/>
                <w:szCs w:val="24"/>
              </w:rPr>
              <w:t xml:space="preserve">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kann, muss </w:t>
            </w:r>
            <w:r>
              <w:rPr>
                <w:rFonts w:asciiTheme="minorHAnsi" w:eastAsia="Calibri" w:hAnsiTheme="minorHAnsi" w:cs="Calibri"/>
                <w:color w:val="4F81BD" w:themeColor="accent1"/>
                <w:sz w:val="24"/>
                <w:szCs w:val="24"/>
              </w:rPr>
              <w:t>diese</w:t>
            </w:r>
            <w:ins w:id="127" w:author="Anke Thanheiser" w:date="2019-04-07T18:27:00Z">
              <w:r w:rsidR="00F518B4">
                <w:rPr>
                  <w:rFonts w:asciiTheme="minorHAnsi" w:eastAsia="Calibri" w:hAnsiTheme="minorHAnsi" w:cs="Calibri"/>
                  <w:color w:val="4F81BD" w:themeColor="accent1"/>
                  <w:sz w:val="24"/>
                  <w:szCs w:val="24"/>
                </w:rPr>
                <w:t>s</w:t>
              </w:r>
            </w:ins>
            <w:r w:rsidRPr="000843D2">
              <w:rPr>
                <w:rFonts w:asciiTheme="minorHAnsi" w:eastAsia="Calibri" w:hAnsiTheme="minorHAnsi" w:cs="Calibri"/>
                <w:color w:val="4F81BD" w:themeColor="accent1"/>
                <w:sz w:val="24"/>
                <w:szCs w:val="24"/>
              </w:rPr>
              <w:t xml:space="preserve"> bestätigen, dass </w:t>
            </w:r>
            <w:del w:id="128" w:author="Anke Thanheiser" w:date="2019-04-07T18:27:00Z">
              <w:r w:rsidRPr="000843D2" w:rsidDel="00F518B4">
                <w:rPr>
                  <w:rFonts w:asciiTheme="minorHAnsi" w:eastAsia="Calibri" w:hAnsiTheme="minorHAnsi" w:cs="Calibri"/>
                  <w:color w:val="4F81BD" w:themeColor="accent1"/>
                  <w:sz w:val="24"/>
                  <w:szCs w:val="24"/>
                </w:rPr>
                <w:delText xml:space="preserve">ihr </w:delText>
              </w:r>
            </w:del>
            <w:ins w:id="129" w:author="Anke Thanheiser" w:date="2019-04-07T18:27:00Z">
              <w:r w:rsidR="00F518B4">
                <w:rPr>
                  <w:rFonts w:asciiTheme="minorHAnsi" w:eastAsia="Calibri" w:hAnsiTheme="minorHAnsi" w:cs="Calibri"/>
                  <w:color w:val="4F81BD" w:themeColor="accent1"/>
                  <w:sz w:val="24"/>
                  <w:szCs w:val="24"/>
                </w:rPr>
                <w:t>sein</w:t>
              </w:r>
              <w:r w:rsidR="00F518B4"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Programm die in </w:t>
            </w:r>
            <w:r>
              <w:rPr>
                <w:rFonts w:asciiTheme="minorHAnsi" w:eastAsia="Calibri" w:hAnsiTheme="minorHAnsi" w:cs="Calibri"/>
                <w:color w:val="4F81BD" w:themeColor="accent1"/>
                <w:sz w:val="24"/>
                <w:szCs w:val="24"/>
              </w:rPr>
              <w:t>der vorliegenden</w:t>
            </w:r>
            <w:r w:rsidRPr="000843D2">
              <w:rPr>
                <w:rFonts w:asciiTheme="minorHAnsi" w:eastAsia="Calibri" w:hAnsiTheme="minorHAnsi" w:cs="Calibri"/>
                <w:color w:val="4F81BD" w:themeColor="accent1"/>
                <w:sz w:val="24"/>
                <w:szCs w:val="24"/>
              </w:rPr>
              <w:t xml:space="preserve">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-Spezifikation beschriebenen Kriterien erfüllt.</w:t>
            </w:r>
          </w:p>
          <w:p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r>
              <w:rPr>
                <w:rFonts w:asciiTheme="minorHAnsi" w:eastAsia="Calibri" w:hAnsiTheme="minorHAnsi" w:cs="Calibri"/>
                <w:color w:val="4F81BD" w:themeColor="accent1"/>
                <w:sz w:val="24"/>
                <w:szCs w:val="24"/>
              </w:rPr>
              <w:t>Ein Dokument, welches bestätigt, dass das gemäß Anforderung 1.4 definierte</w:t>
            </w:r>
            <w:r w:rsidRPr="00821E12">
              <w:rPr>
                <w:rFonts w:asciiTheme="minorHAnsi" w:eastAsia="Calibri" w:hAnsiTheme="minorHAnsi" w:cs="Calibri"/>
                <w:color w:val="4F81BD" w:themeColor="accent1"/>
                <w:sz w:val="24"/>
                <w:szCs w:val="24"/>
              </w:rPr>
              <w:t xml:space="preserve"> Programm alle Anforderungen der </w:t>
            </w:r>
            <w:r>
              <w:rPr>
                <w:rFonts w:asciiTheme="minorHAnsi" w:eastAsia="Calibri" w:hAnsiTheme="minorHAnsi" w:cs="Calibri"/>
                <w:color w:val="4F81BD" w:themeColor="accent1"/>
                <w:sz w:val="24"/>
                <w:szCs w:val="24"/>
              </w:rPr>
              <w:t xml:space="preserve">vorliegenden </w:t>
            </w:r>
            <w:r w:rsidRPr="00821E12">
              <w:rPr>
                <w:rFonts w:asciiTheme="minorHAnsi" w:eastAsia="Calibri" w:hAnsiTheme="minorHAnsi" w:cs="Calibri"/>
                <w:color w:val="4F81BD" w:themeColor="accent1"/>
                <w:sz w:val="24"/>
                <w:szCs w:val="24"/>
              </w:rPr>
              <w:t>Spezifikation</w:t>
            </w:r>
            <w:r>
              <w:rPr>
                <w:rFonts w:asciiTheme="minorHAnsi" w:eastAsia="Calibri" w:hAnsiTheme="minorHAnsi" w:cs="Calibri"/>
                <w:color w:val="4F81BD" w:themeColor="accent1"/>
                <w:sz w:val="24"/>
                <w:szCs w:val="24"/>
              </w:rPr>
              <w:t xml:space="preserve"> erfüllt.</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Programm alle Anforderungen dieser </w:t>
            </w:r>
            <w:r w:rsidRPr="00821E12">
              <w:rPr>
                <w:rFonts w:asciiTheme="minorHAnsi" w:eastAsia="Calibri" w:hAnsiTheme="minorHAnsi" w:cs="Calibri"/>
                <w:color w:val="4F81BD" w:themeColor="accent1"/>
                <w:sz w:val="24"/>
                <w:szCs w:val="24"/>
              </w:rPr>
              <w:lastRenderedPageBreak/>
              <w:t>Spezifikation erfüllt, wenn ein</w:t>
            </w:r>
            <w:del w:id="130" w:author="Anke Thanheiser" w:date="2019-04-06T14:31:00Z">
              <w:r w:rsidRPr="00821E12"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del w:id="131" w:author="Anke Thanheiser" w:date="2019-04-06T14:31:00Z">
              <w:r w:rsidRPr="00821E12" w:rsidDel="0062438D">
                <w:rPr>
                  <w:rFonts w:asciiTheme="minorHAnsi" w:eastAsia="Calibri" w:hAnsiTheme="minorHAnsi" w:cs="Calibri"/>
                  <w:color w:val="4F81BD" w:themeColor="accent1"/>
                  <w:sz w:val="24"/>
                  <w:szCs w:val="24"/>
                </w:rPr>
                <w:delText xml:space="preserve">Organisation </w:delText>
              </w:r>
            </w:del>
            <w:ins w:id="132" w:author="Anke Thanheiser" w:date="2019-04-06T14:31:00Z">
              <w:r w:rsidR="0062438D">
                <w:rPr>
                  <w:rFonts w:asciiTheme="minorHAnsi" w:eastAsia="Calibri" w:hAnsiTheme="minorHAnsi" w:cs="Calibri"/>
                  <w:color w:val="4F81BD" w:themeColor="accent1"/>
                  <w:sz w:val="24"/>
                  <w:szCs w:val="24"/>
                </w:rPr>
                <w:t>Unternehmen</w:t>
              </w:r>
              <w:r w:rsidR="0062438D"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angibt, </w:t>
            </w:r>
            <w:r>
              <w:rPr>
                <w:rFonts w:asciiTheme="minorHAnsi" w:eastAsia="Calibri" w:hAnsiTheme="minorHAnsi" w:cs="Calibri"/>
                <w:color w:val="4F81BD" w:themeColor="accent1"/>
                <w:sz w:val="24"/>
                <w:szCs w:val="24"/>
              </w:rPr>
              <w:t xml:space="preserve">dass </w:t>
            </w:r>
            <w:del w:id="133" w:author="Anke Thanheiser" w:date="2019-04-07T18:27:00Z">
              <w:r w:rsidRPr="00821E12" w:rsidDel="00F518B4">
                <w:rPr>
                  <w:rFonts w:asciiTheme="minorHAnsi" w:eastAsia="Calibri" w:hAnsiTheme="minorHAnsi" w:cs="Calibri"/>
                  <w:color w:val="4F81BD" w:themeColor="accent1"/>
                  <w:sz w:val="24"/>
                  <w:szCs w:val="24"/>
                </w:rPr>
                <w:delText xml:space="preserve">ihr </w:delText>
              </w:r>
            </w:del>
            <w:ins w:id="134" w:author="Anke Thanheiser" w:date="2019-04-07T18:27:00Z">
              <w:r w:rsidR="00F518B4">
                <w:rPr>
                  <w:rFonts w:asciiTheme="minorHAnsi" w:eastAsia="Calibri" w:hAnsiTheme="minorHAnsi" w:cs="Calibri"/>
                  <w:color w:val="4F81BD" w:themeColor="accent1"/>
                  <w:sz w:val="24"/>
                  <w:szCs w:val="24"/>
                </w:rPr>
                <w:t>sein</w:t>
              </w:r>
              <w:r w:rsidR="00F518B4"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Ein Erfüllen nur einzelner</w:t>
            </w:r>
            <w:r w:rsidRPr="00821E12">
              <w:rPr>
                <w:rFonts w:asciiTheme="minorHAnsi" w:eastAsia="Calibri" w:hAnsiTheme="minorHAnsi" w:cs="Calibri"/>
                <w:color w:val="4F81BD" w:themeColor="accent1"/>
                <w:sz w:val="24"/>
                <w:szCs w:val="24"/>
              </w:rPr>
              <w:t xml:space="preserve"> Anforderungen </w:t>
            </w:r>
            <w:del w:id="135" w:author="Anke Thanheiser" w:date="2019-04-07T18:28:00Z">
              <w:r w:rsidDel="00F518B4">
                <w:rPr>
                  <w:rFonts w:asciiTheme="minorHAnsi" w:eastAsia="Calibri" w:hAnsiTheme="minorHAnsi" w:cs="Calibri"/>
                  <w:color w:val="4F81BD" w:themeColor="accent1"/>
                  <w:sz w:val="24"/>
                  <w:szCs w:val="24"/>
                </w:rPr>
                <w:delText xml:space="preserve">wäre </w:delText>
              </w:r>
            </w:del>
            <w:ins w:id="136" w:author="Anke Thanheiser" w:date="2019-04-07T18:28:00Z">
              <w:r w:rsidR="00F518B4">
                <w:rPr>
                  <w:rFonts w:asciiTheme="minorHAnsi" w:eastAsia="Calibri" w:hAnsiTheme="minorHAnsi" w:cs="Calibri"/>
                  <w:color w:val="4F81BD" w:themeColor="accent1"/>
                  <w:sz w:val="24"/>
                  <w:szCs w:val="24"/>
                </w:rPr>
                <w:t>würde</w:t>
              </w:r>
              <w:r w:rsidR="00F518B4">
                <w:rPr>
                  <w:rFonts w:asciiTheme="minorHAnsi" w:eastAsia="Calibri" w:hAnsiTheme="minorHAnsi" w:cs="Calibri"/>
                  <w:color w:val="4F81BD" w:themeColor="accent1"/>
                  <w:sz w:val="24"/>
                  <w:szCs w:val="24"/>
                </w:rPr>
                <w:t xml:space="preserve"> </w:t>
              </w:r>
            </w:ins>
            <w:r>
              <w:rPr>
                <w:rFonts w:asciiTheme="minorHAnsi" w:eastAsia="Calibri" w:hAnsiTheme="minorHAnsi" w:cs="Calibri"/>
                <w:color w:val="4F81BD" w:themeColor="accent1"/>
                <w:sz w:val="24"/>
                <w:szCs w:val="24"/>
              </w:rPr>
              <w:t xml:space="preserve">hierzu </w:t>
            </w:r>
            <w:ins w:id="137" w:author="Anke Thanheiser" w:date="2019-04-07T18:28:00Z">
              <w:r w:rsidR="00F518B4">
                <w:rPr>
                  <w:rFonts w:asciiTheme="minorHAnsi" w:eastAsia="Calibri" w:hAnsiTheme="minorHAnsi" w:cs="Calibri"/>
                  <w:color w:val="4F81BD" w:themeColor="accent1"/>
                  <w:sz w:val="24"/>
                  <w:szCs w:val="24"/>
                </w:rPr>
                <w:t xml:space="preserve">als </w:t>
              </w:r>
            </w:ins>
            <w:r>
              <w:rPr>
                <w:rFonts w:asciiTheme="minorHAnsi" w:eastAsia="Calibri" w:hAnsiTheme="minorHAnsi" w:cs="Calibri"/>
                <w:color w:val="4F81BD" w:themeColor="accent1"/>
                <w:sz w:val="24"/>
                <w:szCs w:val="24"/>
              </w:rPr>
              <w:t>nicht ausreichend</w:t>
            </w:r>
            <w:ins w:id="138" w:author="Anke Thanheiser" w:date="2019-04-07T18:28:00Z">
              <w:r w:rsidR="00F518B4">
                <w:rPr>
                  <w:rFonts w:asciiTheme="minorHAnsi" w:eastAsia="Calibri" w:hAnsiTheme="minorHAnsi" w:cs="Calibri"/>
                  <w:color w:val="4F81BD" w:themeColor="accent1"/>
                  <w:sz w:val="24"/>
                  <w:szCs w:val="24"/>
                </w:rPr>
                <w:t xml:space="preserve"> erachtet</w:t>
              </w:r>
            </w:ins>
            <w:r w:rsidRPr="00821E12">
              <w:rPr>
                <w:rFonts w:asciiTheme="minorHAnsi" w:eastAsia="Calibri" w:hAnsiTheme="minorHAnsi" w:cs="Calibri"/>
                <w:color w:val="4F81BD" w:themeColor="accent1"/>
                <w:sz w:val="24"/>
                <w:szCs w:val="24"/>
              </w:rPr>
              <w:t>.</w:t>
            </w:r>
          </w:p>
          <w:p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w:t>
            </w:r>
            <w:r>
              <w:rPr>
                <w:rFonts w:asciiTheme="minorHAnsi" w:eastAsia="Calibri" w:hAnsiTheme="minorHAnsi" w:cs="Calibri"/>
                <w:color w:val="4F81BD" w:themeColor="accent1"/>
                <w:sz w:val="24"/>
                <w:szCs w:val="24"/>
              </w:rPr>
              <w:t>Gültigkeitsdauer</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 Bescheinigung eines gemäß der vorliegenden Spezifikation </w:t>
            </w:r>
            <w:proofErr w:type="spellStart"/>
            <w:r>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 xml:space="preserve">-konformen Programms </w:t>
            </w:r>
            <w:r w:rsidRPr="00821E12">
              <w:rPr>
                <w:rFonts w:asciiTheme="minorHAnsi" w:eastAsia="Calibri" w:hAnsiTheme="minorHAnsi" w:cs="Calibri"/>
                <w:color w:val="4F81BD" w:themeColor="accent1"/>
                <w:sz w:val="24"/>
                <w:szCs w:val="24"/>
              </w:rPr>
              <w:t>ist ab dem Datum</w:t>
            </w:r>
            <w:r>
              <w:rPr>
                <w:rFonts w:asciiTheme="minorHAnsi" w:eastAsia="Calibri" w:hAnsiTheme="minorHAnsi" w:cs="Calibri"/>
                <w:color w:val="4F81BD" w:themeColor="accent1"/>
                <w:sz w:val="24"/>
                <w:szCs w:val="24"/>
              </w:rPr>
              <w:t xml:space="preserve">, zu welchem die </w:t>
            </w:r>
            <w:r w:rsidRPr="00821E12">
              <w:rPr>
                <w:rFonts w:asciiTheme="minorHAnsi" w:eastAsia="Calibri" w:hAnsiTheme="minorHAnsi" w:cs="Calibri"/>
                <w:color w:val="4F81BD" w:themeColor="accent1"/>
                <w:sz w:val="24"/>
                <w:szCs w:val="24"/>
              </w:rPr>
              <w:t>Konformität</w:t>
            </w:r>
            <w:r>
              <w:rPr>
                <w:rFonts w:asciiTheme="minorHAnsi" w:eastAsia="Calibri" w:hAnsiTheme="minorHAnsi" w:cs="Calibri"/>
                <w:color w:val="4F81BD" w:themeColor="accent1"/>
                <w:sz w:val="24"/>
                <w:szCs w:val="24"/>
              </w:rPr>
              <w:t>sprüfung</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bestätigt wurde, </w:t>
            </w:r>
            <w:r w:rsidRPr="00821E12">
              <w:rPr>
                <w:rFonts w:asciiTheme="minorHAnsi" w:eastAsia="Calibri" w:hAnsiTheme="minorHAnsi" w:cs="Calibri"/>
                <w:color w:val="4F81BD" w:themeColor="accent1"/>
                <w:sz w:val="24"/>
                <w:szCs w:val="24"/>
              </w:rPr>
              <w:t xml:space="preserve">für 18 Monate gültig. </w:t>
            </w:r>
            <w:r w:rsidRPr="00AA07BE">
              <w:rPr>
                <w:rFonts w:asciiTheme="minorHAnsi" w:eastAsia="Calibri" w:hAnsiTheme="minorHAnsi" w:cs="Calibri"/>
                <w:color w:val="4F81BD" w:themeColor="accent1"/>
                <w:sz w:val="24"/>
                <w:szCs w:val="24"/>
              </w:rPr>
              <w:t xml:space="preserve">Das Verfahren zur Registrierung </w:t>
            </w:r>
            <w:r>
              <w:rPr>
                <w:rFonts w:asciiTheme="minorHAnsi" w:eastAsia="Calibri" w:hAnsiTheme="minorHAnsi" w:cs="Calibri"/>
                <w:color w:val="4F81BD" w:themeColor="accent1"/>
                <w:sz w:val="24"/>
                <w:szCs w:val="24"/>
              </w:rPr>
              <w:t>einer</w:t>
            </w:r>
            <w:r w:rsidRPr="00AA07BE">
              <w:rPr>
                <w:rFonts w:asciiTheme="minorHAnsi" w:eastAsia="Calibri" w:hAnsiTheme="minorHAnsi" w:cs="Calibri"/>
                <w:color w:val="4F81BD" w:themeColor="accent1"/>
                <w:sz w:val="24"/>
                <w:szCs w:val="24"/>
              </w:rPr>
              <w:t xml:space="preserve"> Konformitätsprüfung finden Sie auf der Website des </w:t>
            </w:r>
            <w:proofErr w:type="spellStart"/>
            <w:r w:rsidRPr="00AA07BE">
              <w:rPr>
                <w:rFonts w:asciiTheme="minorHAnsi" w:eastAsia="Calibri" w:hAnsiTheme="minorHAnsi" w:cs="Calibri"/>
                <w:color w:val="4F81BD" w:themeColor="accent1"/>
                <w:sz w:val="24"/>
                <w:szCs w:val="24"/>
              </w:rPr>
              <w:t>OpenChain</w:t>
            </w:r>
            <w:proofErr w:type="spellEnd"/>
            <w:r w:rsidRPr="00AA07BE">
              <w:rPr>
                <w:rFonts w:asciiTheme="minorHAnsi" w:eastAsia="Calibri" w:hAnsiTheme="minorHAnsi" w:cs="Calibri"/>
                <w:color w:val="4F81BD" w:themeColor="accent1"/>
                <w:sz w:val="24"/>
                <w:szCs w:val="24"/>
              </w:rPr>
              <w:t>-Projekts.</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w:t>
            </w:r>
            <w:r>
              <w:rPr>
                <w:rFonts w:asciiTheme="minorHAnsi" w:eastAsia="Calibri" w:hAnsiTheme="minorHAnsi" w:cs="Calibri"/>
                <w:color w:val="4F81BD" w:themeColor="accent1"/>
                <w:sz w:val="24"/>
                <w:szCs w:val="24"/>
              </w:rPr>
              <w:t>Ein Dokument, welches</w:t>
            </w:r>
            <w:r w:rsidRPr="00821E12">
              <w:rPr>
                <w:rFonts w:asciiTheme="minorHAnsi" w:eastAsia="Calibri" w:hAnsiTheme="minorHAnsi" w:cs="Calibri"/>
                <w:color w:val="4F81BD" w:themeColor="accent1"/>
                <w:sz w:val="24"/>
                <w:szCs w:val="24"/>
              </w:rPr>
              <w:t xml:space="preserve"> bestätigt, dass </w:t>
            </w:r>
            <w:r>
              <w:rPr>
                <w:rFonts w:asciiTheme="minorHAnsi" w:eastAsia="Calibri" w:hAnsiTheme="minorHAnsi" w:cs="Calibri"/>
                <w:color w:val="4F81BD" w:themeColor="accent1"/>
                <w:sz w:val="24"/>
                <w:szCs w:val="24"/>
              </w:rPr>
              <w:t xml:space="preserve">das </w:t>
            </w:r>
            <w:r w:rsidRPr="00821E12">
              <w:rPr>
                <w:rFonts w:asciiTheme="minorHAnsi" w:eastAsia="Calibri" w:hAnsiTheme="minorHAnsi" w:cs="Calibri"/>
                <w:color w:val="4F81BD" w:themeColor="accent1"/>
                <w:sz w:val="24"/>
                <w:szCs w:val="24"/>
              </w:rPr>
              <w:t>Programm alle Anforderungen d</w:t>
            </w:r>
            <w:r>
              <w:rPr>
                <w:rFonts w:asciiTheme="minorHAnsi" w:eastAsia="Calibri" w:hAnsiTheme="minorHAnsi" w:cs="Calibri"/>
                <w:color w:val="4F81BD" w:themeColor="accent1"/>
                <w:sz w:val="24"/>
                <w:szCs w:val="24"/>
              </w:rPr>
              <w:t>e</w:t>
            </w:r>
            <w:r w:rsidRPr="00821E12">
              <w:rPr>
                <w:rFonts w:asciiTheme="minorHAnsi" w:eastAsia="Calibri" w:hAnsiTheme="minorHAnsi" w:cs="Calibri"/>
                <w:color w:val="4F81BD" w:themeColor="accent1"/>
                <w:sz w:val="24"/>
                <w:szCs w:val="24"/>
              </w:rPr>
              <w:t>r</w:t>
            </w:r>
            <w:r>
              <w:rPr>
                <w:rFonts w:asciiTheme="minorHAnsi" w:eastAsia="Calibri" w:hAnsiTheme="minorHAnsi" w:cs="Calibri"/>
                <w:color w:val="4F81BD" w:themeColor="accent1"/>
                <w:sz w:val="24"/>
                <w:szCs w:val="24"/>
              </w:rPr>
              <w:t xml:space="preserve"> vorliegenden</w:t>
            </w:r>
            <w:r w:rsidRPr="00821E12">
              <w:rPr>
                <w:rFonts w:asciiTheme="minorHAnsi" w:eastAsia="Calibri" w:hAnsiTheme="minorHAnsi" w:cs="Calibri"/>
                <w:color w:val="4F81BD" w:themeColor="accent1"/>
                <w:sz w:val="24"/>
                <w:szCs w:val="24"/>
              </w:rPr>
              <w:t xml:space="preserve"> Spezifikation </w:t>
            </w:r>
            <w:r>
              <w:rPr>
                <w:rFonts w:asciiTheme="minorHAnsi" w:eastAsia="Calibri" w:hAnsiTheme="minorHAnsi" w:cs="Calibri"/>
                <w:color w:val="4F81BD" w:themeColor="accent1"/>
                <w:sz w:val="24"/>
                <w:szCs w:val="24"/>
              </w:rPr>
              <w:t>(</w:t>
            </w:r>
            <w:r w:rsidRPr="00821E12">
              <w:rPr>
                <w:rFonts w:asciiTheme="minorHAnsi" w:eastAsia="Calibri" w:hAnsiTheme="minorHAnsi" w:cs="Calibri"/>
                <w:color w:val="4F81BD" w:themeColor="accent1"/>
                <w:sz w:val="24"/>
                <w:szCs w:val="24"/>
              </w:rPr>
              <w:t xml:space="preserve">Version </w:t>
            </w:r>
            <w:r>
              <w:rPr>
                <w:rFonts w:asciiTheme="minorHAnsi" w:eastAsia="Calibri" w:hAnsiTheme="minorHAnsi" w:cs="Calibri"/>
                <w:color w:val="4F81BD" w:themeColor="accent1"/>
                <w:sz w:val="24"/>
                <w:szCs w:val="24"/>
              </w:rPr>
              <w:t>2</w:t>
            </w:r>
            <w:r w:rsidRPr="00821E12">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0)</w:t>
            </w:r>
            <w:r w:rsidRPr="00821E12">
              <w:rPr>
                <w:rFonts w:asciiTheme="minorHAnsi" w:eastAsia="Calibri" w:hAnsiTheme="minorHAnsi" w:cs="Calibri"/>
                <w:color w:val="4F81BD" w:themeColor="accent1"/>
                <w:sz w:val="24"/>
                <w:szCs w:val="24"/>
              </w:rPr>
              <w:t xml:space="preserve"> während der vergangenen 18 Monate seit </w:t>
            </w:r>
            <w:r>
              <w:rPr>
                <w:rFonts w:asciiTheme="minorHAnsi" w:eastAsia="Calibri" w:hAnsiTheme="minorHAnsi" w:cs="Calibri"/>
                <w:color w:val="4F81BD" w:themeColor="accent1"/>
                <w:sz w:val="24"/>
                <w:szCs w:val="24"/>
              </w:rPr>
              <w:t>Bestätigung der Konformitätsprüfung</w:t>
            </w:r>
            <w:r w:rsidRPr="00821E12">
              <w:rPr>
                <w:rFonts w:asciiTheme="minorHAnsi" w:eastAsia="Calibri" w:hAnsiTheme="minorHAnsi" w:cs="Calibri"/>
                <w:color w:val="4F81BD" w:themeColor="accent1"/>
                <w:sz w:val="24"/>
                <w:szCs w:val="24"/>
              </w:rPr>
              <w:t xml:space="preserve"> erfüllt</w:t>
            </w:r>
            <w:r>
              <w:rPr>
                <w:rFonts w:asciiTheme="minorHAnsi" w:eastAsia="Calibri" w:hAnsiTheme="minorHAnsi" w:cs="Calibri"/>
                <w:color w:val="4F81BD" w:themeColor="accent1"/>
                <w:sz w:val="24"/>
                <w:szCs w:val="24"/>
              </w:rPr>
              <w:t xml:space="preserve"> hat</w:t>
            </w:r>
            <w:r w:rsidRPr="00821E12">
              <w:rPr>
                <w:rFonts w:asciiTheme="minorHAnsi" w:eastAsia="Calibri" w:hAnsiTheme="minorHAnsi" w:cs="Calibri"/>
                <w:color w:val="4F81BD" w:themeColor="accent1"/>
                <w:sz w:val="24"/>
                <w:szCs w:val="24"/>
              </w:rPr>
              <w:t>.</w:t>
            </w:r>
          </w:p>
          <w:p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rsidR="00851B87" w:rsidRPr="003731A2" w:rsidRDefault="00851B87" w:rsidP="00F518B4">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t>
            </w:r>
            <w:r w:rsidR="000533A9">
              <w:rPr>
                <w:rFonts w:asciiTheme="minorHAnsi" w:eastAsia="Calibri" w:hAnsiTheme="minorHAnsi" w:cs="Calibri"/>
                <w:color w:val="4F81BD" w:themeColor="accent1"/>
                <w:sz w:val="24"/>
                <w:szCs w:val="24"/>
              </w:rPr>
              <w:t>für ein</w:t>
            </w:r>
            <w:del w:id="139" w:author="Anke Thanheiser" w:date="2019-04-06T14:31:00Z">
              <w:r w:rsidR="000533A9"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ins w:id="140" w:author="Anke Thanheiser" w:date="2019-04-06T14:31:00Z">
              <w:r w:rsidR="0062438D">
                <w:rPr>
                  <w:rFonts w:asciiTheme="minorHAnsi" w:eastAsia="Calibri" w:hAnsiTheme="minorHAnsi" w:cs="Calibri"/>
                  <w:color w:val="4F81BD" w:themeColor="accent1"/>
                  <w:sz w:val="24"/>
                  <w:szCs w:val="24"/>
                </w:rPr>
                <w:t>Unternehmen</w:t>
              </w:r>
            </w:ins>
            <w:del w:id="141" w:author="Anke Thanheiser" w:date="2019-04-06T14:31:00Z">
              <w:r w:rsidRPr="00821E12" w:rsidDel="0062438D">
                <w:rPr>
                  <w:rFonts w:asciiTheme="minorHAnsi" w:eastAsia="Calibri" w:hAnsiTheme="minorHAnsi" w:cs="Calibri"/>
                  <w:color w:val="4F81BD" w:themeColor="accent1"/>
                  <w:sz w:val="24"/>
                  <w:szCs w:val="24"/>
                </w:rPr>
                <w:delText>Organisation</w:delText>
              </w:r>
            </w:del>
            <w:r w:rsidR="000533A9">
              <w:rPr>
                <w:rFonts w:asciiTheme="minorHAnsi" w:eastAsia="Calibri" w:hAnsiTheme="minorHAnsi" w:cs="Calibri"/>
                <w:color w:val="4F81BD" w:themeColor="accent1"/>
                <w:sz w:val="24"/>
                <w:szCs w:val="24"/>
              </w:rPr>
              <w:t xml:space="preserve"> wichtig,</w:t>
            </w:r>
            <w:r w:rsidRPr="00821E12">
              <w:rPr>
                <w:rFonts w:asciiTheme="minorHAnsi" w:eastAsia="Calibri" w:hAnsiTheme="minorHAnsi" w:cs="Calibri"/>
                <w:color w:val="4F81BD" w:themeColor="accent1"/>
                <w:sz w:val="24"/>
                <w:szCs w:val="24"/>
              </w:rPr>
              <w:t xml:space="preserve"> auf einem aktuellen Stand bezüglich der Spezifikation </w:t>
            </w:r>
            <w:r w:rsidR="000533A9">
              <w:rPr>
                <w:rFonts w:asciiTheme="minorHAnsi" w:eastAsia="Calibri" w:hAnsiTheme="minorHAnsi" w:cs="Calibri"/>
                <w:color w:val="4F81BD" w:themeColor="accent1"/>
                <w:sz w:val="24"/>
                <w:szCs w:val="24"/>
              </w:rPr>
              <w:t xml:space="preserve">zu </w:t>
            </w:r>
            <w:r w:rsidRPr="00821E12">
              <w:rPr>
                <w:rFonts w:asciiTheme="minorHAnsi" w:eastAsia="Calibri" w:hAnsiTheme="minorHAnsi" w:cs="Calibri"/>
                <w:color w:val="4F81BD" w:themeColor="accent1"/>
                <w:sz w:val="24"/>
                <w:szCs w:val="24"/>
              </w:rPr>
              <w:t>bleib</w:t>
            </w:r>
            <w:r w:rsidR="000533A9">
              <w:rPr>
                <w:rFonts w:asciiTheme="minorHAnsi" w:eastAsia="Calibri" w:hAnsiTheme="minorHAnsi" w:cs="Calibri"/>
                <w:color w:val="4F81BD" w:themeColor="accent1"/>
                <w:sz w:val="24"/>
                <w:szCs w:val="24"/>
              </w:rPr>
              <w:t>en</w:t>
            </w:r>
            <w:r w:rsidRPr="00821E12">
              <w:rPr>
                <w:rFonts w:asciiTheme="minorHAnsi" w:eastAsia="Calibri" w:hAnsiTheme="minorHAnsi" w:cs="Calibri"/>
                <w:color w:val="4F81BD" w:themeColor="accent1"/>
                <w:sz w:val="24"/>
                <w:szCs w:val="24"/>
              </w:rPr>
              <w:t xml:space="preserve">, wenn </w:t>
            </w:r>
            <w:del w:id="142" w:author="Anke Thanheiser" w:date="2019-04-07T18:28:00Z">
              <w:r w:rsidR="000533A9" w:rsidDel="00F518B4">
                <w:rPr>
                  <w:rFonts w:asciiTheme="minorHAnsi" w:eastAsia="Calibri" w:hAnsiTheme="minorHAnsi" w:cs="Calibri"/>
                  <w:color w:val="4F81BD" w:themeColor="accent1"/>
                  <w:sz w:val="24"/>
                  <w:szCs w:val="24"/>
                </w:rPr>
                <w:delText>sie</w:delText>
              </w:r>
              <w:r w:rsidRPr="00821E12" w:rsidDel="00F518B4">
                <w:rPr>
                  <w:rFonts w:asciiTheme="minorHAnsi" w:eastAsia="Calibri" w:hAnsiTheme="minorHAnsi" w:cs="Calibri"/>
                  <w:color w:val="4F81BD" w:themeColor="accent1"/>
                  <w:sz w:val="24"/>
                  <w:szCs w:val="24"/>
                </w:rPr>
                <w:delText xml:space="preserve"> </w:delText>
              </w:r>
            </w:del>
            <w:ins w:id="143" w:author="Anke Thanheiser" w:date="2019-04-07T18:28:00Z">
              <w:r w:rsidR="00F518B4">
                <w:rPr>
                  <w:rFonts w:asciiTheme="minorHAnsi" w:eastAsia="Calibri" w:hAnsiTheme="minorHAnsi" w:cs="Calibri"/>
                  <w:color w:val="4F81BD" w:themeColor="accent1"/>
                  <w:sz w:val="24"/>
                  <w:szCs w:val="24"/>
                </w:rPr>
                <w:t>es seine</w:t>
              </w:r>
            </w:ins>
            <w:del w:id="144" w:author="Anke Thanheiser" w:date="2019-04-07T18:28:00Z">
              <w:r w:rsidR="000533A9" w:rsidDel="00F518B4">
                <w:rPr>
                  <w:rFonts w:asciiTheme="minorHAnsi" w:eastAsia="Calibri" w:hAnsiTheme="minorHAnsi" w:cs="Calibri"/>
                  <w:color w:val="4F81BD" w:themeColor="accent1"/>
                  <w:sz w:val="24"/>
                  <w:szCs w:val="24"/>
                </w:rPr>
                <w:delText>ihre</w:delText>
              </w:r>
            </w:del>
            <w:r w:rsidRPr="00821E12">
              <w:rPr>
                <w:rFonts w:asciiTheme="minorHAnsi" w:eastAsia="Calibri" w:hAnsiTheme="minorHAnsi" w:cs="Calibri"/>
                <w:color w:val="4F81BD" w:themeColor="accent1"/>
                <w:sz w:val="24"/>
                <w:szCs w:val="24"/>
              </w:rPr>
              <w:t xml:space="preserve"> Programmkonformität auf Dauer behaupten will. Diese Anforderung stellt sicher, dass die die Konformität unterstützenden Prozesse und Kontrollen des Programms nicht abgeschwächt werden, </w:t>
            </w:r>
            <w:r w:rsidR="000533A9" w:rsidRPr="000533A9">
              <w:rPr>
                <w:rFonts w:asciiTheme="minorHAnsi" w:eastAsia="Calibri" w:hAnsiTheme="minorHAnsi" w:cs="Calibri"/>
                <w:color w:val="4F81BD" w:themeColor="accent1"/>
                <w:sz w:val="24"/>
                <w:szCs w:val="24"/>
              </w:rPr>
              <w:t>wenn ein</w:t>
            </w:r>
            <w:del w:id="145" w:author="Anke Thanheiser" w:date="2019-04-06T14:31:00Z">
              <w:r w:rsidR="000533A9" w:rsidRPr="000533A9" w:rsidDel="0062438D">
                <w:rPr>
                  <w:rFonts w:asciiTheme="minorHAnsi" w:eastAsia="Calibri" w:hAnsiTheme="minorHAnsi" w:cs="Calibri"/>
                  <w:color w:val="4F81BD" w:themeColor="accent1"/>
                  <w:sz w:val="24"/>
                  <w:szCs w:val="24"/>
                </w:rPr>
                <w:delText>e</w:delText>
              </w:r>
            </w:del>
            <w:r w:rsidR="000533A9" w:rsidRPr="000533A9">
              <w:rPr>
                <w:rFonts w:asciiTheme="minorHAnsi" w:eastAsia="Calibri" w:hAnsiTheme="minorHAnsi" w:cs="Calibri"/>
                <w:color w:val="4F81BD" w:themeColor="accent1"/>
                <w:sz w:val="24"/>
                <w:szCs w:val="24"/>
              </w:rPr>
              <w:t xml:space="preserve"> </w:t>
            </w:r>
            <w:ins w:id="146" w:author="Anke Thanheiser" w:date="2019-04-06T14:31:00Z">
              <w:r w:rsidR="0062438D">
                <w:rPr>
                  <w:rFonts w:asciiTheme="minorHAnsi" w:eastAsia="Calibri" w:hAnsiTheme="minorHAnsi" w:cs="Calibri"/>
                  <w:color w:val="4F81BD" w:themeColor="accent1"/>
                  <w:sz w:val="24"/>
                  <w:szCs w:val="24"/>
                </w:rPr>
                <w:t>Unternehmen</w:t>
              </w:r>
            </w:ins>
            <w:del w:id="147" w:author="Anke Thanheiser" w:date="2019-04-06T14:31:00Z">
              <w:r w:rsidR="000533A9" w:rsidRPr="000533A9" w:rsidDel="0062438D">
                <w:rPr>
                  <w:rFonts w:asciiTheme="minorHAnsi" w:eastAsia="Calibri" w:hAnsiTheme="minorHAnsi" w:cs="Calibri"/>
                  <w:color w:val="4F81BD" w:themeColor="accent1"/>
                  <w:sz w:val="24"/>
                  <w:szCs w:val="24"/>
                </w:rPr>
                <w:delText>Organisation</w:delText>
              </w:r>
            </w:del>
            <w:r w:rsidR="000533A9" w:rsidRPr="000533A9">
              <w:rPr>
                <w:rFonts w:asciiTheme="minorHAnsi" w:eastAsia="Calibri" w:hAnsiTheme="minorHAnsi" w:cs="Calibri"/>
                <w:color w:val="4F81BD" w:themeColor="accent1"/>
                <w:sz w:val="24"/>
                <w:szCs w:val="24"/>
              </w:rPr>
              <w:t xml:space="preserve"> die Programmkonformität über d</w:t>
            </w:r>
            <w:r w:rsidR="000533A9">
              <w:rPr>
                <w:rFonts w:asciiTheme="minorHAnsi" w:eastAsia="Calibri" w:hAnsiTheme="minorHAnsi" w:cs="Calibri"/>
                <w:color w:val="4F81BD" w:themeColor="accent1"/>
                <w:sz w:val="24"/>
                <w:szCs w:val="24"/>
              </w:rPr>
              <w:t>en angegebenen</w:t>
            </w:r>
            <w:r w:rsidR="000533A9" w:rsidRPr="000533A9">
              <w:rPr>
                <w:rFonts w:asciiTheme="minorHAnsi" w:eastAsia="Calibri" w:hAnsiTheme="minorHAnsi" w:cs="Calibri"/>
                <w:color w:val="4F81BD" w:themeColor="accent1"/>
                <w:sz w:val="24"/>
                <w:szCs w:val="24"/>
              </w:rPr>
              <w:t xml:space="preserve"> Zeit</w:t>
            </w:r>
            <w:r w:rsidR="000533A9">
              <w:rPr>
                <w:rFonts w:asciiTheme="minorHAnsi" w:eastAsia="Calibri" w:hAnsiTheme="minorHAnsi" w:cs="Calibri"/>
                <w:color w:val="4F81BD" w:themeColor="accent1"/>
                <w:sz w:val="24"/>
                <w:szCs w:val="24"/>
              </w:rPr>
              <w:t>raum</w:t>
            </w:r>
            <w:r w:rsidR="000533A9" w:rsidRPr="000533A9">
              <w:rPr>
                <w:rFonts w:asciiTheme="minorHAnsi" w:eastAsia="Calibri" w:hAnsiTheme="minorHAnsi" w:cs="Calibri"/>
                <w:color w:val="4F81BD" w:themeColor="accent1"/>
                <w:sz w:val="24"/>
                <w:szCs w:val="24"/>
              </w:rPr>
              <w:t xml:space="preserve"> hinaus geltend mach</w:t>
            </w:r>
            <w:r w:rsidR="000533A9">
              <w:rPr>
                <w:rFonts w:asciiTheme="minorHAnsi" w:eastAsia="Calibri" w:hAnsiTheme="minorHAnsi" w:cs="Calibri"/>
                <w:color w:val="4F81BD" w:themeColor="accent1"/>
                <w:sz w:val="24"/>
                <w:szCs w:val="24"/>
              </w:rPr>
              <w:t>en will</w:t>
            </w:r>
            <w:bookmarkStart w:id="148" w:name="_GoBack"/>
            <w:bookmarkEnd w:id="148"/>
            <w:r w:rsidR="000533A9" w:rsidRPr="000533A9">
              <w:rPr>
                <w:rFonts w:asciiTheme="minorHAnsi" w:eastAsia="Calibri" w:hAnsiTheme="minorHAnsi" w:cs="Calibri"/>
                <w:color w:val="4F81BD" w:themeColor="accent1"/>
                <w:sz w:val="24"/>
                <w:szCs w:val="24"/>
              </w:rPr>
              <w:t>.</w:t>
            </w:r>
          </w:p>
        </w:tc>
      </w:tr>
    </w:tbl>
    <w:p w:rsidR="007F109A" w:rsidRDefault="007F109A">
      <w:r>
        <w:lastRenderedPageBreak/>
        <w:br w:type="page"/>
      </w:r>
    </w:p>
    <w:tbl>
      <w:tblPr>
        <w:tblStyle w:val="1"/>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82078A" w:rsidRPr="003731A2" w:rsidTr="0082078A">
        <w:tc>
          <w:tcPr>
            <w:tcW w:w="4650" w:type="dxa"/>
          </w:tcPr>
          <w:p w:rsidR="0082078A" w:rsidRPr="00D235D2" w:rsidRDefault="0082078A"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lastRenderedPageBreak/>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rsidR="0082078A" w:rsidRPr="003731A2" w:rsidRDefault="0082078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82078A" w:rsidRPr="003731A2" w:rsidTr="0082078A">
        <w:tc>
          <w:tcPr>
            <w:tcW w:w="4650" w:type="dxa"/>
          </w:tcPr>
          <w:p w:rsidR="0082078A" w:rsidRPr="00D235D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rsidR="0082078A" w:rsidRPr="003731A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w:t>
            </w:r>
            <w:r>
              <w:rPr>
                <w:rFonts w:asciiTheme="minorHAnsi" w:eastAsia="Calibri" w:hAnsiTheme="minorHAnsi" w:cs="Calibri"/>
                <w:color w:val="4F81BD" w:themeColor="accent1"/>
                <w:sz w:val="24"/>
                <w:szCs w:val="24"/>
              </w:rPr>
              <w:t>weltweite Akzeptanz</w:t>
            </w:r>
            <w:r w:rsidRPr="005B4C37">
              <w:rPr>
                <w:rFonts w:asciiTheme="minorHAnsi" w:eastAsia="Calibri" w:hAnsiTheme="minorHAnsi" w:cs="Calibri"/>
                <w:color w:val="4F81BD" w:themeColor="accent1"/>
                <w:sz w:val="24"/>
                <w:szCs w:val="24"/>
              </w:rPr>
              <w:t xml:space="preserve"> zu </w:t>
            </w:r>
            <w:r>
              <w:rPr>
                <w:rFonts w:asciiTheme="minorHAnsi" w:eastAsia="Calibri" w:hAnsiTheme="minorHAnsi" w:cs="Calibri"/>
                <w:color w:val="4F81BD" w:themeColor="accent1"/>
                <w:sz w:val="24"/>
                <w:szCs w:val="24"/>
              </w:rPr>
              <w:t>fördern</w:t>
            </w:r>
            <w:r w:rsidRPr="005B4C37">
              <w:rPr>
                <w:rFonts w:asciiTheme="minorHAnsi" w:eastAsia="Calibri" w:hAnsiTheme="minorHAnsi" w:cs="Calibri"/>
                <w:color w:val="4F81BD" w:themeColor="accent1"/>
                <w:sz w:val="24"/>
                <w:szCs w:val="24"/>
              </w:rPr>
              <w:t xml:space="preserve">, begrüßen wir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t>
            </w:r>
            <w:r>
              <w:rPr>
                <w:rFonts w:asciiTheme="minorHAnsi" w:eastAsia="Calibri" w:hAnsiTheme="minorHAnsi" w:cs="Calibri"/>
                <w:color w:val="4F81BD" w:themeColor="accent1"/>
                <w:sz w:val="24"/>
                <w:szCs w:val="24"/>
              </w:rPr>
              <w:t>als</w:t>
            </w:r>
            <w:r w:rsidRPr="005B4C37">
              <w:rPr>
                <w:rFonts w:asciiTheme="minorHAnsi" w:eastAsia="Calibri" w:hAnsiTheme="minorHAnsi" w:cs="Calibri"/>
                <w:color w:val="4F81BD" w:themeColor="accent1"/>
                <w:sz w:val="24"/>
                <w:szCs w:val="24"/>
              </w:rPr>
              <w:t xml:space="preserve"> Open</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Source</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Projekt aufgesetzt ist, werden Übersetzungen durch diejenigen gesteuert, die bereit sind, ihre Zeit und ihr Fachwissen zu Übersetzungen unter den Bedingungen der CC-BY 4.0-Lizenz und de</w:t>
            </w:r>
            <w:r>
              <w:rPr>
                <w:rFonts w:asciiTheme="minorHAnsi" w:eastAsia="Calibri" w:hAnsiTheme="minorHAnsi" w:cs="Calibri"/>
                <w:color w:val="4F81BD" w:themeColor="accent1"/>
                <w:sz w:val="24"/>
                <w:szCs w:val="24"/>
              </w:rPr>
              <w:t>n Übersetzungs-</w:t>
            </w:r>
            <w:r w:rsidRPr="005B4C37">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des Projekts beizutragen. Die Details der Richtlinien </w:t>
            </w:r>
            <w:r>
              <w:rPr>
                <w:rFonts w:asciiTheme="minorHAnsi" w:eastAsia="Calibri" w:hAnsiTheme="minorHAnsi" w:cs="Calibri"/>
                <w:color w:val="4F81BD" w:themeColor="accent1"/>
                <w:sz w:val="24"/>
                <w:szCs w:val="24"/>
              </w:rPr>
              <w:t>sowie</w:t>
            </w:r>
            <w:r w:rsidRPr="005B4C37">
              <w:rPr>
                <w:rFonts w:asciiTheme="minorHAnsi" w:eastAsia="Calibri" w:hAnsiTheme="minorHAnsi" w:cs="Calibri"/>
                <w:color w:val="4F81BD" w:themeColor="accent1"/>
                <w:sz w:val="24"/>
                <w:szCs w:val="24"/>
              </w:rPr>
              <w:t xml:space="preserve"> verfügbare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851B87">
      <w:pgSz w:w="11909" w:h="21629"/>
      <w:pgMar w:top="1440" w:right="1440" w:bottom="1440" w:left="1560" w:header="0" w:footer="720" w:gutter="0"/>
      <w:pgNumType w:start="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Anke Thanheiser" w:date="2019-04-07T18:14:00Z" w:initials="AT">
    <w:p w:rsidR="00792B40" w:rsidRDefault="00792B40">
      <w:pPr>
        <w:pStyle w:val="Kommentartext"/>
      </w:pPr>
      <w:r>
        <w:rPr>
          <w:rStyle w:val="Kommentarzeichen"/>
        </w:rPr>
        <w:annotationRef/>
      </w:r>
      <w:r>
        <w:t>Ich würde hier auf begriffliche Einheitlichkeit achten, entweder "Organisation" oder "Unternehmen"</w:t>
      </w:r>
    </w:p>
  </w:comment>
  <w:comment w:id="36" w:author="Anke Thanheiser" w:date="2019-04-07T18:26:00Z" w:initials="AT">
    <w:p w:rsidR="00F518B4" w:rsidRDefault="00F518B4">
      <w:pPr>
        <w:pStyle w:val="Kommentartext"/>
      </w:pPr>
      <w:r>
        <w:rPr>
          <w:rStyle w:val="Kommentarzeichen"/>
        </w:rPr>
        <w:annotationRef/>
      </w:r>
      <w:r>
        <w:t>Es taucht weiter unten auch der Begriff "</w:t>
      </w:r>
      <w:proofErr w:type="spellStart"/>
      <w:r>
        <w:t>conformance</w:t>
      </w:r>
      <w:proofErr w:type="spellEnd"/>
      <w:r>
        <w:t xml:space="preserve">" auf, d.h. ich würde hier eher bei Compliance bleiben </w:t>
      </w:r>
    </w:p>
  </w:comment>
  <w:comment w:id="35" w:author="Jan Thielscher" w:date="2019-04-07T18:14:00Z" w:initials="JT">
    <w:p w:rsidR="00792B40" w:rsidRDefault="00792B40">
      <w:pPr>
        <w:pStyle w:val="Kommentartext"/>
      </w:pPr>
      <w:r>
        <w:rPr>
          <w:rStyle w:val="Kommentarzeichen"/>
        </w:rPr>
        <w:annotationRef/>
      </w:r>
      <w:r>
        <w:t>Ggf. Konformität? Ist ja eine Übersetzung... und soweit ich das sehe, kein feststehender Begriff</w:t>
      </w:r>
    </w:p>
  </w:comment>
  <w:comment w:id="37" w:author="Jan Thielscher" w:date="2019-04-07T18:14:00Z" w:initials="JT">
    <w:p w:rsidR="00792B40" w:rsidRDefault="00792B40">
      <w:pPr>
        <w:pStyle w:val="Kommentartext"/>
      </w:pPr>
      <w:r>
        <w:rPr>
          <w:rStyle w:val="Kommentarzeichen"/>
        </w:rPr>
        <w:annotationRef/>
      </w:r>
      <w:r>
        <w:t>Sollten wir hier den übersetzen, feststehenden Begriff „zugelieferte Software“ und dann „Verteilung“ oder „Auslieferung“ verwenden?</w:t>
      </w:r>
    </w:p>
  </w:comment>
  <w:comment w:id="38" w:author="Stefan Thanheiser" w:date="2019-04-07T18:14:00Z" w:initials="ST">
    <w:p w:rsidR="00792B40" w:rsidRDefault="00792B40">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w:rFonts w:ascii="Segoe UI Emoji" w:eastAsia="Segoe UI Emoji" w:hAnsi="Segoe UI Emoji" w:cs="Segoe UI Emoji"/>
        </w:rPr>
        <w:t>😊</w:t>
      </w:r>
    </w:p>
  </w:comment>
  <w:comment w:id="44" w:author="Anke Thanheiser" w:date="2019-04-07T18:14:00Z" w:initials="AT">
    <w:p w:rsidR="00792B40" w:rsidRDefault="00792B40">
      <w:pPr>
        <w:pStyle w:val="Kommentartext"/>
      </w:pPr>
      <w:r>
        <w:rPr>
          <w:rStyle w:val="Kommentarzeichen"/>
        </w:rPr>
        <w:annotationRef/>
      </w:r>
      <w:r>
        <w:t>Evtl. Bekanntmachung?</w:t>
      </w:r>
    </w:p>
  </w:comment>
  <w:comment w:id="56" w:author="Anke Thanheiser" w:date="2019-04-07T18:14:00Z" w:initials="AT">
    <w:p w:rsidR="00792B40" w:rsidRDefault="00792B40">
      <w:pPr>
        <w:pStyle w:val="Kommentartext"/>
      </w:pPr>
      <w:r>
        <w:rPr>
          <w:rStyle w:val="Kommentarzeichen"/>
        </w:rPr>
        <w:annotationRef/>
      </w:r>
      <w:r>
        <w:t>So aufgelöst ist es m.E. weniger missverständlich</w:t>
      </w:r>
    </w:p>
  </w:comment>
  <w:comment w:id="60" w:author="Jan Thielscher" w:date="2019-04-07T18:14:00Z" w:initials="JT">
    <w:p w:rsidR="00792B40" w:rsidRDefault="00792B40">
      <w:pPr>
        <w:pStyle w:val="Kommentartext"/>
      </w:pPr>
      <w:r>
        <w:rPr>
          <w:rStyle w:val="Kommentarzeichen"/>
        </w:rPr>
        <w:annotationRef/>
      </w:r>
      <w:r>
        <w:t>Hier finde ich Sensibilisierung nicht mehr so passend.</w:t>
      </w:r>
    </w:p>
  </w:comment>
  <w:comment w:id="76" w:author="Anke Thanheiser" w:date="2019-04-07T18:14:00Z" w:initials="AT">
    <w:p w:rsidR="00792B40" w:rsidRDefault="00792B40">
      <w:pPr>
        <w:pStyle w:val="Kommentartext"/>
      </w:pPr>
      <w:r>
        <w:rPr>
          <w:rStyle w:val="Kommentarzeichen"/>
        </w:rPr>
        <w:annotationRef/>
      </w:r>
      <w:r>
        <w:t>Weiter oben in 2.2. ist "</w:t>
      </w:r>
      <w:proofErr w:type="spellStart"/>
      <w:r>
        <w:t>program</w:t>
      </w:r>
      <w:proofErr w:type="spellEnd"/>
      <w:r>
        <w:t>" mit "Open-Source-Compliance-Aufgaben" übersetzt – evtl. nochmal prüfen</w:t>
      </w:r>
    </w:p>
  </w:comment>
  <w:comment w:id="83" w:author="Anke Thanheiser" w:date="2019-04-07T18:15:00Z" w:initials="AT">
    <w:p w:rsidR="00792B40" w:rsidRDefault="00792B40">
      <w:pPr>
        <w:pStyle w:val="Kommentartext"/>
      </w:pPr>
      <w:r>
        <w:rPr>
          <w:rStyle w:val="Kommentarzeichen"/>
        </w:rPr>
        <w:annotationRef/>
      </w:r>
      <w:r>
        <w:t>Evtl. Verfahren?</w:t>
      </w:r>
    </w:p>
  </w:comment>
  <w:comment w:id="86" w:author="Anke Thanheiser" w:date="2019-04-07T18:17:00Z" w:initials="AT">
    <w:p w:rsidR="00792B40" w:rsidRDefault="00792B40">
      <w:pPr>
        <w:pStyle w:val="Kommentartext"/>
      </w:pPr>
      <w:r>
        <w:rPr>
          <w:rStyle w:val="Kommentarzeichen"/>
        </w:rPr>
        <w:annotationRef/>
      </w:r>
      <w:r>
        <w:t xml:space="preserve">Evtl. Verteilung? </w:t>
      </w:r>
    </w:p>
  </w:comment>
  <w:comment w:id="87" w:author="Anke Thanheiser" w:date="2019-04-07T18:18:00Z" w:initials="AT">
    <w:p w:rsidR="00792B40" w:rsidRDefault="00792B40">
      <w:pPr>
        <w:pStyle w:val="Kommentartext"/>
      </w:pPr>
      <w:r>
        <w:rPr>
          <w:rStyle w:val="Kommentarzeichen"/>
        </w:rPr>
        <w:annotationRef/>
      </w:r>
      <w:r>
        <w:t>Modifizierte/ abgeänderte?</w:t>
      </w:r>
    </w:p>
  </w:comment>
  <w:comment w:id="91" w:author="Anke Thanheiser" w:date="2019-04-07T18:20:00Z" w:initials="AT">
    <w:p w:rsidR="00792B40" w:rsidRDefault="00792B40">
      <w:pPr>
        <w:pStyle w:val="Kommentartext"/>
      </w:pPr>
      <w:r>
        <w:rPr>
          <w:rStyle w:val="Kommentarzeichen"/>
        </w:rPr>
        <w:annotationRef/>
      </w:r>
      <w:r>
        <w:t>handhaben/ bewältigen?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3DCC1" w15:done="0"/>
  <w15:commentEx w15:paraId="613B39D3" w15:done="0"/>
  <w15:commentEx w15:paraId="71C3EC21" w15:paraIdParent="613B39D3" w15:done="0"/>
  <w15:commentEx w15:paraId="2FA672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3DCC1" w16cid:durableId="1FDF9BDF"/>
  <w16cid:commentId w16cid:paraId="613B39D3" w16cid:durableId="1FDF9C5B"/>
  <w16cid:commentId w16cid:paraId="71C3EC21" w16cid:durableId="201323BB"/>
  <w16cid:commentId w16cid:paraId="2FA67294" w16cid:durableId="1FDF9FD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5BD" w:rsidRDefault="001175BD">
      <w:pPr>
        <w:spacing w:line="240" w:lineRule="auto"/>
      </w:pPr>
      <w:r>
        <w:separator/>
      </w:r>
    </w:p>
  </w:endnote>
  <w:endnote w:type="continuationSeparator" w:id="0">
    <w:p w:rsidR="001175BD" w:rsidRDefault="001175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40" w:rsidRDefault="00792B40">
    <w:pPr>
      <w:jc w:val="right"/>
    </w:pPr>
    <w:fldSimple w:instr="PAGE">
      <w:r w:rsidR="00F518B4">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5BD" w:rsidRDefault="001175BD">
      <w:pPr>
        <w:spacing w:line="240" w:lineRule="auto"/>
      </w:pPr>
      <w:r>
        <w:separator/>
      </w:r>
    </w:p>
  </w:footnote>
  <w:footnote w:type="continuationSeparator" w:id="0">
    <w:p w:rsidR="001175BD" w:rsidRDefault="001175BD">
      <w:pPr>
        <w:spacing w:line="240" w:lineRule="auto"/>
      </w:pPr>
      <w:r>
        <w:continuationSeparator/>
      </w:r>
    </w:p>
  </w:footnote>
  <w:footnote w:id="1">
    <w:p w:rsidR="00792B40" w:rsidRPr="00C913B0" w:rsidRDefault="00792B40">
      <w:pPr>
        <w:pStyle w:val="Funotentext"/>
        <w:rPr>
          <w:lang w:val="en-GB"/>
        </w:rPr>
      </w:pPr>
      <w:r>
        <w:rPr>
          <w:rStyle w:val="Funotenzeichen"/>
        </w:rPr>
        <w:footnoteRef/>
      </w:r>
      <w:r w:rsidRPr="00C913B0">
        <w:rPr>
          <w:lang w:val="en-GB"/>
        </w:rPr>
        <w:t xml:space="preserve"> determined by domain, legal jurisdiction and/or customer contracts</w:t>
      </w:r>
    </w:p>
  </w:footnote>
  <w:footnote w:id="2">
    <w:p w:rsidR="00792B40" w:rsidRDefault="00792B40">
      <w:pPr>
        <w:pStyle w:val="Funotentext"/>
      </w:pPr>
      <w:r>
        <w:rPr>
          <w:rStyle w:val="Funotenzeichen"/>
        </w:rPr>
        <w:footnoteRef/>
      </w:r>
      <w:r>
        <w:t xml:space="preserve"> Abhängig von Domäne, Gerichtsstand und/oder Kundenverträgen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40" w:rsidRDefault="00792B40">
    <w:r>
      <w:rPr>
        <w:noProof/>
      </w:rPr>
      <w:drawing>
        <wp:anchor distT="114300" distB="114300" distL="114300" distR="114300" simplePos="0" relativeHeight="251658240" behindDoc="0" locked="0" layoutInCell="1" allowOverlap="1">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3">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4"/>
  </w:num>
  <w:num w:numId="5">
    <w:abstractNumId w:val="19"/>
  </w:num>
  <w:num w:numId="6">
    <w:abstractNumId w:val="15"/>
  </w:num>
  <w:num w:numId="7">
    <w:abstractNumId w:val="16"/>
  </w:num>
  <w:num w:numId="8">
    <w:abstractNumId w:val="12"/>
  </w:num>
  <w:num w:numId="9">
    <w:abstractNumId w:val="3"/>
  </w:num>
  <w:num w:numId="10">
    <w:abstractNumId w:val="5"/>
  </w:num>
  <w:num w:numId="11">
    <w:abstractNumId w:val="18"/>
  </w:num>
  <w:num w:numId="12">
    <w:abstractNumId w:val="8"/>
  </w:num>
  <w:num w:numId="13">
    <w:abstractNumId w:val="23"/>
  </w:num>
  <w:num w:numId="14">
    <w:abstractNumId w:val="4"/>
  </w:num>
  <w:num w:numId="15">
    <w:abstractNumId w:val="17"/>
  </w:num>
  <w:num w:numId="16">
    <w:abstractNumId w:val="22"/>
  </w:num>
  <w:num w:numId="17">
    <w:abstractNumId w:val="2"/>
  </w:num>
  <w:num w:numId="18">
    <w:abstractNumId w:val="7"/>
  </w:num>
  <w:num w:numId="19">
    <w:abstractNumId w:val="21"/>
  </w:num>
  <w:num w:numId="20">
    <w:abstractNumId w:val="0"/>
  </w:num>
  <w:num w:numId="21">
    <w:abstractNumId w:val="10"/>
  </w:num>
  <w:num w:numId="22">
    <w:abstractNumId w:val="11"/>
  </w:num>
  <w:num w:numId="23">
    <w:abstractNumId w:val="9"/>
  </w:num>
  <w:num w:numId="24">
    <w:abstractNumId w:val="20"/>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Jan Thielscher">
    <w15:presenceInfo w15:providerId="AD" w15:userId="S::jth@eacg.de::9eb84178-926b-43ac-8ed0-b0813ae730d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2"/>
  <w:proofState w:spelling="clean" w:grammar="clean"/>
  <w:trackRevisions/>
  <w:defaultTabStop w:val="720"/>
  <w:hyphenationZone w:val="425"/>
  <w:characterSpacingControl w:val="doNotCompress"/>
  <w:footnotePr>
    <w:footnote w:id="-1"/>
    <w:footnote w:id="0"/>
  </w:footnotePr>
  <w:endnotePr>
    <w:endnote w:id="-1"/>
    <w:endnote w:id="0"/>
  </w:endnotePr>
  <w:compat/>
  <w:rsids>
    <w:rsidRoot w:val="005B118C"/>
    <w:rsid w:val="00013849"/>
    <w:rsid w:val="000365C9"/>
    <w:rsid w:val="000516A6"/>
    <w:rsid w:val="000533A9"/>
    <w:rsid w:val="00054647"/>
    <w:rsid w:val="00057938"/>
    <w:rsid w:val="000843D2"/>
    <w:rsid w:val="000A07F3"/>
    <w:rsid w:val="000D3423"/>
    <w:rsid w:val="000E1FBE"/>
    <w:rsid w:val="000E3AD2"/>
    <w:rsid w:val="001032F9"/>
    <w:rsid w:val="00110640"/>
    <w:rsid w:val="001175BD"/>
    <w:rsid w:val="00121F9A"/>
    <w:rsid w:val="00133FDF"/>
    <w:rsid w:val="0014427B"/>
    <w:rsid w:val="0016385C"/>
    <w:rsid w:val="001A0E47"/>
    <w:rsid w:val="001B0B97"/>
    <w:rsid w:val="001B7232"/>
    <w:rsid w:val="001E0E47"/>
    <w:rsid w:val="001F3CEA"/>
    <w:rsid w:val="00205D6A"/>
    <w:rsid w:val="00206F85"/>
    <w:rsid w:val="00216254"/>
    <w:rsid w:val="002203D6"/>
    <w:rsid w:val="00225069"/>
    <w:rsid w:val="002439F4"/>
    <w:rsid w:val="002A6A4A"/>
    <w:rsid w:val="002C7FCC"/>
    <w:rsid w:val="00315864"/>
    <w:rsid w:val="00336040"/>
    <w:rsid w:val="00345846"/>
    <w:rsid w:val="00361FAA"/>
    <w:rsid w:val="00366066"/>
    <w:rsid w:val="003731A2"/>
    <w:rsid w:val="003755F4"/>
    <w:rsid w:val="0038492F"/>
    <w:rsid w:val="003A1190"/>
    <w:rsid w:val="003B16B9"/>
    <w:rsid w:val="003C53E3"/>
    <w:rsid w:val="003C62E1"/>
    <w:rsid w:val="003E1C02"/>
    <w:rsid w:val="003F6318"/>
    <w:rsid w:val="00404AC1"/>
    <w:rsid w:val="004678F1"/>
    <w:rsid w:val="004A21D7"/>
    <w:rsid w:val="004D2807"/>
    <w:rsid w:val="004F1507"/>
    <w:rsid w:val="004F25A7"/>
    <w:rsid w:val="004F2895"/>
    <w:rsid w:val="00510483"/>
    <w:rsid w:val="0051742E"/>
    <w:rsid w:val="0052147E"/>
    <w:rsid w:val="00522BB2"/>
    <w:rsid w:val="005257A2"/>
    <w:rsid w:val="005303A3"/>
    <w:rsid w:val="005430CD"/>
    <w:rsid w:val="0054331F"/>
    <w:rsid w:val="00563D2E"/>
    <w:rsid w:val="0059231E"/>
    <w:rsid w:val="005A3966"/>
    <w:rsid w:val="005B118C"/>
    <w:rsid w:val="005B19E4"/>
    <w:rsid w:val="005B4C37"/>
    <w:rsid w:val="005E480F"/>
    <w:rsid w:val="0062438D"/>
    <w:rsid w:val="0062455B"/>
    <w:rsid w:val="00631557"/>
    <w:rsid w:val="00631D92"/>
    <w:rsid w:val="0063515B"/>
    <w:rsid w:val="00646AB5"/>
    <w:rsid w:val="00673BFA"/>
    <w:rsid w:val="0069548A"/>
    <w:rsid w:val="006C29EE"/>
    <w:rsid w:val="006D00A3"/>
    <w:rsid w:val="007205AC"/>
    <w:rsid w:val="007239AF"/>
    <w:rsid w:val="00725D67"/>
    <w:rsid w:val="00732BE3"/>
    <w:rsid w:val="00762310"/>
    <w:rsid w:val="00766731"/>
    <w:rsid w:val="00792B40"/>
    <w:rsid w:val="007A4A9B"/>
    <w:rsid w:val="007C52BE"/>
    <w:rsid w:val="007C5306"/>
    <w:rsid w:val="007D0C5B"/>
    <w:rsid w:val="007E07BB"/>
    <w:rsid w:val="007F109A"/>
    <w:rsid w:val="00802808"/>
    <w:rsid w:val="008123CC"/>
    <w:rsid w:val="0081370B"/>
    <w:rsid w:val="0082078A"/>
    <w:rsid w:val="00821E12"/>
    <w:rsid w:val="0082228E"/>
    <w:rsid w:val="00851B87"/>
    <w:rsid w:val="0085563E"/>
    <w:rsid w:val="008568B3"/>
    <w:rsid w:val="0088273D"/>
    <w:rsid w:val="008D2A30"/>
    <w:rsid w:val="008E327E"/>
    <w:rsid w:val="009126FD"/>
    <w:rsid w:val="0092285F"/>
    <w:rsid w:val="00925C62"/>
    <w:rsid w:val="0092615C"/>
    <w:rsid w:val="00930B76"/>
    <w:rsid w:val="00945063"/>
    <w:rsid w:val="00950490"/>
    <w:rsid w:val="0095142E"/>
    <w:rsid w:val="0095393E"/>
    <w:rsid w:val="009610D4"/>
    <w:rsid w:val="00980E96"/>
    <w:rsid w:val="00A22844"/>
    <w:rsid w:val="00A26C9E"/>
    <w:rsid w:val="00A3094E"/>
    <w:rsid w:val="00A51779"/>
    <w:rsid w:val="00A55E86"/>
    <w:rsid w:val="00A648EB"/>
    <w:rsid w:val="00AA07BE"/>
    <w:rsid w:val="00AA3CD1"/>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10124"/>
    <w:rsid w:val="00C16FDA"/>
    <w:rsid w:val="00C31542"/>
    <w:rsid w:val="00C3550F"/>
    <w:rsid w:val="00C74E10"/>
    <w:rsid w:val="00C84B70"/>
    <w:rsid w:val="00C863E5"/>
    <w:rsid w:val="00C86E89"/>
    <w:rsid w:val="00C913B0"/>
    <w:rsid w:val="00CA74DE"/>
    <w:rsid w:val="00CC65AD"/>
    <w:rsid w:val="00CD55CA"/>
    <w:rsid w:val="00CF6557"/>
    <w:rsid w:val="00CF7BD5"/>
    <w:rsid w:val="00D058F1"/>
    <w:rsid w:val="00D235D2"/>
    <w:rsid w:val="00D2493E"/>
    <w:rsid w:val="00D40AE5"/>
    <w:rsid w:val="00D40CA1"/>
    <w:rsid w:val="00D56F91"/>
    <w:rsid w:val="00D613EA"/>
    <w:rsid w:val="00D722D5"/>
    <w:rsid w:val="00D759C6"/>
    <w:rsid w:val="00D82D69"/>
    <w:rsid w:val="00DA2EA9"/>
    <w:rsid w:val="00DA5676"/>
    <w:rsid w:val="00DA6160"/>
    <w:rsid w:val="00E03FE2"/>
    <w:rsid w:val="00E16703"/>
    <w:rsid w:val="00E20B38"/>
    <w:rsid w:val="00E2156B"/>
    <w:rsid w:val="00E615A2"/>
    <w:rsid w:val="00EB5447"/>
    <w:rsid w:val="00EC20EA"/>
    <w:rsid w:val="00EE5A28"/>
    <w:rsid w:val="00F062CB"/>
    <w:rsid w:val="00F1527A"/>
    <w:rsid w:val="00F16C65"/>
    <w:rsid w:val="00F376F2"/>
    <w:rsid w:val="00F518B4"/>
    <w:rsid w:val="00F628EC"/>
    <w:rsid w:val="00FA7690"/>
    <w:rsid w:val="00FC253B"/>
    <w:rsid w:val="00FC6D8E"/>
    <w:rsid w:val="00FD6104"/>
    <w:rsid w:val="00FF43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C5306"/>
  </w:style>
  <w:style w:type="paragraph" w:styleId="berschrift1">
    <w:name w:val="heading 1"/>
    <w:basedOn w:val="Standard"/>
    <w:next w:val="Standard"/>
    <w:rsid w:val="007C5306"/>
    <w:pPr>
      <w:keepNext/>
      <w:keepLines/>
      <w:spacing w:before="400" w:after="120"/>
      <w:outlineLvl w:val="0"/>
    </w:pPr>
    <w:rPr>
      <w:sz w:val="40"/>
      <w:szCs w:val="40"/>
    </w:rPr>
  </w:style>
  <w:style w:type="paragraph" w:styleId="berschrift2">
    <w:name w:val="heading 2"/>
    <w:basedOn w:val="Standard"/>
    <w:next w:val="Standard"/>
    <w:rsid w:val="007C5306"/>
    <w:pPr>
      <w:keepNext/>
      <w:keepLines/>
      <w:spacing w:before="360" w:after="120"/>
      <w:outlineLvl w:val="1"/>
    </w:pPr>
    <w:rPr>
      <w:sz w:val="32"/>
      <w:szCs w:val="32"/>
    </w:rPr>
  </w:style>
  <w:style w:type="paragraph" w:styleId="berschrift3">
    <w:name w:val="heading 3"/>
    <w:basedOn w:val="Standard"/>
    <w:next w:val="Standard"/>
    <w:rsid w:val="007C5306"/>
    <w:pPr>
      <w:keepNext/>
      <w:keepLines/>
      <w:spacing w:before="320" w:after="80"/>
      <w:outlineLvl w:val="2"/>
    </w:pPr>
    <w:rPr>
      <w:color w:val="434343"/>
      <w:sz w:val="28"/>
      <w:szCs w:val="28"/>
    </w:rPr>
  </w:style>
  <w:style w:type="paragraph" w:styleId="berschrift4">
    <w:name w:val="heading 4"/>
    <w:basedOn w:val="Standard"/>
    <w:next w:val="Standard"/>
    <w:rsid w:val="007C5306"/>
    <w:pPr>
      <w:keepNext/>
      <w:keepLines/>
      <w:spacing w:before="280" w:after="80"/>
      <w:outlineLvl w:val="3"/>
    </w:pPr>
    <w:rPr>
      <w:color w:val="666666"/>
      <w:sz w:val="24"/>
      <w:szCs w:val="24"/>
    </w:rPr>
  </w:style>
  <w:style w:type="paragraph" w:styleId="berschrift5">
    <w:name w:val="heading 5"/>
    <w:basedOn w:val="Standard"/>
    <w:next w:val="Standard"/>
    <w:rsid w:val="007C5306"/>
    <w:pPr>
      <w:keepNext/>
      <w:keepLines/>
      <w:spacing w:before="240" w:after="80"/>
      <w:outlineLvl w:val="4"/>
    </w:pPr>
    <w:rPr>
      <w:color w:val="666666"/>
    </w:rPr>
  </w:style>
  <w:style w:type="paragraph" w:styleId="berschrift6">
    <w:name w:val="heading 6"/>
    <w:basedOn w:val="Standard"/>
    <w:next w:val="Standard"/>
    <w:rsid w:val="007C5306"/>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7C5306"/>
    <w:tblPr>
      <w:tblCellMar>
        <w:top w:w="0" w:type="dxa"/>
        <w:left w:w="0" w:type="dxa"/>
        <w:bottom w:w="0" w:type="dxa"/>
        <w:right w:w="0" w:type="dxa"/>
      </w:tblCellMar>
    </w:tblPr>
  </w:style>
  <w:style w:type="paragraph" w:styleId="Titel">
    <w:name w:val="Title"/>
    <w:basedOn w:val="Standard"/>
    <w:next w:val="Standard"/>
    <w:rsid w:val="007C5306"/>
    <w:pPr>
      <w:keepNext/>
      <w:keepLines/>
      <w:spacing w:after="60"/>
    </w:pPr>
    <w:rPr>
      <w:sz w:val="52"/>
      <w:szCs w:val="52"/>
    </w:rPr>
  </w:style>
  <w:style w:type="paragraph" w:styleId="Untertitel">
    <w:name w:val="Subtitle"/>
    <w:basedOn w:val="Standard"/>
    <w:next w:val="Standard"/>
    <w:rsid w:val="007C5306"/>
    <w:pPr>
      <w:keepNext/>
      <w:keepLines/>
      <w:spacing w:after="320"/>
    </w:pPr>
    <w:rPr>
      <w:color w:val="666666"/>
      <w:sz w:val="30"/>
      <w:szCs w:val="30"/>
    </w:rPr>
  </w:style>
  <w:style w:type="table" w:customStyle="1" w:styleId="9">
    <w:name w:val="9"/>
    <w:basedOn w:val="TableNormal1"/>
    <w:rsid w:val="007C5306"/>
    <w:tblPr>
      <w:tblStyleRowBandSize w:val="1"/>
      <w:tblStyleColBandSize w:val="1"/>
      <w:tblCellMar>
        <w:top w:w="100" w:type="dxa"/>
        <w:left w:w="100" w:type="dxa"/>
        <w:bottom w:w="100" w:type="dxa"/>
        <w:right w:w="100" w:type="dxa"/>
      </w:tblCellMar>
    </w:tblPr>
  </w:style>
  <w:style w:type="table" w:customStyle="1" w:styleId="8">
    <w:name w:val="8"/>
    <w:basedOn w:val="TableNormal1"/>
    <w:rsid w:val="007C5306"/>
    <w:tblPr>
      <w:tblStyleRowBandSize w:val="1"/>
      <w:tblStyleColBandSize w:val="1"/>
      <w:tblCellMar>
        <w:top w:w="100" w:type="dxa"/>
        <w:left w:w="100" w:type="dxa"/>
        <w:bottom w:w="100" w:type="dxa"/>
        <w:right w:w="100" w:type="dxa"/>
      </w:tblCellMar>
    </w:tblPr>
  </w:style>
  <w:style w:type="table" w:customStyle="1" w:styleId="7">
    <w:name w:val="7"/>
    <w:basedOn w:val="TableNormal1"/>
    <w:rsid w:val="007C5306"/>
    <w:tblPr>
      <w:tblStyleRowBandSize w:val="1"/>
      <w:tblStyleColBandSize w:val="1"/>
      <w:tblCellMar>
        <w:top w:w="100" w:type="dxa"/>
        <w:left w:w="100" w:type="dxa"/>
        <w:bottom w:w="100" w:type="dxa"/>
        <w:right w:w="100" w:type="dxa"/>
      </w:tblCellMar>
    </w:tblPr>
  </w:style>
  <w:style w:type="table" w:customStyle="1" w:styleId="6">
    <w:name w:val="6"/>
    <w:basedOn w:val="TableNormal1"/>
    <w:rsid w:val="007C5306"/>
    <w:tblPr>
      <w:tblStyleRowBandSize w:val="1"/>
      <w:tblStyleColBandSize w:val="1"/>
      <w:tblCellMar>
        <w:top w:w="100" w:type="dxa"/>
        <w:left w:w="100" w:type="dxa"/>
        <w:bottom w:w="100" w:type="dxa"/>
        <w:right w:w="100" w:type="dxa"/>
      </w:tblCellMar>
    </w:tblPr>
  </w:style>
  <w:style w:type="table" w:customStyle="1" w:styleId="5">
    <w:name w:val="5"/>
    <w:basedOn w:val="TableNormal1"/>
    <w:rsid w:val="007C5306"/>
    <w:tblPr>
      <w:tblStyleRowBandSize w:val="1"/>
      <w:tblStyleColBandSize w:val="1"/>
      <w:tblCellMar>
        <w:top w:w="100" w:type="dxa"/>
        <w:left w:w="100" w:type="dxa"/>
        <w:bottom w:w="100" w:type="dxa"/>
        <w:right w:w="100" w:type="dxa"/>
      </w:tblCellMar>
    </w:tblPr>
  </w:style>
  <w:style w:type="table" w:customStyle="1" w:styleId="4">
    <w:name w:val="4"/>
    <w:basedOn w:val="TableNormal1"/>
    <w:rsid w:val="007C5306"/>
    <w:tblPr>
      <w:tblStyleRowBandSize w:val="1"/>
      <w:tblStyleColBandSize w:val="1"/>
      <w:tblCellMar>
        <w:top w:w="100" w:type="dxa"/>
        <w:left w:w="100" w:type="dxa"/>
        <w:bottom w:w="100" w:type="dxa"/>
        <w:right w:w="100" w:type="dxa"/>
      </w:tblCellMar>
    </w:tblPr>
  </w:style>
  <w:style w:type="table" w:customStyle="1" w:styleId="3">
    <w:name w:val="3"/>
    <w:basedOn w:val="TableNormal1"/>
    <w:rsid w:val="007C5306"/>
    <w:tblPr>
      <w:tblStyleRowBandSize w:val="1"/>
      <w:tblStyleColBandSize w:val="1"/>
      <w:tblCellMar>
        <w:top w:w="100" w:type="dxa"/>
        <w:left w:w="100" w:type="dxa"/>
        <w:bottom w:w="100" w:type="dxa"/>
        <w:right w:w="100" w:type="dxa"/>
      </w:tblCellMar>
    </w:tblPr>
  </w:style>
  <w:style w:type="table" w:customStyle="1" w:styleId="2">
    <w:name w:val="2"/>
    <w:basedOn w:val="TableNormal1"/>
    <w:rsid w:val="007C5306"/>
    <w:tblPr>
      <w:tblStyleRowBandSize w:val="1"/>
      <w:tblStyleColBandSize w:val="1"/>
      <w:tblCellMar>
        <w:top w:w="100" w:type="dxa"/>
        <w:left w:w="100" w:type="dxa"/>
        <w:bottom w:w="100" w:type="dxa"/>
        <w:right w:w="100" w:type="dxa"/>
      </w:tblCellMar>
    </w:tblPr>
  </w:style>
  <w:style w:type="table" w:customStyle="1" w:styleId="1">
    <w:name w:val="1"/>
    <w:basedOn w:val="TableNormal1"/>
    <w:rsid w:val="007C5306"/>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rsid w:val="007C53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5306"/>
    <w:rPr>
      <w:sz w:val="20"/>
      <w:szCs w:val="20"/>
    </w:rPr>
  </w:style>
  <w:style w:type="character" w:styleId="Kommentarzeichen">
    <w:name w:val="annotation reference"/>
    <w:basedOn w:val="Absatz-Standardschriftart"/>
    <w:uiPriority w:val="99"/>
    <w:semiHidden/>
    <w:unhideWhenUsed/>
    <w:rsid w:val="007C5306"/>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customStyle="1" w:styleId="UnresolvedMention">
    <w:name w:val="Unresolved Mention"/>
    <w:basedOn w:val="Absatz-Standardschriftart"/>
    <w:uiPriority w:val="99"/>
    <w:semiHidden/>
    <w:unhideWhenUsed/>
    <w:rsid w:val="00216254"/>
    <w:rPr>
      <w:color w:val="605E5C"/>
      <w:shd w:val="clear" w:color="auto" w:fill="E1DFDD"/>
    </w:rPr>
  </w:style>
  <w:style w:type="paragraph" w:styleId="Funotentext">
    <w:name w:val="footnote text"/>
    <w:basedOn w:val="Standard"/>
    <w:link w:val="FunotentextZchn"/>
    <w:uiPriority w:val="99"/>
    <w:semiHidden/>
    <w:unhideWhenUsed/>
    <w:rsid w:val="00C913B0"/>
    <w:pPr>
      <w:spacing w:line="240" w:lineRule="auto"/>
    </w:pPr>
    <w:rPr>
      <w:sz w:val="20"/>
      <w:szCs w:val="20"/>
    </w:rPr>
  </w:style>
  <w:style w:type="character" w:customStyle="1" w:styleId="FunotentextZchn">
    <w:name w:val="Fußnotentext Zchn"/>
    <w:basedOn w:val="Absatz-Standardschriftart"/>
    <w:link w:val="Funotentext"/>
    <w:uiPriority w:val="99"/>
    <w:semiHidden/>
    <w:rsid w:val="00C913B0"/>
    <w:rPr>
      <w:sz w:val="20"/>
      <w:szCs w:val="20"/>
    </w:rPr>
  </w:style>
  <w:style w:type="character" w:styleId="Funotenzeichen">
    <w:name w:val="footnote reference"/>
    <w:basedOn w:val="Absatz-Standardschriftart"/>
    <w:uiPriority w:val="99"/>
    <w:semiHidden/>
    <w:unhideWhenUsed/>
    <w:rsid w:val="00C913B0"/>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lists.linuxfoundation.org/mailman/listinfo/openchain-spec" TargetMode="External"/><Relationship Id="rId13" Type="http://schemas.openxmlformats.org/officeDocument/2006/relationships/footer" Target="footer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dx.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iki.linuxfoundation.org/openchain/specification-questions-and-answer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31169-C4EF-4B9B-AD88-3D19D0DB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4796</Words>
  <Characters>30222</Characters>
  <Application>Microsoft Office Word</Application>
  <DocSecurity>0</DocSecurity>
  <Lines>251</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Anke Thanheiser</cp:lastModifiedBy>
  <cp:revision>8</cp:revision>
  <dcterms:created xsi:type="dcterms:W3CDTF">2019-04-06T11:56:00Z</dcterms:created>
  <dcterms:modified xsi:type="dcterms:W3CDTF">2019-04-07T16:29:00Z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