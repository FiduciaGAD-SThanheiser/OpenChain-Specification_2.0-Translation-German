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EDE4" w14:textId="77777777" w:rsidR="005B118C" w:rsidRPr="003731A2" w:rsidRDefault="00CD55CA" w:rsidP="003731A2">
      <w:pPr>
        <w:jc w:val="right"/>
        <w:rPr>
          <w:rFonts w:asciiTheme="minorHAnsi" w:eastAsia="Calibri" w:hAnsiTheme="minorHAnsi" w:cs="Calibri"/>
          <w:b/>
          <w:color w:val="073763"/>
          <w:sz w:val="24"/>
          <w:szCs w:val="24"/>
        </w:rPr>
      </w:pPr>
      <w:proofErr w:type="spellStart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>OpenChain</w:t>
      </w:r>
      <w:proofErr w:type="spellEnd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 xml:space="preserve"> </w:t>
      </w:r>
      <w:proofErr w:type="spellStart"/>
      <w:r w:rsidRPr="003731A2">
        <w:rPr>
          <w:rFonts w:asciiTheme="minorHAnsi" w:eastAsia="Calibri" w:hAnsiTheme="minorHAnsi" w:cs="Calibri"/>
          <w:b/>
          <w:color w:val="073763"/>
          <w:sz w:val="24"/>
          <w:szCs w:val="24"/>
        </w:rPr>
        <w:t>Specification</w:t>
      </w:r>
      <w:proofErr w:type="spellEnd"/>
    </w:p>
    <w:p w14:paraId="3B1415E0" w14:textId="77777777" w:rsidR="005B118C" w:rsidRPr="003731A2" w:rsidRDefault="00CD55CA" w:rsidP="003731A2">
      <w:pPr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Version </w:t>
      </w:r>
      <w:r w:rsidR="003755F4" w:rsidRPr="003731A2">
        <w:rPr>
          <w:rFonts w:asciiTheme="minorHAnsi" w:eastAsia="Calibri" w:hAnsiTheme="minorHAnsi" w:cs="Calibri"/>
          <w:color w:val="073763"/>
          <w:sz w:val="24"/>
          <w:szCs w:val="24"/>
        </w:rPr>
        <w:t>2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>.</w:t>
      </w:r>
      <w:r w:rsidR="003755F4" w:rsidRPr="003731A2">
        <w:rPr>
          <w:rFonts w:asciiTheme="minorHAnsi" w:eastAsia="Calibri" w:hAnsiTheme="minorHAnsi" w:cs="Calibri"/>
          <w:color w:val="073763"/>
          <w:sz w:val="24"/>
          <w:szCs w:val="24"/>
        </w:rPr>
        <w:t>0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</w:t>
      </w:r>
    </w:p>
    <w:p w14:paraId="0C98083F" w14:textId="77777777" w:rsidR="005B118C" w:rsidRPr="003731A2" w:rsidRDefault="00CD55CA" w:rsidP="003731A2">
      <w:pPr>
        <w:numPr>
          <w:ilvl w:val="0"/>
          <w:numId w:val="3"/>
        </w:numPr>
        <w:contextualSpacing/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Translation </w:t>
      </w:r>
      <w:proofErr w:type="spellStart"/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>Draft</w:t>
      </w:r>
      <w:proofErr w:type="spellEnd"/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Englisch / Deutsch </w:t>
      </w:r>
      <w:r w:rsidR="00C863E5" w:rsidRPr="003731A2">
        <w:rPr>
          <w:rFonts w:asciiTheme="minorHAnsi" w:eastAsia="Calibri" w:hAnsiTheme="minorHAnsi" w:cs="Calibri"/>
          <w:color w:val="073763"/>
          <w:sz w:val="24"/>
          <w:szCs w:val="24"/>
        </w:rPr>
        <w:t>–</w:t>
      </w: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t xml:space="preserve"> </w:t>
      </w:r>
    </w:p>
    <w:p w14:paraId="3F811282" w14:textId="77777777" w:rsidR="00C863E5" w:rsidRPr="003731A2" w:rsidRDefault="00C863E5" w:rsidP="003731A2">
      <w:pPr>
        <w:contextualSpacing/>
        <w:jc w:val="right"/>
        <w:rPr>
          <w:rFonts w:asciiTheme="minorHAnsi" w:eastAsia="Calibri" w:hAnsiTheme="minorHAnsi" w:cs="Calibri"/>
          <w:color w:val="073763"/>
          <w:sz w:val="24"/>
          <w:szCs w:val="24"/>
        </w:rPr>
      </w:pPr>
    </w:p>
    <w:p w14:paraId="55AFD2DA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538D5ED" w14:textId="77777777" w:rsidR="00851B87" w:rsidRPr="00851B87" w:rsidRDefault="00851B87" w:rsidP="00A26C9E">
      <w:pPr>
        <w:jc w:val="right"/>
        <w:rPr>
          <w:sz w:val="27"/>
          <w:szCs w:val="27"/>
          <w:lang w:val="en-GB"/>
        </w:rPr>
      </w:pPr>
      <w:r w:rsidRPr="00851B87">
        <w:rPr>
          <w:sz w:val="27"/>
          <w:szCs w:val="27"/>
          <w:lang w:val="en-GB"/>
        </w:rPr>
        <w:t>Establishing</w:t>
      </w:r>
      <w:r>
        <w:rPr>
          <w:sz w:val="27"/>
          <w:szCs w:val="27"/>
          <w:lang w:val="en-GB"/>
        </w:rPr>
        <w:t xml:space="preserve"> </w:t>
      </w:r>
      <w:r w:rsidRPr="00851B87">
        <w:rPr>
          <w:sz w:val="27"/>
          <w:szCs w:val="27"/>
          <w:lang w:val="en-GB"/>
        </w:rPr>
        <w:t>trust in the Open Source from which Software Solutions are built</w:t>
      </w:r>
    </w:p>
    <w:p w14:paraId="0073D20C" w14:textId="31918653" w:rsidR="005B118C" w:rsidRPr="003731A2" w:rsidRDefault="00A26C9E" w:rsidP="00A26C9E">
      <w:pPr>
        <w:jc w:val="right"/>
        <w:rPr>
          <w:rFonts w:asciiTheme="minorHAnsi" w:eastAsia="Calibri" w:hAnsiTheme="minorHAnsi" w:cs="Calibri"/>
          <w:sz w:val="24"/>
          <w:szCs w:val="24"/>
        </w:rPr>
      </w:pPr>
      <w:ins w:id="0" w:author="Stefan Thanheiser" w:date="2019-04-01T22:49:00Z">
        <w:r>
          <w:rPr>
            <w:sz w:val="27"/>
            <w:szCs w:val="27"/>
          </w:rPr>
          <w:t xml:space="preserve">Vertrauen in Open Source </w:t>
        </w:r>
      </w:ins>
      <w:ins w:id="1" w:author="Stefan Thanheiser" w:date="2019-04-26T10:33:00Z">
        <w:r w:rsidR="00945544">
          <w:rPr>
            <w:sz w:val="27"/>
            <w:szCs w:val="27"/>
          </w:rPr>
          <w:t xml:space="preserve">als Quelle für </w:t>
        </w:r>
      </w:ins>
      <w:ins w:id="2" w:author="Stefan Thanheiser" w:date="2019-04-01T22:49:00Z">
        <w:r>
          <w:rPr>
            <w:sz w:val="27"/>
            <w:szCs w:val="27"/>
          </w:rPr>
          <w:t xml:space="preserve">Softwarelösungen </w:t>
        </w:r>
      </w:ins>
      <w:ins w:id="3" w:author="Stefan Thanheiser" w:date="2019-04-26T10:33:00Z">
        <w:r w:rsidR="00945544">
          <w:rPr>
            <w:sz w:val="27"/>
            <w:szCs w:val="27"/>
          </w:rPr>
          <w:t>schaffen</w:t>
        </w:r>
      </w:ins>
    </w:p>
    <w:p w14:paraId="764DCDE1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21E0216F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Inhaltsverzeichnis</w:t>
      </w:r>
    </w:p>
    <w:p w14:paraId="2E6F658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296F3D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414517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A87544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4B9CC6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6E2D792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774BB3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43E987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06B5675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0E0A8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5B8F30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350279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50C843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C39AF3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C048EE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65EB025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3C6B0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879B4C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01A719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183B7FE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5366FE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46FC89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F6EEA0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D15BA1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5917F4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9CD1FC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D493D0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DB8368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F1096DB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1A784A25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13C12737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40A1E2D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334A334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565C94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CE8466C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35E26099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48A08C5F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5235FA98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BDB6A2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B83C783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7989BDBC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eastAsia="Calibri" w:hAnsiTheme="minorHAnsi" w:cs="Calibri"/>
          <w:sz w:val="24"/>
          <w:szCs w:val="24"/>
        </w:rPr>
        <w:t>Copyright © 2016-201</w:t>
      </w:r>
      <w:r w:rsidR="006D00A3" w:rsidRPr="003731A2">
        <w:rPr>
          <w:rFonts w:asciiTheme="minorHAnsi" w:eastAsia="Calibri" w:hAnsiTheme="minorHAnsi" w:cs="Calibri"/>
          <w:sz w:val="24"/>
          <w:szCs w:val="24"/>
        </w:rPr>
        <w:t>9</w:t>
      </w:r>
      <w:r w:rsidRPr="003731A2">
        <w:rPr>
          <w:rFonts w:asciiTheme="minorHAnsi" w:eastAsia="Calibri" w:hAnsiTheme="minorHAnsi" w:cs="Calibri"/>
          <w:sz w:val="24"/>
          <w:szCs w:val="24"/>
        </w:rPr>
        <w:t xml:space="preserve"> Linux </w:t>
      </w:r>
      <w:proofErr w:type="spellStart"/>
      <w:r w:rsidRPr="003731A2">
        <w:rPr>
          <w:rFonts w:asciiTheme="minorHAnsi" w:eastAsia="Calibri" w:hAnsiTheme="minorHAnsi" w:cs="Calibri"/>
          <w:sz w:val="24"/>
          <w:szCs w:val="24"/>
        </w:rPr>
        <w:t>Foundation</w:t>
      </w:r>
      <w:proofErr w:type="spellEnd"/>
      <w:r w:rsidRPr="003731A2">
        <w:rPr>
          <w:rFonts w:asciiTheme="minorHAnsi" w:eastAsia="Calibri" w:hAnsiTheme="minorHAnsi" w:cs="Calibri"/>
          <w:sz w:val="24"/>
          <w:szCs w:val="24"/>
        </w:rPr>
        <w:t>. Dieses Dokument ist unter der Creative Commons Attribution 4.0 International (CC-BY 4.0) Lizenz lizenziert. Eine Kopie des Lizenztexts finden Sie unter https://creativecommons.org/licenses/by/4.0/.</w:t>
      </w:r>
    </w:p>
    <w:p w14:paraId="3440CAA3" w14:textId="77777777" w:rsidR="005B118C" w:rsidRPr="003731A2" w:rsidRDefault="00CD55CA" w:rsidP="003731A2">
      <w:pPr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34AA9413" w14:textId="77777777" w:rsidR="005B118C" w:rsidRPr="00265A46" w:rsidRDefault="00CD55CA" w:rsidP="00265A46">
      <w:pPr>
        <w:pStyle w:val="Listenabsatz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73763"/>
          <w:sz w:val="24"/>
          <w:szCs w:val="24"/>
        </w:rPr>
      </w:pPr>
      <w:r w:rsidRPr="00265A46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Einleitung</w:t>
      </w:r>
    </w:p>
    <w:tbl>
      <w:tblPr>
        <w:tblStyle w:val="9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028165D0" w14:textId="77777777" w:rsidTr="00013849">
        <w:tc>
          <w:tcPr>
            <w:tcW w:w="4650" w:type="dxa"/>
          </w:tcPr>
          <w:p w14:paraId="0EFF73F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DRAFT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OCSpec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2.0 </w:t>
            </w:r>
            <w:del w:id="4" w:author="Stefan Thanheiser" w:date="2019-04-09T23:17:00Z"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02/2019</w:delText>
              </w:r>
            </w:del>
            <w:ins w:id="5" w:author="Stefan Thanheiser" w:date="2019-04-09T23:17:00Z">
              <w:r w:rsidR="00265A46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final </w:t>
              </w:r>
              <w:proofErr w:type="spellStart"/>
              <w:r w:rsidR="00265A46">
                <w:rPr>
                  <w:rFonts w:asciiTheme="minorHAnsi" w:eastAsia="Calibri" w:hAnsiTheme="minorHAnsi" w:cs="Calibri"/>
                  <w:sz w:val="24"/>
                  <w:szCs w:val="24"/>
                </w:rPr>
                <w:t>Draft</w:t>
              </w:r>
            </w:ins>
            <w:proofErr w:type="spellEnd"/>
          </w:p>
          <w:p w14:paraId="7910CD7A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del w:id="6" w:author="Stefan Thanheiser" w:date="2019-04-09T23:17:00Z"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RC</w:delText>
              </w:r>
              <w:r w:rsidR="00851B87"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4</w:delText>
              </w:r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Theme="minorHAnsi" w:eastAsia="Calibri" w:hAnsiTheme="minorHAnsi" w:cs="Calibri"/>
                <w:sz w:val="24"/>
                <w:szCs w:val="24"/>
              </w:rPr>
              <w:t>0</w:t>
            </w:r>
            <w:del w:id="7" w:author="Stefan Thanheiser" w:date="2019-04-09T23:17:00Z">
              <w:r w:rsidR="00851B87"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5</w:delText>
              </w:r>
            </w:del>
            <w:ins w:id="8" w:author="Stefan Thanheiser" w:date="2019-04-09T23:17:00Z">
              <w:r w:rsidR="00265A46">
                <w:rPr>
                  <w:rFonts w:asciiTheme="minorHAnsi" w:eastAsia="Calibri" w:hAnsiTheme="minorHAnsi" w:cs="Calibri"/>
                  <w:sz w:val="24"/>
                  <w:szCs w:val="24"/>
                </w:rPr>
                <w:t>9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>.04.2019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C01A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Draft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deutsche Übersetzung</w:t>
            </w:r>
          </w:p>
        </w:tc>
      </w:tr>
      <w:tr w:rsidR="00013849" w:rsidRPr="003731A2" w14:paraId="108669BC" w14:textId="77777777" w:rsidTr="00013849">
        <w:tc>
          <w:tcPr>
            <w:tcW w:w="4650" w:type="dxa"/>
          </w:tcPr>
          <w:p w14:paraId="392B912A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key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quality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license 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program.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benchmark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builds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between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exchanging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solutions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comprised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assurance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designed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produce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(i.e.,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code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so forth) for each 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solution. The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Specification focuses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“what” and “why” aspects of a Program rather than the “how” and “when”. This ensures flexibility for different organizations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sizes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markets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choose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fits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their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size,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goals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scope.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instance,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Conformant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address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single product line or the entire organization.</w:t>
            </w:r>
          </w:p>
          <w:p w14:paraId="576CBF5E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1F65218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1B80722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F687D5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C5D71C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FDA3A32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1F74EBB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794291C" w14:textId="77777777" w:rsidR="00D722D5" w:rsidRDefault="00D722D5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" w:author="Anke Thanheiser" w:date="2019-04-06T13:58:00Z"/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9F9F475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introduction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context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potential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users.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key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terms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used throughout the Specification. Section 3 defines the requirements that a Program must satisfy to achieve conformance. A requirement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consists of 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 more Verification Materials (i.e., records)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 produced to satisfy the requirement. Verification Materials are not required to be made public, though 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choose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others,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potentially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under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Non-Disclosure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Agreement (NDA). </w:t>
            </w:r>
          </w:p>
          <w:p w14:paraId="35240BD0" w14:textId="77777777" w:rsidR="00013849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2E60633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D88B1FD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20FA1F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C284E7B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15788A5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621F21E" w14:textId="77777777" w:rsidR="00851B87" w:rsidRDefault="00851B87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522A02" w14:textId="77777777" w:rsidR="00013849" w:rsidRPr="00D613EA" w:rsidRDefault="00013849" w:rsidP="00EC2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" w:author="Stefan Thanheiser" w:date="2019-04-01T22:51:00Z"/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Specification is developed as an open initiative with feedback received from over 150 contributors. Insight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historical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development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the Specification </w:t>
            </w:r>
            <w:r w:rsidR="00FC4B03">
              <w:fldChar w:fldCharType="begin"/>
            </w:r>
            <w:r w:rsidR="00FC4B03" w:rsidRPr="004340A9">
              <w:rPr>
                <w:lang w:val="en-US"/>
                <w:rPrChange w:id="11" w:author="Anke Thanheiser" w:date="2019-04-25T20:36:00Z">
                  <w:rPr/>
                </w:rPrChange>
              </w:rPr>
              <w:instrText>HYPERLINK "https://lists.linuxfoundation.org/mailman/listinfo/openchain-spec"</w:instrText>
            </w:r>
            <w:r w:rsidR="00FC4B03">
              <w:fldChar w:fldCharType="separate"/>
            </w:r>
            <w:r w:rsidRPr="0016385C">
              <w:rPr>
                <w:rStyle w:val="Hyperlink"/>
                <w:rFonts w:asciiTheme="minorHAnsi" w:eastAsia="Calibri" w:hAnsiTheme="minorHAnsi" w:cs="Calibri"/>
                <w:sz w:val="24"/>
                <w:szCs w:val="24"/>
                <w:lang w:val="en-GB"/>
              </w:rPr>
              <w:t>mailing list</w:t>
            </w:r>
            <w:r w:rsidR="00FC4B03">
              <w:fldChar w:fldCharType="end"/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and </w:t>
            </w:r>
            <w:r w:rsidR="00FC4B03">
              <w:fldChar w:fldCharType="begin"/>
            </w:r>
            <w:r w:rsidR="00FC4B03" w:rsidRPr="004340A9">
              <w:rPr>
                <w:lang w:val="en-US"/>
                <w:rPrChange w:id="12" w:author="Anke Thanheiser" w:date="2019-04-25T20:36:00Z">
                  <w:rPr/>
                </w:rPrChange>
              </w:rPr>
              <w:instrText>HYPERLINK "https://wiki.linuxfoundation.org/openchain/specification-questions-and-answers"</w:instrText>
            </w:r>
            <w:r w:rsidR="00FC4B03">
              <w:fldChar w:fldCharType="separate"/>
            </w:r>
            <w:r w:rsidRPr="0016385C">
              <w:rPr>
                <w:rStyle w:val="Hyperlink"/>
                <w:rFonts w:asciiTheme="minorHAnsi" w:eastAsia="Calibri" w:hAnsiTheme="minorHAnsi" w:cs="Calibri"/>
                <w:sz w:val="24"/>
                <w:szCs w:val="24"/>
                <w:lang w:val="en-GB"/>
              </w:rPr>
              <w:t>Frequently Asked Questions (FAQs).</w:t>
            </w:r>
            <w:r w:rsidR="00FC4B03">
              <w:fldChar w:fldCharType="end"/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8903" w14:textId="48791F6D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Die vorliegende Spezifikation definiert die Schlüsselanforderungen an ein qualitätsgesichertes Open-Source-Lizenz</w:t>
            </w:r>
            <w:ins w:id="13" w:author="Anke Thanheiser" w:date="2019-04-06T14:34:00Z">
              <w:r w:rsidR="0062438D">
                <w:rPr>
                  <w:rFonts w:asciiTheme="minorHAnsi" w:eastAsia="Calibri" w:hAnsiTheme="minorHAnsi" w:cs="Calibri"/>
                  <w:sz w:val="24"/>
                  <w:szCs w:val="24"/>
                </w:rPr>
                <w:t>-</w:t>
              </w:r>
            </w:ins>
            <w:del w:id="14" w:author="Anke Thanheiser" w:date="2019-04-06T14:34:00Z">
              <w:r w:rsidDel="0062438D">
                <w:rPr>
                  <w:rFonts w:asciiTheme="minorHAnsi" w:eastAsia="Calibri" w:hAnsiTheme="minorHAnsi" w:cs="Calibri"/>
                  <w:sz w:val="24"/>
                  <w:szCs w:val="24"/>
                </w:rPr>
                <w:delText>c</w:delText>
              </w:r>
            </w:del>
            <w:ins w:id="15" w:author="Anke Thanheiser" w:date="2019-04-06T14:34:00Z">
              <w:r w:rsidR="0062438D">
                <w:rPr>
                  <w:rFonts w:asciiTheme="minorHAnsi" w:eastAsia="Calibri" w:hAnsiTheme="minorHAnsi" w:cs="Calibri"/>
                  <w:sz w:val="24"/>
                  <w:szCs w:val="24"/>
                </w:rPr>
                <w:t>C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ompliance-Programm. Sie zielt darauf ab, eine Benchmark bereitzustellen, welche zwischen </w:t>
            </w:r>
            <w:del w:id="16" w:author="Stefan Thanheiser" w:date="2019-04-26T23:52:00Z">
              <w:r w:rsidDel="0087272E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Unternehmen </w:delText>
              </w:r>
            </w:del>
            <w:ins w:id="17" w:author="Stefan Thanheiser" w:date="2019-04-26T23:52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>Organisationen</w:t>
              </w:r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Vertrauen beim Austausch von </w:t>
            </w:r>
            <w:ins w:id="18" w:author="Anke Thanheiser" w:date="2019-04-06T13:56:00Z">
              <w:r w:rsidR="00D722D5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Open-Source-Software beinhaltenden 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>Softwarelösungen</w:t>
            </w:r>
            <w:del w:id="19" w:author="Anke Thanheiser" w:date="2019-04-06T13:57:00Z">
              <w:r w:rsidDel="00D722D5">
                <w:rPr>
                  <w:rFonts w:asciiTheme="minorHAnsi" w:eastAsia="Calibri" w:hAnsiTheme="minorHAnsi" w:cs="Calibri"/>
                  <w:sz w:val="24"/>
                  <w:szCs w:val="24"/>
                </w:rPr>
                <w:delText>, welche Open-Source-Software beinhalten,</w:delText>
              </w:r>
            </w:del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schafft. </w:t>
            </w:r>
            <w:del w:id="20" w:author="Stefan Thanheiser" w:date="2019-04-26T10:09:00Z">
              <w:r w:rsidDel="007003C4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Das </w:delText>
              </w:r>
              <w:commentRangeStart w:id="21"/>
              <w:commentRangeStart w:id="22"/>
              <w:r w:rsidDel="007003C4">
                <w:rPr>
                  <w:rFonts w:asciiTheme="minorHAnsi" w:eastAsia="Calibri" w:hAnsiTheme="minorHAnsi" w:cs="Calibri"/>
                  <w:sz w:val="24"/>
                  <w:szCs w:val="24"/>
                </w:rPr>
                <w:delText>Einhalten</w:delText>
              </w:r>
            </w:del>
            <w:ins w:id="23" w:author="Stefan Thanheiser" w:date="2019-04-26T10:09:00Z">
              <w:r w:rsidR="007003C4">
                <w:rPr>
                  <w:rFonts w:asciiTheme="minorHAnsi" w:eastAsia="Calibri" w:hAnsiTheme="minorHAnsi" w:cs="Calibri"/>
                  <w:sz w:val="24"/>
                  <w:szCs w:val="24"/>
                </w:rPr>
                <w:t>Die Erfüllung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commentRangeEnd w:id="21"/>
            <w:r w:rsidR="004A2B63">
              <w:rPr>
                <w:rStyle w:val="Kommentarzeichen"/>
              </w:rPr>
              <w:commentReference w:id="21"/>
            </w:r>
            <w:commentRangeEnd w:id="22"/>
            <w:r w:rsidR="00142032">
              <w:rPr>
                <w:rStyle w:val="Kommentarzeichen"/>
              </w:rPr>
              <w:commentReference w:id="22"/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der Spezifikation liefert den Nachweis dafür, dass ein Programm geschaffen wurde, um die erforderlichen Compliance-Artefakte (</w:t>
            </w:r>
            <w:del w:id="24" w:author="Stefan Thanheiser" w:date="2019-04-09T23:24:00Z"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z.B.</w:delText>
              </w:r>
            </w:del>
            <w:ins w:id="25" w:author="Stefan Thanheiser" w:date="2019-04-09T23:24:00Z">
              <w:r w:rsidR="00265A46">
                <w:rPr>
                  <w:rFonts w:asciiTheme="minorHAnsi" w:eastAsia="Calibri" w:hAnsiTheme="minorHAnsi" w:cs="Calibri"/>
                  <w:sz w:val="24"/>
                  <w:szCs w:val="24"/>
                </w:rPr>
                <w:t>d.h.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Rechtsinhalte, Quellcode, usw.) für jede Softwarelösung zu erzeugen.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Die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>-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Spezifikation konzentriert sich auf die "Was" und "Warum" -Beschaffenheit eines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Programms,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an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statt "Wie" und "Wenn" -Überlegungen anzustellen.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Dies sichert unterschiedlichen </w:t>
            </w:r>
            <w:del w:id="26" w:author="Stefan Thanheiser" w:date="2019-04-26T23:52:00Z">
              <w:r w:rsidDel="0087272E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Unternehmen </w:delText>
              </w:r>
            </w:del>
            <w:ins w:id="27" w:author="Stefan Thanheiser" w:date="2019-04-26T23:52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>Organisationen</w:t>
              </w:r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mit unterschiedlicher Größe in unterschiedlichen Märkten die Flexibilität, diejenigen Richtlinien und Prozesse auszuwählen, die auf ihre Größe, ihre Ziele und ihren Anwendungsbereich zugeschnitten sind. So kann bspw. </w:t>
            </w:r>
            <w:del w:id="28" w:author="Anke Thanheiser" w:date="2019-04-06T13:58:00Z">
              <w:r w:rsidDel="00D722D5">
                <w:rPr>
                  <w:rFonts w:asciiTheme="minorHAnsi" w:eastAsia="Calibri" w:hAnsiTheme="minorHAnsi" w:cs="Calibri"/>
                  <w:sz w:val="24"/>
                  <w:szCs w:val="24"/>
                </w:rPr>
                <w:delText>E</w:delText>
              </w:r>
            </w:del>
            <w:ins w:id="29" w:author="Anke Thanheiser" w:date="2019-04-06T13:58:00Z">
              <w:r w:rsidR="00D722D5">
                <w:rPr>
                  <w:rFonts w:asciiTheme="minorHAnsi" w:eastAsia="Calibri" w:hAnsiTheme="minorHAnsi" w:cs="Calibri"/>
                  <w:sz w:val="24"/>
                  <w:szCs w:val="24"/>
                </w:rPr>
                <w:t>e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Theme="minorHAnsi" w:eastAsia="Calibri" w:hAnsiTheme="minorHAnsi" w:cs="Calibri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</w:rPr>
              <w:t>-konformes Programm sich auf ein einzelnes Produkt oder aber</w:t>
            </w:r>
            <w:ins w:id="30" w:author="Stefan Thanheiser" w:date="2019-04-26T23:53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 die</w:t>
              </w:r>
            </w:ins>
            <w:del w:id="31" w:author="Stefan Thanheiser" w:date="2019-04-26T23:53:00Z">
              <w:r w:rsidDel="0087272E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 das</w:delText>
              </w:r>
            </w:del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gesamte </w:t>
            </w:r>
            <w:del w:id="32" w:author="Stefan Thanheiser" w:date="2019-04-26T23:53:00Z">
              <w:r w:rsidDel="0087272E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Unternehmen </w:delText>
              </w:r>
            </w:del>
            <w:ins w:id="33" w:author="Stefan Thanheiser" w:date="2019-04-26T23:53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>Organisation</w:t>
              </w:r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>beziehen.</w:t>
            </w:r>
          </w:p>
          <w:p w14:paraId="5DEEFC5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453CE61" w14:textId="2F55DBFD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Die vorliegende Einführung liefert allen potentiellen Nutzern den Kontext. Abschnitt 2 definiert Schlüsselbegriffe, die in der Spezifikation genutzt werden. Abschnitt 3 bestimmt die Anforderungen, die ein Programm erfüllen muss, um Konformität zu erreichen. 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Jeder Anforderung ist eine Liste von Verifikationsmaterial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(</w:t>
            </w:r>
            <w:del w:id="34" w:author="Stefan Thanheiser" w:date="2019-04-09T23:24:00Z"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i.s.V</w:delText>
              </w:r>
            </w:del>
            <w:ins w:id="35" w:author="Stefan Thanheiser" w:date="2019-04-09T23:24:00Z">
              <w:r w:rsidR="00265A46">
                <w:rPr>
                  <w:rFonts w:asciiTheme="minorHAnsi" w:eastAsia="Calibri" w:hAnsiTheme="minorHAnsi" w:cs="Calibri"/>
                  <w:sz w:val="24"/>
                  <w:szCs w:val="24"/>
                </w:rPr>
                <w:t>d.h.</w:t>
              </w:r>
            </w:ins>
            <w:del w:id="36" w:author="Stefan Thanheiser" w:date="2019-04-09T23:24:00Z">
              <w:r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.</w:delText>
              </w:r>
            </w:del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>Nachweis</w:t>
            </w:r>
            <w:del w:id="37" w:author="Stefan Thanheiser" w:date="2019-04-09T23:24:00Z">
              <w:r w:rsidRPr="0038492F"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(</w:delText>
              </w:r>
            </w:del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>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n</w:t>
            </w:r>
            <w:del w:id="38" w:author="Stefan Thanheiser" w:date="2019-04-09T23:24:00Z">
              <w:r w:rsidRPr="0038492F" w:rsidDel="00265A46">
                <w:rPr>
                  <w:rFonts w:asciiTheme="minorHAnsi" w:eastAsia="Calibri" w:hAnsiTheme="minorHAnsi" w:cs="Calibri"/>
                  <w:sz w:val="24"/>
                  <w:szCs w:val="24"/>
                </w:rPr>
                <w:delText>)</w:delText>
              </w:r>
            </w:del>
            <w:r>
              <w:rPr>
                <w:rFonts w:asciiTheme="minorHAnsi" w:eastAsia="Calibri" w:hAnsiTheme="minorHAnsi" w:cs="Calibri"/>
                <w:sz w:val="24"/>
                <w:szCs w:val="24"/>
              </w:rPr>
              <w:t>)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zugeordnet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welches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 xml:space="preserve"> vorhanden sein m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uss</w:t>
            </w:r>
            <w:r w:rsidRPr="0038492F">
              <w:rPr>
                <w:rFonts w:asciiTheme="minorHAnsi" w:eastAsia="Calibri" w:hAnsiTheme="minorHAnsi" w:cs="Calibri"/>
                <w:sz w:val="24"/>
                <w:szCs w:val="24"/>
              </w:rPr>
              <w:t>, damit eine bestimmte Anforderung als erfüllt angesehen werden kann.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Verifikationsmaterial muss nicht veröffentlicht werden, wenngleich ein</w:t>
            </w:r>
            <w:ins w:id="39" w:author="Stefan Thanheiser" w:date="2019-04-26T23:53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>e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del w:id="40" w:author="Stefan Thanheiser" w:date="2019-04-26T23:53:00Z">
              <w:r w:rsidDel="0087272E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Unternehmen </w:delText>
              </w:r>
            </w:del>
            <w:ins w:id="41" w:author="Stefan Thanheiser" w:date="2019-04-26T23:53:00Z"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>Organisation</w:t>
              </w:r>
              <w:r w:rsidR="0087272E">
                <w:rPr>
                  <w:rFonts w:asciiTheme="minorHAnsi" w:eastAsia="Calibri" w:hAnsiTheme="minorHAnsi" w:cs="Calibri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sz w:val="24"/>
                <w:szCs w:val="24"/>
              </w:rPr>
              <w:t>sich dazu entschließen kann, dieses Dritten zugänglich zu machen – bspw. nach Abschluss einer Geheimhaltungsvereinbarung (Non-Disclosure Agreement bzw. NDA).</w:t>
            </w:r>
          </w:p>
          <w:p w14:paraId="0E21363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B2A4ADA" w14:textId="77777777" w:rsidR="00013849" w:rsidRPr="003731A2" w:rsidRDefault="00013849" w:rsidP="00D72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Die Spezifikation wurde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in einer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offene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Initiative entwickelt,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 xml:space="preserve">in welche Beiträge von 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mehr als 150 Mitwirkenden einge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flossen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sz w:val="24"/>
                <w:szCs w:val="24"/>
              </w:rPr>
              <w:t>sind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. Einen Einblick in die </w:t>
            </w:r>
            <w:del w:id="42" w:author="Anke Thanheiser" w:date="2019-04-06T13:59:00Z">
              <w:r w:rsidRPr="00C84B70" w:rsidDel="00D722D5">
                <w:rPr>
                  <w:rFonts w:asciiTheme="minorHAnsi" w:eastAsia="Calibri" w:hAnsiTheme="minorHAnsi" w:cs="Calibri"/>
                  <w:sz w:val="24"/>
                  <w:szCs w:val="24"/>
                </w:rPr>
                <w:delText xml:space="preserve">historische </w:delText>
              </w:r>
            </w:del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Entwicklung</w:t>
            </w:r>
            <w:ins w:id="43" w:author="Anke Thanheiser" w:date="2019-04-06T13:59:00Z">
              <w:r w:rsidR="00D722D5">
                <w:rPr>
                  <w:rFonts w:asciiTheme="minorHAnsi" w:eastAsia="Calibri" w:hAnsiTheme="minorHAnsi" w:cs="Calibri"/>
                  <w:sz w:val="24"/>
                  <w:szCs w:val="24"/>
                </w:rPr>
                <w:t>sgeschichte</w:t>
              </w:r>
            </w:ins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erhalten Sie </w:t>
            </w:r>
            <w:r w:rsidR="0016385C">
              <w:rPr>
                <w:rFonts w:asciiTheme="minorHAnsi" w:eastAsia="Calibri" w:hAnsiTheme="minorHAnsi" w:cs="Calibri"/>
                <w:sz w:val="24"/>
                <w:szCs w:val="24"/>
              </w:rPr>
              <w:t>über die</w:t>
            </w:r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hyperlink r:id="rId11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Spezifikation</w:t>
              </w:r>
              <w:r w:rsid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s</w:t>
              </w:r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-</w:t>
              </w:r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lastRenderedPageBreak/>
                <w:t>Mailingliste</w:t>
              </w:r>
            </w:hyperlink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 xml:space="preserve"> und in den </w:t>
            </w:r>
            <w:hyperlink r:id="rId12" w:history="1">
              <w:r w:rsidRPr="0016385C">
                <w:rPr>
                  <w:rStyle w:val="Hyperlink"/>
                  <w:rFonts w:asciiTheme="minorHAnsi" w:eastAsia="Calibri" w:hAnsiTheme="minorHAnsi" w:cs="Calibri"/>
                  <w:sz w:val="24"/>
                  <w:szCs w:val="24"/>
                </w:rPr>
                <w:t>häufig gestellten Fragen (FAQs)</w:t>
              </w:r>
            </w:hyperlink>
            <w:r w:rsidRPr="00C84B70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</w:tc>
      </w:tr>
    </w:tbl>
    <w:p w14:paraId="0F93114A" w14:textId="77777777" w:rsidR="005B118C" w:rsidRPr="003731A2" w:rsidRDefault="005B118C" w:rsidP="003731A2">
      <w:pPr>
        <w:rPr>
          <w:rFonts w:asciiTheme="minorHAnsi" w:eastAsia="Calibri" w:hAnsiTheme="minorHAnsi" w:cs="Calibri"/>
          <w:color w:val="073763"/>
          <w:sz w:val="24"/>
          <w:szCs w:val="24"/>
        </w:rPr>
      </w:pPr>
    </w:p>
    <w:p w14:paraId="180AFC02" w14:textId="77777777" w:rsidR="00BA5ACA" w:rsidRDefault="00FC4B03">
      <w:pPr>
        <w:pStyle w:val="Listenabsatz"/>
        <w:numPr>
          <w:ilvl w:val="0"/>
          <w:numId w:val="27"/>
        </w:numPr>
        <w:rPr>
          <w:rFonts w:asciiTheme="minorHAnsi" w:eastAsia="Calibri" w:hAnsiTheme="minorHAnsi" w:cs="Calibri"/>
          <w:sz w:val="24"/>
          <w:szCs w:val="24"/>
        </w:rPr>
        <w:pPrChange w:id="44" w:author="Stefan Thanheiser" w:date="2019-04-09T23:25:00Z">
          <w:pPr/>
        </w:pPrChange>
      </w:pPr>
      <w:r w:rsidRPr="00FC4B03">
        <w:rPr>
          <w:rFonts w:asciiTheme="minorHAnsi" w:hAnsiTheme="minorHAnsi"/>
          <w:sz w:val="24"/>
          <w:szCs w:val="24"/>
          <w:rPrChange w:id="45" w:author="Stefan Thanheiser" w:date="2019-04-09T23:25:00Z">
            <w:rPr/>
          </w:rPrChange>
        </w:rPr>
        <w:br w:type="page"/>
      </w:r>
      <w:r w:rsidR="00CD55CA" w:rsidRPr="00265A46">
        <w:rPr>
          <w:rFonts w:asciiTheme="minorHAnsi" w:eastAsia="Calibri" w:hAnsiTheme="minorHAnsi" w:cs="Calibri"/>
          <w:color w:val="073763"/>
          <w:sz w:val="24"/>
          <w:szCs w:val="24"/>
        </w:rPr>
        <w:lastRenderedPageBreak/>
        <w:t>Definitionen</w:t>
      </w:r>
    </w:p>
    <w:tbl>
      <w:tblPr>
        <w:tblStyle w:val="8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1E252637" w14:textId="77777777" w:rsidTr="00013849">
        <w:tc>
          <w:tcPr>
            <w:tcW w:w="4650" w:type="dxa"/>
          </w:tcPr>
          <w:p w14:paraId="78728E1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Artifacts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that represent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output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(but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limited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following: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code,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attribution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copyright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notices,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modification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notifications,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offers,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 bill of materials, and SPDX documents.</w:t>
            </w:r>
          </w:p>
          <w:p w14:paraId="5DC1555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CF35D0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454D8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BD234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2FECA1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39B746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DCE498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Identified Licenses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licenses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result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appropriate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method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 comprised.</w:t>
            </w:r>
          </w:p>
          <w:p w14:paraId="3DE8526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4AF263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E5B0206" w14:textId="77777777" w:rsidR="00013849" w:rsidDel="00D722D5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46" w:author="Anke Thanheiser" w:date="2019-04-06T14:03:00Z"/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69706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proofErr w:type="spellStart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OpenChain</w:t>
            </w:r>
            <w:proofErr w:type="spellEnd"/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 xml:space="preserve"> Conformant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 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 that satisfies all the 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this specification.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C0AF40A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B4119C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B876BD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16385C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Open Source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subject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Definition published by the Open Source Initiative (OpenSource.org) or the Free Software Definition (published by the Free Software Foundation) or similar license.</w:t>
            </w:r>
          </w:p>
          <w:p w14:paraId="3540206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8288D7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6C93F2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1891C2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Program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 –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policies, processes and personnel that manage an organization’s Open Source license compliance activities.</w:t>
            </w:r>
          </w:p>
          <w:p w14:paraId="740AD61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EC4383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Software Staff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any 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employee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contractor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defines,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 responsibility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preparing Supplied Software. Depending on the organization,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 (but is not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limited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developers,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release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engineers,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quality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engineers, product marketing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product management.</w:t>
            </w:r>
          </w:p>
          <w:p w14:paraId="28ACE28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B7A50D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E7D44F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CB9C4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SPDX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format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standard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created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Linux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Foundation’s SPDX (Software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Package Data Exchange) Working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Group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exchanging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copyright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information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given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software package. A description of the SPDX specification can be found at </w:t>
            </w:r>
            <w:r w:rsidR="00FC4B03">
              <w:fldChar w:fldCharType="begin"/>
            </w:r>
            <w:r w:rsidR="00FC4B03" w:rsidRPr="00FC4B03">
              <w:rPr>
                <w:lang w:val="en-US"/>
                <w:rPrChange w:id="47" w:author="Anke Thanheiser" w:date="2019-04-06T13:56:00Z">
                  <w:rPr/>
                </w:rPrChange>
              </w:rPr>
              <w:instrText>HYPERLINK "http://www.spdx.org"</w:instrText>
            </w:r>
            <w:r w:rsidR="00FC4B03">
              <w:fldChar w:fldCharType="separate"/>
            </w:r>
            <w:r w:rsidRPr="00124FAE">
              <w:rPr>
                <w:rStyle w:val="Hyperlink"/>
                <w:rFonts w:asciiTheme="minorHAnsi" w:eastAsia="Calibri" w:hAnsiTheme="minorHAnsi" w:cs="Calibri"/>
                <w:sz w:val="24"/>
                <w:szCs w:val="24"/>
                <w:lang w:val="en-GB"/>
              </w:rPr>
              <w:t>www.spdx.org</w:t>
            </w:r>
            <w:r w:rsidR="00FC4B03">
              <w:fldChar w:fldCharType="end"/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.</w:t>
            </w:r>
          </w:p>
          <w:p w14:paraId="5C376D5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56B889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964C43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Supplied Software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 distributes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 parties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 organizations or individuals).</w:t>
            </w:r>
          </w:p>
          <w:p w14:paraId="49C8D31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55FF8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38BB67" w14:textId="77777777" w:rsidR="00013849" w:rsidRPr="00A26C9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“</w:t>
            </w:r>
            <w:r w:rsidRPr="0063515B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Materials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”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materials that demonstrate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given requirement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A26C9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satisfied.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44B2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lastRenderedPageBreak/>
              <w:t xml:space="preserve">„Compliance-Artefakte“ –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Zusammenstellung von Artefakten, die das Ergebnis des Programms für eine Zugelieferte Software darstellt.</w:t>
            </w:r>
          </w:p>
          <w:p w14:paraId="42AA382E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Zusammenstellung kann eines oder mehrere der folgenden Elemente enthalten (ist aber nicht auf diese beschränkt): Quellcode, Benennung des Autors, Urheberrechtshinweise, Kopien der Lizenzbedingungen, Bearbeitungshinweise, schriftliche Angebote, eine Open-Source-Komponenten-Stückliste („Bill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Materials“ bzw. „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BoM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"), SPDX-Dokumente, etc.</w:t>
            </w:r>
          </w:p>
          <w:p w14:paraId="173A1C8C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B65E68D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„Identifizierte Lizenzen“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eine Reihe von Open-Source-Softwarelizenzen, </w:t>
            </w:r>
            <w:ins w:id="48" w:author="Anke Thanheiser" w:date="2019-04-06T14:03:00Z">
              <w:r w:rsidR="00D722D5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identifiziert </w:t>
              </w:r>
            </w:ins>
            <w:del w:id="49" w:author="Anke Thanheiser" w:date="2019-04-06T14:03:00Z">
              <w:r w:rsidRPr="00013849" w:rsidDel="00D722D5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die </w:delText>
              </w:r>
            </w:del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 Ergebnis einer geeigneten Methode zur Identifizierung derjenigen Open-Source-Komponenten, aus denen sich eine Zugelieferte Software zusammensetzt</w:t>
            </w:r>
            <w:del w:id="50" w:author="Anke Thanheiser" w:date="2019-04-06T14:03:00Z">
              <w:r w:rsidRPr="00013849" w:rsidDel="00D722D5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, identifiziert wurden</w:delText>
              </w:r>
            </w:del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7F4A71D5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65FDE493" w14:textId="77777777" w:rsidR="00013849" w:rsidRPr="00013849" w:rsidRDefault="00013849" w:rsidP="00DA6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</w:t>
            </w:r>
            <w:proofErr w:type="spellStart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-konform“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– ein Programm, das alle Anforderungen dieser Spezifikation erfüllt.</w:t>
            </w:r>
          </w:p>
          <w:p w14:paraId="5836C05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477D4A0E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C8ED860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„Open Source“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Software, die einer oder mehreren Lizenzen unterliegt, die den Definitionsanforderungen für Open Source der Open Source Initiative (OpenSource.org), denen für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Freie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(veröffentlicht durch die Free Software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 oder einer ähnlichen Lizenz entsprechen.</w:t>
            </w:r>
          </w:p>
          <w:p w14:paraId="7F0F93D1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3A6BAEE" w14:textId="6BB7FE31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„Programm“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Richtlinien, Prozesse und Mitarbeiter, die die Compliance-Aktivitäten eine</w:t>
            </w:r>
            <w:ins w:id="51" w:author="Stefan Thanheiser" w:date="2019-04-26T23:58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r </w:t>
              </w:r>
              <w:proofErr w:type="spellStart"/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Organisation</w:t>
              </w:r>
            </w:ins>
            <w:commentRangeStart w:id="52"/>
            <w:commentRangeStart w:id="53"/>
            <w:commentRangeStart w:id="54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commentRangeEnd w:id="52"/>
            <w:r w:rsidR="009126FD">
              <w:rPr>
                <w:rStyle w:val="Kommentarzeichen"/>
              </w:rPr>
              <w:commentReference w:id="52"/>
            </w:r>
            <w:commentRangeEnd w:id="53"/>
            <w:r w:rsidR="007003C4">
              <w:rPr>
                <w:rStyle w:val="Kommentarzeichen"/>
              </w:rPr>
              <w:commentReference w:id="53"/>
            </w:r>
            <w:commentRangeEnd w:id="54"/>
            <w:r w:rsidR="0087272E">
              <w:rPr>
                <w:rStyle w:val="Kommentarzeichen"/>
              </w:rPr>
              <w:commentReference w:id="54"/>
            </w:r>
            <w:del w:id="55" w:author="Anke Thanheiser" w:date="2019-04-06T14:04:00Z">
              <w:r w:rsidRPr="00013849" w:rsidDel="005E480F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 Organisation </w:delText>
              </w:r>
            </w:del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Open Source-Lizenzen steuern.</w:t>
            </w:r>
          </w:p>
          <w:p w14:paraId="7E5DF5A1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75A51207" w14:textId="4D125845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„Software-Mitarbeiter“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 jeder Mitarbeiter oder Auftragnehmer eine</w:t>
            </w:r>
            <w:del w:id="56" w:author="Stefan Thanheiser" w:date="2019-04-26T23:58:00Z">
              <w:r w:rsidRPr="00013849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 Unternehmens</w:delText>
              </w:r>
            </w:del>
            <w:ins w:id="57" w:author="Stefan Thanheiser" w:date="2019-04-26T23:58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 Organisation</w:t>
              </w:r>
            </w:ins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der die Vorgaben für </w:t>
            </w:r>
            <w:del w:id="58" w:author="Anke Thanheiser" w:date="2019-04-06T14:04:00Z">
              <w:r w:rsidRPr="00013849" w:rsidDel="005E480F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z</w:delText>
              </w:r>
            </w:del>
            <w:ins w:id="59" w:author="Anke Thanheiser" w:date="2019-04-06T14:04:00Z">
              <w:r w:rsidR="005E480F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Z</w:t>
              </w:r>
            </w:ins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ugelieferte Software festlegt, zu ihr beiträgt oder für ihre Vorbereitung verantwortlich ist. Abhängig von der jeweiligen Organisation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können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dies insbesondere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(und nicht nur)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Software-Entwickler, Release-Ingenieure, Qualitätsprüfer,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sowie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Mitarbeiter im Produkt-Marketing und im Produkt-Management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sein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58B19027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</w:pPr>
          </w:p>
          <w:p w14:paraId="2EF3FA8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 xml:space="preserve">„SPDX“ 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 der von der SPDX (Software Package Data Exchange)-Arbeitsgruppe der Linux </w:t>
            </w:r>
            <w:proofErr w:type="spellStart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erstellte Format-Standard für den Austausch von Lizenz- und Urheberrechtsinformationen für ein bestimmtes Softwarepaket. Eine Beschreibung der SPDX-Spezifikation finden Sie unter </w:t>
            </w:r>
            <w:hyperlink r:id="rId13">
              <w:r w:rsidRPr="00013849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  <w:u w:val="single"/>
                </w:rPr>
                <w:t>www.spdx.org</w:t>
              </w:r>
            </w:hyperlink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60DE6554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4EE23D61" w14:textId="52669840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lastRenderedPageBreak/>
              <w:t>„</w:t>
            </w: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Zugelieferte Software</w:t>
            </w: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Software, welche eine Organisation an Dritte weitergibt (z. B. andere Organisationen oder Einzelpersonen).</w:t>
            </w:r>
          </w:p>
          <w:p w14:paraId="5859815D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7CC49F6D" w14:textId="77777777" w:rsidR="00013849" w:rsidRP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„</w:t>
            </w:r>
            <w:r w:rsidRPr="00013849"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Verifikationsmaterial</w:t>
            </w:r>
            <w:r>
              <w:rPr>
                <w:rFonts w:asciiTheme="minorHAnsi" w:eastAsia="Calibri" w:hAnsiTheme="minorHAnsi" w:cs="Calibri"/>
                <w:b/>
                <w:color w:val="4F81BD" w:themeColor="accent1"/>
                <w:sz w:val="24"/>
                <w:szCs w:val="24"/>
              </w:rPr>
              <w:t>“</w:t>
            </w:r>
            <w:r w:rsidRPr="0001384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- Nachweise, die vorhanden sein müssen, damit eine bestimmte Anforderung als erfüllt angesehen werden kann.</w:t>
            </w:r>
          </w:p>
        </w:tc>
      </w:tr>
    </w:tbl>
    <w:p w14:paraId="1237CB26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01792901" w14:textId="77777777" w:rsidR="005B118C" w:rsidRPr="003731A2" w:rsidRDefault="005B118C" w:rsidP="003731A2">
      <w:pPr>
        <w:rPr>
          <w:rFonts w:asciiTheme="minorHAnsi" w:eastAsia="Calibri" w:hAnsiTheme="minorHAnsi" w:cs="Calibri"/>
          <w:sz w:val="24"/>
          <w:szCs w:val="24"/>
        </w:rPr>
      </w:pPr>
    </w:p>
    <w:p w14:paraId="2026C7AF" w14:textId="77777777" w:rsidR="005B118C" w:rsidRPr="003731A2" w:rsidRDefault="00265A46" w:rsidP="003731A2">
      <w:pPr>
        <w:rPr>
          <w:rFonts w:asciiTheme="minorHAnsi" w:eastAsia="Calibri" w:hAnsiTheme="minorHAnsi" w:cs="Calibri"/>
          <w:sz w:val="24"/>
          <w:szCs w:val="24"/>
        </w:rPr>
      </w:pPr>
      <w:ins w:id="60" w:author="Stefan Thanheiser" w:date="2019-04-09T23:25:00Z">
        <w:r>
          <w:rPr>
            <w:rFonts w:asciiTheme="minorHAnsi" w:eastAsia="Calibri" w:hAnsiTheme="minorHAnsi" w:cs="Calibri"/>
            <w:color w:val="073763"/>
            <w:sz w:val="24"/>
            <w:szCs w:val="24"/>
          </w:rPr>
          <w:t xml:space="preserve">3) </w:t>
        </w:r>
      </w:ins>
      <w:r w:rsidR="00851B87">
        <w:rPr>
          <w:rFonts w:asciiTheme="minorHAnsi" w:eastAsia="Calibri" w:hAnsiTheme="minorHAnsi" w:cs="Calibri"/>
          <w:color w:val="073763"/>
          <w:sz w:val="24"/>
          <w:szCs w:val="24"/>
        </w:rPr>
        <w:t>Anforderungen</w:t>
      </w:r>
    </w:p>
    <w:tbl>
      <w:tblPr>
        <w:tblStyle w:val="7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013849" w:rsidRPr="003731A2" w14:paraId="222221E0" w14:textId="77777777" w:rsidTr="00013849">
        <w:tc>
          <w:tcPr>
            <w:tcW w:w="4650" w:type="dxa"/>
          </w:tcPr>
          <w:p w14:paraId="0AC74086" w14:textId="77777777" w:rsidR="00013849" w:rsidRPr="00A26C9E" w:rsidDel="008D2A30" w:rsidRDefault="00013849" w:rsidP="003731A2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 xml:space="preserve">1.0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>Program</w:t>
            </w:r>
            <w:proofErr w:type="spellEnd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  <w:proofErr w:type="spellStart"/>
            <w:r w:rsidRPr="00A26C9E">
              <w:rPr>
                <w:rFonts w:asciiTheme="minorHAnsi" w:eastAsia="Calibri" w:hAnsiTheme="minorHAnsi" w:cs="Calibri"/>
                <w:sz w:val="24"/>
                <w:szCs w:val="24"/>
              </w:rPr>
              <w:t>Foundation</w:t>
            </w:r>
            <w:proofErr w:type="spellEnd"/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F949" w14:textId="77777777" w:rsidR="00013849" w:rsidRPr="003731A2" w:rsidRDefault="00013849" w:rsidP="003731A2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1.0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Programm-Grundlagen</w:t>
            </w:r>
          </w:p>
        </w:tc>
      </w:tr>
      <w:tr w:rsidR="00013849" w:rsidRPr="003731A2" w14:paraId="4CB39FC9" w14:textId="77777777" w:rsidTr="00013849">
        <w:tc>
          <w:tcPr>
            <w:tcW w:w="4650" w:type="dxa"/>
          </w:tcPr>
          <w:p w14:paraId="127A60FD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1.1 Policy</w:t>
            </w:r>
          </w:p>
          <w:p w14:paraId="7BE7742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governs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 Software.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 must be internally communicated.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95F109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0D013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F4A56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4791A29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Material(s):</w:t>
            </w:r>
          </w:p>
          <w:p w14:paraId="34ED58E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78971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</w:t>
            </w:r>
          </w:p>
          <w:p w14:paraId="7D49534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10BAEC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3D74FE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makes 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Staff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existence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via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training,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wiki, 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 practical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communication method).</w:t>
            </w:r>
          </w:p>
          <w:p w14:paraId="28BE068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D0DF8B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C0C0FE6" w14:textId="77777777" w:rsidR="00013849" w:rsidRPr="0085563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Rationale:</w:t>
            </w:r>
          </w:p>
          <w:p w14:paraId="35CACEF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steps 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taken to create,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 and make Software Staff aware of the existence of 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Although no requirements are provided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here on what should be included in the policy, other sections may impose requirements on the policy.</w:t>
            </w:r>
          </w:p>
          <w:p w14:paraId="40727621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22AA3C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D9262A" w14:textId="77777777" w:rsidR="0063515B" w:rsidRDefault="0063515B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D99E72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446E35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 Competence</w:t>
            </w:r>
          </w:p>
          <w:p w14:paraId="7E8B945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The organization shall: </w:t>
            </w:r>
          </w:p>
          <w:p w14:paraId="4BC66F06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 the roles and the corresponding responsibilities of those roles that affects the performance and effectiveness of the Program;</w:t>
            </w:r>
          </w:p>
          <w:p w14:paraId="169E139F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Determine the necessary competence of person(s) fulfilling each role</w:t>
            </w:r>
          </w:p>
          <w:p w14:paraId="49637774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Ensure that these persons are competent on the basis of appropriate education, training, and/or experience;</w:t>
            </w:r>
          </w:p>
          <w:p w14:paraId="07EA7BEE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Where applicable, take actions to acquire the necessary competence; and</w:t>
            </w:r>
          </w:p>
          <w:p w14:paraId="49A10452" w14:textId="77777777" w:rsidR="00013849" w:rsidRDefault="00013849" w:rsidP="00404AC1">
            <w:pPr>
              <w:pStyle w:val="Listenabsatz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Retain appropriate documented </w:t>
            </w:r>
            <w:r w:rsidRPr="0085563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information as evidence of competence.</w:t>
            </w:r>
          </w:p>
          <w:p w14:paraId="412F93BB" w14:textId="77777777" w:rsidR="00013849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94353E2" w14:textId="77777777" w:rsidR="00013849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</w:p>
          <w:p w14:paraId="06F5F4F9" w14:textId="77777777" w:rsidR="00013849" w:rsidRPr="0085563E" w:rsidRDefault="00013849" w:rsidP="00855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Verification Material(s):</w:t>
            </w:r>
          </w:p>
          <w:p w14:paraId="24C3AF34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1.2.1 A documented list of roles with corresponding responsibilities for the 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participants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Program.</w:t>
            </w:r>
          </w:p>
          <w:p w14:paraId="022520F5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56DF9EB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7199EF0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1.2.2 A document that identifies the competencies for each role.</w:t>
            </w:r>
          </w:p>
          <w:p w14:paraId="3CF3439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B75C37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D96A00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1.2.3 Documented evidence of assessed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competence for each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participant.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62C468CD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3F56268" w14:textId="77777777" w:rsidR="00013849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</w:p>
          <w:p w14:paraId="17CCF2C5" w14:textId="77777777" w:rsidR="00013849" w:rsidRPr="0085563E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</w:pPr>
            <w:r w:rsidRPr="0085563E">
              <w:rPr>
                <w:rFonts w:asciiTheme="minorHAnsi" w:eastAsia="Calibri" w:hAnsiTheme="minorHAnsi" w:cs="Calibri"/>
                <w:b/>
                <w:sz w:val="24"/>
                <w:szCs w:val="24"/>
                <w:lang w:val="en-GB"/>
              </w:rPr>
              <w:t>Rationale:</w:t>
            </w:r>
          </w:p>
          <w:p w14:paraId="2C8A31E1" w14:textId="77777777" w:rsidR="00013849" w:rsidRPr="00404AC1" w:rsidRDefault="00013849" w:rsidP="00404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that the identified participants fulfilling Program roles have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sufficient level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competence for their respective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roles and responsibilities.</w:t>
            </w:r>
          </w:p>
          <w:p w14:paraId="4CA8551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0D415D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578AF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7AEAE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1.3 Awareness</w:t>
            </w:r>
          </w:p>
          <w:p w14:paraId="2691F96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organization shall ensure that Program participants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 aware of:</w:t>
            </w:r>
          </w:p>
          <w:p w14:paraId="4919D6A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Open Source policy;</w:t>
            </w:r>
          </w:p>
          <w:p w14:paraId="7F4DD17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Relevant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objectives;</w:t>
            </w:r>
          </w:p>
          <w:p w14:paraId="676A810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Their contribution to the effectiveness of the Program;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</w:p>
          <w:p w14:paraId="7BE5A51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implications of not 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Program’s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requirements.</w:t>
            </w:r>
          </w:p>
          <w:p w14:paraId="33FA52B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5452DA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9F4FEF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E706E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1800A15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1.3.1Documented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evidence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assessed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awareness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each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personnel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including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Program’s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objectives,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ones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implications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Program non-conformance.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6B3A3CC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43A84A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3FF8C9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C0CD0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88749E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personnel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have obtained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sufficient level of awareness for their respective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roles and responsibilities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 the Program.</w:t>
            </w:r>
          </w:p>
          <w:p w14:paraId="692B2F7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8C9789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24432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Scope</w:t>
            </w:r>
          </w:p>
          <w:p w14:paraId="1E31D4AA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 Programs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 governed 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levels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scope.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example,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could govern a single product line, an entire department or an entire organization. The scope designation needs to be declared for 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Program. </w:t>
            </w:r>
          </w:p>
          <w:p w14:paraId="78B843E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115C44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50D7FD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1EDF42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BB897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Verification Material(s):</w:t>
            </w:r>
          </w:p>
          <w:p w14:paraId="0594FD76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1.4.1 A written statement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clearly defines the scope and limits of the Program.</w:t>
            </w:r>
          </w:p>
          <w:p w14:paraId="3FCC54EF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CE3301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2B89EF9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provide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flexibility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construct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best fits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scope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organization’s needs. Some organizations could choose to maintain 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a specific product line while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others could implement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to govern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 Software of the entire organization.</w:t>
            </w:r>
          </w:p>
          <w:p w14:paraId="0FB78E4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FD9E8C7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5C3C98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315F79C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CC8F9C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1.5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Obligations</w:t>
            </w:r>
          </w:p>
          <w:p w14:paraId="75234CE3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reviewing the Identified Licenses to determine the obligations, restrictions and rights granted by 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license.</w:t>
            </w:r>
          </w:p>
          <w:p w14:paraId="66499B9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0E21AAA" w14:textId="77777777" w:rsidR="0052147E" w:rsidRDefault="0052147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D25B170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5A15130B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.5.1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obligations,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restrictions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rights granted by each Identified License.</w:t>
            </w:r>
          </w:p>
          <w:p w14:paraId="7588627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3738EB" w14:textId="77777777" w:rsidR="0052147E" w:rsidRDefault="0052147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8F4B3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D464205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4B5F9202" w14:textId="77777777" w:rsidR="00013849" w:rsidRPr="00404AC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reviewing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obligations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each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various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encounter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(as defined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404AC1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 requirement 3.2).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288D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1.1 Richtlinie</w:t>
            </w:r>
          </w:p>
          <w:p w14:paraId="0C2D6A30" w14:textId="37AC7CBE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eine schriftliche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-Richtlinie, in der die Anforderungen an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-Lizenz-</w:t>
            </w:r>
            <w:commentRangeStart w:id="61"/>
            <w:commentRangeStart w:id="62"/>
            <w:commentRangeStart w:id="63"/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Compliance</w:t>
            </w:r>
            <w:commentRangeEnd w:id="61"/>
            <w:r w:rsidR="00F518B4">
              <w:rPr>
                <w:rStyle w:val="Kommentarzeichen"/>
              </w:rPr>
              <w:commentReference w:id="61"/>
            </w:r>
            <w:commentRangeEnd w:id="62"/>
            <w:r w:rsidR="007003C4">
              <w:rPr>
                <w:rStyle w:val="Kommentarzeichen"/>
              </w:rPr>
              <w:commentReference w:id="62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63"/>
            <w:r>
              <w:rPr>
                <w:rStyle w:val="Kommentarzeichen"/>
              </w:rPr>
              <w:commentReference w:id="63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</w:t>
            </w:r>
            <w:commentRangeStart w:id="64"/>
            <w:commentRangeStart w:id="65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Zugelieferten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commentRangeEnd w:id="64"/>
            <w:r>
              <w:rPr>
                <w:rStyle w:val="Kommentarzeichen"/>
              </w:rPr>
              <w:commentReference w:id="64"/>
            </w:r>
            <w:commentRangeEnd w:id="65"/>
            <w:r>
              <w:rPr>
                <w:rStyle w:val="Kommentarzeichen"/>
              </w:rPr>
              <w:commentReference w:id="65"/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geregelt ist. Die Richtlinie muss innerhalb de</w:t>
            </w:r>
            <w:del w:id="66" w:author="Stefan Thanheiser" w:date="2019-04-26T23:54:00Z">
              <w:r w:rsidRPr="00FF43FE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</w:delText>
              </w:r>
            </w:del>
            <w:ins w:id="67" w:author="Stefan Thanheiser" w:date="2019-04-26T23:54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</w:t>
              </w:r>
            </w:ins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del w:id="68" w:author="Stefan Thanheiser" w:date="2019-04-26T23:54:00Z">
              <w:r w:rsidRPr="00FF43FE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Unternehmens </w:delText>
              </w:r>
            </w:del>
            <w:ins w:id="69" w:author="Stefan Thanheiser" w:date="2019-04-26T23:54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Organisation</w:t>
              </w:r>
              <w:r w:rsidR="0087272E" w:rsidRPr="00FF43F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kommuniziert werden</w:t>
            </w:r>
            <w:r w:rsidRPr="003731A2">
              <w:rPr>
                <w:rFonts w:asciiTheme="minorHAnsi" w:eastAsia="Calibri" w:hAnsiTheme="minorHAnsi" w:cs="Calibri"/>
                <w:sz w:val="24"/>
                <w:szCs w:val="24"/>
              </w:rPr>
              <w:t>.</w:t>
            </w:r>
          </w:p>
          <w:p w14:paraId="454F796C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4F1F0BD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0AD4799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32A07041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1.1.1 Eine schriftlich dokumentierte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-Richtlinie.</w:t>
            </w:r>
          </w:p>
          <w:p w14:paraId="4FFF45E1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28A188" w14:textId="77777777" w:rsidR="00013849" w:rsidRPr="00FF43FE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1.1.2 Ein dokumentiertes Verfahren, welches die Software-Mitarbeiter auf die Existenz der Open-Source-Richtlinie aufmerksam macht (z. B. über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Schulungen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internes Wiki oder eine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andere gängige </w:t>
            </w:r>
            <w:r w:rsidRPr="00FF43F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Kommunikationsmethode).</w:t>
            </w:r>
          </w:p>
          <w:p w14:paraId="24C99B40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555AC9B" w14:textId="77777777" w:rsidR="00013849" w:rsidRPr="00DA5676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22CBA5A7" w14:textId="77777777" w:rsidR="00013849" w:rsidRPr="00DA5676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die notwendigen Schritte unternommen wurden, um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Open-Source-Richtlinie zu erstellen, festzulegen und 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Software-Mitarbeiter auf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deren Existenz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hinzuweisen. Obwohl an dieser Stelle keine inhaltlichen Vorgaben an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-Richtlinie gestellt werden, können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 durch andere Abschnitte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dieser Spezifikation </w:t>
            </w:r>
            <w:r w:rsidR="0063515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auferlegt werden</w:t>
            </w:r>
            <w:r w:rsidRPr="00DA56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</w:t>
            </w:r>
          </w:p>
          <w:p w14:paraId="799ECE5B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5C5F7F54" w14:textId="77777777" w:rsidR="00013849" w:rsidRPr="0063155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(Fach-)Kompetenz</w:t>
            </w:r>
          </w:p>
          <w:p w14:paraId="56A4A689" w14:textId="7BC087C5" w:rsidR="00013849" w:rsidRPr="0063155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del w:id="70" w:author="Stefan Thanheiser" w:date="2019-04-26T23:55:00Z">
              <w:r w:rsidRPr="00631557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Das Unternehmen</w:delText>
              </w:r>
            </w:del>
            <w:ins w:id="71" w:author="Stefan Thanheiser" w:date="2019-04-26T23:55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Die Organisation</w:t>
              </w:r>
            </w:ins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muss:</w:t>
            </w:r>
          </w:p>
          <w:p w14:paraId="0595BAA0" w14:textId="77777777" w:rsidR="00013849" w:rsidRPr="00631557" w:rsidRDefault="0081370B" w:rsidP="000D3423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Diejenigen </w:t>
            </w:r>
            <w:r w:rsidR="00013849"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Rollen und zugehörigen Verantwortlichkeiten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dieser</w:t>
            </w:r>
            <w:r w:rsidR="00013849"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Rollen identifizieren, die die Performanz und Effektivität des Programms beeinflussen.</w:t>
            </w:r>
          </w:p>
          <w:p w14:paraId="5C255255" w14:textId="77777777" w:rsidR="00013849" w:rsidRPr="00631557" w:rsidRDefault="00013849" w:rsidP="000D3423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Den notwendigen Grad an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Person(en) bestimmen,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welche 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jeweilige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Rolle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bekleiden</w:t>
            </w:r>
          </w:p>
          <w:p w14:paraId="1ED4684A" w14:textId="77777777" w:rsidR="00013849" w:rsidRDefault="00013849" w:rsidP="005B19E4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Sicherstellen, dass diese Personen auf Basis einschlägiger Ausbildung, Schulung und/oder Erfahrung die notwendige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besitzen</w:t>
            </w:r>
          </w:p>
          <w:p w14:paraId="55B19774" w14:textId="77777777" w:rsidR="00013849" w:rsidRPr="005B19E4" w:rsidRDefault="00013849" w:rsidP="005B19E4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Falls notwendig: Maßnahmen ergreifen, dass die hinreichende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5B19E4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erworben wird</w:t>
            </w:r>
            <w:ins w:id="72" w:author="Pors, Stefanie" w:date="2019-04-25T16:08:00Z">
              <w:r w:rsidR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; und</w:t>
              </w:r>
            </w:ins>
          </w:p>
          <w:p w14:paraId="190C1C4D" w14:textId="77777777" w:rsidR="00013849" w:rsidRPr="00631557" w:rsidRDefault="00013849" w:rsidP="00631557">
            <w:pPr>
              <w:pStyle w:val="Listenabsatz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8" w:hanging="142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Eine hinreichende Dokumentation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Beleg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</w:t>
            </w:r>
            <w:r w:rsidRPr="0063155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aufrechterhalten.</w:t>
            </w:r>
            <w:r w:rsidRPr="00631557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</w:p>
          <w:p w14:paraId="00A683AD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164530" w14:textId="77777777" w:rsidR="0081370B" w:rsidRDefault="0081370B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46904E6" w14:textId="77777777" w:rsidR="00013849" w:rsidRPr="00BC0B13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BEDD551" w14:textId="77777777" w:rsidR="00013849" w:rsidRPr="00BC0B13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1.2.1 </w:t>
            </w:r>
            <w:del w:id="73" w:author="Anke Thanheiser" w:date="2019-04-06T14:11:00Z">
              <w:r w:rsidRPr="00BC0B13" w:rsidDel="003C62E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e</w:delText>
              </w:r>
            </w:del>
            <w:ins w:id="74" w:author="Anke Thanheiser" w:date="2019-04-06T14:11:00Z">
              <w:r w:rsidR="003C62E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E</w:t>
              </w:r>
            </w:ins>
            <w:r w:rsidRPr="00BC0B1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ine dokumentierte Liste an Rollen inklusive zugehöriger Verantwortlichkeiten für die unterschiedlichen 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teilnehmer</w:t>
            </w:r>
            <w:del w:id="75" w:author="Anke Thanheiser" w:date="2019-04-06T14:11:00Z">
              <w:r w:rsidRPr="00BC0B13" w:rsidDel="003C62E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;</w:delText>
              </w:r>
            </w:del>
            <w:ins w:id="76" w:author="Anke Thanheiser" w:date="2019-04-06T14:11:00Z">
              <w:r w:rsidR="003C62E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.</w:t>
              </w:r>
            </w:ins>
          </w:p>
          <w:p w14:paraId="5E1D59D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70C9002" w14:textId="77777777" w:rsidR="00013849" w:rsidRPr="005430CD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1.2.2 Ein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okument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welches die Kompetenzanforderungen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jeweiligen 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Rolle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festlegt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27FD5CB8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7" w:author="Stefan Thanheiser" w:date="2019-02-22T01:35:00Z"/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3DDAB6F7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1.2.3 Dokumentierte Nachweise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5430C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bei jedem Programm-Teilnehmer ermittelten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Fachkompetenz.</w:t>
            </w:r>
            <w:r w:rsidRPr="003731A2">
              <w:rPr>
                <w:rFonts w:asciiTheme="minorHAnsi" w:eastAsia="Calibri" w:hAnsiTheme="minorHAnsi" w:cs="Calibri"/>
                <w:sz w:val="24"/>
                <w:szCs w:val="24"/>
              </w:rPr>
              <w:t xml:space="preserve"> </w:t>
            </w:r>
          </w:p>
          <w:p w14:paraId="0AA9FD72" w14:textId="77777777" w:rsidR="0001384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66CBE7B" w14:textId="77777777" w:rsidR="00013849" w:rsidRPr="0092285F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04D433C7" w14:textId="77777777" w:rsidR="00013849" w:rsidRPr="0092285F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die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jenigen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Teilnehmer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welche Rollen im Programm ausführen,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jeweiligen Rolle und Verantwortlichkeit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angemessenen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rad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 Fachkompetenz</w:t>
            </w: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erreicht haben.</w:t>
            </w:r>
          </w:p>
          <w:p w14:paraId="5BD30A85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A47771E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1.3. </w:t>
            </w:r>
            <w:commentRangeStart w:id="78"/>
            <w:commentRangeStart w:id="79"/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Bekanntheit</w:t>
            </w:r>
            <w:commentRangeEnd w:id="78"/>
            <w:r w:rsidR="005257A2">
              <w:rPr>
                <w:rStyle w:val="Kommentarzeichen"/>
              </w:rPr>
              <w:commentReference w:id="78"/>
            </w:r>
            <w:commentRangeEnd w:id="79"/>
            <w:r w:rsidR="00A04DAA">
              <w:rPr>
                <w:rStyle w:val="Kommentarzeichen"/>
              </w:rPr>
              <w:commentReference w:id="79"/>
            </w:r>
            <w:ins w:id="80" w:author="Stefan Thanheiser" w:date="2019-04-26T10:20:00Z">
              <w:r w:rsidR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(„Awareness“)</w:t>
              </w:r>
            </w:ins>
          </w:p>
          <w:p w14:paraId="32B19BD5" w14:textId="68C0FCA5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del w:id="81" w:author="Stefan Thanheiser" w:date="2019-04-26T23:55:00Z">
              <w:r w:rsidRPr="004A21D7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Das Unternehmen</w:delText>
              </w:r>
            </w:del>
            <w:ins w:id="82" w:author="Stefan Thanheiser" w:date="2019-04-26T23:55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Die Organisation</w:t>
              </w:r>
            </w:ins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muss sicherstellen, dass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Programm-Teilnehmern</w:t>
            </w:r>
          </w:p>
          <w:p w14:paraId="62B3FD5D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Open-Source-Richtlinie;</w:t>
            </w:r>
          </w:p>
          <w:p w14:paraId="2E0BC176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elevante Open-Source-Ziele;</w:t>
            </w:r>
          </w:p>
          <w:p w14:paraId="14099C31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ihr jeweiliger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Beitrag zur Effektivität des Open-Source-Compliance-Programms;</w:t>
            </w:r>
          </w:p>
          <w:p w14:paraId="4FB9D2D9" w14:textId="77777777" w:rsidR="00013849" w:rsidRPr="004A21D7" w:rsidRDefault="00013849" w:rsidP="002A6A4A">
            <w:pPr>
              <w:pStyle w:val="Listenabsatz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9" w:hanging="24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Auswirkungen einer Nicht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erfüllung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Anforderungen </w:t>
            </w:r>
          </w:p>
          <w:p w14:paraId="26DAC0E0" w14:textId="77777777" w:rsidR="00013849" w:rsidRPr="004A21D7" w:rsidRDefault="00013849" w:rsidP="002A6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 sind.</w:t>
            </w:r>
          </w:p>
          <w:p w14:paraId="31261663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D35929B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B461874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1.3.1 Dokumentierte Nachweise de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 jedem Programm-Teilnehmer ermittelten </w:t>
            </w:r>
            <w:r w:rsidR="0081370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Bekanntheitsgrades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Bezug auf die Programmziele, ihren jeweiligen Beitrag zum Programm und der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Auswirkungen einer Nichtkonformität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gegenüber dem Programm</w:t>
            </w: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3B24F34E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396D706" w14:textId="77777777" w:rsidR="00013849" w:rsidRPr="004A21D7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4A21D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CC3B2EF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2285F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Teilnehmer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ihre jeweiligen Rollen und Verantwortlichkeiten innerhalb des Programms 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hinreichende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 Maße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ekannt</w:t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Start w:id="83"/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sind</w:t>
            </w:r>
            <w:commentRangeEnd w:id="83"/>
            <w:r w:rsidR="009126FD">
              <w:rPr>
                <w:rStyle w:val="Kommentarzeichen"/>
              </w:rPr>
              <w:commentReference w:id="83"/>
            </w:r>
            <w:r w:rsidR="005257A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1AB445AE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0E1E94C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1.4 Programmumfang</w:t>
            </w:r>
          </w:p>
          <w:p w14:paraId="45BFCE38" w14:textId="6BF94038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unterschiedliche Programme gelten möglicherweise unterschiedliche Definitionen zu deren Umfang. Beispielsweise könnte ein Programm sich auf eine einzelne Produktlinie, einen </w:t>
            </w:r>
            <w:del w:id="84" w:author="Stefan Thanheiser" w:date="2019-04-26T23:55:00Z">
              <w:r w:rsidRPr="00121F9A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Unternehmensbereich </w:delText>
              </w:r>
            </w:del>
            <w:ins w:id="85" w:author="Stefan Thanheiser" w:date="2019-04-26T23:55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Organisation</w:t>
              </w:r>
              <w:r w:rsidR="0087272E" w:rsidRPr="00121F9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sbereich </w:t>
              </w:r>
            </w:ins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oder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gesamte Organisation beziehen. Für jedes Programm muss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Umfang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festgelegt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werden</w:t>
            </w: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6A570A5D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83591B1" w14:textId="77777777" w:rsidR="00013849" w:rsidRPr="00121F9A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21F9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A22E91A" w14:textId="77777777" w:rsidR="00013849" w:rsidRPr="00225069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1.4.1 Eine schriftliche Erklärung,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welche </w:t>
            </w:r>
            <w:r w:rsidR="0052147E"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Umfang</w:t>
            </w: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und Grenzen </w:t>
            </w:r>
            <w:r w:rsidRPr="0022506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des Programms klar definiert.</w:t>
            </w:r>
          </w:p>
          <w:p w14:paraId="18554DF5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B9C7CBC" w14:textId="77777777" w:rsidR="00013849" w:rsidRPr="00D40CA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D69EBC5" w14:textId="74B27959" w:rsidR="00013849" w:rsidRPr="00D40CA1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die Flexibilität besteht, ein Programm au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zusetzen, welches den Anforderungen </w:t>
            </w:r>
            <w:del w:id="86" w:author="Stefan Thanheiser" w:date="2019-04-26T23:59:00Z">
              <w:r w:rsidRPr="00D40CA1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eines Unternehmens</w:delText>
              </w:r>
            </w:del>
            <w:ins w:id="87" w:author="Stefan Thanheiser" w:date="2019-04-26T23:59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einer Organisation</w:t>
              </w:r>
            </w:ins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am besten entspricht. Einige </w:t>
            </w:r>
            <w:del w:id="88" w:author="Stefan Thanheiser" w:date="2019-04-26T23:59:00Z">
              <w:r w:rsidRPr="00D40CA1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Unternehmen </w:delText>
              </w:r>
            </w:del>
            <w:ins w:id="89" w:author="Stefan Thanheiser" w:date="2019-04-26T23:59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</w:t>
              </w:r>
            </w:ins>
            <w:ins w:id="90" w:author="Stefan Thanheiser" w:date="2019-04-27T00:00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tionen</w:t>
              </w:r>
            </w:ins>
            <w:ins w:id="91" w:author="Stefan Thanheiser" w:date="2019-04-26T23:59:00Z">
              <w:r w:rsidR="0087272E" w:rsidRPr="00D40CA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könnten ein Programm für eine bestimmte Produktlinie unterhalten, während andere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zur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Steuerung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Zugelieferten Software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</w:t>
            </w:r>
            <w:del w:id="92" w:author="Stefan Thanheiser" w:date="2019-04-27T00:00:00Z">
              <w:r w:rsidRPr="00D40CA1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</w:delText>
              </w:r>
            </w:del>
            <w:ins w:id="93" w:author="Stefan Thanheiser" w:date="2019-04-27T00:00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</w:t>
              </w:r>
            </w:ins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gesamten </w:t>
            </w:r>
            <w:del w:id="94" w:author="Stefan Thanheiser" w:date="2019-04-27T00:00:00Z">
              <w:r w:rsidRPr="00D40CA1"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Unternehmens </w:delText>
              </w:r>
            </w:del>
            <w:ins w:id="95" w:author="Stefan Thanheiser" w:date="2019-04-27T00:00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Organisation</w:t>
              </w:r>
              <w:r w:rsidR="0087272E" w:rsidRPr="00D40CA1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einrichten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könn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t</w:t>
            </w:r>
            <w:r w:rsidRPr="00D40CA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en. </w:t>
            </w:r>
          </w:p>
          <w:p w14:paraId="4386DC9A" w14:textId="77777777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7C9D956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1.5 Lizenzverpflichtungen</w:t>
            </w:r>
          </w:p>
          <w:p w14:paraId="05A38679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besteht ein Verfahren zur Überprüfung der Identifizierten Lizenzen um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jeweils gewährte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Rechte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bzw. auferlegte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Einschränkungen und Verpflichtungen zu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bestimmen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6D6A7558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824A350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2099EEBC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1.5.1 Ein dokumentiertes Verfahren zur Überprüfung und Dokumentation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="0052147E"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durch die jeweiligen Identifizierten Lizenzen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gewährten 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Rechte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bzw. auferlegten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Beschränkungen und Verpflichtungen.</w:t>
            </w:r>
          </w:p>
          <w:p w14:paraId="4C685E64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AF9EFBA" w14:textId="77777777" w:rsidR="00013849" w:rsidRPr="00925C6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416EA4C3" w14:textId="4004D3B2" w:rsidR="00013849" w:rsidRPr="003731A2" w:rsidRDefault="00013849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soll sichergestellt werden, dass ein Prozess besteht, in dem die Lizenzpflichten für die verschiedenen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im Kontext de</w:t>
            </w:r>
            <w:del w:id="96" w:author="Stefan Thanheiser" w:date="2019-04-27T00:00:00Z">
              <w:r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</w:delText>
              </w:r>
            </w:del>
            <w:ins w:id="97" w:author="Stefan Thanheiser" w:date="2019-04-27T00:00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del w:id="98" w:author="Stefan Thanheiser" w:date="2019-04-27T00:00:00Z">
              <w:r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Unternehmens </w:delText>
              </w:r>
            </w:del>
            <w:ins w:id="99" w:author="Stefan Thanheiser" w:date="2019-04-27T00:00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Organisation</w:t>
              </w:r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möglichen</w:t>
            </w:r>
            <w:ins w:id="100" w:author="Pors, Stefanie" w:date="2019-04-25T16:11:00Z">
              <w:r w:rsidR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,</w:t>
              </w:r>
            </w:ins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Anwendungsfälle geprüft und identifiziert werden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(wie in Anforderung 3.2 </w:t>
            </w:r>
            <w:r w:rsidR="005214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definiert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</w:t>
            </w:r>
            <w:r w:rsidRPr="00925C6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</w:tc>
      </w:tr>
    </w:tbl>
    <w:p w14:paraId="2205BEC8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5174D38D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09E49A59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2201FEC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419900B3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25BCA108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6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C31542" w:rsidRPr="003731A2" w14:paraId="53CA8BE6" w14:textId="77777777" w:rsidTr="00C31542">
        <w:tc>
          <w:tcPr>
            <w:tcW w:w="4650" w:type="dxa"/>
          </w:tcPr>
          <w:p w14:paraId="507A66C1" w14:textId="77777777" w:rsidR="00C31542" w:rsidRPr="0095142E" w:rsidRDefault="00C31542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2.0 Relevant Tasks Defined and Supported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275" w14:textId="77777777" w:rsidR="00C31542" w:rsidRPr="003731A2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2.0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Definition und Unterstützung r</w:t>
            </w:r>
            <w:r w:rsidR="00C3154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elevante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r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Aufgaben</w:t>
            </w:r>
            <w:r w:rsidR="00C31542"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</w:p>
        </w:tc>
      </w:tr>
      <w:tr w:rsidR="00C31542" w:rsidRPr="003731A2" w14:paraId="511CC5B4" w14:textId="77777777" w:rsidTr="00C31542">
        <w:tc>
          <w:tcPr>
            <w:tcW w:w="4650" w:type="dxa"/>
          </w:tcPr>
          <w:p w14:paraId="1C65D5A5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 Access</w:t>
            </w:r>
          </w:p>
          <w:p w14:paraId="09C1D251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Maintain a process to effectively respond to external Open Source inquiries. Publicly identify a means by which a third party can make an Open Source compliance inquiry.</w:t>
            </w:r>
          </w:p>
          <w:p w14:paraId="6BAE29D1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872034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EB264F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529801C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5424A317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2.1.1</w:t>
            </w:r>
            <w:r w:rsidR="001B723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Publicly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visible method 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allows any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party to make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 license 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inquiry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(e.g., via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published contact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email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address,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Linux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Foundation's Open Compliance Directory). </w:t>
            </w:r>
          </w:p>
          <w:p w14:paraId="1C917902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3DBF86D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8D6380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2.1.2</w:t>
            </w:r>
            <w:r w:rsidR="001B723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for responding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third party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 inquiries.</w:t>
            </w:r>
          </w:p>
          <w:p w14:paraId="4D2F400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8B71E56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14139705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there is a reasonable way for third parties to contact the organization with regard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 inquiries and that the organization is prepared to effectively respond.</w:t>
            </w:r>
          </w:p>
          <w:p w14:paraId="4E95631F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40880F7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548625D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4F27370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Effectively Resourced</w:t>
            </w:r>
          </w:p>
          <w:p w14:paraId="04434783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Identify and Resource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Task(s):</w:t>
            </w:r>
          </w:p>
          <w:p w14:paraId="241B2C6E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844882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ADE872F" w14:textId="77777777" w:rsidR="00C31542" w:rsidRPr="00C31542" w:rsidRDefault="00C31542" w:rsidP="00C31542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C3154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Assign accountability to ensure the successful execution of Program tasks. </w:t>
            </w:r>
          </w:p>
          <w:p w14:paraId="15F4D56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CAB2375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tasks are sufficiently resourced: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</w:p>
          <w:p w14:paraId="7C7C404D" w14:textId="77777777" w:rsidR="00C31542" w:rsidRDefault="00C31542" w:rsidP="0095142E">
            <w:pPr>
              <w:pStyle w:val="Listenabsatz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Time to perform the tasks have been allocated; and</w:t>
            </w:r>
          </w:p>
          <w:p w14:paraId="45BBD377" w14:textId="77777777" w:rsidR="00C31542" w:rsidRDefault="00C31542" w:rsidP="0095142E">
            <w:pPr>
              <w:pStyle w:val="Listenabsatz"/>
              <w:widowControl w:val="0"/>
              <w:numPr>
                <w:ilvl w:val="1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Adequate funding has been allocated.</w:t>
            </w:r>
          </w:p>
          <w:p w14:paraId="51AC620F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D3AAD8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F1F9984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reviewing and updating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policy and supporting tasks;</w:t>
            </w:r>
          </w:p>
          <w:p w14:paraId="6A511A64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46E6C6F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B42ACB3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 expertise pertaining to Open Source license compliance is accessible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those who may need such guidance; and</w:t>
            </w:r>
          </w:p>
          <w:p w14:paraId="27E828B8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06EDE95" w14:textId="77777777" w:rsidR="00C31542" w:rsidRDefault="00C31542" w:rsidP="00C31542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85DB567" w14:textId="77777777" w:rsidR="00C31542" w:rsidRDefault="00C31542" w:rsidP="0095142E">
            <w:pPr>
              <w:pStyle w:val="Listenabsatz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the resolution of Open Source license compliance issues.</w:t>
            </w:r>
          </w:p>
          <w:p w14:paraId="0E04D789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ACD4F33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Verification Material(s):</w:t>
            </w:r>
          </w:p>
          <w:p w14:paraId="61644CB7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2.2.1 Document with name of persons, group or function in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role(s)identified.</w:t>
            </w:r>
          </w:p>
          <w:p w14:paraId="5FDFE59D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B78AFC6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FBFC72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2.2.2 The identified Program roles have been properly staffed and adequate funding provided.</w:t>
            </w:r>
          </w:p>
          <w:p w14:paraId="11108020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11015E1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12432CE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2.2.3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Identification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legal expertise available to address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 matters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 could be internal or external.</w:t>
            </w:r>
          </w:p>
          <w:p w14:paraId="04BDC90E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FD6C4BF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2.2.4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that assigns internal responsibilities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compliance.</w:t>
            </w:r>
          </w:p>
          <w:p w14:paraId="6D46C919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F9DABB5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2.2.5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 for handling the review and remediation of non-compliant cases.</w:t>
            </w:r>
          </w:p>
          <w:p w14:paraId="6ED120AF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7DFC2EC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E45C090" w14:textId="77777777" w:rsidR="00C31542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4F90C36" w14:textId="77777777" w:rsidR="00C31542" w:rsidRPr="0095142E" w:rsidRDefault="00C31542" w:rsidP="00951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To ensure: </w:t>
            </w:r>
            <w:proofErr w:type="spellStart"/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</w:t>
            </w:r>
            <w:proofErr w:type="spellEnd"/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responsibilities 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effectively supported and resourced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ii) policies and supporting processes are regularly updated 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5142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accommodate changes in Open Source compliance best practices.</w:t>
            </w:r>
          </w:p>
          <w:p w14:paraId="01563A6E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40C3406" w14:textId="77777777" w:rsidR="00C31542" w:rsidRPr="0095142E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AE83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C253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2.1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Zugang</w:t>
            </w:r>
          </w:p>
          <w:p w14:paraId="57179ED8" w14:textId="28E0D513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Erstellung und Aufrechterhaltung eines Prozesses, um auf Open-Source-Anfragen von außerhalb de</w:t>
            </w:r>
            <w:ins w:id="101" w:author="Stefan Thanheiser" w:date="2019-04-26T23:55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</w:t>
              </w:r>
            </w:ins>
            <w:del w:id="102" w:author="Stefan Thanheiser" w:date="2019-04-26T23:55:00Z">
              <w:r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s </w:delText>
              </w:r>
              <w:bookmarkStart w:id="103" w:name="_GoBack"/>
              <w:r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Unternehmen</w:delText>
              </w:r>
              <w:bookmarkEnd w:id="103"/>
              <w:r w:rsidDel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</w:delText>
              </w:r>
            </w:del>
            <w:ins w:id="104" w:author="Stefan Thanheiser" w:date="2019-04-26T23:55:00Z">
              <w:r w:rsidR="0087272E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Organisation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ins w:id="105" w:author="Anke Thanheiser" w:date="2019-04-07T18:07:00Z">
              <w:r w:rsidR="009126FD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wirkungsvoll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reagieren. Veröffentlichung einer Schnittstelle, über die Dritte Open-Source-Compliance-Anfragen absetzen können. </w:t>
            </w:r>
          </w:p>
          <w:p w14:paraId="4035BAB5" w14:textId="77777777" w:rsidR="00C31542" w:rsidRDefault="00C31542" w:rsidP="0054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68487D5B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Verifikationsmaterial: </w:t>
            </w:r>
          </w:p>
          <w:p w14:paraId="3FFDF076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2.1.1 Eine öffentlich sichtbare Bekanntgabe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 Schnittstelle, über welche Dritte eine Open-Source-Compliance-Anfrage stellen können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(z. B. durch Veröffentlichen einer Kontakt-E-Mail-Adresse oder Aufnahme in das Open Compliance-Verzeichnis der Linux </w:t>
            </w:r>
            <w:proofErr w:type="spellStart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Foundation</w:t>
            </w:r>
            <w:proofErr w:type="spellEnd"/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).</w:t>
            </w:r>
          </w:p>
          <w:p w14:paraId="0BFEC7FF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4B2F0B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2.1.2 Ein intern dokumentiertes Verfahren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die Bearbeitung von Open-Source-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ompliance-Anfragen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von Dritten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075895B0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C73287F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8E58CBF" w14:textId="4DF5785B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Dritte eine angemessene Möglichkeit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besitzen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sich mit der Organisation in Bezug auf Open-Source-Compliance-Anfragen in Verbindung zu setzen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– </w:t>
            </w:r>
            <w:r w:rsidR="009126FD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sowie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dass die Organisation </w:t>
            </w:r>
            <w:commentRangeStart w:id="106"/>
            <w:del w:id="107" w:author="Stefan Thanheiser" w:date="2019-04-26T10:22:00Z">
              <w:r w:rsidDel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darauf vorbereitet</w:delText>
              </w:r>
            </w:del>
            <w:ins w:id="108" w:author="Stefan Thanheiser" w:date="2019-04-26T10:22:00Z">
              <w:r w:rsidR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in der Lage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106"/>
            <w:r w:rsidR="002E575C">
              <w:rPr>
                <w:rStyle w:val="Kommentarzeichen"/>
              </w:rPr>
              <w:commentReference w:id="106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ist, </w:t>
            </w:r>
            <w:del w:id="109" w:author="Anke Thanheiser" w:date="2019-04-07T18:09:00Z">
              <w:r w:rsidDel="009126FD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tatsächlich </w:delText>
              </w:r>
            </w:del>
            <w:ins w:id="110" w:author="Anke Thanheiser" w:date="2019-04-07T18:09:00Z">
              <w:r w:rsidR="009126FD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wirkungsvoll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 dieselben zu reagieren.</w:t>
            </w:r>
          </w:p>
          <w:p w14:paraId="39553190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45B214E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Effektive Ausstattung</w:t>
            </w:r>
          </w:p>
          <w:p w14:paraId="07196576" w14:textId="77777777" w:rsidR="00C31542" w:rsidRPr="001B0B97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Identifikation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Programm-Aufgab</w:t>
            </w:r>
            <w:r w:rsidRPr="001B0B9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e(n)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Ausstattung derselben mit den notwendigen Ressourcen:</w:t>
            </w:r>
          </w:p>
          <w:p w14:paraId="74561537" w14:textId="77777777" w:rsidR="00C31542" w:rsidRDefault="00C31542" w:rsidP="003731A2">
            <w:pPr>
              <w:pStyle w:val="Listenabsatz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Zuweisen der Verantwor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tlichkeiten für die erfolgreiche Bearbeitung von </w:t>
            </w:r>
            <w:del w:id="111" w:author=" " w:date="2019-04-08T11:20:00Z">
              <w:r w:rsidDel="006B77E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Open-Source-Compliance</w:delText>
              </w:r>
            </w:del>
            <w:ins w:id="112" w:author=" " w:date="2019-04-08T11:20:00Z">
              <w:r w:rsidR="006B77E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Programm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-Aufgaben.</w:t>
            </w:r>
          </w:p>
          <w:p w14:paraId="2578C569" w14:textId="77777777" w:rsidR="00C31542" w:rsidRDefault="00C31542" w:rsidP="00AF2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253A0C50" w14:textId="77777777" w:rsidR="00C31542" w:rsidRPr="00930B76" w:rsidRDefault="00C31542" w:rsidP="003731A2">
            <w:pPr>
              <w:pStyle w:val="Listenabsatz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Open-Source-Compliance-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Aufgaben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verfügen über ausreichende Ressourcen:</w:t>
            </w:r>
          </w:p>
          <w:p w14:paraId="3EF71142" w14:textId="77777777" w:rsidR="00C31542" w:rsidRDefault="00C31542" w:rsidP="00930B7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 w:hanging="286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die Ausführung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Aufgaben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wurde ausreichend Zeit zur Verfügung gestellt; und</w:t>
            </w:r>
          </w:p>
          <w:p w14:paraId="275DF3A9" w14:textId="77777777" w:rsidR="00C31542" w:rsidRPr="003C53E3" w:rsidRDefault="00C31542" w:rsidP="00930B76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 w:hanging="286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wurde ein angemessenes finanzielles Budget zugewiesen.</w:t>
            </w:r>
          </w:p>
          <w:p w14:paraId="5A595656" w14:textId="77777777" w:rsidR="00C31542" w:rsidRPr="00930B76" w:rsidRDefault="00C31542" w:rsidP="003C5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21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30520712" w14:textId="77777777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Es existiert ein Prozess für die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Start w:id="113"/>
            <w:del w:id="114" w:author="Stefan Thanheiser" w:date="2019-04-26T10:22:00Z">
              <w:r w:rsidRPr="00930B76" w:rsidDel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Entwicklung und Pflege</w:delText>
              </w:r>
            </w:del>
            <w:ins w:id="115" w:author="Stefan Thanheiser" w:date="2019-04-26T10:22:00Z">
              <w:r w:rsidR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Überprüfung und Aktualisierung</w:t>
              </w:r>
            </w:ins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commentRangeEnd w:id="113"/>
            <w:r w:rsidR="002E575C">
              <w:rPr>
                <w:rStyle w:val="Kommentarzeichen"/>
              </w:rPr>
              <w:commentReference w:id="113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sowie für hierbei unterstützende Aufgaben</w:t>
            </w:r>
            <w:ins w:id="116" w:author="Anke Thanheiser" w:date="2019-04-07T18:10:00Z">
              <w:r w:rsidR="009126FD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;</w:t>
              </w:r>
            </w:ins>
          </w:p>
          <w:p w14:paraId="55E6119C" w14:textId="77777777" w:rsidR="00C31542" w:rsidRDefault="00C31542" w:rsidP="00C3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763E5FDD" w14:textId="77777777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J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uristische Expertise in Bezug auf Open-Source-Compliance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ist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vorhanden und für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diejenigen Personen verfügbar, welche hierzu </w:t>
            </w:r>
            <w:ins w:id="117" w:author="Anke Thanheiser" w:date="2019-04-07T18:11:00Z">
              <w:del w:id="118" w:author="Pors, Stefanie" w:date="2019-04-25T16:10:00Z">
                <w:r w:rsidR="009126FD" w:rsidDel="002E575C">
                  <w:rPr>
                    <w:rFonts w:asciiTheme="minorHAnsi" w:eastAsia="Calibri" w:hAnsiTheme="minorHAnsi" w:cs="Calibri"/>
                    <w:color w:val="4F81BD" w:themeColor="accent1"/>
                    <w:sz w:val="24"/>
                    <w:szCs w:val="24"/>
                  </w:rPr>
                  <w:delText>evtl</w:delText>
                </w:r>
              </w:del>
            </w:ins>
            <w:ins w:id="119" w:author="Pors, Stefanie" w:date="2019-04-25T16:10:00Z">
              <w:r w:rsidR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eventuell</w:t>
              </w:r>
            </w:ins>
            <w:ins w:id="120" w:author="Anke Thanheiser" w:date="2019-04-07T18:11:00Z">
              <w:del w:id="121" w:author="Pors, Stefanie" w:date="2019-04-25T16:10:00Z">
                <w:r w:rsidR="009126FD" w:rsidDel="002E575C">
                  <w:rPr>
                    <w:rFonts w:asciiTheme="minorHAnsi" w:eastAsia="Calibri" w:hAnsiTheme="minorHAnsi" w:cs="Calibri"/>
                    <w:color w:val="4F81BD" w:themeColor="accent1"/>
                    <w:sz w:val="24"/>
                    <w:szCs w:val="24"/>
                  </w:rPr>
                  <w:delText>.</w:delText>
                </w:r>
              </w:del>
              <w:r w:rsidR="009126FD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Unterstützung benötigen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; und</w:t>
            </w:r>
          </w:p>
          <w:p w14:paraId="51F0AB74" w14:textId="77777777" w:rsidR="00C31542" w:rsidRDefault="00C31542" w:rsidP="003C5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8EE58E2" w14:textId="77777777" w:rsidR="00C31542" w:rsidRPr="00930B76" w:rsidRDefault="00C31542" w:rsidP="003731A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7" w:hanging="199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existiert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 Prozess für die Lösung von Open-Source-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ompliance-</w:t>
            </w:r>
            <w:r w:rsidRPr="00930B76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Problemen.</w:t>
            </w:r>
          </w:p>
          <w:p w14:paraId="0AD4A47B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AB6B603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6E7154D3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 mit den Personennamen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Gruppe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nzugehörigkeiten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oder Funktionen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denen Programm-Rolle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(n)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zugeordnet sind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0CD0044A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3413213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2.2.2 Die identifizierten Rollen im </w:t>
            </w:r>
            <w:commentRangeStart w:id="122"/>
            <w:commentRangeStart w:id="123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Programm </w:t>
            </w:r>
            <w:commentRangeEnd w:id="122"/>
            <w:r w:rsidR="009126FD">
              <w:rPr>
                <w:rStyle w:val="Kommentarzeichen"/>
              </w:rPr>
              <w:commentReference w:id="122"/>
            </w:r>
            <w:commentRangeEnd w:id="123"/>
            <w:r w:rsidR="006B77EC">
              <w:rPr>
                <w:rStyle w:val="Kommentarzeichen"/>
              </w:rPr>
              <w:commentReference w:id="123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sind mit ausreichenden personellen und finanziellen Ressourcen ausgestattet</w:t>
            </w:r>
          </w:p>
          <w:p w14:paraId="172AB64E" w14:textId="77777777" w:rsidR="00C3154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CA0990A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2.2.3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Benennung der juristischen Expertise,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sowohl 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intern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als auch 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extern zur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Adressierung von Open-Source-Compliance-Themen zu</w:t>
            </w:r>
            <w:ins w:id="124" w:author="Pors, Stefanie" w:date="2019-04-25T16:11:00Z">
              <w:r w:rsidR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</w:t>
              </w:r>
            </w:ins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Verfügung steht.</w:t>
            </w:r>
          </w:p>
          <w:p w14:paraId="181BF225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325434C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2.2.4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 dokumentiertes Verfahren, das interne Verantwortlichkeiten für die Open-Source-Compliance zuweist.</w:t>
            </w:r>
          </w:p>
          <w:p w14:paraId="47936385" w14:textId="77777777" w:rsidR="00C31542" w:rsidRPr="003731A2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C5DC5E6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2.2.5</w:t>
            </w: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Ein dokumentiertes Verfahren zur Prüfung und Behebung von Fällen der Nichterfüllung von Open-Source-Compliance-Anforderungen.</w:t>
            </w:r>
          </w:p>
          <w:p w14:paraId="347DFE91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609BDDCF" w14:textId="77777777" w:rsidR="00C31542" w:rsidRPr="00950490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69945EF" w14:textId="77777777" w:rsidR="00C31542" w:rsidRPr="007E07BB" w:rsidRDefault="00C31542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950490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sein, dass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i) </w:t>
            </w:r>
            <w:del w:id="125" w:author="Stefan Thanheiser" w:date="2019-04-26T10:23:00Z">
              <w:r w:rsidDel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Open-Source-Compliance</w:delText>
              </w:r>
            </w:del>
            <w:ins w:id="126" w:author="Stefan Thanheiser" w:date="2019-04-26T10:23:00Z">
              <w:r w:rsidR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Programm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-Verantwortlichkeiten tatsächlich unterstützt und mit ausreichenden Ressourcen ausgestattet sind und ii) Richtlinien und unterstützende Prozesse regelmäßig aktualisiert werden</w:t>
            </w:r>
            <w:r w:rsidRPr="007E07BB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um Änderungen in den Best Practices für Open Source-Compliance zu berücksichtigen.</w:t>
            </w:r>
          </w:p>
        </w:tc>
      </w:tr>
    </w:tbl>
    <w:p w14:paraId="57D96919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4AA1D4B3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br w:type="page"/>
      </w:r>
    </w:p>
    <w:p w14:paraId="3D69B117" w14:textId="77777777" w:rsidR="00D613EA" w:rsidRDefault="00D613E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  <w:sectPr w:rsidR="00D613EA" w:rsidSect="00851B87">
          <w:headerReference w:type="default" r:id="rId14"/>
          <w:footerReference w:type="default" r:id="rId15"/>
          <w:pgSz w:w="11909" w:h="21629"/>
          <w:pgMar w:top="1440" w:right="1440" w:bottom="1440" w:left="1440" w:header="0" w:footer="720" w:gutter="0"/>
          <w:pgNumType w:start="0"/>
          <w:cols w:space="720"/>
          <w:titlePg/>
          <w:docGrid w:linePitch="299"/>
        </w:sectPr>
      </w:pPr>
    </w:p>
    <w:p w14:paraId="1ABBA5E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5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95393E" w:rsidRPr="003731A2" w14:paraId="38698C0C" w14:textId="77777777" w:rsidTr="0095393E">
        <w:tc>
          <w:tcPr>
            <w:tcW w:w="4650" w:type="dxa"/>
          </w:tcPr>
          <w:p w14:paraId="2BD98EDA" w14:textId="77777777" w:rsidR="0095393E" w:rsidRPr="00980E96" w:rsidDel="00C10124" w:rsidRDefault="0095393E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3.0 Open Source Content Review and Approval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108B" w14:textId="77777777" w:rsidR="0095393E" w:rsidRPr="003731A2" w:rsidRDefault="0095393E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3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: Überprüf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und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enehmig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von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Open-Source-Inhalten</w:t>
            </w:r>
          </w:p>
        </w:tc>
      </w:tr>
      <w:tr w:rsidR="0095393E" w:rsidRPr="003731A2" w14:paraId="525D2901" w14:textId="77777777" w:rsidTr="0095393E">
        <w:tc>
          <w:tcPr>
            <w:tcW w:w="4650" w:type="dxa"/>
          </w:tcPr>
          <w:p w14:paraId="442E833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</w:t>
            </w:r>
            <w:r w:rsidR="008E327E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Bill of Materials</w:t>
            </w:r>
          </w:p>
          <w:p w14:paraId="476DEE63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process exists for creating and managing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bill of materials that includes each Open Source component (and its Identified Licenses) from which the Supplied Software is comprised. </w:t>
            </w:r>
          </w:p>
          <w:p w14:paraId="5F5F3862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303016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55AE681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B499AEA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21C8B164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3.1.1 A documented procedure for identifying, tracking, reviewing, approving,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 archiving information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about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collection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 the Supplied Software is comprised.</w:t>
            </w:r>
          </w:p>
          <w:p w14:paraId="2B4A0D84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2F53FAB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5985E3C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3.1.2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that demonstrates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documented procedure was properly followed.</w:t>
            </w:r>
          </w:p>
          <w:p w14:paraId="6163F8D7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34E302A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799A8FD9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a 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for creating and managing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n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 bill of materials used to construct the Supplied Software. A bill of materials is needed to support the systematic review 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approval of each component’s license terms to understand the obligations and restrictions as it applies to the distribution of the Supplied Software.</w:t>
            </w:r>
          </w:p>
          <w:p w14:paraId="398D7ACF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3AD1E29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36ABEE6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12A3347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Compliance</w:t>
            </w:r>
          </w:p>
          <w:p w14:paraId="5AFE0DB2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capable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managing common 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 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cases encountered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Staff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may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include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following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(note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the list is neither exhaustive, nor may all of the use cases apply):</w:t>
            </w:r>
          </w:p>
          <w:p w14:paraId="5F605CE0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 in binary form;</w:t>
            </w:r>
          </w:p>
          <w:p w14:paraId="0ED7D6D8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 in source form;</w:t>
            </w:r>
          </w:p>
          <w:p w14:paraId="0959CB4D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integrated with other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such that it may trigger copyleft obligations;</w:t>
            </w:r>
          </w:p>
          <w:p w14:paraId="54D9109A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modified Open Source;</w:t>
            </w:r>
          </w:p>
          <w:p w14:paraId="265ED6AA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 other software under an incompatible license interacting with other components within the Supplied Software; and/or</w:t>
            </w:r>
          </w:p>
          <w:p w14:paraId="1F5DEEC2" w14:textId="77777777" w:rsidR="0095393E" w:rsidRDefault="0095393E" w:rsidP="00D235D2">
            <w:pPr>
              <w:pStyle w:val="Listenabsatz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contains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 attribution requirements.</w:t>
            </w:r>
          </w:p>
          <w:p w14:paraId="719D4863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9EEFBD8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0406D4E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2AE0906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99D1427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A1B085E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A1CBCB6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8085A7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3C945B51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3.2.1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documented 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handling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common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 for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components of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 Software.</w:t>
            </w:r>
          </w:p>
          <w:p w14:paraId="228011D0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263814CF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82FE2C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C5DC7EF" w14:textId="77777777" w:rsidR="0095393E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44CBEF85" w14:textId="77777777" w:rsidR="0095393E" w:rsidRPr="00D235D2" w:rsidRDefault="0095393E" w:rsidP="00D2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sufficiently robust to handle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organization’s common Open 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use cases. That a 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exists to support this activity and that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 followed.</w:t>
            </w:r>
          </w:p>
          <w:p w14:paraId="5EB09708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79F0651" w14:textId="77777777" w:rsidR="0095393E" w:rsidRPr="00980E96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274B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3.1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Komponentenstückliste /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br/>
              <w:t>Bill</w:t>
            </w:r>
            <w:del w:id="127" w:author="Anke Thanheiser" w:date="2019-04-07T18:14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-</w:delText>
              </w:r>
            </w:del>
            <w:ins w:id="128" w:author="Anke Thanheiser" w:date="2019-04-07T18:14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proofErr w:type="spellStart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ins w:id="129" w:author="Anke Thanheiser" w:date="2019-04-07T18:14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del w:id="130" w:author="Anke Thanheiser" w:date="2019-04-07T18:14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-</w:delText>
              </w:r>
            </w:del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Materials</w:t>
            </w:r>
          </w:p>
          <w:p w14:paraId="356A483B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 Prozess zum Erstellen und Verwalten einer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Materials, die jede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Komponente (und ihre Identifizierten Lizenzen) enthält, aus der sich </w:t>
            </w:r>
            <w:del w:id="131" w:author="Anke Thanheiser" w:date="2019-04-07T18:15:00Z">
              <w:r w:rsidRPr="00F376F2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s</w:delText>
              </w:r>
            </w:del>
            <w:ins w:id="132" w:author="Anke Thanheiser" w:date="2019-04-07T18:15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d</w:t>
              </w:r>
            </w:ins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 Zugelieferte Software zusammensetzt.</w:t>
            </w:r>
          </w:p>
          <w:p w14:paraId="4961CD0F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04992E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737566A7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3.1.1 Ein dokumentiertes Verfahren zur Identifizierung, Nachverfolgung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, Prüfung, Freigabe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Archivierung von Informationen über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Gesamtheit der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Open-Source-Komponenten, aus denen eine Version Zugelieferter Software besteht.</w:t>
            </w:r>
          </w:p>
          <w:p w14:paraId="79F018EA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AF8B9C7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3.1.2 Eine Aufzeichnung der Open-Source-Komponenten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von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Zugelieferter Software, welche nachweist, dass d</w:t>
            </w:r>
            <w:del w:id="133" w:author="Stefan Thanheiser" w:date="2019-04-09T23:34:00Z">
              <w:r w:rsidRPr="00F376F2" w:rsidDel="00AA5E2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ie</w:delText>
              </w:r>
            </w:del>
            <w:ins w:id="134" w:author="Stefan Thanheiser" w:date="2019-04-09T23:34:00Z">
              <w:r w:rsidR="00AA5E2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as</w:t>
              </w:r>
            </w:ins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dokumentierte </w:t>
            </w:r>
            <w:del w:id="135" w:author="Stefan Thanheiser" w:date="2019-04-09T23:34:00Z">
              <w:r w:rsidRPr="00F376F2" w:rsidDel="00AA5E2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Prozedur </w:delText>
              </w:r>
            </w:del>
            <w:ins w:id="136" w:author="Stefan Thanheiser" w:date="2019-04-09T23:34:00Z">
              <w:r w:rsidR="00AA5E2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Verfah</w:t>
              </w:r>
            </w:ins>
            <w:ins w:id="137" w:author="Stefan Thanheiser" w:date="2019-04-09T23:35:00Z">
              <w:r w:rsidR="00AA5E2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ren</w:t>
              </w:r>
            </w:ins>
            <w:ins w:id="138" w:author="Stefan Thanheiser" w:date="2019-04-09T23:34:00Z">
              <w:r w:rsidR="00AA5E2C" w:rsidRPr="00F376F2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ordnungsgemäß befolgt wurde.</w:t>
            </w:r>
          </w:p>
          <w:p w14:paraId="02FBC902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05B10AB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09B39C8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ein Prozess zum Erstellen und Verwalten einer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 der Open-Source-Komponenten existiert,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aus welchen die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 Software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besteht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Die Bill </w:t>
            </w:r>
            <w:proofErr w:type="spellStart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of</w:t>
            </w:r>
            <w:proofErr w:type="spellEnd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Materials ist erforderlich, um systematisch die Lizenzbedingungen jeder Komponente zu überprüfen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und freizugeben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um 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Lizenzpflichten und -bedingungen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</w:t>
            </w:r>
            <w:del w:id="139" w:author="Anke Thanheiser" w:date="2019-04-07T18:16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n</w:delText>
              </w:r>
            </w:del>
            <w:ins w:id="140" w:author="Anke Thanheiser" w:date="2019-04-07T18:16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m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Hinblick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 die Verb</w:t>
            </w:r>
            <w:commentRangeStart w:id="141"/>
            <w:commentRangeStart w:id="142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commentRangeEnd w:id="141"/>
            <w:r w:rsidR="00792B40">
              <w:rPr>
                <w:rStyle w:val="Kommentarzeichen"/>
              </w:rPr>
              <w:commentReference w:id="141"/>
            </w:r>
            <w:commentRangeEnd w:id="142"/>
            <w:r w:rsidR="006B77EC">
              <w:rPr>
                <w:rStyle w:val="Kommentarzeichen"/>
              </w:rPr>
              <w:commentReference w:id="142"/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eitung der Zugelieferten Software zu ermitteln.</w:t>
            </w:r>
          </w:p>
          <w:p w14:paraId="2E0466FA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9EF5CEF" w14:textId="77777777" w:rsidR="0095393E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3.2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Lizenz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-C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ompliance</w:t>
            </w:r>
          </w:p>
          <w:p w14:paraId="6ECD2E0A" w14:textId="77777777" w:rsidR="0095393E" w:rsidRPr="00F376F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rogramm muss es ermöglichen, die üblichen Anwendungsfälle von Open-Source-Lizenzen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abzudecken, mit denen Software-Mitarbeiter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im Kontext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Zugelieferter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konfrontiert sind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Zu den üblichen Fällen zählen dabei insbesondere (beachten Sie allerdings, dass die Liste weder </w:t>
            </w:r>
            <w:r w:rsidR="008E327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abschließend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ist, noch alle Anwendungsfälle Anwendung finden müssen):</w:t>
            </w:r>
          </w:p>
          <w:p w14:paraId="506C2127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Verbreitung in Binärform;</w:t>
            </w:r>
          </w:p>
          <w:p w14:paraId="5F40C82E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Verbreitung in Sourcecode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-F</w:t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orm;</w:t>
            </w:r>
          </w:p>
          <w:p w14:paraId="534C85F2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Integration mit anderer Open-Source-Software, so dass die Voraussetzungen des Copyleft vorliegen können;</w:t>
            </w:r>
          </w:p>
          <w:p w14:paraId="39BB6AB5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Enthält </w:t>
            </w:r>
            <w:commentRangeStart w:id="143"/>
            <w:commentRangeStart w:id="144"/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bearbeitete </w:t>
            </w:r>
            <w:commentRangeEnd w:id="143"/>
            <w:r w:rsidR="00792B40">
              <w:rPr>
                <w:rStyle w:val="Kommentarzeichen"/>
              </w:rPr>
              <w:commentReference w:id="143"/>
            </w:r>
            <w:commentRangeEnd w:id="144"/>
            <w:r w:rsidR="006B77EC">
              <w:rPr>
                <w:rStyle w:val="Kommentarzeichen"/>
              </w:rPr>
              <w:commentReference w:id="144"/>
            </w: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Open-Source-Software;</w:t>
            </w:r>
          </w:p>
          <w:p w14:paraId="65F97AC4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Enthält Open-Source-Software oder andere Software unter einer inkompatiblen Lizenz, die mit anderen Komponenten innerhalb der Zugelieferten Software interagiert; und / oder</w:t>
            </w:r>
          </w:p>
          <w:p w14:paraId="2EE7A951" w14:textId="77777777" w:rsidR="0095393E" w:rsidRPr="00F376F2" w:rsidRDefault="0095393E" w:rsidP="003731A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6" w:hanging="190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F376F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>Enthält Open-Source-Software mit Verpflichtungen hinsichtlich einer Nennung der Urheberschaft.</w:t>
            </w:r>
          </w:p>
          <w:p w14:paraId="0857426D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169BF357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77D31CBB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3.2.1 Ein dokumentiertes Verfahren, welches es ermöglicht, die üblichen Anwendungsfälle von Open-Source-Lizenzen für die Open-Source-Komponenten von Zugelieferter Software abzudecken.</w:t>
            </w:r>
          </w:p>
          <w:p w14:paraId="790220C0" w14:textId="77777777" w:rsidR="0095393E" w:rsidRPr="003731A2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1AF5877" w14:textId="77777777" w:rsidR="0095393E" w:rsidRPr="005B4C37" w:rsidRDefault="0095393E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1EE1AAAB" w14:textId="35FEE803" w:rsidR="0095393E" w:rsidRPr="003731A2" w:rsidRDefault="0095393E" w:rsidP="0062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das Programm ausreichend robust ist, um die üblichen Anwendungsfälle von Open-Source-Lizenzen einer Organisation </w:t>
            </w:r>
            <w:del w:id="145" w:author="Stefan Thanheiser" w:date="2019-04-26T10:25:00Z">
              <w:r w:rsidRPr="005B4C37" w:rsidDel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zu </w:delText>
              </w:r>
              <w:commentRangeStart w:id="146"/>
              <w:commentRangeStart w:id="147"/>
              <w:r w:rsidRPr="005B4C37" w:rsidDel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behandeln</w:delText>
              </w:r>
            </w:del>
            <w:commentRangeEnd w:id="146"/>
            <w:commentRangeEnd w:id="147"/>
            <w:ins w:id="148" w:author="Stefan Thanheiser" w:date="2019-04-26T10:25:00Z">
              <w:r w:rsidR="00A04DAA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zu bedienen</w:t>
              </w:r>
            </w:ins>
            <w:r w:rsidR="00792B40">
              <w:rPr>
                <w:rStyle w:val="Kommentarzeichen"/>
              </w:rPr>
              <w:commentReference w:id="146"/>
            </w:r>
            <w:r w:rsidR="00A04DAA">
              <w:rPr>
                <w:rStyle w:val="Kommentarzeichen"/>
              </w:rPr>
              <w:commentReference w:id="147"/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muss gewährleistet sein, dass ein Verfahren zur Unterstützung dieser Tätigkeit besteht und dass </w:t>
            </w:r>
            <w:r w:rsid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Verfahren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befolgt wird.</w:t>
            </w:r>
          </w:p>
        </w:tc>
      </w:tr>
    </w:tbl>
    <w:p w14:paraId="5AFADEC2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p w14:paraId="654098AF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4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D058F1" w:rsidRPr="003731A2" w14:paraId="3FD90091" w14:textId="77777777" w:rsidTr="00D058F1">
        <w:tc>
          <w:tcPr>
            <w:tcW w:w="4650" w:type="dxa"/>
          </w:tcPr>
          <w:p w14:paraId="7A2E541A" w14:textId="77777777" w:rsidR="00D058F1" w:rsidRPr="00980E96" w:rsidRDefault="00D058F1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4.0 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</w:t>
            </w:r>
            <w:proofErr w:type="spellEnd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Creation and Delivery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642D" w14:textId="77777777" w:rsidR="00D058F1" w:rsidRPr="003731A2" w:rsidRDefault="00D058F1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Ziel 4: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Erzeugung und Bereitstellung von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Compliance-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Artefakte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n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</w:p>
        </w:tc>
      </w:tr>
      <w:tr w:rsidR="00D058F1" w:rsidRPr="003731A2" w14:paraId="56E9EF05" w14:textId="77777777" w:rsidTr="00D058F1">
        <w:tc>
          <w:tcPr>
            <w:tcW w:w="4650" w:type="dxa"/>
          </w:tcPr>
          <w:p w14:paraId="02F79BF0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</w:p>
          <w:p w14:paraId="7025F0D2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 process exists for creating the set of 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for the Supplied Software. </w:t>
            </w:r>
          </w:p>
          <w:p w14:paraId="7A948FB0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0595D55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6F5E4C3C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documents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process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under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which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Compliance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prepared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distributed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 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Identified Licenses.</w:t>
            </w:r>
          </w:p>
          <w:p w14:paraId="0F9F8925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5D00EB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8F92537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91593E9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4.1.2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archiving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copies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 -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archive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planned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 for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reasonable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period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time</w:t>
            </w:r>
            <w:r>
              <w:rPr>
                <w:rStyle w:val="Funotenzeichen"/>
                <w:rFonts w:asciiTheme="minorHAnsi" w:eastAsia="Calibri" w:hAnsiTheme="minorHAnsi" w:cs="Calibri"/>
                <w:sz w:val="24"/>
                <w:szCs w:val="24"/>
                <w:lang w:val="en-GB"/>
              </w:rPr>
              <w:footnoteReference w:id="1"/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since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offer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Software;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Licenses (whichever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longer).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Records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demonstrate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procedure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properly followed.</w:t>
            </w:r>
          </w:p>
          <w:p w14:paraId="0BD81ED3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D233B92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BB155B6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D3202C1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32A08593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3311BC3" w14:textId="77777777" w:rsidR="00D058F1" w:rsidRPr="00980E96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reasonable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commercial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efforts have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instituted in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preparation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Compliance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Artifacts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accompanies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Supplied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Software,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 required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Identified Licenses.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CFF" w14:textId="77777777" w:rsidR="00D058F1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4.1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Compliance-Artefakte</w:t>
            </w:r>
          </w:p>
          <w:p w14:paraId="714AAE5A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existiert ein Prozess, um für </w:t>
            </w:r>
            <w:del w:id="149" w:author="Anke Thanheiser" w:date="2019-04-07T18:20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eine </w:delText>
              </w:r>
            </w:del>
            <w:ins w:id="150" w:author="Anke Thanheiser" w:date="2019-04-07T18:20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die </w:t>
              </w:r>
            </w:ins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 Software die Compliance-Artefakte zu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sammenzustellen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590FA9FB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8F8E29E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0F1A9879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4.1.1 Ein dokumentiertes Verfahren, welches sicherstellt, dass die Compliance-Artefakte entsprechend 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der Identifizierten Lizenzen zusammengestellt und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zusammen mit der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weitergegeben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werden.</w:t>
            </w:r>
          </w:p>
          <w:p w14:paraId="0A5821F7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721BC98F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4.1.2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Verfahren, um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Kopien der Compliance-Artefakte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zu archivieren – wobei geplant sein muss,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dass das Archiv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einen ausreichenden Zeitraum</w:t>
            </w:r>
            <w:r>
              <w:rPr>
                <w:rStyle w:val="Funotenzeichen"/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footnoteReference w:id="2"/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über das letzte Angebotsdatum einer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Zugelieferte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Software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hinaus aufrechterhalten </w:t>
            </w:r>
            <w:del w:id="153" w:author="Pors, Stefanie" w:date="2019-04-25T16:12:00Z">
              <w:r w:rsidDel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wird</w:delText>
              </w:r>
              <w:r w:rsidRPr="005B4C37" w:rsidDel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 </w:delText>
              </w:r>
            </w:del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wird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bzw. mindestens so lange,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wie es die Identifizierten Lizenzen verlangen (je nachdem, welcher Zeitraum länger ist).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Es existieren Aufzeichnungen als Beleg,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dass 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Verfahren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ordnungsgemäß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befolgt wird.</w:t>
            </w:r>
          </w:p>
          <w:p w14:paraId="2F106212" w14:textId="77777777" w:rsidR="00D058F1" w:rsidRPr="003731A2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228F0E67" w14:textId="77777777" w:rsidR="00D058F1" w:rsidRPr="005B4C37" w:rsidRDefault="00D058F1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6528524B" w14:textId="77777777" w:rsidR="00D058F1" w:rsidRPr="00D058F1" w:rsidRDefault="00D058F1" w:rsidP="00792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dass angemessene Anstrengungen unternommen w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rden, um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Zugelieferten Software beizufügenden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Compliance-Artefakte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derart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erstellen, </w:t>
            </w:r>
            <w:del w:id="154" w:author="Anke Thanheiser" w:date="2019-04-07T18:21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als</w:delText>
              </w:r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 </w:delText>
              </w:r>
            </w:del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wie </w:t>
            </w:r>
            <w:ins w:id="155" w:author="Anke Thanheiser" w:date="2019-04-07T18:21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durch die </w:t>
              </w:r>
            </w:ins>
            <w:del w:id="156" w:author="Anke Thanheiser" w:date="2019-04-07T18:22:00Z"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dies von den</w:delText>
              </w:r>
            </w:del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dentifizierten Lizenzen </w:t>
            </w:r>
            <w:del w:id="157" w:author="Anke Thanheiser" w:date="2019-04-07T18:22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gefordert</w:delText>
              </w:r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 </w:delText>
              </w:r>
            </w:del>
            <w:ins w:id="158" w:author="Anke Thanheiser" w:date="2019-04-07T18:22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lastRenderedPageBreak/>
                <w:t>erfordert</w:t>
              </w:r>
            </w:ins>
            <w:del w:id="159" w:author="Anke Thanheiser" w:date="2019-04-07T18:22:00Z"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wird</w:delText>
              </w:r>
            </w:del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</w:tc>
      </w:tr>
    </w:tbl>
    <w:p w14:paraId="6783829B" w14:textId="77777777" w:rsidR="005B118C" w:rsidRPr="003731A2" w:rsidRDefault="00CD55CA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  <w:r w:rsidRPr="003731A2">
        <w:rPr>
          <w:rFonts w:asciiTheme="minorHAnsi" w:hAnsiTheme="minorHAnsi"/>
          <w:sz w:val="24"/>
          <w:szCs w:val="24"/>
        </w:rPr>
        <w:lastRenderedPageBreak/>
        <w:br w:type="page"/>
      </w:r>
    </w:p>
    <w:p w14:paraId="3B3674D0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3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8273D" w:rsidRPr="003731A2" w14:paraId="426E1AF8" w14:textId="77777777" w:rsidTr="0088273D">
        <w:tc>
          <w:tcPr>
            <w:tcW w:w="4650" w:type="dxa"/>
          </w:tcPr>
          <w:p w14:paraId="332C16BF" w14:textId="77777777" w:rsidR="0088273D" w:rsidRPr="00980E96" w:rsidRDefault="0088273D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5.0 Understanding Open Source Community Engagement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664B" w14:textId="77777777" w:rsidR="0088273D" w:rsidRPr="003731A2" w:rsidRDefault="0088273D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Ziel 5: Verstehen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des Engagements gegenüber der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 Source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Community</w:t>
            </w:r>
          </w:p>
        </w:tc>
      </w:tr>
      <w:tr w:rsidR="0088273D" w:rsidRPr="003731A2" w14:paraId="4DB64B68" w14:textId="77777777" w:rsidTr="0088273D">
        <w:tc>
          <w:tcPr>
            <w:tcW w:w="4650" w:type="dxa"/>
          </w:tcPr>
          <w:p w14:paraId="150D8020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Contributions</w:t>
            </w:r>
          </w:p>
          <w:p w14:paraId="41F911E8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980E96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If an organization permits contributions to Open Source projects then </w:t>
            </w:r>
          </w:p>
          <w:p w14:paraId="0B30D9A9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written policy exists that governs contributions to Open Source projects;</w:t>
            </w:r>
          </w:p>
          <w:p w14:paraId="6C1ADCD8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policy must be internally communicated; and</w:t>
            </w:r>
          </w:p>
          <w:p w14:paraId="5D972A00" w14:textId="77777777" w:rsidR="0088273D" w:rsidRDefault="0088273D" w:rsidP="00BE1E0B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 process exists that implements the policy </w:t>
            </w:r>
          </w:p>
          <w:p w14:paraId="0B33329F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629B176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4889E272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If an organization permits contributions to Open Source projects then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following must</w:t>
            </w:r>
            <w:ins w:id="160" w:author="Stefan Thanheiser" w:date="2019-04-09T23:38:00Z">
              <w:r w:rsidR="00CB2894">
                <w:rPr>
                  <w:rFonts w:asciiTheme="minorHAnsi" w:eastAsia="Calibri" w:hAnsiTheme="minorHAnsi" w:cs="Calibri"/>
                  <w:sz w:val="24"/>
                  <w:szCs w:val="24"/>
                  <w:lang w:val="en-GB"/>
                </w:rPr>
                <w:t xml:space="preserve"> </w:t>
              </w:r>
            </w:ins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exist:</w:t>
            </w:r>
          </w:p>
          <w:p w14:paraId="6CC0FC70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5.1.1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Open Source contribution policy;</w:t>
            </w:r>
          </w:p>
          <w:p w14:paraId="42A14A66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B012A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procedure that governs Open Source contributions; and</w:t>
            </w:r>
          </w:p>
          <w:p w14:paraId="3DC97F11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61C918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5.1.3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documented procedure that makes all Software Staff aware of the existence of the Open Source contribution policy (e.g., via training,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internal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wiki,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other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practical communication method).</w:t>
            </w:r>
          </w:p>
          <w:p w14:paraId="4108E162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BB3C8E" w14:textId="77777777" w:rsidR="0088273D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060EBFCC" w14:textId="77777777" w:rsidR="0088273D" w:rsidRPr="00BE1E0B" w:rsidRDefault="0088273D" w:rsidP="00BE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When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 organization permits Open Source contributions, we want to ensure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 has given reasonable consideration to developing and implementing a contribution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BE1E0B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policy. The Open Source contribution policy can be made a part of the overall Open Source policy or be its own separate policy.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AF07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Beiträge</w:t>
            </w:r>
          </w:p>
          <w:p w14:paraId="0CA7890C" w14:textId="0F1778FC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del w:id="161" w:author="Anke Thanheiser" w:date="2019-04-07T18:23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Falls </w:delText>
              </w:r>
            </w:del>
            <w:ins w:id="162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Wenn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Organisation Beiträge zu Open-Source-Projekten erlaubt,</w:t>
            </w:r>
          </w:p>
          <w:p w14:paraId="12413B3F" w14:textId="77777777" w:rsidR="0088273D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muss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schriftliche 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del w:id="163" w:author="Anke Thanheiser" w:date="2019-04-07T18:23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existieren</w:delText>
              </w:r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, die die</w:delText>
              </w:r>
            </w:del>
            <w:ins w:id="164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zur Regelung der</w:t>
              </w:r>
            </w:ins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 zu Open-Source-Projekten </w:t>
            </w:r>
            <w:proofErr w:type="spellStart"/>
            <w:ins w:id="165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exis</w:t>
              </w:r>
              <w:del w:id="166" w:author="Pors, Stefanie" w:date="2019-04-25T16:13:00Z">
                <w:r w:rsidR="00792B40" w:rsidDel="002E575C">
                  <w:rPr>
                    <w:rFonts w:asciiTheme="minorHAnsi" w:eastAsia="Calibri" w:hAnsiTheme="minorHAnsi" w:cs="Calibri"/>
                    <w:color w:val="4F81BD" w:themeColor="accent1"/>
                    <w:sz w:val="24"/>
                    <w:szCs w:val="24"/>
                  </w:rPr>
                  <w:delText>i</w:delText>
                </w:r>
              </w:del>
            </w:ins>
            <w:ins w:id="167" w:author="Pors, Stefanie" w:date="2019-04-25T16:13:00Z">
              <w:r w:rsidR="002E575C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i</w:t>
              </w:r>
            </w:ins>
            <w:ins w:id="168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teren</w:t>
              </w:r>
            </w:ins>
            <w:proofErr w:type="spellEnd"/>
            <w:del w:id="169" w:author="Anke Thanheiser" w:date="2019-04-07T18:23:00Z"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regelt</w:delText>
              </w:r>
            </w:del>
            <w:ins w:id="170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;</w:t>
              </w:r>
            </w:ins>
            <w:del w:id="171" w:author="Anke Thanheiser" w:date="2019-04-07T18:23:00Z">
              <w:r w:rsidRPr="00D058F1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. </w:delText>
              </w:r>
            </w:del>
          </w:p>
          <w:p w14:paraId="6B8AA7F7" w14:textId="77777777" w:rsidR="0088273D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muss d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se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Richtlinie intern kommuniziert werden</w:t>
            </w:r>
          </w:p>
          <w:p w14:paraId="415AA4E5" w14:textId="77777777" w:rsidR="0088273D" w:rsidRPr="00D058F1" w:rsidRDefault="0088273D" w:rsidP="00D058F1">
            <w:pPr>
              <w:pStyle w:val="Listenabsatz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muss ein Prozess existieren, der diese Richtlinie umsetzt.</w:t>
            </w:r>
          </w:p>
          <w:p w14:paraId="4D74A9E6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FA6CC0D" w14:textId="77777777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0CEECCFE" w14:textId="12891060" w:rsidR="0088273D" w:rsidRDefault="0088273D" w:rsidP="00D05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del w:id="172" w:author="Anke Thanheiser" w:date="2019-04-07T18:23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Falls </w:delText>
              </w:r>
            </w:del>
            <w:ins w:id="173" w:author="Anke Thanheiser" w:date="2019-04-07T18:23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Wenn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Organisation Beiträge zu Open-Source-Projekten erlaubt, muss Folgendes existieren:</w:t>
            </w:r>
          </w:p>
          <w:p w14:paraId="403ADD94" w14:textId="77777777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5.1.1 Eine dokumentierte Richtlinie für Beiträge zu Open Source;</w:t>
            </w:r>
          </w:p>
          <w:p w14:paraId="2D533E2C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6D84FBCB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5.1.2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 dokumentiertes Verfahren,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welches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 Open Source </w:t>
            </w:r>
            <w:r w:rsidRPr="00D058F1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regelt;</w:t>
            </w:r>
          </w:p>
          <w:p w14:paraId="21BC8479" w14:textId="77777777" w:rsidR="0088273D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5832D4D2" w14:textId="77777777" w:rsidR="0088273D" w:rsidRPr="005B4C37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5.1.3 </w:t>
            </w:r>
            <w:del w:id="174" w:author="Anke Thanheiser" w:date="2019-04-07T18:24:00Z">
              <w:r w:rsidRPr="005B4C37"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>E</w:delText>
              </w:r>
            </w:del>
            <w:ins w:id="175" w:author="Anke Thanheiser" w:date="2019-04-07T18:24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e</w:t>
              </w:r>
            </w:ins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in dokumentiertes Verfahren, welches alle Software-Mitarbeiter auf die Existenz der Richtlinie für Beiträge zu Open Source aufmerksam macht (z. B.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über Schulung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internes Wiki oder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eine 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andere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gängige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Kommunikationsmethode).</w:t>
            </w:r>
          </w:p>
          <w:p w14:paraId="311B6557" w14:textId="77777777" w:rsidR="0088273D" w:rsidRPr="003731A2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30B8769" w14:textId="77777777" w:rsidR="0088273D" w:rsidRPr="001F3CEA" w:rsidRDefault="0088273D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6C568196" w14:textId="27F6389E" w:rsidR="0088273D" w:rsidRPr="0088273D" w:rsidRDefault="0088273D" w:rsidP="0062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del w:id="176" w:author="Anke Thanheiser" w:date="2019-04-07T18:24:00Z">
              <w:r w:rsidDel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Falls </w:delText>
              </w:r>
            </w:del>
            <w:ins w:id="177" w:author="Anke Thanheiser" w:date="2019-04-07T18:24:00Z">
              <w:r w:rsidR="00792B40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Wenn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 Organisation Beiträge zu Open-Source-Projekten erlaubt,</w:t>
            </w: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soll sichergestellt werden, dass die Organisation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der </w:t>
            </w: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Entwicklung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und Umsetzung </w:t>
            </w: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 Richtlinie für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Beiträge</w:t>
            </w:r>
            <w:r w:rsidRPr="001F3CEA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ausreichende Beachtung geschenkt hat. Die Richtlinie für Beiträge zu Open Source kann Teil einer übergreifenden Open-Source-Richtlinie oder eine eigene separate Richtlinie sein. </w:t>
            </w:r>
          </w:p>
        </w:tc>
      </w:tr>
    </w:tbl>
    <w:p w14:paraId="6577C58C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tbl>
      <w:tblPr>
        <w:tblStyle w:val="2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51B87" w:rsidRPr="003731A2" w14:paraId="2434BAC1" w14:textId="77777777" w:rsidTr="00851B87">
        <w:tc>
          <w:tcPr>
            <w:tcW w:w="4650" w:type="dxa"/>
          </w:tcPr>
          <w:p w14:paraId="3EE273DC" w14:textId="77777777" w:rsidR="00851B87" w:rsidRPr="00D235D2" w:rsidDel="008123CC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6.0 Adherence to the Specification Requirements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9D43" w14:textId="77777777" w:rsidR="00851B87" w:rsidRPr="003731A2" w:rsidRDefault="00851B87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6.0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: </w:t>
            </w:r>
            <w:r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Erfüllung</w:t>
            </w: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 xml:space="preserve"> der </w:t>
            </w:r>
            <w:proofErr w:type="spellStart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OpenChain</w:t>
            </w:r>
            <w:proofErr w:type="spellEnd"/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-Anforderungen</w:t>
            </w:r>
          </w:p>
        </w:tc>
      </w:tr>
      <w:tr w:rsidR="00851B87" w:rsidRPr="003731A2" w14:paraId="78D0D6CF" w14:textId="77777777" w:rsidTr="00851B87">
        <w:tc>
          <w:tcPr>
            <w:tcW w:w="4650" w:type="dxa"/>
          </w:tcPr>
          <w:p w14:paraId="15ED466C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6.1</w:t>
            </w:r>
            <w:ins w:id="178" w:author="Stefan Thanheiser" w:date="2019-04-09T23:39:00Z">
              <w:r w:rsidR="00CB2894">
                <w:rPr>
                  <w:rFonts w:asciiTheme="minorHAnsi" w:eastAsia="Calibri" w:hAnsiTheme="minorHAnsi" w:cs="Calibri"/>
                  <w:sz w:val="24"/>
                  <w:szCs w:val="24"/>
                  <w:lang w:val="en-GB"/>
                </w:rPr>
                <w:t xml:space="preserve"> </w:t>
              </w:r>
            </w:ins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</w:p>
          <w:p w14:paraId="4AB35B93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order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for a 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deemed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Conformant,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organization must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affirm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satisfies the requirements presented in 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specification.</w:t>
            </w:r>
          </w:p>
          <w:p w14:paraId="5DCCF50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1AE143EC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EF76C8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Material(s):</w:t>
            </w:r>
          </w:p>
          <w:p w14:paraId="050C69CB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6.1.1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 document affirming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specified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1.4 satisfies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requirements of this specification.</w:t>
            </w:r>
          </w:p>
          <w:p w14:paraId="48433AE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638A06A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556EE82F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ensure that if an organization declares that it has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 that 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Conforming,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such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has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="00FC4B03" w:rsidRPr="00FC4B03">
              <w:rPr>
                <w:rFonts w:asciiTheme="minorHAnsi" w:eastAsia="Calibri" w:hAnsiTheme="minorHAnsi" w:cs="Calibri"/>
                <w:sz w:val="24"/>
                <w:szCs w:val="24"/>
                <w:u w:val="single"/>
                <w:lang w:val="en-GB"/>
                <w:rPrChange w:id="179" w:author="Stefan Thanheiser" w:date="2019-04-09T23:40:00Z">
                  <w:rPr>
                    <w:rFonts w:asciiTheme="minorHAnsi" w:eastAsia="Calibri" w:hAnsiTheme="minorHAnsi" w:cs="Calibri"/>
                    <w:sz w:val="24"/>
                    <w:szCs w:val="24"/>
                    <w:lang w:val="en-GB"/>
                  </w:rPr>
                </w:rPrChange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lastRenderedPageBreak/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 specification. The mere meeting 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subset of these 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would not be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considered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sufficient.</w:t>
            </w:r>
          </w:p>
          <w:p w14:paraId="1ACE3F93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75699E7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6.2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Duration</w:t>
            </w:r>
          </w:p>
          <w:p w14:paraId="6FF1915F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version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last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18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months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from the date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validation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was obtained. 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conformance validation registration procedure can be found on the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project’s website.</w:t>
            </w:r>
          </w:p>
          <w:p w14:paraId="2162EED0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6B705A6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504A28FE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8137C01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Verification Material(s)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:</w:t>
            </w:r>
          </w:p>
          <w:p w14:paraId="2E890323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6.2.1 A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document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affirming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Program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meets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all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requirements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this version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specification (version 2.0),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within the past 18 months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of obtaining 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validation.</w:t>
            </w:r>
          </w:p>
          <w:p w14:paraId="594A2836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0CF578EF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</w:p>
          <w:p w14:paraId="402D3015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Rationale:</w:t>
            </w:r>
          </w:p>
          <w:p w14:paraId="209A6581" w14:textId="77777777" w:rsidR="00851B87" w:rsidRPr="00D235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It is important for the organization to remain current with the specification if that organization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wants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assert program conformance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overtime. This requirement ensures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that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program’s supporting processes and controls do not erode if an organization continues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assert program conformance overtime.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D177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6.1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Konformität </w:t>
            </w:r>
          </w:p>
          <w:p w14:paraId="2B54A6A3" w14:textId="2BE6DA5E" w:rsidR="00851B87" w:rsidRPr="000843D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Damit eine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 ein </w:t>
            </w:r>
            <w:proofErr w:type="spellStart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-konformes Programm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bescheinigt werden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kann, muss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diese</w:t>
            </w:r>
            <w:ins w:id="180" w:author="Anke Thanheiser" w:date="2019-04-07T18:27:00Z">
              <w:r w:rsidR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s</w:t>
              </w:r>
            </w:ins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bestätigen, dass </w:t>
            </w:r>
            <w:del w:id="181" w:author="Anke Thanheiser" w:date="2019-04-07T18:27:00Z">
              <w:r w:rsidRPr="000843D2" w:rsidDel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ihr </w:delText>
              </w:r>
            </w:del>
            <w:ins w:id="182" w:author="Anke Thanheiser" w:date="2019-04-07T18:27:00Z">
              <w:r w:rsidR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>sein</w:t>
              </w:r>
              <w:r w:rsidR="00F518B4" w:rsidRPr="000843D2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</w:t>
              </w:r>
            </w:ins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Programm die in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der vorliegenden</w:t>
            </w:r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proofErr w:type="spellStart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0843D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-Spezifikation beschriebenen Kriterien erfüllt.</w:t>
            </w:r>
          </w:p>
          <w:p w14:paraId="69897DF9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5AB2B397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14A0848B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6.1.1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Dokument, welches bestätigt, dass das gemäß Anforderung 1.4 definierte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 alle Anforderungen der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vorliegenden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Spezifikation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erfüllt.</w:t>
            </w:r>
          </w:p>
          <w:p w14:paraId="6D09966B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23DC837B" w14:textId="6AEB6B83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soll sichergestellt werden, dass ein Programm </w:t>
            </w:r>
            <w:r w:rsidR="00FC4B03" w:rsidRPr="00FC4B03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  <w:u w:val="single"/>
                <w:rPrChange w:id="183" w:author="Stefan Thanheiser" w:date="2019-04-09T23:40:00Z">
                  <w:rPr>
                    <w:rFonts w:asciiTheme="minorHAnsi" w:eastAsia="Calibri" w:hAnsiTheme="minorHAnsi" w:cs="Calibri"/>
                    <w:color w:val="4F81BD" w:themeColor="accent1"/>
                    <w:sz w:val="24"/>
                    <w:szCs w:val="24"/>
                  </w:rPr>
                </w:rPrChange>
              </w:rPr>
              <w:t>alle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dieser Spezifikation erfüllt, wenn eine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lastRenderedPageBreak/>
              <w:t xml:space="preserve">Organisation angibt,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ihr Programm </w:t>
            </w:r>
            <w:proofErr w:type="spellStart"/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-konform sei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.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Erfüllen nur einzelner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Anforderungen </w:t>
            </w:r>
            <w:del w:id="184" w:author="Anke Thanheiser" w:date="2019-04-07T18:28:00Z">
              <w:r w:rsidDel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delText xml:space="preserve">wäre </w:delText>
              </w:r>
            </w:del>
            <w:ins w:id="185" w:author="Anke Thanheiser" w:date="2019-04-07T18:28:00Z">
              <w:r w:rsidR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würde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hierzu </w:t>
            </w:r>
            <w:ins w:id="186" w:author="Anke Thanheiser" w:date="2019-04-07T18:28:00Z">
              <w:r w:rsidR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als </w:t>
              </w:r>
            </w:ins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nicht ausreichend</w:t>
            </w:r>
            <w:ins w:id="187" w:author="Anke Thanheiser" w:date="2019-04-07T18:28:00Z">
              <w:r w:rsidR="00F518B4">
                <w:rPr>
                  <w:rFonts w:asciiTheme="minorHAnsi" w:eastAsia="Calibri" w:hAnsiTheme="minorHAnsi" w:cs="Calibri"/>
                  <w:color w:val="4F81BD" w:themeColor="accent1"/>
                  <w:sz w:val="24"/>
                  <w:szCs w:val="24"/>
                </w:rPr>
                <w:t xml:space="preserve"> erachtet</w:t>
              </w:r>
            </w:ins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5DACBBDB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46AFA6E9" w14:textId="77777777" w:rsidR="00851B87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6.2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Gültigkeitsdauer</w:t>
            </w:r>
          </w:p>
          <w:p w14:paraId="5BA31721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Die Bescheinigung eines gemäß der vorliegenden Spezifikation </w:t>
            </w:r>
            <w:proofErr w:type="spellStart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-konformen Programms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ist ab dem Datum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zu welchem die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Konformität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sprüfung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bestätigt wurde,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für 18 Monate gültig. </w:t>
            </w:r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Verfahren zur Registrierung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einer</w:t>
            </w:r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Konformitätsprüfung finden Sie auf der Website des </w:t>
            </w:r>
            <w:proofErr w:type="spellStart"/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AA07BE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-Projekts.</w:t>
            </w:r>
          </w:p>
          <w:p w14:paraId="1ABB28B4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</w:p>
          <w:p w14:paraId="19154175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Verifikationsmaterial:</w:t>
            </w:r>
          </w:p>
          <w:p w14:paraId="5F7CE498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6.2.1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Ein Dokument, welches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bestätigt, dass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das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Programm alle Anforderungen d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vorliegenden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Spezifikation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(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Version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2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0)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während der vergangenen 18 Monate seit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Bestätigung der Konformitätsprüfung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erfüllt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hat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  <w:p w14:paraId="555A72CF" w14:textId="77777777" w:rsidR="00851B87" w:rsidRPr="003731A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</w:p>
          <w:p w14:paraId="09F35601" w14:textId="77777777" w:rsidR="00851B87" w:rsidRPr="00821E12" w:rsidRDefault="00851B87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Begründung:</w:t>
            </w:r>
          </w:p>
          <w:p w14:paraId="57371FEE" w14:textId="2686366F" w:rsidR="00851B87" w:rsidRPr="003731A2" w:rsidRDefault="00851B87" w:rsidP="00F51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Es ist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für eine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Organisation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wichtig,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auf einem aktuellen Stand bezüglich der Spezifikation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zu 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bleib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wenn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sie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ihre</w:t>
            </w:r>
            <w:r w:rsidRPr="00821E12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Programmkonformität auf Dauer behaupten will. Diese Anforderung stellt sicher, dass die die Konformität unterstützenden Prozesse und Kontrollen des Programms nicht abgeschwächt werden, 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wenn eine Organisation die Programmkonformität über d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 angegebenen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Zeit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raum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hinaus geltend mach</w:t>
            </w:r>
            <w:r w:rsid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en will</w:t>
            </w:r>
            <w:r w:rsidR="000533A9" w:rsidRPr="000533A9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.</w:t>
            </w:r>
          </w:p>
        </w:tc>
      </w:tr>
    </w:tbl>
    <w:p w14:paraId="7ECDABDF" w14:textId="77777777" w:rsidR="007F109A" w:rsidRDefault="007F109A">
      <w:r>
        <w:lastRenderedPageBreak/>
        <w:br w:type="page"/>
      </w:r>
    </w:p>
    <w:tbl>
      <w:tblPr>
        <w:tblStyle w:val="1"/>
        <w:tblW w:w="930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51"/>
      </w:tblGrid>
      <w:tr w:rsidR="0082078A" w:rsidRPr="003731A2" w14:paraId="556E6EB4" w14:textId="77777777" w:rsidTr="0082078A">
        <w:tc>
          <w:tcPr>
            <w:tcW w:w="4650" w:type="dxa"/>
          </w:tcPr>
          <w:p w14:paraId="334780C6" w14:textId="77777777" w:rsidR="0082078A" w:rsidRPr="00D235D2" w:rsidRDefault="0082078A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</w:rPr>
              <w:lastRenderedPageBreak/>
              <w:t xml:space="preserve">Appendix I: Language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</w:rPr>
              <w:t>Translations</w:t>
            </w:r>
            <w:proofErr w:type="spellEnd"/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205" w14:textId="77777777" w:rsidR="0082078A" w:rsidRPr="003731A2" w:rsidRDefault="0082078A" w:rsidP="003731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</w:pPr>
            <w:r w:rsidRPr="003731A2">
              <w:rPr>
                <w:rFonts w:asciiTheme="minorHAnsi" w:eastAsia="Calibri" w:hAnsiTheme="minorHAnsi" w:cs="Calibri"/>
                <w:color w:val="6D9EEB"/>
                <w:sz w:val="24"/>
                <w:szCs w:val="24"/>
              </w:rPr>
              <w:t>Anhang I: Sprachübersetzungen</w:t>
            </w:r>
          </w:p>
        </w:tc>
      </w:tr>
      <w:tr w:rsidR="0082078A" w:rsidRPr="003731A2" w14:paraId="2CC53715" w14:textId="77777777" w:rsidTr="0082078A">
        <w:tc>
          <w:tcPr>
            <w:tcW w:w="4650" w:type="dxa"/>
          </w:tcPr>
          <w:p w14:paraId="0899D705" w14:textId="77777777" w:rsidR="0082078A" w:rsidRPr="00D235D2" w:rsidRDefault="0082078A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</w:pP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facilitate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global adoption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,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we welcome efforts to translate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specification into different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languages. Because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functions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source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project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,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translations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are driven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by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those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willing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to contribute their time and expertise to perform translations under the terms of the CC-BY 4.0 license and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project’s translation policy.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The details of the policy</w:t>
            </w:r>
            <w:r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</w:t>
            </w:r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and available translations can be found on the </w:t>
            </w:r>
            <w:proofErr w:type="spellStart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>OpenChain</w:t>
            </w:r>
            <w:proofErr w:type="spellEnd"/>
            <w:r w:rsidRPr="00D235D2">
              <w:rPr>
                <w:rFonts w:asciiTheme="minorHAnsi" w:eastAsia="Calibri" w:hAnsiTheme="minorHAnsi" w:cs="Calibri"/>
                <w:sz w:val="24"/>
                <w:szCs w:val="24"/>
                <w:lang w:val="en-GB"/>
              </w:rPr>
              <w:t xml:space="preserve"> project specification webpage.</w:t>
            </w:r>
          </w:p>
        </w:tc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9650" w14:textId="77777777" w:rsidR="0082078A" w:rsidRPr="003731A2" w:rsidRDefault="0082078A" w:rsidP="00373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Um die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weltweite Akzeptanz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zu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fördern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, begrüßen wir Bemühungen, die Spezifikation in mehrere Sprachen zu übersetzen. Da auch die </w:t>
            </w:r>
            <w:proofErr w:type="spellStart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Initiative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als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Open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Source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Projekt aufgesetzt ist, werden Übersetzungen durch diejenigen gesteuert, die bereit sind, ihre Zeit und ihr Fachwissen zu Übersetzungen unter den Bedingungen der CC-BY 4.0-Lizenz und de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 Übersetzungs-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Richtlinie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n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des Projekts beizutragen. Die Details der Richtlinien </w:t>
            </w:r>
            <w:r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sowie</w:t>
            </w:r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 xml:space="preserve"> verfügbare Übersetzungen finden Sie auf der Spezifikations-Webseite des </w:t>
            </w:r>
            <w:proofErr w:type="spellStart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OpenChain</w:t>
            </w:r>
            <w:proofErr w:type="spellEnd"/>
            <w:r w:rsidRPr="005B4C37">
              <w:rPr>
                <w:rFonts w:asciiTheme="minorHAnsi" w:eastAsia="Calibri" w:hAnsiTheme="minorHAnsi" w:cs="Calibri"/>
                <w:color w:val="4F81BD" w:themeColor="accent1"/>
                <w:sz w:val="24"/>
                <w:szCs w:val="24"/>
              </w:rPr>
              <w:t>-Projekts.</w:t>
            </w:r>
          </w:p>
        </w:tc>
      </w:tr>
    </w:tbl>
    <w:p w14:paraId="24DEE710" w14:textId="77777777" w:rsidR="005B118C" w:rsidRPr="003731A2" w:rsidRDefault="005B118C" w:rsidP="003731A2">
      <w:pPr>
        <w:spacing w:line="240" w:lineRule="auto"/>
        <w:rPr>
          <w:rFonts w:asciiTheme="minorHAnsi" w:eastAsia="Calibri" w:hAnsiTheme="minorHAnsi" w:cs="Calibri"/>
          <w:sz w:val="24"/>
          <w:szCs w:val="24"/>
        </w:rPr>
      </w:pPr>
    </w:p>
    <w:sectPr w:rsidR="005B118C" w:rsidRPr="003731A2" w:rsidSect="00851B87">
      <w:pgSz w:w="11909" w:h="21629"/>
      <w:pgMar w:top="1440" w:right="1440" w:bottom="1440" w:left="1560" w:header="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Anke Thanheiser" w:date="2019-04-25T20:40:00Z" w:initials="AT">
    <w:p w14:paraId="1C06511F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Da </w:t>
      </w:r>
      <w:proofErr w:type="spellStart"/>
      <w:r>
        <w:t>conformance</w:t>
      </w:r>
      <w:proofErr w:type="spellEnd"/>
      <w:r>
        <w:t xml:space="preserve"> ansonsten überall mit "Konformität" übersetzt ist, würde ich hier ebenfalls sagen: "Die Konformität mit der Spezifikation…"</w:t>
      </w:r>
    </w:p>
  </w:comment>
  <w:comment w:id="22" w:author="Stefan Thanheiser" w:date="2019-04-26T10:09:00Z" w:initials="ST">
    <w:p w14:paraId="3962E5F5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In der </w:t>
      </w:r>
      <w:proofErr w:type="spellStart"/>
      <w:r>
        <w:t>Telko</w:t>
      </w:r>
      <w:proofErr w:type="spellEnd"/>
      <w:r>
        <w:t>: „Die Erfüllung“ ist lesbarer.</w:t>
      </w:r>
    </w:p>
  </w:comment>
  <w:comment w:id="52" w:author="Anke Thanheiser" w:date="2019-04-07T18:14:00Z" w:initials="AT">
    <w:p w14:paraId="221CBDB9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Ich würde hier auf begriffliche Einheitlichkeit achten, entweder "Organisation" oder "Unternehmen"</w:t>
      </w:r>
    </w:p>
  </w:comment>
  <w:comment w:id="53" w:author="Stefan Thanheiser" w:date="2019-04-26T10:11:00Z" w:initials="ST">
    <w:p w14:paraId="43A73441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In der </w:t>
      </w:r>
      <w:proofErr w:type="spellStart"/>
      <w:r>
        <w:t>TelKo</w:t>
      </w:r>
      <w:proofErr w:type="spellEnd"/>
      <w:r>
        <w:t xml:space="preserve"> „Unternehmen“ liest sich aus Unternehmensbrille flüssiger. ABER: Die </w:t>
      </w:r>
      <w:proofErr w:type="spellStart"/>
      <w:r>
        <w:t>Spec</w:t>
      </w:r>
      <w:proofErr w:type="spellEnd"/>
      <w:r>
        <w:t xml:space="preserve"> sollte ja auch für nichtkommerzielle Organisationen gelten.</w:t>
      </w:r>
      <w:r>
        <w:br/>
      </w:r>
      <w:r>
        <w:sym w:font="Wingdings" w:char="F0E8"/>
      </w:r>
      <w:r>
        <w:t xml:space="preserve"> Frage an Miriam und Catharina</w:t>
      </w:r>
    </w:p>
  </w:comment>
  <w:comment w:id="54" w:author="Stefan Thanheiser" w:date="2019-04-26T23:53:00Z" w:initials="ST">
    <w:p w14:paraId="7864F8C1" w14:textId="4E68031E" w:rsidR="0087272E" w:rsidRDefault="0087272E">
      <w:pPr>
        <w:pStyle w:val="Kommentartext"/>
      </w:pPr>
      <w:r>
        <w:rPr>
          <w:rStyle w:val="Kommentarzeichen"/>
        </w:rPr>
        <w:annotationRef/>
      </w:r>
      <w:r>
        <w:t>Per Mail beantwortet =&gt; Organisation, aber flächendeckend.</w:t>
      </w:r>
    </w:p>
  </w:comment>
  <w:comment w:id="61" w:author="Anke Thanheiser" w:date="2019-04-07T18:26:00Z" w:initials="AT">
    <w:p w14:paraId="008C777C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Es taucht weiter unten auch der Begriff "</w:t>
      </w:r>
      <w:proofErr w:type="spellStart"/>
      <w:r>
        <w:t>conformance</w:t>
      </w:r>
      <w:proofErr w:type="spellEnd"/>
      <w:r>
        <w:t xml:space="preserve">" auf, d.h. ich würde hier eher bei Compliance bleiben </w:t>
      </w:r>
    </w:p>
  </w:comment>
  <w:comment w:id="62" w:author="Stefan Thanheiser" w:date="2019-04-26T10:12:00Z" w:initials="ST">
    <w:p w14:paraId="27D089AB" w14:textId="77777777" w:rsidR="00010A92" w:rsidRDefault="00010A92">
      <w:pPr>
        <w:pStyle w:val="Kommentartext"/>
      </w:pPr>
      <w:r>
        <w:t xml:space="preserve">In der </w:t>
      </w:r>
      <w:proofErr w:type="spellStart"/>
      <w:r>
        <w:t>TelKo</w:t>
      </w:r>
      <w:proofErr w:type="spellEnd"/>
      <w:r>
        <w:t>: (Lizenz-)</w:t>
      </w:r>
      <w:r>
        <w:rPr>
          <w:rStyle w:val="Kommentarzeichen"/>
        </w:rPr>
        <w:annotationRef/>
      </w:r>
      <w:r>
        <w:t>Compliance = feststehender Begriff im Lizenzmanagement.</w:t>
      </w:r>
    </w:p>
  </w:comment>
  <w:comment w:id="63" w:author="Jan Thielscher" w:date="2019-04-07T18:14:00Z" w:initials="JT">
    <w:p w14:paraId="063E32C0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Ggf. Konformität? Ist ja eine Übersetzung... und soweit ich das sehe, kein feststehender Begriff</w:t>
      </w:r>
    </w:p>
  </w:comment>
  <w:comment w:id="64" w:author="Jan Thielscher" w:date="2019-04-07T18:14:00Z" w:initials="JT">
    <w:p w14:paraId="1B2DB5A0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Sollten wir hier den übersetzen, feststehenden Begriff „zugelieferte Software“ und dann „Verteilung“ oder „Auslieferung“ verwenden?</w:t>
      </w:r>
    </w:p>
  </w:comment>
  <w:comment w:id="65" w:author="Stefan Thanheiser" w:date="2019-04-07T18:14:00Z" w:initials="ST">
    <w:p w14:paraId="439D69FE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„Zugelieferte Software“ &gt;= d’accord. „Distribution“ wurde eh‘ im letzten </w:t>
      </w:r>
      <w:proofErr w:type="spellStart"/>
      <w:r>
        <w:t>Draft</w:t>
      </w:r>
      <w:proofErr w:type="spellEnd"/>
      <w:r>
        <w:t xml:space="preserve"> gestrichen, insofern löst sich das Problem </w:t>
      </w:r>
      <w:r>
        <w:rPr>
          <w:rFonts w:ascii="Segoe UI Emoji" w:eastAsia="Segoe UI Emoji" w:hAnsi="Segoe UI Emoji" w:cs="Segoe UI Emoji"/>
        </w:rPr>
        <w:t>😊</w:t>
      </w:r>
    </w:p>
  </w:comment>
  <w:comment w:id="78" w:author="Anke Thanheiser" w:date="2019-04-07T18:14:00Z" w:initials="AT">
    <w:p w14:paraId="08F81393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Evtl. Bekanntmachung?</w:t>
      </w:r>
    </w:p>
  </w:comment>
  <w:comment w:id="79" w:author="Stefan Thanheiser" w:date="2019-04-26T10:20:00Z" w:initials="ST">
    <w:p w14:paraId="3013A58D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Problem: es gibt kein 1:1-Pendant. </w:t>
      </w:r>
      <w:r>
        <w:sym w:font="Wingdings" w:char="F0E0"/>
      </w:r>
      <w:r>
        <w:t xml:space="preserve"> In der </w:t>
      </w:r>
      <w:proofErr w:type="spellStart"/>
      <w:r>
        <w:t>TelKo</w:t>
      </w:r>
      <w:proofErr w:type="spellEnd"/>
      <w:r>
        <w:t>: Ergänzung um den englischen Begriff in „“</w:t>
      </w:r>
    </w:p>
  </w:comment>
  <w:comment w:id="83" w:author="Anke Thanheiser" w:date="2019-04-07T18:14:00Z" w:initials="AT">
    <w:p w14:paraId="7CC2E012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So aufgelöst ist es m.E. weniger missverständlich</w:t>
      </w:r>
    </w:p>
  </w:comment>
  <w:comment w:id="106" w:author="Pors, Stefanie" w:date="2019-04-25T16:09:00Z" w:initials="PS">
    <w:p w14:paraId="5B1B082D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In der Lage ist</w:t>
      </w:r>
      <w:proofErr w:type="gramStart"/>
      <w:r>
        <w:t>,  ??</w:t>
      </w:r>
      <w:proofErr w:type="gramEnd"/>
    </w:p>
  </w:comment>
  <w:comment w:id="113" w:author="Pors, Stefanie" w:date="2019-04-25T16:10:00Z" w:initials="PS">
    <w:p w14:paraId="37158715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Überprüfung und Aktualisierung</w:t>
      </w:r>
    </w:p>
  </w:comment>
  <w:comment w:id="122" w:author="Anke Thanheiser" w:date="2019-04-07T18:14:00Z" w:initials="AT">
    <w:p w14:paraId="4FEBF736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Weiter oben in 2.2. ist "</w:t>
      </w:r>
      <w:proofErr w:type="spellStart"/>
      <w:r>
        <w:t>program</w:t>
      </w:r>
      <w:proofErr w:type="spellEnd"/>
      <w:r>
        <w:t>" mit "Open-Source-Compliance-Aufgaben" übersetzt – evtl. nochmal prüfen</w:t>
      </w:r>
    </w:p>
  </w:comment>
  <w:comment w:id="123" w:author=" " w:date="2019-04-08T11:20:00Z" w:initials="ST">
    <w:p w14:paraId="2A77B081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War oben in 2.2. eine von mir übersehene „historische“ Übersetzung einer früheren </w:t>
      </w:r>
      <w:proofErr w:type="spellStart"/>
      <w:r>
        <w:t>Draft</w:t>
      </w:r>
      <w:proofErr w:type="spellEnd"/>
      <w:r>
        <w:t xml:space="preserve">-Version der </w:t>
      </w:r>
      <w:proofErr w:type="spellStart"/>
      <w:r>
        <w:t>Spec</w:t>
      </w:r>
      <w:proofErr w:type="spellEnd"/>
      <w:r>
        <w:t>. Ist oben jetzt korrigiert – danke.</w:t>
      </w:r>
    </w:p>
  </w:comment>
  <w:comment w:id="141" w:author="Anke Thanheiser" w:date="2019-04-07T18:17:00Z" w:initials="AT">
    <w:p w14:paraId="4CBB0F31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Evtl. Verteilung? </w:t>
      </w:r>
    </w:p>
  </w:comment>
  <w:comment w:id="142" w:author=" " w:date="2019-04-08T11:21:00Z" w:initials="ST">
    <w:p w14:paraId="3F42ABD5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„Verbreitung“ ist ein Term aus dem Urheberrecht (siehe bspw. §17 UrhG „Verbreitungsrecht“) – würde ich hier aus meiner Sicht bevorzugen.</w:t>
      </w:r>
    </w:p>
  </w:comment>
  <w:comment w:id="143" w:author="Anke Thanheiser" w:date="2019-04-07T18:18:00Z" w:initials="AT">
    <w:p w14:paraId="7BC6ECD5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Modifizierte/ abgeänderte?</w:t>
      </w:r>
    </w:p>
  </w:comment>
  <w:comment w:id="144" w:author=" " w:date="2019-04-08T11:23:00Z" w:initials="ST">
    <w:p w14:paraId="19789B25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 xml:space="preserve">„Bearbeitung“ ist ein Term aus dem Urheberrecht – siehe bspw. §23 UrhG „Bearbeitungen und </w:t>
      </w:r>
      <w:proofErr w:type="spellStart"/>
      <w:r>
        <w:t>Umgestlatungen</w:t>
      </w:r>
      <w:proofErr w:type="spellEnd"/>
      <w:r>
        <w:t>“.</w:t>
      </w:r>
    </w:p>
  </w:comment>
  <w:comment w:id="146" w:author="Anke Thanheiser" w:date="2019-04-07T18:20:00Z" w:initials="AT">
    <w:p w14:paraId="42E4A658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r>
        <w:t>handhaben/ bewältigen?</w:t>
      </w:r>
    </w:p>
  </w:comment>
  <w:comment w:id="147" w:author="Stefan Thanheiser" w:date="2019-04-26T10:25:00Z" w:initials="ST">
    <w:p w14:paraId="58CE57E2" w14:textId="77777777" w:rsidR="00010A92" w:rsidRDefault="00010A92">
      <w:pPr>
        <w:pStyle w:val="Kommentartext"/>
      </w:pPr>
      <w:r>
        <w:rPr>
          <w:rStyle w:val="Kommentarzeichen"/>
        </w:rPr>
        <w:annotationRef/>
      </w:r>
      <w:proofErr w:type="spellStart"/>
      <w:r>
        <w:t>TelKo</w:t>
      </w:r>
      <w:proofErr w:type="spellEnd"/>
      <w:r>
        <w:t>: „bedienen“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06511F" w15:done="0"/>
  <w15:commentEx w15:paraId="3962E5F5" w15:paraIdParent="1C06511F" w15:done="0"/>
  <w15:commentEx w15:paraId="221CBDB9" w15:done="0"/>
  <w15:commentEx w15:paraId="43A73441" w15:paraIdParent="221CBDB9" w15:done="0"/>
  <w15:commentEx w15:paraId="7864F8C1" w15:paraIdParent="221CBDB9" w15:done="0"/>
  <w15:commentEx w15:paraId="008C777C" w15:done="0"/>
  <w15:commentEx w15:paraId="27D089AB" w15:paraIdParent="008C777C" w15:done="0"/>
  <w15:commentEx w15:paraId="063E32C0" w15:done="0"/>
  <w15:commentEx w15:paraId="1B2DB5A0" w15:done="0"/>
  <w15:commentEx w15:paraId="439D69FE" w15:done="0"/>
  <w15:commentEx w15:paraId="08F81393" w15:done="0"/>
  <w15:commentEx w15:paraId="3013A58D" w15:paraIdParent="08F81393" w15:done="0"/>
  <w15:commentEx w15:paraId="7CC2E012" w15:done="0"/>
  <w15:commentEx w15:paraId="5B1B082D" w15:done="0"/>
  <w15:commentEx w15:paraId="37158715" w15:done="0"/>
  <w15:commentEx w15:paraId="4FEBF736" w15:done="0"/>
  <w15:commentEx w15:paraId="2A77B081" w15:done="0"/>
  <w15:commentEx w15:paraId="4CBB0F31" w15:done="0"/>
  <w15:commentEx w15:paraId="3F42ABD5" w15:done="0"/>
  <w15:commentEx w15:paraId="7BC6ECD5" w15:done="0"/>
  <w15:commentEx w15:paraId="19789B25" w15:done="0"/>
  <w15:commentEx w15:paraId="42E4A658" w15:done="0"/>
  <w15:commentEx w15:paraId="58CE57E2" w15:paraIdParent="42E4A6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06511F" w16cid:durableId="206D5318"/>
  <w16cid:commentId w16cid:paraId="3962E5F5" w16cid:durableId="206D5748"/>
  <w16cid:commentId w16cid:paraId="221CBDB9" w16cid:durableId="206D5319"/>
  <w16cid:commentId w16cid:paraId="43A73441" w16cid:durableId="206D57BA"/>
  <w16cid:commentId w16cid:paraId="7864F8C1" w16cid:durableId="206E1883"/>
  <w16cid:commentId w16cid:paraId="008C777C" w16cid:durableId="206D531A"/>
  <w16cid:commentId w16cid:paraId="27D089AB" w16cid:durableId="206D5823"/>
  <w16cid:commentId w16cid:paraId="063E32C0" w16cid:durableId="206D531B"/>
  <w16cid:commentId w16cid:paraId="1B2DB5A0" w16cid:durableId="206D531C"/>
  <w16cid:commentId w16cid:paraId="439D69FE" w16cid:durableId="206D531D"/>
  <w16cid:commentId w16cid:paraId="08F81393" w16cid:durableId="206D531E"/>
  <w16cid:commentId w16cid:paraId="3013A58D" w16cid:durableId="206D59F2"/>
  <w16cid:commentId w16cid:paraId="7CC2E012" w16cid:durableId="206D531F"/>
  <w16cid:commentId w16cid:paraId="5B1B082D" w16cid:durableId="206D5321"/>
  <w16cid:commentId w16cid:paraId="37158715" w16cid:durableId="206D5322"/>
  <w16cid:commentId w16cid:paraId="4FEBF736" w16cid:durableId="206D5323"/>
  <w16cid:commentId w16cid:paraId="2A77B081" w16cid:durableId="206D5324"/>
  <w16cid:commentId w16cid:paraId="4CBB0F31" w16cid:durableId="206D5326"/>
  <w16cid:commentId w16cid:paraId="3F42ABD5" w16cid:durableId="206D5327"/>
  <w16cid:commentId w16cid:paraId="7BC6ECD5" w16cid:durableId="206D5328"/>
  <w16cid:commentId w16cid:paraId="19789B25" w16cid:durableId="206D5329"/>
  <w16cid:commentId w16cid:paraId="42E4A658" w16cid:durableId="206D532A"/>
  <w16cid:commentId w16cid:paraId="58CE57E2" w16cid:durableId="206D5B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62836" w14:textId="77777777" w:rsidR="0018648F" w:rsidRDefault="0018648F">
      <w:pPr>
        <w:spacing w:line="240" w:lineRule="auto"/>
      </w:pPr>
      <w:r>
        <w:separator/>
      </w:r>
    </w:p>
  </w:endnote>
  <w:endnote w:type="continuationSeparator" w:id="0">
    <w:p w14:paraId="4543F71F" w14:textId="77777777" w:rsidR="0018648F" w:rsidRDefault="0018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2A1D" w14:textId="77777777" w:rsidR="00010A92" w:rsidRDefault="00010A92">
    <w:pPr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1FC69" w14:textId="77777777" w:rsidR="0018648F" w:rsidRDefault="0018648F">
      <w:pPr>
        <w:spacing w:line="240" w:lineRule="auto"/>
      </w:pPr>
      <w:r>
        <w:separator/>
      </w:r>
    </w:p>
  </w:footnote>
  <w:footnote w:type="continuationSeparator" w:id="0">
    <w:p w14:paraId="664D2224" w14:textId="77777777" w:rsidR="0018648F" w:rsidRDefault="0018648F">
      <w:pPr>
        <w:spacing w:line="240" w:lineRule="auto"/>
      </w:pPr>
      <w:r>
        <w:continuationSeparator/>
      </w:r>
    </w:p>
  </w:footnote>
  <w:footnote w:id="1">
    <w:p w14:paraId="5768B9D9" w14:textId="77777777" w:rsidR="00010A92" w:rsidRPr="00C913B0" w:rsidRDefault="00010A92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C913B0">
        <w:rPr>
          <w:lang w:val="en-GB"/>
        </w:rPr>
        <w:t xml:space="preserve"> determined by domain, legal jurisdiction and/or customer contracts</w:t>
      </w:r>
    </w:p>
  </w:footnote>
  <w:footnote w:id="2">
    <w:p w14:paraId="67AE9205" w14:textId="77777777" w:rsidR="00010A92" w:rsidRDefault="00010A92">
      <w:pPr>
        <w:pStyle w:val="Funotentext"/>
      </w:pPr>
      <w:r>
        <w:rPr>
          <w:rStyle w:val="Funotenzeichen"/>
        </w:rPr>
        <w:footnoteRef/>
      </w:r>
      <w:r>
        <w:t xml:space="preserve"> Abhängig von Domäne, </w:t>
      </w:r>
      <w:del w:id="151" w:author="Stefan Thanheiser" w:date="2019-04-26T10:27:00Z">
        <w:r w:rsidDel="00A04DAA">
          <w:delText>Gerichtsstand /</w:delText>
        </w:r>
      </w:del>
      <w:r>
        <w:t>Rechtsordnung</w:t>
      </w:r>
      <w:del w:id="152" w:author="Stefan Thanheiser" w:date="2019-04-26T10:27:00Z">
        <w:r w:rsidDel="00A04DAA">
          <w:delText>?</w:delText>
        </w:r>
      </w:del>
      <w:r>
        <w:t xml:space="preserve"> und/oder Kundenverträgen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6A62B" w14:textId="77777777" w:rsidR="00010A92" w:rsidRDefault="00010A92">
    <w:r>
      <w:rPr>
        <w:noProof/>
      </w:rPr>
      <w:drawing>
        <wp:anchor distT="114300" distB="114300" distL="114300" distR="114300" simplePos="0" relativeHeight="251658240" behindDoc="0" locked="0" layoutInCell="1" allowOverlap="1" wp14:anchorId="0C1DBEA9" wp14:editId="6C280C32">
          <wp:simplePos x="0" y="0"/>
          <wp:positionH relativeFrom="margin">
            <wp:posOffset>-95248</wp:posOffset>
          </wp:positionH>
          <wp:positionV relativeFrom="paragraph">
            <wp:posOffset>-66673</wp:posOffset>
          </wp:positionV>
          <wp:extent cx="1057275" cy="590550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E5F"/>
    <w:multiLevelType w:val="hybridMultilevel"/>
    <w:tmpl w:val="D10C74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B22"/>
    <w:multiLevelType w:val="multilevel"/>
    <w:tmpl w:val="1D324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F51DB"/>
    <w:multiLevelType w:val="multilevel"/>
    <w:tmpl w:val="50D67D40"/>
    <w:lvl w:ilvl="0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3" w15:restartNumberingAfterBreak="0">
    <w:nsid w:val="11FA6878"/>
    <w:multiLevelType w:val="hybridMultilevel"/>
    <w:tmpl w:val="35EAB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050"/>
    <w:multiLevelType w:val="multilevel"/>
    <w:tmpl w:val="B57E14EC"/>
    <w:lvl w:ilvl="0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5" w15:restartNumberingAfterBreak="0">
    <w:nsid w:val="198B2621"/>
    <w:multiLevelType w:val="multilevel"/>
    <w:tmpl w:val="01F2F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B81CDE"/>
    <w:multiLevelType w:val="multilevel"/>
    <w:tmpl w:val="42809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6000B6"/>
    <w:multiLevelType w:val="hybridMultilevel"/>
    <w:tmpl w:val="9B2EC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F7C76"/>
    <w:multiLevelType w:val="multilevel"/>
    <w:tmpl w:val="50AAE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4E3EBB"/>
    <w:multiLevelType w:val="hybridMultilevel"/>
    <w:tmpl w:val="8FE0F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96FF8"/>
    <w:multiLevelType w:val="hybridMultilevel"/>
    <w:tmpl w:val="8C840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F5256"/>
    <w:multiLevelType w:val="hybridMultilevel"/>
    <w:tmpl w:val="E62E2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E3B3E"/>
    <w:multiLevelType w:val="hybridMultilevel"/>
    <w:tmpl w:val="CEEE2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55C30"/>
    <w:multiLevelType w:val="multilevel"/>
    <w:tmpl w:val="50AAE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8845D6"/>
    <w:multiLevelType w:val="hybridMultilevel"/>
    <w:tmpl w:val="DCF8B9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F0BD8"/>
    <w:multiLevelType w:val="hybridMultilevel"/>
    <w:tmpl w:val="052A7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E3C27"/>
    <w:multiLevelType w:val="hybridMultilevel"/>
    <w:tmpl w:val="B8F66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4713"/>
    <w:multiLevelType w:val="hybridMultilevel"/>
    <w:tmpl w:val="10A6F50A"/>
    <w:lvl w:ilvl="0" w:tplc="9EFA5B9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EA1"/>
    <w:multiLevelType w:val="hybridMultilevel"/>
    <w:tmpl w:val="66821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151A8"/>
    <w:multiLevelType w:val="multilevel"/>
    <w:tmpl w:val="B57E1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0568F6"/>
    <w:multiLevelType w:val="multilevel"/>
    <w:tmpl w:val="0AE2C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6165A51"/>
    <w:multiLevelType w:val="multilevel"/>
    <w:tmpl w:val="15607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C45F08"/>
    <w:multiLevelType w:val="hybridMultilevel"/>
    <w:tmpl w:val="DE305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F12B9"/>
    <w:multiLevelType w:val="hybridMultilevel"/>
    <w:tmpl w:val="CFAC6F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C69BA"/>
    <w:multiLevelType w:val="multilevel"/>
    <w:tmpl w:val="B07CFD04"/>
    <w:lvl w:ilvl="0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2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1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76" w:hanging="360"/>
      </w:pPr>
      <w:rPr>
        <w:u w:val="none"/>
      </w:rPr>
    </w:lvl>
  </w:abstractNum>
  <w:abstractNum w:abstractNumId="25" w15:restartNumberingAfterBreak="0">
    <w:nsid w:val="69D67D0D"/>
    <w:multiLevelType w:val="hybridMultilevel"/>
    <w:tmpl w:val="19E853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5653"/>
    <w:multiLevelType w:val="multilevel"/>
    <w:tmpl w:val="EB36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C94651"/>
    <w:multiLevelType w:val="hybridMultilevel"/>
    <w:tmpl w:val="975C3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26"/>
  </w:num>
  <w:num w:numId="5">
    <w:abstractNumId w:val="21"/>
  </w:num>
  <w:num w:numId="6">
    <w:abstractNumId w:val="16"/>
  </w:num>
  <w:num w:numId="7">
    <w:abstractNumId w:val="18"/>
  </w:num>
  <w:num w:numId="8">
    <w:abstractNumId w:val="12"/>
  </w:num>
  <w:num w:numId="9">
    <w:abstractNumId w:val="3"/>
  </w:num>
  <w:num w:numId="10">
    <w:abstractNumId w:val="5"/>
  </w:num>
  <w:num w:numId="11">
    <w:abstractNumId w:val="20"/>
  </w:num>
  <w:num w:numId="12">
    <w:abstractNumId w:val="8"/>
  </w:num>
  <w:num w:numId="13">
    <w:abstractNumId w:val="25"/>
  </w:num>
  <w:num w:numId="14">
    <w:abstractNumId w:val="4"/>
  </w:num>
  <w:num w:numId="15">
    <w:abstractNumId w:val="19"/>
  </w:num>
  <w:num w:numId="16">
    <w:abstractNumId w:val="24"/>
  </w:num>
  <w:num w:numId="17">
    <w:abstractNumId w:val="2"/>
  </w:num>
  <w:num w:numId="18">
    <w:abstractNumId w:val="7"/>
  </w:num>
  <w:num w:numId="19">
    <w:abstractNumId w:val="23"/>
  </w:num>
  <w:num w:numId="20">
    <w:abstractNumId w:val="0"/>
  </w:num>
  <w:num w:numId="21">
    <w:abstractNumId w:val="10"/>
  </w:num>
  <w:num w:numId="22">
    <w:abstractNumId w:val="11"/>
  </w:num>
  <w:num w:numId="23">
    <w:abstractNumId w:val="9"/>
  </w:num>
  <w:num w:numId="24">
    <w:abstractNumId w:val="22"/>
  </w:num>
  <w:num w:numId="25">
    <w:abstractNumId w:val="15"/>
  </w:num>
  <w:num w:numId="26">
    <w:abstractNumId w:val="27"/>
  </w:num>
  <w:num w:numId="27">
    <w:abstractNumId w:val="14"/>
  </w:num>
  <w:num w:numId="2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Thanheiser">
    <w15:presenceInfo w15:providerId="Windows Live" w15:userId="7eed5fb5c4af4818"/>
  </w15:person>
  <w15:person w15:author="Jan Thielscher">
    <w15:presenceInfo w15:providerId="AD" w15:userId="S::jth@eacg.de::9eb84178-926b-43ac-8ed0-b0813ae730d6"/>
  </w15:person>
  <w15:person w15:author="Pors, Stefanie">
    <w15:presenceInfo w15:providerId="AD" w15:userId="S-1-5-21-2052111302-1275210071-1644491937-416617"/>
  </w15:person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8C"/>
    <w:rsid w:val="00010A92"/>
    <w:rsid w:val="00013849"/>
    <w:rsid w:val="000365C9"/>
    <w:rsid w:val="000516A6"/>
    <w:rsid w:val="000533A9"/>
    <w:rsid w:val="00054647"/>
    <w:rsid w:val="00057938"/>
    <w:rsid w:val="000843D2"/>
    <w:rsid w:val="000A07F3"/>
    <w:rsid w:val="000D3423"/>
    <w:rsid w:val="000E1FBE"/>
    <w:rsid w:val="000E3AD2"/>
    <w:rsid w:val="001032F9"/>
    <w:rsid w:val="00110640"/>
    <w:rsid w:val="001175BD"/>
    <w:rsid w:val="00121F9A"/>
    <w:rsid w:val="00133FDF"/>
    <w:rsid w:val="00142032"/>
    <w:rsid w:val="0014427B"/>
    <w:rsid w:val="0016385C"/>
    <w:rsid w:val="0018648F"/>
    <w:rsid w:val="001A0E47"/>
    <w:rsid w:val="001B0B97"/>
    <w:rsid w:val="001B7232"/>
    <w:rsid w:val="001E0E47"/>
    <w:rsid w:val="001F3CEA"/>
    <w:rsid w:val="00205D6A"/>
    <w:rsid w:val="00206F85"/>
    <w:rsid w:val="00216254"/>
    <w:rsid w:val="002203D6"/>
    <w:rsid w:val="00225069"/>
    <w:rsid w:val="002439F4"/>
    <w:rsid w:val="00265A46"/>
    <w:rsid w:val="002A6A4A"/>
    <w:rsid w:val="002C7FCC"/>
    <w:rsid w:val="002E575C"/>
    <w:rsid w:val="00315864"/>
    <w:rsid w:val="00336040"/>
    <w:rsid w:val="00345846"/>
    <w:rsid w:val="00361FAA"/>
    <w:rsid w:val="00366066"/>
    <w:rsid w:val="003731A2"/>
    <w:rsid w:val="003755F4"/>
    <w:rsid w:val="0038492F"/>
    <w:rsid w:val="003A1190"/>
    <w:rsid w:val="003B16B9"/>
    <w:rsid w:val="003C53E3"/>
    <w:rsid w:val="003C62E1"/>
    <w:rsid w:val="003E1C02"/>
    <w:rsid w:val="003F6318"/>
    <w:rsid w:val="00404AC1"/>
    <w:rsid w:val="004340A9"/>
    <w:rsid w:val="004678F1"/>
    <w:rsid w:val="004A21D7"/>
    <w:rsid w:val="004A2B63"/>
    <w:rsid w:val="004D2807"/>
    <w:rsid w:val="004F1507"/>
    <w:rsid w:val="004F25A7"/>
    <w:rsid w:val="004F2895"/>
    <w:rsid w:val="00510483"/>
    <w:rsid w:val="0051742E"/>
    <w:rsid w:val="0052147E"/>
    <w:rsid w:val="00522BB2"/>
    <w:rsid w:val="005257A2"/>
    <w:rsid w:val="005303A3"/>
    <w:rsid w:val="005430CD"/>
    <w:rsid w:val="0054331F"/>
    <w:rsid w:val="00563D2E"/>
    <w:rsid w:val="0059231E"/>
    <w:rsid w:val="005A3966"/>
    <w:rsid w:val="005B118C"/>
    <w:rsid w:val="005B19E4"/>
    <w:rsid w:val="005B4C37"/>
    <w:rsid w:val="005E480F"/>
    <w:rsid w:val="0062438D"/>
    <w:rsid w:val="0062455B"/>
    <w:rsid w:val="00631557"/>
    <w:rsid w:val="00631D92"/>
    <w:rsid w:val="0063515B"/>
    <w:rsid w:val="00646AB5"/>
    <w:rsid w:val="00673BFA"/>
    <w:rsid w:val="0069548A"/>
    <w:rsid w:val="006B77EC"/>
    <w:rsid w:val="006C29EE"/>
    <w:rsid w:val="006D00A3"/>
    <w:rsid w:val="007003C4"/>
    <w:rsid w:val="007205AC"/>
    <w:rsid w:val="007239AF"/>
    <w:rsid w:val="00725D67"/>
    <w:rsid w:val="00732BE3"/>
    <w:rsid w:val="00762310"/>
    <w:rsid w:val="00766731"/>
    <w:rsid w:val="00792B40"/>
    <w:rsid w:val="007A4A9B"/>
    <w:rsid w:val="007C52BE"/>
    <w:rsid w:val="007C5306"/>
    <w:rsid w:val="007D0C5B"/>
    <w:rsid w:val="007E07BB"/>
    <w:rsid w:val="007F109A"/>
    <w:rsid w:val="00802808"/>
    <w:rsid w:val="008123CC"/>
    <w:rsid w:val="0081370B"/>
    <w:rsid w:val="0082078A"/>
    <w:rsid w:val="00821E12"/>
    <w:rsid w:val="0082228E"/>
    <w:rsid w:val="00851B87"/>
    <w:rsid w:val="0085563E"/>
    <w:rsid w:val="008568B3"/>
    <w:rsid w:val="0087272E"/>
    <w:rsid w:val="0088273D"/>
    <w:rsid w:val="00883627"/>
    <w:rsid w:val="008D2A30"/>
    <w:rsid w:val="008E327E"/>
    <w:rsid w:val="009126FD"/>
    <w:rsid w:val="0092285F"/>
    <w:rsid w:val="00925C62"/>
    <w:rsid w:val="0092615C"/>
    <w:rsid w:val="00930B76"/>
    <w:rsid w:val="00945063"/>
    <w:rsid w:val="00945544"/>
    <w:rsid w:val="00950490"/>
    <w:rsid w:val="0095142E"/>
    <w:rsid w:val="0095393E"/>
    <w:rsid w:val="009610D4"/>
    <w:rsid w:val="00966D0D"/>
    <w:rsid w:val="00980E96"/>
    <w:rsid w:val="00A04DAA"/>
    <w:rsid w:val="00A22844"/>
    <w:rsid w:val="00A26C9E"/>
    <w:rsid w:val="00A3094E"/>
    <w:rsid w:val="00A51779"/>
    <w:rsid w:val="00A55E86"/>
    <w:rsid w:val="00A648EB"/>
    <w:rsid w:val="00AA07BE"/>
    <w:rsid w:val="00AA3CD1"/>
    <w:rsid w:val="00AA5E2C"/>
    <w:rsid w:val="00AB3B1B"/>
    <w:rsid w:val="00AB6F05"/>
    <w:rsid w:val="00AC00C8"/>
    <w:rsid w:val="00AF297A"/>
    <w:rsid w:val="00B04670"/>
    <w:rsid w:val="00B05098"/>
    <w:rsid w:val="00B172AC"/>
    <w:rsid w:val="00B75AA0"/>
    <w:rsid w:val="00BA23F0"/>
    <w:rsid w:val="00BA5ACA"/>
    <w:rsid w:val="00BB16A6"/>
    <w:rsid w:val="00BC0B13"/>
    <w:rsid w:val="00BD17EC"/>
    <w:rsid w:val="00BE1E0B"/>
    <w:rsid w:val="00C01044"/>
    <w:rsid w:val="00C05A80"/>
    <w:rsid w:val="00C10124"/>
    <w:rsid w:val="00C16FDA"/>
    <w:rsid w:val="00C31542"/>
    <w:rsid w:val="00C3550F"/>
    <w:rsid w:val="00C74E10"/>
    <w:rsid w:val="00C84B70"/>
    <w:rsid w:val="00C863E5"/>
    <w:rsid w:val="00C86E89"/>
    <w:rsid w:val="00C913B0"/>
    <w:rsid w:val="00CA74DE"/>
    <w:rsid w:val="00CB2894"/>
    <w:rsid w:val="00CC65AD"/>
    <w:rsid w:val="00CD55CA"/>
    <w:rsid w:val="00CF6557"/>
    <w:rsid w:val="00CF7BD5"/>
    <w:rsid w:val="00D058F1"/>
    <w:rsid w:val="00D235D2"/>
    <w:rsid w:val="00D2493E"/>
    <w:rsid w:val="00D40AE5"/>
    <w:rsid w:val="00D40CA1"/>
    <w:rsid w:val="00D56F91"/>
    <w:rsid w:val="00D613EA"/>
    <w:rsid w:val="00D722D5"/>
    <w:rsid w:val="00D759C6"/>
    <w:rsid w:val="00D82D69"/>
    <w:rsid w:val="00DA2EA9"/>
    <w:rsid w:val="00DA5676"/>
    <w:rsid w:val="00DA6160"/>
    <w:rsid w:val="00E03FE2"/>
    <w:rsid w:val="00E16703"/>
    <w:rsid w:val="00E20B38"/>
    <w:rsid w:val="00E2156B"/>
    <w:rsid w:val="00E615A2"/>
    <w:rsid w:val="00EB5447"/>
    <w:rsid w:val="00EC20EA"/>
    <w:rsid w:val="00EE5A28"/>
    <w:rsid w:val="00F062CB"/>
    <w:rsid w:val="00F1527A"/>
    <w:rsid w:val="00F16C65"/>
    <w:rsid w:val="00F2729E"/>
    <w:rsid w:val="00F31840"/>
    <w:rsid w:val="00F376F2"/>
    <w:rsid w:val="00F518B4"/>
    <w:rsid w:val="00F628EC"/>
    <w:rsid w:val="00FA7690"/>
    <w:rsid w:val="00FC253B"/>
    <w:rsid w:val="00FC4B03"/>
    <w:rsid w:val="00FC6D8E"/>
    <w:rsid w:val="00FD6104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FC28"/>
  <w15:docId w15:val="{B2212BAA-CDBD-4D78-BF03-3D5C5A8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7C5306"/>
  </w:style>
  <w:style w:type="paragraph" w:styleId="berschrift1">
    <w:name w:val="heading 1"/>
    <w:basedOn w:val="Standard"/>
    <w:next w:val="Standard"/>
    <w:rsid w:val="007C53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rsid w:val="007C53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rsid w:val="007C53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rsid w:val="007C53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rsid w:val="007C5306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rsid w:val="007C53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7C53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rsid w:val="007C5306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rsid w:val="007C53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rsid w:val="007C53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53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5306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5306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5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5C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D55CA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76673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42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427B"/>
    <w:rPr>
      <w:b/>
      <w:bCs/>
      <w:sz w:val="20"/>
      <w:szCs w:val="20"/>
    </w:rPr>
  </w:style>
  <w:style w:type="paragraph" w:customStyle="1" w:styleId="Default">
    <w:name w:val="Default"/>
    <w:rsid w:val="007239AF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16254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16254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913B0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913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913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pdx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linuxfoundation.org/openchain/specification-questions-and-answers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ts.linuxfoundation.org/mailman/listinfo/openchain-spe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CAA9-2EBA-4570-9450-C7AFF1B6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4813</Words>
  <Characters>30322</Characters>
  <Application>Microsoft Office Word</Application>
  <DocSecurity>0</DocSecurity>
  <Lines>252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xca4027</dc:creator>
  <cp:lastModifiedBy>Stefan Thanheiser</cp:lastModifiedBy>
  <cp:revision>6</cp:revision>
  <dcterms:created xsi:type="dcterms:W3CDTF">2019-04-25T18:40:00Z</dcterms:created>
  <dcterms:modified xsi:type="dcterms:W3CDTF">2019-04-26T22:00:00Z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ad48af2b-f9df-4764-b4ac-d026b3dc921c</vt:lpwstr>
  </property>
  <property fmtid="{D5CDD505-2E9C-101B-9397-08002B2CF9AE}" pid="3" name="CTPClassification">
    <vt:lpwstr>CTP_NT</vt:lpwstr>
  </property>
</Properties>
</file>