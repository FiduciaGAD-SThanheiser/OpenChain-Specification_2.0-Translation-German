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489B7BE7" w14:textId="71151453"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FED1D2B"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1684C2B4" w14:textId="77777777" w:rsidR="00C863E5" w:rsidRPr="003731A2" w:rsidRDefault="00C863E5" w:rsidP="003731A2">
      <w:pPr>
        <w:contextualSpacing/>
        <w:jc w:val="right"/>
        <w:rPr>
          <w:rFonts w:asciiTheme="minorHAnsi" w:eastAsia="Calibri" w:hAnsiTheme="minorHAnsi" w:cs="Calibri"/>
          <w:color w:val="073763"/>
          <w:sz w:val="24"/>
          <w:szCs w:val="24"/>
        </w:rPr>
      </w:pPr>
    </w:p>
    <w:p w14:paraId="4FD4736F" w14:textId="77777777" w:rsidR="005B118C" w:rsidRPr="003731A2" w:rsidRDefault="005B118C" w:rsidP="003731A2">
      <w:pPr>
        <w:rPr>
          <w:rFonts w:asciiTheme="minorHAnsi" w:eastAsia="Calibri" w:hAnsiTheme="minorHAnsi" w:cs="Calibri"/>
          <w:sz w:val="24"/>
          <w:szCs w:val="24"/>
        </w:rPr>
      </w:pPr>
    </w:p>
    <w:p w14:paraId="245D51DA" w14:textId="77777777" w:rsidR="005B118C" w:rsidRPr="003731A2" w:rsidRDefault="005B118C" w:rsidP="003731A2">
      <w:pPr>
        <w:rPr>
          <w:rFonts w:asciiTheme="minorHAnsi" w:eastAsia="Calibri" w:hAnsiTheme="minorHAnsi" w:cs="Calibri"/>
          <w:sz w:val="24"/>
          <w:szCs w:val="24"/>
        </w:rPr>
      </w:pPr>
    </w:p>
    <w:p w14:paraId="2B19DA95"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9E35D6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283C32A" w14:textId="77777777" w:rsidR="005B118C" w:rsidRPr="003731A2" w:rsidRDefault="005B118C" w:rsidP="003731A2">
      <w:pPr>
        <w:rPr>
          <w:rFonts w:asciiTheme="minorHAnsi" w:eastAsia="Calibri" w:hAnsiTheme="minorHAnsi" w:cs="Calibri"/>
          <w:sz w:val="24"/>
          <w:szCs w:val="24"/>
        </w:rPr>
      </w:pPr>
    </w:p>
    <w:p w14:paraId="53E2EE4F" w14:textId="77777777" w:rsidR="005B118C" w:rsidRPr="003731A2" w:rsidRDefault="005B118C" w:rsidP="003731A2">
      <w:pPr>
        <w:rPr>
          <w:rFonts w:asciiTheme="minorHAnsi" w:eastAsia="Calibri" w:hAnsiTheme="minorHAnsi" w:cs="Calibri"/>
          <w:sz w:val="24"/>
          <w:szCs w:val="24"/>
        </w:rPr>
      </w:pPr>
    </w:p>
    <w:p w14:paraId="43DD348D" w14:textId="77777777" w:rsidR="005B118C" w:rsidRPr="003731A2" w:rsidRDefault="005B118C" w:rsidP="003731A2">
      <w:pPr>
        <w:rPr>
          <w:rFonts w:asciiTheme="minorHAnsi" w:eastAsia="Calibri" w:hAnsiTheme="minorHAnsi" w:cs="Calibri"/>
          <w:sz w:val="24"/>
          <w:szCs w:val="24"/>
        </w:rPr>
      </w:pPr>
    </w:p>
    <w:p w14:paraId="1835D5A0" w14:textId="77777777" w:rsidR="005B118C" w:rsidRPr="003731A2" w:rsidRDefault="005B118C" w:rsidP="003731A2">
      <w:pPr>
        <w:rPr>
          <w:rFonts w:asciiTheme="minorHAnsi" w:eastAsia="Calibri" w:hAnsiTheme="minorHAnsi" w:cs="Calibri"/>
          <w:sz w:val="24"/>
          <w:szCs w:val="24"/>
        </w:rPr>
      </w:pPr>
    </w:p>
    <w:p w14:paraId="64510AC7" w14:textId="77777777" w:rsidR="005B118C" w:rsidRPr="003731A2" w:rsidRDefault="005B118C" w:rsidP="003731A2">
      <w:pPr>
        <w:rPr>
          <w:rFonts w:asciiTheme="minorHAnsi" w:eastAsia="Calibri" w:hAnsiTheme="minorHAnsi" w:cs="Calibri"/>
          <w:sz w:val="24"/>
          <w:szCs w:val="24"/>
        </w:rPr>
      </w:pPr>
    </w:p>
    <w:p w14:paraId="14176237" w14:textId="77777777" w:rsidR="005B118C" w:rsidRPr="003731A2" w:rsidRDefault="005B118C" w:rsidP="003731A2">
      <w:pPr>
        <w:rPr>
          <w:rFonts w:asciiTheme="minorHAnsi" w:eastAsia="Calibri" w:hAnsiTheme="minorHAnsi" w:cs="Calibri"/>
          <w:sz w:val="24"/>
          <w:szCs w:val="24"/>
        </w:rPr>
      </w:pPr>
    </w:p>
    <w:p w14:paraId="601F9D5D" w14:textId="77777777" w:rsidR="005B118C" w:rsidRPr="003731A2" w:rsidRDefault="005B118C" w:rsidP="003731A2">
      <w:pPr>
        <w:rPr>
          <w:rFonts w:asciiTheme="minorHAnsi" w:eastAsia="Calibri" w:hAnsiTheme="minorHAnsi" w:cs="Calibri"/>
          <w:sz w:val="24"/>
          <w:szCs w:val="24"/>
        </w:rPr>
      </w:pPr>
    </w:p>
    <w:p w14:paraId="37E4DA45" w14:textId="77777777" w:rsidR="005B118C" w:rsidRPr="003731A2" w:rsidRDefault="005B118C" w:rsidP="003731A2">
      <w:pPr>
        <w:rPr>
          <w:rFonts w:asciiTheme="minorHAnsi" w:eastAsia="Calibri" w:hAnsiTheme="minorHAnsi" w:cs="Calibri"/>
          <w:sz w:val="24"/>
          <w:szCs w:val="24"/>
        </w:rPr>
      </w:pPr>
    </w:p>
    <w:p w14:paraId="6196489B" w14:textId="77777777" w:rsidR="005B118C" w:rsidRPr="003731A2" w:rsidRDefault="005B118C" w:rsidP="003731A2">
      <w:pPr>
        <w:rPr>
          <w:rFonts w:asciiTheme="minorHAnsi" w:eastAsia="Calibri" w:hAnsiTheme="minorHAnsi" w:cs="Calibri"/>
          <w:sz w:val="24"/>
          <w:szCs w:val="24"/>
        </w:rPr>
      </w:pPr>
    </w:p>
    <w:p w14:paraId="5D6C3D58" w14:textId="77777777" w:rsidR="005B118C" w:rsidRPr="003731A2" w:rsidRDefault="005B118C" w:rsidP="003731A2">
      <w:pPr>
        <w:rPr>
          <w:rFonts w:asciiTheme="minorHAnsi" w:eastAsia="Calibri" w:hAnsiTheme="minorHAnsi" w:cs="Calibri"/>
          <w:sz w:val="24"/>
          <w:szCs w:val="24"/>
        </w:rPr>
      </w:pPr>
    </w:p>
    <w:p w14:paraId="1C7A4D69" w14:textId="77777777" w:rsidR="005B118C" w:rsidRPr="003731A2" w:rsidRDefault="005B118C" w:rsidP="003731A2">
      <w:pPr>
        <w:rPr>
          <w:rFonts w:asciiTheme="minorHAnsi" w:eastAsia="Calibri" w:hAnsiTheme="minorHAnsi" w:cs="Calibri"/>
          <w:sz w:val="24"/>
          <w:szCs w:val="24"/>
        </w:rPr>
      </w:pPr>
    </w:p>
    <w:p w14:paraId="1AF872F7" w14:textId="77777777" w:rsidR="005B118C" w:rsidRPr="003731A2" w:rsidRDefault="005B118C" w:rsidP="003731A2">
      <w:pPr>
        <w:rPr>
          <w:rFonts w:asciiTheme="minorHAnsi" w:eastAsia="Calibri" w:hAnsiTheme="minorHAnsi" w:cs="Calibri"/>
          <w:sz w:val="24"/>
          <w:szCs w:val="24"/>
        </w:rPr>
      </w:pPr>
    </w:p>
    <w:p w14:paraId="485F1B96" w14:textId="77777777" w:rsidR="005B118C" w:rsidRPr="003731A2" w:rsidRDefault="005B118C" w:rsidP="003731A2">
      <w:pPr>
        <w:rPr>
          <w:rFonts w:asciiTheme="minorHAnsi" w:eastAsia="Calibri" w:hAnsiTheme="minorHAnsi" w:cs="Calibri"/>
          <w:sz w:val="24"/>
          <w:szCs w:val="24"/>
        </w:rPr>
      </w:pPr>
    </w:p>
    <w:p w14:paraId="03B229A1" w14:textId="77777777" w:rsidR="005B118C" w:rsidRPr="003731A2" w:rsidRDefault="005B118C" w:rsidP="003731A2">
      <w:pPr>
        <w:rPr>
          <w:rFonts w:asciiTheme="minorHAnsi" w:eastAsia="Calibri" w:hAnsiTheme="minorHAnsi" w:cs="Calibri"/>
          <w:sz w:val="24"/>
          <w:szCs w:val="24"/>
        </w:rPr>
      </w:pPr>
    </w:p>
    <w:p w14:paraId="64F3BAAF" w14:textId="77777777" w:rsidR="005B118C" w:rsidRPr="003731A2" w:rsidRDefault="005B118C" w:rsidP="003731A2">
      <w:pPr>
        <w:rPr>
          <w:rFonts w:asciiTheme="minorHAnsi" w:eastAsia="Calibri" w:hAnsiTheme="minorHAnsi" w:cs="Calibri"/>
          <w:sz w:val="24"/>
          <w:szCs w:val="24"/>
        </w:rPr>
      </w:pPr>
    </w:p>
    <w:p w14:paraId="754DCA6D" w14:textId="77777777" w:rsidR="005B118C" w:rsidRPr="003731A2" w:rsidRDefault="005B118C" w:rsidP="003731A2">
      <w:pPr>
        <w:rPr>
          <w:rFonts w:asciiTheme="minorHAnsi" w:eastAsia="Calibri" w:hAnsiTheme="minorHAnsi" w:cs="Calibri"/>
          <w:sz w:val="24"/>
          <w:szCs w:val="24"/>
        </w:rPr>
      </w:pPr>
    </w:p>
    <w:p w14:paraId="445BA54B" w14:textId="77777777" w:rsidR="005B118C" w:rsidRPr="003731A2" w:rsidRDefault="005B118C" w:rsidP="003731A2">
      <w:pPr>
        <w:rPr>
          <w:rFonts w:asciiTheme="minorHAnsi" w:eastAsia="Calibri" w:hAnsiTheme="minorHAnsi" w:cs="Calibri"/>
          <w:sz w:val="24"/>
          <w:szCs w:val="24"/>
        </w:rPr>
      </w:pPr>
    </w:p>
    <w:p w14:paraId="0AE10517" w14:textId="77777777" w:rsidR="005B118C" w:rsidRPr="003731A2" w:rsidRDefault="005B118C" w:rsidP="003731A2">
      <w:pPr>
        <w:rPr>
          <w:rFonts w:asciiTheme="minorHAnsi" w:eastAsia="Calibri" w:hAnsiTheme="minorHAnsi" w:cs="Calibri"/>
          <w:sz w:val="24"/>
          <w:szCs w:val="24"/>
        </w:rPr>
      </w:pPr>
    </w:p>
    <w:p w14:paraId="758D0AD6" w14:textId="77777777" w:rsidR="005B118C" w:rsidRPr="003731A2" w:rsidRDefault="005B118C" w:rsidP="003731A2">
      <w:pPr>
        <w:rPr>
          <w:rFonts w:asciiTheme="minorHAnsi" w:eastAsia="Calibri" w:hAnsiTheme="minorHAnsi" w:cs="Calibri"/>
          <w:sz w:val="24"/>
          <w:szCs w:val="24"/>
        </w:rPr>
      </w:pPr>
    </w:p>
    <w:p w14:paraId="3EE59885" w14:textId="77777777" w:rsidR="005B118C" w:rsidRPr="003731A2" w:rsidRDefault="005B118C" w:rsidP="003731A2">
      <w:pPr>
        <w:rPr>
          <w:rFonts w:asciiTheme="minorHAnsi" w:eastAsia="Calibri" w:hAnsiTheme="minorHAnsi" w:cs="Calibri"/>
          <w:sz w:val="24"/>
          <w:szCs w:val="24"/>
        </w:rPr>
      </w:pPr>
    </w:p>
    <w:p w14:paraId="09190BFF" w14:textId="77777777" w:rsidR="005B118C" w:rsidRPr="003731A2" w:rsidRDefault="005B118C" w:rsidP="003731A2">
      <w:pPr>
        <w:rPr>
          <w:rFonts w:asciiTheme="minorHAnsi" w:eastAsia="Calibri" w:hAnsiTheme="minorHAnsi" w:cs="Calibri"/>
          <w:sz w:val="24"/>
          <w:szCs w:val="24"/>
        </w:rPr>
      </w:pPr>
    </w:p>
    <w:p w14:paraId="20EDFBC6" w14:textId="77777777" w:rsidR="005B118C" w:rsidRPr="003731A2" w:rsidRDefault="005B118C" w:rsidP="003731A2">
      <w:pPr>
        <w:rPr>
          <w:rFonts w:asciiTheme="minorHAnsi" w:eastAsia="Calibri" w:hAnsiTheme="minorHAnsi" w:cs="Calibri"/>
          <w:sz w:val="24"/>
          <w:szCs w:val="24"/>
        </w:rPr>
      </w:pPr>
    </w:p>
    <w:p w14:paraId="64E08F01" w14:textId="77777777" w:rsidR="005B118C" w:rsidRPr="003731A2" w:rsidRDefault="005B118C" w:rsidP="003731A2">
      <w:pPr>
        <w:rPr>
          <w:rFonts w:asciiTheme="minorHAnsi" w:eastAsia="Calibri" w:hAnsiTheme="minorHAnsi" w:cs="Calibri"/>
          <w:sz w:val="24"/>
          <w:szCs w:val="24"/>
        </w:rPr>
      </w:pPr>
    </w:p>
    <w:p w14:paraId="15DAFC6C" w14:textId="77777777" w:rsidR="005B118C" w:rsidRPr="003731A2" w:rsidRDefault="005B118C" w:rsidP="003731A2">
      <w:pPr>
        <w:rPr>
          <w:rFonts w:asciiTheme="minorHAnsi" w:eastAsia="Calibri" w:hAnsiTheme="minorHAnsi" w:cs="Calibri"/>
          <w:sz w:val="24"/>
          <w:szCs w:val="24"/>
        </w:rPr>
      </w:pPr>
    </w:p>
    <w:p w14:paraId="0D1273A9" w14:textId="77777777" w:rsidR="005B118C" w:rsidRPr="003731A2" w:rsidRDefault="005B118C" w:rsidP="003731A2">
      <w:pPr>
        <w:rPr>
          <w:rFonts w:asciiTheme="minorHAnsi" w:eastAsia="Calibri" w:hAnsiTheme="minorHAnsi" w:cs="Calibri"/>
          <w:sz w:val="24"/>
          <w:szCs w:val="24"/>
        </w:rPr>
      </w:pPr>
    </w:p>
    <w:p w14:paraId="17EBC542" w14:textId="77777777" w:rsidR="005B118C" w:rsidRPr="003731A2" w:rsidRDefault="005B118C" w:rsidP="003731A2">
      <w:pPr>
        <w:rPr>
          <w:rFonts w:asciiTheme="minorHAnsi" w:eastAsia="Calibri" w:hAnsiTheme="minorHAnsi" w:cs="Calibri"/>
          <w:sz w:val="24"/>
          <w:szCs w:val="24"/>
        </w:rPr>
      </w:pPr>
    </w:p>
    <w:p w14:paraId="4AFB248E" w14:textId="77777777" w:rsidR="005B118C" w:rsidRPr="003731A2" w:rsidRDefault="005B118C" w:rsidP="003731A2">
      <w:pPr>
        <w:rPr>
          <w:rFonts w:asciiTheme="minorHAnsi" w:eastAsia="Calibri" w:hAnsiTheme="minorHAnsi" w:cs="Calibri"/>
          <w:sz w:val="24"/>
          <w:szCs w:val="24"/>
        </w:rPr>
      </w:pPr>
    </w:p>
    <w:p w14:paraId="1FB6428A" w14:textId="77777777" w:rsidR="005B118C" w:rsidRPr="003731A2" w:rsidRDefault="005B118C" w:rsidP="003731A2">
      <w:pPr>
        <w:rPr>
          <w:rFonts w:asciiTheme="minorHAnsi" w:eastAsia="Calibri" w:hAnsiTheme="minorHAnsi" w:cs="Calibri"/>
          <w:sz w:val="24"/>
          <w:szCs w:val="24"/>
        </w:rPr>
      </w:pPr>
    </w:p>
    <w:p w14:paraId="2E2371A4" w14:textId="77777777" w:rsidR="005B118C" w:rsidRPr="003731A2" w:rsidRDefault="005B118C" w:rsidP="003731A2">
      <w:pPr>
        <w:rPr>
          <w:rFonts w:asciiTheme="minorHAnsi" w:eastAsia="Calibri" w:hAnsiTheme="minorHAnsi" w:cs="Calibri"/>
          <w:sz w:val="24"/>
          <w:szCs w:val="24"/>
        </w:rPr>
      </w:pPr>
    </w:p>
    <w:p w14:paraId="20CB5B53" w14:textId="77777777" w:rsidR="005B118C" w:rsidRPr="003731A2" w:rsidRDefault="005B118C" w:rsidP="003731A2">
      <w:pPr>
        <w:rPr>
          <w:rFonts w:asciiTheme="minorHAnsi" w:eastAsia="Calibri" w:hAnsiTheme="minorHAnsi" w:cs="Calibri"/>
          <w:sz w:val="24"/>
          <w:szCs w:val="24"/>
        </w:rPr>
      </w:pPr>
    </w:p>
    <w:p w14:paraId="347B4237" w14:textId="77777777" w:rsidR="005B118C" w:rsidRPr="003731A2" w:rsidRDefault="005B118C" w:rsidP="003731A2">
      <w:pPr>
        <w:rPr>
          <w:rFonts w:asciiTheme="minorHAnsi" w:eastAsia="Calibri" w:hAnsiTheme="minorHAnsi" w:cs="Calibri"/>
          <w:sz w:val="24"/>
          <w:szCs w:val="24"/>
        </w:rPr>
      </w:pPr>
    </w:p>
    <w:p w14:paraId="77A80142" w14:textId="77777777" w:rsidR="005B118C" w:rsidRPr="003731A2" w:rsidRDefault="005B118C" w:rsidP="003731A2">
      <w:pPr>
        <w:rPr>
          <w:rFonts w:asciiTheme="minorHAnsi" w:eastAsia="Calibri" w:hAnsiTheme="minorHAnsi" w:cs="Calibri"/>
          <w:sz w:val="24"/>
          <w:szCs w:val="24"/>
        </w:rPr>
      </w:pPr>
    </w:p>
    <w:p w14:paraId="0345338C" w14:textId="77777777" w:rsidR="005B118C" w:rsidRPr="003731A2" w:rsidRDefault="005B118C" w:rsidP="003731A2">
      <w:pPr>
        <w:rPr>
          <w:rFonts w:asciiTheme="minorHAnsi" w:eastAsia="Calibri" w:hAnsiTheme="minorHAnsi" w:cs="Calibri"/>
          <w:sz w:val="24"/>
          <w:szCs w:val="24"/>
        </w:rPr>
      </w:pPr>
    </w:p>
    <w:p w14:paraId="10D72B00" w14:textId="77777777" w:rsidR="005B118C" w:rsidRPr="003731A2" w:rsidRDefault="005B118C" w:rsidP="003731A2">
      <w:pPr>
        <w:rPr>
          <w:rFonts w:asciiTheme="minorHAnsi" w:eastAsia="Calibri" w:hAnsiTheme="minorHAnsi" w:cs="Calibri"/>
          <w:sz w:val="24"/>
          <w:szCs w:val="24"/>
        </w:rPr>
      </w:pPr>
    </w:p>
    <w:p w14:paraId="299947C4" w14:textId="77777777" w:rsidR="005B118C" w:rsidRPr="003731A2" w:rsidRDefault="005B118C" w:rsidP="003731A2">
      <w:pPr>
        <w:rPr>
          <w:rFonts w:asciiTheme="minorHAnsi" w:eastAsia="Calibri" w:hAnsiTheme="minorHAnsi" w:cs="Calibri"/>
          <w:sz w:val="24"/>
          <w:szCs w:val="24"/>
        </w:rPr>
      </w:pPr>
    </w:p>
    <w:p w14:paraId="7862ED7C" w14:textId="77777777" w:rsidR="005B118C" w:rsidRPr="003731A2" w:rsidRDefault="005B118C" w:rsidP="003731A2">
      <w:pPr>
        <w:rPr>
          <w:rFonts w:asciiTheme="minorHAnsi" w:eastAsia="Calibri" w:hAnsiTheme="minorHAnsi" w:cs="Calibri"/>
          <w:sz w:val="24"/>
          <w:szCs w:val="24"/>
        </w:rPr>
      </w:pPr>
    </w:p>
    <w:p w14:paraId="063DB299" w14:textId="77777777" w:rsidR="005B118C" w:rsidRPr="003731A2" w:rsidRDefault="005B118C" w:rsidP="003731A2">
      <w:pPr>
        <w:rPr>
          <w:rFonts w:asciiTheme="minorHAnsi" w:eastAsia="Calibri" w:hAnsiTheme="minorHAnsi" w:cs="Calibri"/>
          <w:sz w:val="24"/>
          <w:szCs w:val="24"/>
        </w:rPr>
      </w:pPr>
    </w:p>
    <w:p w14:paraId="07F95780" w14:textId="77777777" w:rsidR="005B118C" w:rsidRPr="003731A2" w:rsidRDefault="005B118C" w:rsidP="003731A2">
      <w:pPr>
        <w:rPr>
          <w:rFonts w:asciiTheme="minorHAnsi" w:eastAsia="Calibri" w:hAnsiTheme="minorHAnsi" w:cs="Calibri"/>
          <w:sz w:val="24"/>
          <w:szCs w:val="24"/>
        </w:rPr>
      </w:pPr>
    </w:p>
    <w:p w14:paraId="039E7AA8" w14:textId="77777777" w:rsidR="005B118C" w:rsidRPr="003731A2" w:rsidRDefault="005B118C" w:rsidP="003731A2">
      <w:pPr>
        <w:rPr>
          <w:rFonts w:asciiTheme="minorHAnsi" w:eastAsia="Calibri" w:hAnsiTheme="minorHAnsi" w:cs="Calibri"/>
          <w:sz w:val="24"/>
          <w:szCs w:val="24"/>
        </w:rPr>
      </w:pPr>
    </w:p>
    <w:p w14:paraId="71D43880" w14:textId="77777777" w:rsidR="005B118C" w:rsidRPr="003731A2" w:rsidRDefault="005B118C" w:rsidP="003731A2">
      <w:pPr>
        <w:rPr>
          <w:rFonts w:asciiTheme="minorHAnsi" w:eastAsia="Calibri" w:hAnsiTheme="minorHAnsi" w:cs="Calibri"/>
          <w:sz w:val="24"/>
          <w:szCs w:val="24"/>
        </w:rPr>
      </w:pPr>
    </w:p>
    <w:p w14:paraId="75886C8D" w14:textId="50B99688"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0DB9465A"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7CC982E"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9"/>
        <w:tblW w:w="954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3"/>
        <w:gridCol w:w="3183"/>
        <w:gridCol w:w="3183"/>
      </w:tblGrid>
      <w:tr w:rsidR="00D613EA" w:rsidRPr="003731A2" w14:paraId="2BB18E8B" w14:textId="77777777" w:rsidTr="00D613EA">
        <w:trPr>
          <w:ins w:id="0" w:author="Stefan Thanheiser" w:date="2019-02-16T23:31:00Z"/>
        </w:trPr>
        <w:tc>
          <w:tcPr>
            <w:tcW w:w="3183" w:type="dxa"/>
            <w:shd w:val="clear" w:color="auto" w:fill="auto"/>
            <w:tcMar>
              <w:top w:w="100" w:type="dxa"/>
              <w:left w:w="100" w:type="dxa"/>
              <w:bottom w:w="100" w:type="dxa"/>
              <w:right w:w="100" w:type="dxa"/>
            </w:tcMar>
          </w:tcPr>
          <w:p w14:paraId="4CDA2DFC" w14:textId="6D3B9559" w:rsidR="00D613EA" w:rsidRPr="003731A2" w:rsidRDefault="00D613EA" w:rsidP="003731A2">
            <w:pPr>
              <w:spacing w:line="240" w:lineRule="auto"/>
              <w:rPr>
                <w:ins w:id="1" w:author="Stefan Thanheiser" w:date="2019-02-16T23:31:00Z"/>
                <w:rFonts w:asciiTheme="minorHAnsi" w:eastAsia="Calibri" w:hAnsiTheme="minorHAnsi" w:cs="Calibri"/>
                <w:sz w:val="24"/>
                <w:szCs w:val="24"/>
                <w:lang w:val="en-US"/>
              </w:rPr>
            </w:pPr>
            <w:proofErr w:type="spellStart"/>
            <w:ins w:id="2" w:author="Stefan Thanheiser" w:date="2019-02-16T23:31:00Z">
              <w:r>
                <w:rPr>
                  <w:rFonts w:asciiTheme="minorHAnsi" w:eastAsia="Calibri" w:hAnsiTheme="minorHAnsi" w:cs="Calibri"/>
                  <w:sz w:val="24"/>
                  <w:szCs w:val="24"/>
                  <w:lang w:val="en-US"/>
                </w:rPr>
                <w:t>Openchain</w:t>
              </w:r>
              <w:proofErr w:type="spellEnd"/>
              <w:r>
                <w:rPr>
                  <w:rFonts w:asciiTheme="minorHAnsi" w:eastAsia="Calibri" w:hAnsiTheme="minorHAnsi" w:cs="Calibri"/>
                  <w:sz w:val="24"/>
                  <w:szCs w:val="24"/>
                  <w:lang w:val="en-US"/>
                </w:rPr>
                <w:t>-Spec 1.2</w:t>
              </w:r>
            </w:ins>
          </w:p>
        </w:tc>
        <w:tc>
          <w:tcPr>
            <w:tcW w:w="3183" w:type="dxa"/>
          </w:tcPr>
          <w:p w14:paraId="00978002" w14:textId="17A20C81" w:rsidR="00D613EA" w:rsidRPr="003731A2" w:rsidRDefault="00D613EA" w:rsidP="003731A2">
            <w:pPr>
              <w:widowControl w:val="0"/>
              <w:pBdr>
                <w:top w:val="nil"/>
                <w:left w:val="nil"/>
                <w:bottom w:val="nil"/>
                <w:right w:val="nil"/>
                <w:between w:val="nil"/>
              </w:pBdr>
              <w:spacing w:line="240" w:lineRule="auto"/>
              <w:rPr>
                <w:ins w:id="3" w:author="Stefan Thanheiser" w:date="2019-02-16T23:31:00Z"/>
                <w:rFonts w:asciiTheme="minorHAnsi" w:eastAsia="Calibri" w:hAnsiTheme="minorHAnsi" w:cs="Calibri"/>
                <w:sz w:val="24"/>
                <w:szCs w:val="24"/>
              </w:rPr>
            </w:pPr>
            <w:ins w:id="4" w:author="Stefan Thanheiser" w:date="2019-02-16T23:32:00Z">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02/2019</w:t>
              </w:r>
            </w:ins>
          </w:p>
        </w:tc>
        <w:tc>
          <w:tcPr>
            <w:tcW w:w="3183" w:type="dxa"/>
            <w:shd w:val="clear" w:color="auto" w:fill="auto"/>
            <w:tcMar>
              <w:top w:w="100" w:type="dxa"/>
              <w:left w:w="100" w:type="dxa"/>
              <w:bottom w:w="100" w:type="dxa"/>
              <w:right w:w="100" w:type="dxa"/>
            </w:tcMar>
          </w:tcPr>
          <w:p w14:paraId="4F1675C9" w14:textId="77777777" w:rsidR="00D613EA" w:rsidRPr="003731A2" w:rsidRDefault="00D613EA" w:rsidP="003731A2">
            <w:pPr>
              <w:widowControl w:val="0"/>
              <w:pBdr>
                <w:top w:val="nil"/>
                <w:left w:val="nil"/>
                <w:bottom w:val="nil"/>
                <w:right w:val="nil"/>
                <w:between w:val="nil"/>
              </w:pBdr>
              <w:spacing w:line="240" w:lineRule="auto"/>
              <w:rPr>
                <w:ins w:id="5" w:author="Stefan Thanheiser" w:date="2019-02-16T23:31:00Z"/>
                <w:rFonts w:asciiTheme="minorHAnsi" w:eastAsia="Calibri" w:hAnsiTheme="minorHAnsi" w:cs="Calibri"/>
                <w:sz w:val="24"/>
                <w:szCs w:val="24"/>
              </w:rPr>
            </w:pPr>
          </w:p>
        </w:tc>
      </w:tr>
      <w:tr w:rsidR="00D613EA" w:rsidRPr="003731A2" w14:paraId="75D863D0" w14:textId="77777777" w:rsidTr="00D613EA">
        <w:tc>
          <w:tcPr>
            <w:tcW w:w="3183" w:type="dxa"/>
            <w:shd w:val="clear" w:color="auto" w:fill="auto"/>
            <w:tcMar>
              <w:top w:w="100" w:type="dxa"/>
              <w:left w:w="100" w:type="dxa"/>
              <w:bottom w:w="100" w:type="dxa"/>
              <w:right w:w="100" w:type="dxa"/>
            </w:tcMar>
          </w:tcPr>
          <w:p w14:paraId="1EF6DA01"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7F16222A" w14:textId="77777777" w:rsidR="00D613EA" w:rsidRPr="003731A2" w:rsidRDefault="00D613EA" w:rsidP="003731A2">
            <w:pPr>
              <w:spacing w:line="240" w:lineRule="auto"/>
              <w:rPr>
                <w:rFonts w:asciiTheme="minorHAnsi" w:eastAsia="Calibri" w:hAnsiTheme="minorHAnsi" w:cs="Calibri"/>
                <w:sz w:val="24"/>
                <w:szCs w:val="24"/>
                <w:lang w:val="en-US"/>
              </w:rPr>
            </w:pPr>
          </w:p>
          <w:p w14:paraId="0F29A23E" w14:textId="77777777" w:rsidR="00D613EA" w:rsidRPr="003731A2" w:rsidRDefault="00D613EA" w:rsidP="003731A2">
            <w:pPr>
              <w:spacing w:line="240" w:lineRule="auto"/>
              <w:rPr>
                <w:rFonts w:asciiTheme="minorHAnsi" w:eastAsia="Calibri" w:hAnsiTheme="minorHAnsi" w:cs="Calibri"/>
                <w:sz w:val="24"/>
                <w:szCs w:val="24"/>
                <w:lang w:val="en-US"/>
              </w:rPr>
            </w:pPr>
          </w:p>
          <w:p w14:paraId="45AFBAD0" w14:textId="77777777" w:rsidR="00D613EA" w:rsidRPr="003731A2" w:rsidRDefault="00D613EA" w:rsidP="003731A2">
            <w:pPr>
              <w:spacing w:line="240" w:lineRule="auto"/>
              <w:rPr>
                <w:rFonts w:asciiTheme="minorHAnsi" w:eastAsia="Calibri" w:hAnsiTheme="minorHAnsi" w:cs="Calibri"/>
                <w:sz w:val="24"/>
                <w:szCs w:val="24"/>
                <w:lang w:val="en-US"/>
              </w:rPr>
            </w:pPr>
          </w:p>
          <w:p w14:paraId="6903F945" w14:textId="77777777" w:rsidR="00D613EA" w:rsidRPr="003731A2" w:rsidRDefault="00D613EA" w:rsidP="003731A2">
            <w:pPr>
              <w:spacing w:line="240" w:lineRule="auto"/>
              <w:rPr>
                <w:rFonts w:asciiTheme="minorHAnsi" w:eastAsia="Calibri" w:hAnsiTheme="minorHAnsi" w:cs="Calibri"/>
                <w:sz w:val="24"/>
                <w:szCs w:val="24"/>
                <w:lang w:val="en-US"/>
              </w:rPr>
            </w:pPr>
          </w:p>
          <w:p w14:paraId="70E5634C" w14:textId="77777777" w:rsidR="00D613EA" w:rsidRPr="003731A2" w:rsidRDefault="00D613EA" w:rsidP="003731A2">
            <w:pPr>
              <w:spacing w:line="240" w:lineRule="auto"/>
              <w:rPr>
                <w:rFonts w:asciiTheme="minorHAnsi" w:eastAsia="Calibri" w:hAnsiTheme="minorHAnsi" w:cs="Calibri"/>
                <w:sz w:val="24"/>
                <w:szCs w:val="24"/>
                <w:lang w:val="en-US"/>
              </w:rPr>
            </w:pPr>
          </w:p>
          <w:p w14:paraId="2EE07D08" w14:textId="77777777" w:rsidR="00D613EA" w:rsidRPr="003731A2" w:rsidRDefault="00D613EA" w:rsidP="003731A2">
            <w:pPr>
              <w:spacing w:line="240" w:lineRule="auto"/>
              <w:rPr>
                <w:rFonts w:asciiTheme="minorHAnsi" w:eastAsia="Calibri" w:hAnsiTheme="minorHAnsi" w:cs="Calibri"/>
                <w:sz w:val="24"/>
                <w:szCs w:val="24"/>
                <w:lang w:val="en-US"/>
              </w:rPr>
            </w:pPr>
          </w:p>
          <w:p w14:paraId="351B8B92" w14:textId="77777777" w:rsidR="00D613EA" w:rsidRDefault="00D613EA" w:rsidP="003731A2">
            <w:pPr>
              <w:spacing w:line="240" w:lineRule="auto"/>
              <w:rPr>
                <w:rFonts w:asciiTheme="minorHAnsi" w:eastAsia="Calibri" w:hAnsiTheme="minorHAnsi" w:cs="Calibri"/>
                <w:sz w:val="24"/>
                <w:szCs w:val="24"/>
                <w:lang w:val="en-US"/>
              </w:rPr>
            </w:pPr>
          </w:p>
          <w:p w14:paraId="5CB29262" w14:textId="77777777" w:rsidR="00D613EA" w:rsidRDefault="00D613EA" w:rsidP="003731A2">
            <w:pPr>
              <w:spacing w:line="240" w:lineRule="auto"/>
              <w:rPr>
                <w:rFonts w:asciiTheme="minorHAnsi" w:eastAsia="Calibri" w:hAnsiTheme="minorHAnsi" w:cs="Calibri"/>
                <w:sz w:val="24"/>
                <w:szCs w:val="24"/>
                <w:lang w:val="en-US"/>
              </w:rPr>
            </w:pPr>
          </w:p>
          <w:p w14:paraId="167327BA" w14:textId="77777777" w:rsidR="00D613EA" w:rsidRDefault="00D613EA" w:rsidP="003731A2">
            <w:pPr>
              <w:spacing w:line="240" w:lineRule="auto"/>
              <w:rPr>
                <w:rFonts w:asciiTheme="minorHAnsi" w:eastAsia="Calibri" w:hAnsiTheme="minorHAnsi" w:cs="Calibri"/>
                <w:sz w:val="24"/>
                <w:szCs w:val="24"/>
                <w:lang w:val="en-US"/>
              </w:rPr>
            </w:pPr>
          </w:p>
          <w:p w14:paraId="3BC164CF" w14:textId="77777777" w:rsidR="00D613EA" w:rsidRDefault="00D613EA" w:rsidP="003731A2">
            <w:pPr>
              <w:spacing w:line="240" w:lineRule="auto"/>
              <w:rPr>
                <w:rFonts w:asciiTheme="minorHAnsi" w:eastAsia="Calibri" w:hAnsiTheme="minorHAnsi" w:cs="Calibri"/>
                <w:sz w:val="24"/>
                <w:szCs w:val="24"/>
                <w:lang w:val="en-US"/>
              </w:rPr>
            </w:pPr>
          </w:p>
          <w:p w14:paraId="4458D6DA" w14:textId="5AC7BD98"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 study group was formed to consider whether a standard program specification could be created that would: </w:t>
            </w:r>
            <w:proofErr w:type="spellStart"/>
            <w:r w:rsidRPr="003731A2">
              <w:rPr>
                <w:rFonts w:asciiTheme="minorHAnsi" w:eastAsia="Calibri" w:hAnsiTheme="minorHAnsi" w:cs="Calibri"/>
                <w:sz w:val="24"/>
                <w:szCs w:val="24"/>
                <w:lang w:val="en-US"/>
              </w:rPr>
              <w:t>i</w:t>
            </w:r>
            <w:proofErr w:type="spellEnd"/>
            <w:r w:rsidRPr="003731A2">
              <w:rPr>
                <w:rFonts w:asciiTheme="minorHAnsi" w:eastAsia="Calibri" w:hAnsiTheme="minorHAnsi" w:cs="Calibri"/>
                <w:sz w:val="24"/>
                <w:szCs w:val="24"/>
                <w:lang w:val="en-US"/>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1F3736F9" w14:textId="77777777" w:rsidR="00D613EA" w:rsidRPr="003731A2" w:rsidRDefault="00D613EA" w:rsidP="003731A2">
            <w:pPr>
              <w:spacing w:line="240" w:lineRule="auto"/>
              <w:rPr>
                <w:rFonts w:asciiTheme="minorHAnsi" w:eastAsia="Calibri" w:hAnsiTheme="minorHAnsi" w:cs="Calibri"/>
                <w:sz w:val="24"/>
                <w:szCs w:val="24"/>
                <w:lang w:val="en-US"/>
              </w:rPr>
            </w:pPr>
          </w:p>
          <w:p w14:paraId="2444B6C4" w14:textId="77777777" w:rsidR="00D613EA" w:rsidRPr="003731A2" w:rsidRDefault="00D613EA" w:rsidP="003731A2">
            <w:pPr>
              <w:spacing w:line="240" w:lineRule="auto"/>
              <w:rPr>
                <w:rFonts w:asciiTheme="minorHAnsi" w:eastAsia="Calibri" w:hAnsiTheme="minorHAnsi" w:cs="Calibri"/>
                <w:sz w:val="24"/>
                <w:szCs w:val="24"/>
                <w:lang w:val="en-US"/>
              </w:rPr>
            </w:pPr>
          </w:p>
          <w:p w14:paraId="4D8FBAD7" w14:textId="77777777" w:rsidR="00D613EA" w:rsidRPr="003731A2" w:rsidRDefault="00D613EA" w:rsidP="003731A2">
            <w:pPr>
              <w:spacing w:line="240" w:lineRule="auto"/>
              <w:rPr>
                <w:rFonts w:asciiTheme="minorHAnsi" w:eastAsia="Calibri" w:hAnsiTheme="minorHAnsi" w:cs="Calibri"/>
                <w:sz w:val="24"/>
                <w:szCs w:val="24"/>
                <w:lang w:val="en-US"/>
              </w:rPr>
            </w:pPr>
          </w:p>
          <w:p w14:paraId="50F9BB1E" w14:textId="77777777" w:rsidR="00D613EA" w:rsidRPr="003731A2" w:rsidRDefault="00D613EA" w:rsidP="003731A2">
            <w:pPr>
              <w:spacing w:line="240" w:lineRule="auto"/>
              <w:rPr>
                <w:rFonts w:asciiTheme="minorHAnsi" w:eastAsia="Calibri" w:hAnsiTheme="minorHAnsi" w:cs="Calibri"/>
                <w:sz w:val="24"/>
                <w:szCs w:val="24"/>
                <w:lang w:val="en-US"/>
              </w:rPr>
            </w:pPr>
          </w:p>
          <w:p w14:paraId="3D5861E3" w14:textId="77777777" w:rsidR="00D613EA" w:rsidRPr="003731A2" w:rsidRDefault="00D613EA" w:rsidP="003731A2">
            <w:pPr>
              <w:spacing w:line="240" w:lineRule="auto"/>
              <w:rPr>
                <w:rFonts w:asciiTheme="minorHAnsi" w:eastAsia="Calibri" w:hAnsiTheme="minorHAnsi" w:cs="Calibri"/>
                <w:sz w:val="24"/>
                <w:szCs w:val="24"/>
                <w:lang w:val="en-US"/>
              </w:rPr>
            </w:pPr>
          </w:p>
          <w:p w14:paraId="273053BB" w14:textId="77777777" w:rsidR="00D613EA" w:rsidRPr="003731A2" w:rsidRDefault="00D613EA" w:rsidP="003731A2">
            <w:pPr>
              <w:spacing w:line="240" w:lineRule="auto"/>
              <w:rPr>
                <w:rFonts w:asciiTheme="minorHAnsi" w:eastAsia="Calibri" w:hAnsiTheme="minorHAnsi" w:cs="Calibri"/>
                <w:sz w:val="24"/>
                <w:szCs w:val="24"/>
                <w:lang w:val="en-US"/>
              </w:rPr>
            </w:pPr>
          </w:p>
          <w:p w14:paraId="48A7709E" w14:textId="77777777" w:rsidR="00D613EA" w:rsidRDefault="00D613EA" w:rsidP="003731A2">
            <w:pPr>
              <w:spacing w:line="240" w:lineRule="auto"/>
              <w:rPr>
                <w:rFonts w:asciiTheme="minorHAnsi" w:eastAsia="Calibri" w:hAnsiTheme="minorHAnsi" w:cs="Calibri"/>
                <w:sz w:val="24"/>
                <w:szCs w:val="24"/>
                <w:lang w:val="en-US"/>
              </w:rPr>
            </w:pPr>
          </w:p>
          <w:p w14:paraId="1D9A24AE" w14:textId="77777777" w:rsidR="00D613EA" w:rsidRDefault="00D613EA" w:rsidP="003731A2">
            <w:pPr>
              <w:spacing w:line="240" w:lineRule="auto"/>
              <w:rPr>
                <w:rFonts w:asciiTheme="minorHAnsi" w:eastAsia="Calibri" w:hAnsiTheme="minorHAnsi" w:cs="Calibri"/>
                <w:sz w:val="24"/>
                <w:szCs w:val="24"/>
                <w:lang w:val="en-US"/>
              </w:rPr>
            </w:pPr>
          </w:p>
          <w:p w14:paraId="1F9A6ADB" w14:textId="77777777" w:rsidR="00D613EA" w:rsidRDefault="00D613EA" w:rsidP="003731A2">
            <w:pPr>
              <w:spacing w:line="240" w:lineRule="auto"/>
              <w:rPr>
                <w:rFonts w:asciiTheme="minorHAnsi" w:eastAsia="Calibri" w:hAnsiTheme="minorHAnsi" w:cs="Calibri"/>
                <w:sz w:val="24"/>
                <w:szCs w:val="24"/>
                <w:lang w:val="en-US"/>
              </w:rPr>
            </w:pPr>
          </w:p>
          <w:p w14:paraId="22DA75AF" w14:textId="77777777" w:rsidR="00D613EA" w:rsidRDefault="00D613EA" w:rsidP="003731A2">
            <w:pPr>
              <w:spacing w:line="240" w:lineRule="auto"/>
              <w:rPr>
                <w:rFonts w:asciiTheme="minorHAnsi" w:eastAsia="Calibri" w:hAnsiTheme="minorHAnsi" w:cs="Calibri"/>
                <w:sz w:val="24"/>
                <w:szCs w:val="24"/>
                <w:lang w:val="en-US"/>
              </w:rPr>
            </w:pPr>
          </w:p>
          <w:p w14:paraId="3B1EC378" w14:textId="02020730"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Vision and Mission of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are as follows:</w:t>
            </w:r>
          </w:p>
          <w:p w14:paraId="263DAAC9" w14:textId="77777777" w:rsidR="00D613EA" w:rsidRPr="003731A2" w:rsidRDefault="00D613EA"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Vision: A software supply chain where free/open source software (FOSS) is delivered with trustworthy and consistent compliance information.</w:t>
            </w:r>
          </w:p>
          <w:p w14:paraId="26CDB2D8" w14:textId="77777777" w:rsidR="00D613EA" w:rsidRPr="003731A2" w:rsidRDefault="00D613EA" w:rsidP="003731A2">
            <w:pPr>
              <w:spacing w:line="240" w:lineRule="auto"/>
              <w:rPr>
                <w:rFonts w:asciiTheme="minorHAnsi" w:eastAsia="Calibri" w:hAnsiTheme="minorHAnsi" w:cs="Calibri"/>
                <w:sz w:val="24"/>
                <w:szCs w:val="24"/>
                <w:lang w:val="en-US"/>
              </w:rPr>
            </w:pPr>
          </w:p>
          <w:p w14:paraId="3C52C96F" w14:textId="77777777" w:rsidR="00D613EA" w:rsidRPr="003731A2" w:rsidRDefault="00D613EA" w:rsidP="003731A2">
            <w:pPr>
              <w:spacing w:line="240" w:lineRule="auto"/>
              <w:rPr>
                <w:rFonts w:asciiTheme="minorHAnsi" w:eastAsia="Calibri" w:hAnsiTheme="minorHAnsi" w:cs="Calibri"/>
                <w:sz w:val="24"/>
                <w:szCs w:val="24"/>
                <w:lang w:val="en-US"/>
              </w:rPr>
            </w:pPr>
          </w:p>
          <w:p w14:paraId="4F066D4F" w14:textId="77777777" w:rsidR="00D613EA" w:rsidRPr="003731A2" w:rsidRDefault="00D613EA"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 xml:space="preserve">Mission: Establish requirements to achieve effective management of free/open source software (FOSS) for software supply chain participants, such that the requirements and associated </w:t>
            </w:r>
            <w:r w:rsidRPr="003731A2">
              <w:rPr>
                <w:rFonts w:asciiTheme="minorHAnsi" w:eastAsia="Calibri" w:hAnsiTheme="minorHAnsi" w:cs="Calibri"/>
                <w:sz w:val="24"/>
                <w:szCs w:val="24"/>
                <w:highlight w:val="red"/>
                <w:lang w:val="en-US"/>
              </w:rPr>
              <w:t>collateral</w:t>
            </w:r>
            <w:r w:rsidRPr="003731A2">
              <w:rPr>
                <w:rFonts w:asciiTheme="minorHAnsi" w:eastAsia="Calibri" w:hAnsiTheme="minorHAnsi" w:cs="Calibri"/>
                <w:sz w:val="24"/>
                <w:szCs w:val="24"/>
                <w:lang w:val="en-US"/>
              </w:rPr>
              <w:t xml:space="preserve"> are developed collaboratively and openly by representatives from the software supply chain, open source community, and academia.</w:t>
            </w:r>
          </w:p>
          <w:p w14:paraId="449C3C33" w14:textId="77777777" w:rsidR="00D613EA" w:rsidRPr="003731A2" w:rsidRDefault="00D613EA" w:rsidP="003731A2">
            <w:pPr>
              <w:spacing w:line="240" w:lineRule="auto"/>
              <w:rPr>
                <w:rFonts w:asciiTheme="minorHAnsi" w:eastAsia="Calibri" w:hAnsiTheme="minorHAnsi" w:cs="Calibri"/>
                <w:sz w:val="24"/>
                <w:szCs w:val="24"/>
                <w:lang w:val="en-US"/>
              </w:rPr>
            </w:pPr>
          </w:p>
          <w:p w14:paraId="22C02C42" w14:textId="77777777" w:rsidR="00D613EA" w:rsidRPr="003731A2" w:rsidRDefault="00D613EA" w:rsidP="003731A2">
            <w:pPr>
              <w:spacing w:line="240" w:lineRule="auto"/>
              <w:rPr>
                <w:rFonts w:asciiTheme="minorHAnsi" w:eastAsia="Calibri" w:hAnsiTheme="minorHAnsi" w:cs="Calibri"/>
                <w:sz w:val="24"/>
                <w:szCs w:val="24"/>
                <w:lang w:val="en-US"/>
              </w:rPr>
            </w:pPr>
          </w:p>
          <w:p w14:paraId="56C49C28" w14:textId="76AB3FEC"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The specification focuses on the “what” and “why” qualities of a compliance program as opposed to the “how” and “when” considerations. This ensures a practical level of flexibility that enables different organizations to </w:t>
            </w:r>
            <w:r w:rsidRPr="003731A2">
              <w:rPr>
                <w:rFonts w:asciiTheme="minorHAnsi" w:eastAsia="Calibri" w:hAnsiTheme="minorHAnsi" w:cs="Calibri"/>
                <w:sz w:val="24"/>
                <w:szCs w:val="24"/>
                <w:lang w:val="en-US"/>
              </w:rPr>
              <w:lastRenderedPageBreak/>
              <w:t>tailor their policies and processes to best fit their objectives.</w:t>
            </w:r>
          </w:p>
          <w:p w14:paraId="4FA78F02" w14:textId="77777777" w:rsidR="00D613EA" w:rsidRPr="003731A2" w:rsidRDefault="00D613EA" w:rsidP="003731A2">
            <w:pPr>
              <w:spacing w:line="240" w:lineRule="auto"/>
              <w:rPr>
                <w:rFonts w:asciiTheme="minorHAnsi" w:eastAsia="Calibri" w:hAnsiTheme="minorHAnsi" w:cs="Calibri"/>
                <w:sz w:val="24"/>
                <w:szCs w:val="24"/>
                <w:lang w:val="en-US"/>
              </w:rPr>
            </w:pPr>
          </w:p>
          <w:p w14:paraId="2CF0EE03" w14:textId="77777777" w:rsidR="00D613EA" w:rsidRPr="003731A2" w:rsidRDefault="00D613EA" w:rsidP="003731A2">
            <w:pPr>
              <w:spacing w:line="240" w:lineRule="auto"/>
              <w:rPr>
                <w:rFonts w:asciiTheme="minorHAnsi" w:eastAsia="Calibri" w:hAnsiTheme="minorHAnsi" w:cs="Calibri"/>
                <w:sz w:val="24"/>
                <w:szCs w:val="24"/>
                <w:lang w:val="en-US"/>
              </w:rPr>
            </w:pPr>
          </w:p>
          <w:p w14:paraId="2C3B3816" w14:textId="77777777" w:rsidR="00D613EA" w:rsidRPr="003731A2" w:rsidRDefault="00D613EA" w:rsidP="003731A2">
            <w:pPr>
              <w:spacing w:line="240" w:lineRule="auto"/>
              <w:rPr>
                <w:rFonts w:asciiTheme="minorHAnsi" w:eastAsia="Calibri" w:hAnsiTheme="minorHAnsi" w:cs="Calibri"/>
                <w:sz w:val="24"/>
                <w:szCs w:val="24"/>
                <w:lang w:val="en-US"/>
              </w:rPr>
            </w:pPr>
          </w:p>
          <w:p w14:paraId="3BFC86B9" w14:textId="77777777" w:rsidR="00D613EA" w:rsidRPr="003731A2" w:rsidRDefault="00D613EA" w:rsidP="003731A2">
            <w:pPr>
              <w:spacing w:line="240" w:lineRule="auto"/>
              <w:rPr>
                <w:rFonts w:asciiTheme="minorHAnsi" w:eastAsia="Calibri" w:hAnsiTheme="minorHAnsi" w:cs="Calibri"/>
                <w:sz w:val="24"/>
                <w:szCs w:val="24"/>
                <w:lang w:val="en-US"/>
              </w:rPr>
            </w:pPr>
          </w:p>
          <w:p w14:paraId="5C9F4A95" w14:textId="77777777" w:rsidR="00D613EA" w:rsidRPr="003731A2" w:rsidRDefault="00D613EA" w:rsidP="003731A2">
            <w:pPr>
              <w:spacing w:line="240" w:lineRule="auto"/>
              <w:rPr>
                <w:rFonts w:asciiTheme="minorHAnsi" w:eastAsia="Calibri" w:hAnsiTheme="minorHAnsi" w:cs="Calibri"/>
                <w:sz w:val="24"/>
                <w:szCs w:val="24"/>
                <w:lang w:val="en-US"/>
              </w:rPr>
            </w:pPr>
          </w:p>
          <w:p w14:paraId="304272E7" w14:textId="77777777" w:rsidR="00D613EA" w:rsidRDefault="00D613EA" w:rsidP="003731A2">
            <w:pPr>
              <w:spacing w:line="240" w:lineRule="auto"/>
              <w:rPr>
                <w:rFonts w:asciiTheme="minorHAnsi" w:eastAsia="Calibri" w:hAnsiTheme="minorHAnsi" w:cs="Calibri"/>
                <w:sz w:val="24"/>
                <w:szCs w:val="24"/>
                <w:lang w:val="en-US"/>
              </w:rPr>
            </w:pPr>
          </w:p>
          <w:p w14:paraId="06F1C674" w14:textId="77777777" w:rsidR="00D613EA" w:rsidRDefault="00D613EA" w:rsidP="003731A2">
            <w:pPr>
              <w:spacing w:line="240" w:lineRule="auto"/>
              <w:rPr>
                <w:rFonts w:asciiTheme="minorHAnsi" w:eastAsia="Calibri" w:hAnsiTheme="minorHAnsi" w:cs="Calibri"/>
                <w:sz w:val="24"/>
                <w:szCs w:val="24"/>
                <w:lang w:val="en-US"/>
              </w:rPr>
            </w:pPr>
          </w:p>
          <w:p w14:paraId="1B746A75" w14:textId="77777777" w:rsidR="00D613EA" w:rsidRDefault="00D613EA" w:rsidP="003731A2">
            <w:pPr>
              <w:spacing w:line="240" w:lineRule="auto"/>
              <w:rPr>
                <w:rFonts w:asciiTheme="minorHAnsi" w:eastAsia="Calibri" w:hAnsiTheme="minorHAnsi" w:cs="Calibri"/>
                <w:sz w:val="24"/>
                <w:szCs w:val="24"/>
                <w:lang w:val="en-US"/>
              </w:rPr>
            </w:pPr>
          </w:p>
          <w:p w14:paraId="67A3A376" w14:textId="045712AF"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Section 2 introduces definitions of key terms used throughout the specification. 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in accordance with version 1.2 of the specification. Verification Materials are not intended to be public, but could be provided under NDA or upon private request from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organization to validate conformance.</w:t>
            </w:r>
          </w:p>
          <w:p w14:paraId="0BC2CA93" w14:textId="77777777" w:rsidR="00D613EA" w:rsidRPr="003731A2" w:rsidRDefault="00D613EA" w:rsidP="003731A2">
            <w:pPr>
              <w:widowControl w:val="0"/>
              <w:spacing w:line="240" w:lineRule="auto"/>
              <w:rPr>
                <w:rFonts w:asciiTheme="minorHAnsi" w:eastAsia="Calibri" w:hAnsiTheme="minorHAnsi" w:cs="Calibri"/>
                <w:sz w:val="24"/>
                <w:szCs w:val="24"/>
                <w:lang w:val="en-US"/>
              </w:rPr>
            </w:pPr>
          </w:p>
          <w:p w14:paraId="1804FF79" w14:textId="77777777" w:rsidR="00D613EA" w:rsidRPr="003731A2" w:rsidRDefault="00D613EA" w:rsidP="003731A2">
            <w:pPr>
              <w:widowControl w:val="0"/>
              <w:spacing w:line="240" w:lineRule="auto"/>
              <w:rPr>
                <w:rFonts w:asciiTheme="minorHAnsi" w:eastAsia="Calibri" w:hAnsiTheme="minorHAnsi" w:cs="Calibri"/>
                <w:sz w:val="24"/>
                <w:szCs w:val="24"/>
                <w:lang w:val="en-US"/>
              </w:rPr>
            </w:pPr>
          </w:p>
          <w:p w14:paraId="36CB018B" w14:textId="77777777" w:rsidR="00D613EA" w:rsidRPr="003731A2" w:rsidRDefault="00D613EA" w:rsidP="003731A2">
            <w:pPr>
              <w:widowControl w:val="0"/>
              <w:spacing w:line="240" w:lineRule="auto"/>
              <w:rPr>
                <w:rFonts w:asciiTheme="minorHAnsi" w:eastAsia="Calibri" w:hAnsiTheme="minorHAnsi" w:cs="Calibri"/>
                <w:sz w:val="24"/>
                <w:szCs w:val="24"/>
                <w:lang w:val="en-US"/>
              </w:rPr>
            </w:pPr>
          </w:p>
          <w:p w14:paraId="206DF93C" w14:textId="77777777" w:rsidR="00D613EA" w:rsidRPr="003731A2" w:rsidRDefault="00D613EA" w:rsidP="003731A2">
            <w:pPr>
              <w:widowControl w:val="0"/>
              <w:spacing w:line="240" w:lineRule="auto"/>
              <w:rPr>
                <w:rFonts w:asciiTheme="minorHAnsi" w:eastAsia="Calibri" w:hAnsiTheme="minorHAnsi" w:cs="Calibri"/>
                <w:sz w:val="24"/>
                <w:szCs w:val="24"/>
                <w:lang w:val="en-US"/>
              </w:rPr>
            </w:pPr>
          </w:p>
          <w:p w14:paraId="24F9401A" w14:textId="77777777" w:rsidR="00D613EA" w:rsidRPr="003731A2" w:rsidRDefault="00D613EA" w:rsidP="003731A2">
            <w:pPr>
              <w:widowControl w:val="0"/>
              <w:spacing w:line="240" w:lineRule="auto"/>
              <w:rPr>
                <w:rFonts w:asciiTheme="minorHAnsi" w:eastAsia="Calibri" w:hAnsiTheme="minorHAnsi" w:cs="Calibri"/>
                <w:sz w:val="24"/>
                <w:szCs w:val="24"/>
                <w:lang w:val="en-US"/>
              </w:rPr>
            </w:pPr>
          </w:p>
          <w:p w14:paraId="01595BE8" w14:textId="77777777" w:rsidR="00D613EA" w:rsidRPr="003731A2" w:rsidRDefault="00D613EA" w:rsidP="003731A2">
            <w:pPr>
              <w:widowControl w:val="0"/>
              <w:spacing w:line="240" w:lineRule="auto"/>
              <w:rPr>
                <w:rFonts w:asciiTheme="minorHAnsi" w:eastAsia="Calibri" w:hAnsiTheme="minorHAnsi" w:cs="Calibri"/>
                <w:sz w:val="24"/>
                <w:szCs w:val="24"/>
                <w:lang w:val="en-US"/>
              </w:rPr>
            </w:pPr>
          </w:p>
          <w:p w14:paraId="07DF543A" w14:textId="77777777" w:rsidR="00D613EA" w:rsidRDefault="00D613EA" w:rsidP="003731A2">
            <w:pPr>
              <w:widowControl w:val="0"/>
              <w:spacing w:line="240" w:lineRule="auto"/>
              <w:rPr>
                <w:rFonts w:asciiTheme="minorHAnsi" w:eastAsia="Calibri" w:hAnsiTheme="minorHAnsi" w:cs="Calibri"/>
                <w:sz w:val="24"/>
                <w:szCs w:val="24"/>
                <w:lang w:val="en-US"/>
              </w:rPr>
            </w:pPr>
          </w:p>
          <w:p w14:paraId="59D717A2" w14:textId="77777777" w:rsidR="00D613EA" w:rsidRDefault="00D613EA" w:rsidP="003731A2">
            <w:pPr>
              <w:widowControl w:val="0"/>
              <w:spacing w:line="240" w:lineRule="auto"/>
              <w:rPr>
                <w:rFonts w:asciiTheme="minorHAnsi" w:eastAsia="Calibri" w:hAnsiTheme="minorHAnsi" w:cs="Calibri"/>
                <w:sz w:val="24"/>
                <w:szCs w:val="24"/>
                <w:lang w:val="en-US"/>
              </w:rPr>
            </w:pPr>
          </w:p>
          <w:p w14:paraId="7C81A177" w14:textId="77777777" w:rsidR="00D613EA" w:rsidRDefault="00D613EA" w:rsidP="003731A2">
            <w:pPr>
              <w:widowControl w:val="0"/>
              <w:spacing w:line="240" w:lineRule="auto"/>
              <w:rPr>
                <w:rFonts w:asciiTheme="minorHAnsi" w:eastAsia="Calibri" w:hAnsiTheme="minorHAnsi" w:cs="Calibri"/>
                <w:sz w:val="24"/>
                <w:szCs w:val="24"/>
                <w:lang w:val="en-US"/>
              </w:rPr>
            </w:pPr>
          </w:p>
          <w:p w14:paraId="1CA1C8F0" w14:textId="77777777" w:rsidR="00D613EA" w:rsidRDefault="00D613EA" w:rsidP="003731A2">
            <w:pPr>
              <w:widowControl w:val="0"/>
              <w:spacing w:line="240" w:lineRule="auto"/>
              <w:rPr>
                <w:rFonts w:asciiTheme="minorHAnsi" w:eastAsia="Calibri" w:hAnsiTheme="minorHAnsi" w:cs="Calibri"/>
                <w:sz w:val="24"/>
                <w:szCs w:val="24"/>
                <w:lang w:val="en-US"/>
              </w:rPr>
            </w:pPr>
          </w:p>
          <w:p w14:paraId="59DAA8A0" w14:textId="77777777" w:rsidR="00D613EA" w:rsidRDefault="00D613EA" w:rsidP="003731A2">
            <w:pPr>
              <w:widowControl w:val="0"/>
              <w:spacing w:line="240" w:lineRule="auto"/>
              <w:rPr>
                <w:rFonts w:asciiTheme="minorHAnsi" w:eastAsia="Calibri" w:hAnsiTheme="minorHAnsi" w:cs="Calibri"/>
                <w:sz w:val="24"/>
                <w:szCs w:val="24"/>
                <w:lang w:val="en-US"/>
              </w:rPr>
            </w:pPr>
          </w:p>
          <w:p w14:paraId="43A2ACFF" w14:textId="77777777" w:rsidR="00D613EA" w:rsidRDefault="00D613EA" w:rsidP="003731A2">
            <w:pPr>
              <w:widowControl w:val="0"/>
              <w:spacing w:line="240" w:lineRule="auto"/>
              <w:rPr>
                <w:rFonts w:asciiTheme="minorHAnsi" w:eastAsia="Calibri" w:hAnsiTheme="minorHAnsi" w:cs="Calibri"/>
                <w:sz w:val="24"/>
                <w:szCs w:val="24"/>
                <w:lang w:val="en-US"/>
              </w:rPr>
            </w:pPr>
          </w:p>
          <w:p w14:paraId="2F0F38FE" w14:textId="3483E987" w:rsidR="00D613EA" w:rsidRPr="003731A2" w:rsidRDefault="00D613EA" w:rsidP="003731A2">
            <w:pPr>
              <w:widowControl w:val="0"/>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Additional clarification on how to interpret the specification can be obtained by reviewing the Specification Frequently Asked Questions (FAQs) located at: </w:t>
            </w:r>
            <w:commentRangeStart w:id="6"/>
            <w:r w:rsidRPr="003731A2">
              <w:rPr>
                <w:rFonts w:asciiTheme="minorHAnsi" w:hAnsiTheme="minorHAnsi"/>
                <w:sz w:val="24"/>
                <w:szCs w:val="24"/>
              </w:rPr>
              <w:fldChar w:fldCharType="begin"/>
            </w:r>
            <w:r w:rsidRPr="003731A2">
              <w:rPr>
                <w:rFonts w:asciiTheme="minorHAnsi" w:hAnsiTheme="minorHAnsi"/>
                <w:sz w:val="24"/>
                <w:szCs w:val="24"/>
                <w:lang w:val="en-US"/>
              </w:rPr>
              <w:instrText xml:space="preserve"> HYPERLINK "https://www.openchainproiect.org/specification-faq" \h </w:instrText>
            </w:r>
            <w:r w:rsidRPr="003731A2">
              <w:rPr>
                <w:rFonts w:asciiTheme="minorHAnsi" w:hAnsiTheme="minorHAnsi"/>
                <w:sz w:val="24"/>
                <w:szCs w:val="24"/>
              </w:rPr>
              <w:fldChar w:fldCharType="separate"/>
            </w:r>
            <w:r w:rsidRPr="003731A2">
              <w:rPr>
                <w:rFonts w:asciiTheme="minorHAnsi" w:hAnsiTheme="minorHAnsi"/>
                <w:color w:val="1155CC"/>
                <w:sz w:val="24"/>
                <w:szCs w:val="24"/>
                <w:u w:val="single"/>
                <w:lang w:val="en-US"/>
              </w:rPr>
              <w:t>https://www.openchainproiect.org/specification-faq</w:t>
            </w:r>
            <w:r w:rsidRPr="003731A2">
              <w:rPr>
                <w:rFonts w:asciiTheme="minorHAnsi" w:hAnsiTheme="minorHAnsi"/>
                <w:color w:val="1155CC"/>
                <w:sz w:val="24"/>
                <w:szCs w:val="24"/>
                <w:u w:val="single"/>
              </w:rPr>
              <w:fldChar w:fldCharType="end"/>
            </w:r>
            <w:commentRangeEnd w:id="6"/>
            <w:r w:rsidRPr="003731A2">
              <w:rPr>
                <w:rFonts w:asciiTheme="minorHAnsi" w:hAnsiTheme="minorHAnsi"/>
                <w:sz w:val="24"/>
                <w:szCs w:val="24"/>
              </w:rPr>
              <w:commentReference w:id="6"/>
            </w:r>
          </w:p>
        </w:tc>
        <w:tc>
          <w:tcPr>
            <w:tcW w:w="3183" w:type="dxa"/>
          </w:tcPr>
          <w:p w14:paraId="0120427A" w14:textId="77263810"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216254">
              <w:rPr>
                <w:rFonts w:asciiTheme="minorHAnsi" w:eastAsia="Calibri" w:hAnsiTheme="minorHAnsi" w:cs="Calibri"/>
                <w:sz w:val="24"/>
                <w:szCs w:val="24"/>
                <w:lang w:val="en-GB"/>
              </w:rPr>
              <w:lastRenderedPageBreak/>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core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compliance program</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expected</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satisfy.</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between organizations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with</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regard</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conformance ensures an organization delivers a quality set of compliance </w:t>
            </w:r>
            <w:proofErr w:type="spellStart"/>
            <w:r w:rsidRPr="00216254">
              <w:rPr>
                <w:rFonts w:asciiTheme="minorHAnsi" w:eastAsia="Calibri" w:hAnsiTheme="minorHAnsi" w:cs="Calibri"/>
                <w:sz w:val="24"/>
                <w:szCs w:val="24"/>
                <w:lang w:val="en-GB"/>
              </w:rPr>
              <w:t>artifacts</w:t>
            </w:r>
            <w:proofErr w:type="spellEnd"/>
            <w:r w:rsidRPr="00216254">
              <w:rPr>
                <w:rFonts w:asciiTheme="minorHAnsi" w:eastAsia="Calibri" w:hAnsiTheme="minorHAnsi" w:cs="Calibri"/>
                <w:sz w:val="24"/>
                <w:szCs w:val="24"/>
                <w:lang w:val="en-GB"/>
              </w:rPr>
              <w:t xml:space="preserve"> (e.g., legal notices, source code ...) required</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achieve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source software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solutions</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are comprised.</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 specification focuses on the “what” and “why” qualities of a compliance program as opposed to the “how” and “when” considerations. This ensures a level of flexibility that enables different organizations to tailor their policies and processes that best fit their size, goals and scope. For instance,</w:t>
            </w:r>
            <w:r>
              <w:rPr>
                <w:rFonts w:asciiTheme="minorHAnsi" w:eastAsia="Calibri" w:hAnsiTheme="minorHAnsi" w:cs="Calibri"/>
                <w:sz w:val="24"/>
                <w:szCs w:val="24"/>
                <w:lang w:val="en-GB"/>
              </w:rPr>
              <w:t xml:space="preserve"> </w:t>
            </w:r>
            <w:proofErr w:type="gramStart"/>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scope</w:t>
            </w:r>
            <w:proofErr w:type="gramEnd"/>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of</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program</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support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single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product</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line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or</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entire organization.</w:t>
            </w:r>
          </w:p>
          <w:p w14:paraId="7CDC85E3"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EF010B" w14:textId="635B0A8A"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206F85">
              <w:rPr>
                <w:rFonts w:asciiTheme="minorHAnsi" w:eastAsia="Calibri" w:hAnsiTheme="minorHAnsi" w:cs="Calibri"/>
                <w:sz w:val="24"/>
                <w:szCs w:val="24"/>
                <w:lang w:val="en-GB"/>
              </w:rPr>
              <w:t>Section 2 introduces definitions of key terms used throughout the specification.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Section 3 presents the specification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where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includes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list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Verification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Material</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items.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The Verification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Materials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represent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exist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order</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requirement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be considered satisfied. If all the specification requirements have been met, the compliance program would be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 xml:space="preserve">considered </w:t>
            </w:r>
            <w:proofErr w:type="spellStart"/>
            <w:r w:rsidRPr="00206F85">
              <w:rPr>
                <w:rFonts w:asciiTheme="minorHAnsi" w:eastAsia="Calibri" w:hAnsiTheme="minorHAnsi" w:cs="Calibri"/>
                <w:sz w:val="24"/>
                <w:szCs w:val="24"/>
                <w:lang w:val="en-GB"/>
              </w:rPr>
              <w:t>OPENCHAINconforming</w:t>
            </w:r>
            <w:proofErr w:type="spellEnd"/>
            <w:r w:rsidRPr="00206F85">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Although</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Verification</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Materials</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be made public, an organization might choose to provide them under NDA or upon request.</w:t>
            </w:r>
          </w:p>
          <w:p w14:paraId="35492D9F"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CDDC2B1" w14:textId="1A07B8CC" w:rsidR="00D613EA" w:rsidRPr="00EC20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EC20EA">
              <w:rPr>
                <w:rFonts w:asciiTheme="minorHAnsi" w:eastAsia="Calibri" w:hAnsiTheme="minorHAnsi" w:cs="Calibri"/>
                <w:sz w:val="24"/>
                <w:szCs w:val="24"/>
                <w:lang w:val="en-GB"/>
              </w:rPr>
              <w:t xml:space="preserve">Additional clarification on </w:t>
            </w:r>
            <w:r w:rsidRPr="00EC20EA">
              <w:rPr>
                <w:rFonts w:asciiTheme="minorHAnsi" w:eastAsia="Calibri" w:hAnsiTheme="minorHAnsi" w:cs="Calibri"/>
                <w:sz w:val="24"/>
                <w:szCs w:val="24"/>
                <w:lang w:val="en-GB"/>
              </w:rPr>
              <w:t>how to interpret the specification can be obtained by reviewing the Specification Frequently Asked Questions (FAQs) located at: https://www.openchainproject.org/specification-faq</w:t>
            </w:r>
          </w:p>
        </w:tc>
        <w:tc>
          <w:tcPr>
            <w:tcW w:w="3183" w:type="dxa"/>
            <w:shd w:val="clear" w:color="auto" w:fill="auto"/>
            <w:tcMar>
              <w:top w:w="100" w:type="dxa"/>
              <w:left w:w="100" w:type="dxa"/>
              <w:bottom w:w="100" w:type="dxa"/>
              <w:right w:w="100" w:type="dxa"/>
            </w:tcMar>
          </w:tcPr>
          <w:p w14:paraId="3B49075D" w14:textId="2376CE53" w:rsidR="00D613EA" w:rsidRPr="00D613EA" w:rsidRDefault="00D613EA"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4DC040" w14:textId="27090694"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D51F1C"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D0DCA8"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495F22"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9040F2"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432F85"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5799F0F"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6AF771"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9F226E4"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EE444A"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3A63ACB"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37B6A7"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246698"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30E9ED"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19B1E46"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5CE5191"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ED0CD72"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9A355E"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17A001"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E96B204"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BF405C"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D2FBE0"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2803D5"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0E6F799"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EF0B33"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A11AE29"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4014C7"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5C17F5"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AA3F41"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727429"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D559730"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92915AC"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3A12A77"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CC127F9"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CCE9A64"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95BC91"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DD61B4"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BD688C"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86BEC8"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8A96063"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AE80E5F"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929FC9"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9E383E"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CD18E8"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081229"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EA5461"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4E262ED"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2468C3D"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6C63776"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5B8E94"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CC5CA51"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03FB62C"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82191F1"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4F27BD0"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95286EB"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97CD34"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1DBDBC5"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5A1FCD9"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B45E31"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C9DC835"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ED7C3E" w14:textId="77777777" w:rsidR="00D613EA" w:rsidRP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173011" w14:textId="1B5715D6"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EC20EA">
              <w:rPr>
                <w:rFonts w:asciiTheme="minorHAnsi" w:eastAsia="Calibri" w:hAnsiTheme="minorHAnsi" w:cs="Calibri"/>
                <w:color w:val="4F81BD" w:themeColor="accent1"/>
                <w:sz w:val="24"/>
                <w:szCs w:val="24"/>
              </w:rPr>
              <w:t xml:space="preserve">Zusätzliche, klarstellende </w:t>
            </w:r>
            <w:r w:rsidRPr="00EC20EA">
              <w:rPr>
                <w:rFonts w:asciiTheme="minorHAnsi" w:eastAsia="Calibri" w:hAnsiTheme="minorHAnsi" w:cs="Calibri"/>
                <w:color w:val="4F81BD" w:themeColor="accent1"/>
                <w:sz w:val="24"/>
                <w:szCs w:val="24"/>
              </w:rPr>
              <w:lastRenderedPageBreak/>
              <w:t xml:space="preserve">Informationen zur Auslegung der Spezifikation können dem Spezifikations-FAQ unter </w:t>
            </w:r>
            <w:hyperlink r:id="rId10" w:history="1">
              <w:r w:rsidRPr="00EC20EA">
                <w:rPr>
                  <w:rFonts w:asciiTheme="minorHAnsi" w:eastAsia="Calibri" w:hAnsiTheme="minorHAnsi" w:cs="Calibri"/>
                  <w:color w:val="4F81BD" w:themeColor="accent1"/>
                  <w:sz w:val="24"/>
                  <w:szCs w:val="24"/>
                  <w:u w:val="single"/>
                </w:rPr>
                <w:t>https://www.openchainproject.org/specification-faq</w:t>
              </w:r>
            </w:hyperlink>
            <w:r w:rsidRPr="00EC20EA">
              <w:rPr>
                <w:rFonts w:asciiTheme="minorHAnsi" w:eastAsia="Calibri" w:hAnsiTheme="minorHAnsi" w:cs="Calibri"/>
                <w:color w:val="4F81BD" w:themeColor="accent1"/>
                <w:sz w:val="24"/>
                <w:szCs w:val="24"/>
              </w:rPr>
              <w:t xml:space="preserve"> entnommen werden.</w:t>
            </w:r>
          </w:p>
        </w:tc>
      </w:tr>
    </w:tbl>
    <w:p w14:paraId="2CABB580" w14:textId="77777777" w:rsidR="005B118C" w:rsidRPr="003731A2" w:rsidRDefault="005B118C" w:rsidP="003731A2">
      <w:pPr>
        <w:rPr>
          <w:rFonts w:asciiTheme="minorHAnsi" w:eastAsia="Calibri" w:hAnsiTheme="minorHAnsi" w:cs="Calibri"/>
          <w:color w:val="073763"/>
          <w:sz w:val="24"/>
          <w:szCs w:val="24"/>
        </w:rPr>
      </w:pPr>
    </w:p>
    <w:p w14:paraId="19AC7CCA" w14:textId="5D64CEE5"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r w:rsidRPr="003731A2">
        <w:rPr>
          <w:rFonts w:asciiTheme="minorHAnsi" w:eastAsia="Calibri" w:hAnsiTheme="minorHAnsi" w:cs="Calibri"/>
          <w:color w:val="073763"/>
          <w:sz w:val="24"/>
          <w:szCs w:val="24"/>
        </w:rPr>
        <w:lastRenderedPageBreak/>
        <w:t>Definitionen</w:t>
      </w:r>
    </w:p>
    <w:tbl>
      <w:tblPr>
        <w:tblStyle w:val="8"/>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D613EA" w:rsidRPr="003731A2" w14:paraId="1898DE1F" w14:textId="77777777" w:rsidTr="00D613EA">
        <w:tc>
          <w:tcPr>
            <w:tcW w:w="3176" w:type="dxa"/>
            <w:shd w:val="clear" w:color="auto" w:fill="auto"/>
            <w:tcMar>
              <w:top w:w="100" w:type="dxa"/>
              <w:left w:w="100" w:type="dxa"/>
              <w:bottom w:w="100" w:type="dxa"/>
              <w:right w:w="100" w:type="dxa"/>
            </w:tcMar>
          </w:tcPr>
          <w:p w14:paraId="093C083C" w14:textId="77777777" w:rsidR="00D613EA" w:rsidRPr="003731A2" w:rsidRDefault="00D613EA" w:rsidP="003731A2">
            <w:pPr>
              <w:spacing w:line="240" w:lineRule="auto"/>
              <w:rPr>
                <w:rFonts w:asciiTheme="minorHAnsi" w:eastAsia="Calibri" w:hAnsiTheme="minorHAnsi" w:cs="Calibri"/>
                <w:b/>
                <w:sz w:val="24"/>
                <w:szCs w:val="24"/>
                <w:lang w:val="en-US"/>
              </w:rPr>
            </w:pPr>
            <w:r w:rsidRPr="003731A2">
              <w:rPr>
                <w:rFonts w:asciiTheme="minorHAnsi" w:eastAsia="Calibri" w:hAnsiTheme="minorHAnsi" w:cs="Calibri"/>
                <w:b/>
                <w:sz w:val="24"/>
                <w:szCs w:val="24"/>
                <w:lang w:val="en-US"/>
              </w:rPr>
              <w:t xml:space="preserve">Compliance Artifacts </w:t>
            </w:r>
            <w:r w:rsidRPr="003731A2">
              <w:rPr>
                <w:rFonts w:asciiTheme="minorHAnsi" w:eastAsia="Calibri" w:hAnsiTheme="minorHAnsi" w:cs="Calibri"/>
                <w:sz w:val="24"/>
                <w:szCs w:val="24"/>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p>
          <w:p w14:paraId="5F1497C6" w14:textId="77777777" w:rsidR="00D613EA" w:rsidRPr="003731A2" w:rsidRDefault="00D613EA" w:rsidP="003731A2">
            <w:pPr>
              <w:spacing w:line="240" w:lineRule="auto"/>
              <w:rPr>
                <w:rFonts w:asciiTheme="minorHAnsi" w:eastAsia="Calibri" w:hAnsiTheme="minorHAnsi" w:cs="Calibri"/>
                <w:b/>
                <w:sz w:val="24"/>
                <w:szCs w:val="24"/>
                <w:lang w:val="en-US"/>
              </w:rPr>
            </w:pPr>
          </w:p>
          <w:p w14:paraId="340F66B0" w14:textId="77777777" w:rsidR="00D613EA" w:rsidRPr="003731A2" w:rsidRDefault="00D613EA" w:rsidP="003731A2">
            <w:pPr>
              <w:spacing w:line="240" w:lineRule="auto"/>
              <w:rPr>
                <w:rFonts w:asciiTheme="minorHAnsi" w:eastAsia="Calibri" w:hAnsiTheme="minorHAnsi" w:cs="Calibri"/>
                <w:b/>
                <w:sz w:val="24"/>
                <w:szCs w:val="24"/>
                <w:lang w:val="en-US"/>
              </w:rPr>
            </w:pPr>
          </w:p>
          <w:p w14:paraId="4DE34D05" w14:textId="77777777" w:rsidR="00D613EA" w:rsidRPr="003731A2" w:rsidRDefault="00D613EA" w:rsidP="003731A2">
            <w:pPr>
              <w:spacing w:line="240" w:lineRule="auto"/>
              <w:rPr>
                <w:rFonts w:asciiTheme="minorHAnsi" w:eastAsia="Calibri" w:hAnsiTheme="minorHAnsi" w:cs="Calibri"/>
                <w:b/>
                <w:sz w:val="24"/>
                <w:szCs w:val="24"/>
                <w:lang w:val="en-US"/>
              </w:rPr>
            </w:pPr>
          </w:p>
          <w:p w14:paraId="240EA5EA" w14:textId="77777777" w:rsidR="00D613EA" w:rsidRPr="003731A2" w:rsidRDefault="00D613EA" w:rsidP="003731A2">
            <w:pPr>
              <w:spacing w:line="240" w:lineRule="auto"/>
              <w:rPr>
                <w:rFonts w:asciiTheme="minorHAnsi" w:eastAsia="Calibri" w:hAnsiTheme="minorHAnsi" w:cs="Calibri"/>
                <w:b/>
                <w:sz w:val="24"/>
                <w:szCs w:val="24"/>
                <w:lang w:val="en-US"/>
              </w:rPr>
            </w:pPr>
          </w:p>
          <w:p w14:paraId="60FFC777" w14:textId="77777777" w:rsidR="00D613EA" w:rsidRPr="003731A2" w:rsidRDefault="00D613EA" w:rsidP="003731A2">
            <w:pPr>
              <w:spacing w:line="240" w:lineRule="auto"/>
              <w:rPr>
                <w:rFonts w:asciiTheme="minorHAnsi" w:eastAsia="Calibri" w:hAnsiTheme="minorHAnsi" w:cs="Calibri"/>
                <w:b/>
                <w:sz w:val="24"/>
                <w:szCs w:val="24"/>
                <w:lang w:val="en-US"/>
              </w:rPr>
            </w:pPr>
          </w:p>
          <w:p w14:paraId="4F9408AE" w14:textId="77777777" w:rsidR="00D613EA" w:rsidRPr="003731A2" w:rsidRDefault="00D613EA" w:rsidP="003731A2">
            <w:pPr>
              <w:spacing w:line="240" w:lineRule="auto"/>
              <w:rPr>
                <w:rFonts w:asciiTheme="minorHAnsi" w:eastAsia="Calibri" w:hAnsiTheme="minorHAnsi" w:cs="Calibri"/>
                <w:b/>
                <w:sz w:val="24"/>
                <w:szCs w:val="24"/>
                <w:lang w:val="en-US"/>
              </w:rPr>
            </w:pPr>
          </w:p>
          <w:p w14:paraId="16233421" w14:textId="77777777" w:rsidR="00D613EA" w:rsidRDefault="00D613EA" w:rsidP="003731A2">
            <w:pPr>
              <w:spacing w:line="240" w:lineRule="auto"/>
              <w:rPr>
                <w:rFonts w:asciiTheme="minorHAnsi" w:eastAsia="Calibri" w:hAnsiTheme="minorHAnsi" w:cs="Calibri"/>
                <w:b/>
                <w:sz w:val="24"/>
                <w:szCs w:val="24"/>
                <w:lang w:val="en-US"/>
              </w:rPr>
            </w:pPr>
          </w:p>
          <w:p w14:paraId="5B6A0CD3" w14:textId="77777777" w:rsidR="00D613EA" w:rsidRDefault="00D613EA" w:rsidP="003731A2">
            <w:pPr>
              <w:spacing w:line="240" w:lineRule="auto"/>
              <w:rPr>
                <w:rFonts w:asciiTheme="minorHAnsi" w:eastAsia="Calibri" w:hAnsiTheme="minorHAnsi" w:cs="Calibri"/>
                <w:b/>
                <w:sz w:val="24"/>
                <w:szCs w:val="24"/>
                <w:lang w:val="en-US"/>
              </w:rPr>
            </w:pPr>
          </w:p>
          <w:p w14:paraId="1B72BDB6" w14:textId="77777777" w:rsidR="00D613EA" w:rsidRDefault="00D613EA" w:rsidP="003731A2">
            <w:pPr>
              <w:spacing w:line="240" w:lineRule="auto"/>
              <w:rPr>
                <w:rFonts w:asciiTheme="minorHAnsi" w:eastAsia="Calibri" w:hAnsiTheme="minorHAnsi" w:cs="Calibri"/>
                <w:b/>
                <w:sz w:val="24"/>
                <w:szCs w:val="24"/>
                <w:lang w:val="en-US"/>
              </w:rPr>
            </w:pPr>
          </w:p>
          <w:p w14:paraId="30C22A6A" w14:textId="77777777" w:rsidR="00D613EA" w:rsidRDefault="00D613EA" w:rsidP="003731A2">
            <w:pPr>
              <w:spacing w:line="240" w:lineRule="auto"/>
              <w:rPr>
                <w:rFonts w:asciiTheme="minorHAnsi" w:eastAsia="Calibri" w:hAnsiTheme="minorHAnsi" w:cs="Calibri"/>
                <w:b/>
                <w:sz w:val="24"/>
                <w:szCs w:val="24"/>
                <w:lang w:val="en-US"/>
              </w:rPr>
            </w:pPr>
          </w:p>
          <w:p w14:paraId="02A201AF" w14:textId="77777777" w:rsidR="00D613EA" w:rsidRDefault="00D613EA" w:rsidP="003731A2">
            <w:pPr>
              <w:spacing w:line="240" w:lineRule="auto"/>
              <w:rPr>
                <w:rFonts w:asciiTheme="minorHAnsi" w:eastAsia="Calibri" w:hAnsiTheme="minorHAnsi" w:cs="Calibri"/>
                <w:b/>
                <w:sz w:val="24"/>
                <w:szCs w:val="24"/>
                <w:lang w:val="en-US"/>
              </w:rPr>
            </w:pPr>
          </w:p>
          <w:p w14:paraId="7D1DDCFD" w14:textId="7C05B948"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(Free and Open Source Software)</w:t>
            </w:r>
            <w:r w:rsidRPr="003731A2">
              <w:rPr>
                <w:rFonts w:asciiTheme="minorHAnsi" w:eastAsia="Calibri" w:hAnsiTheme="minorHAnsi" w:cs="Calibri"/>
                <w:sz w:val="24"/>
                <w:szCs w:val="24"/>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DB3D7AF" w14:textId="77777777" w:rsidR="00D613EA" w:rsidRPr="003731A2" w:rsidRDefault="00D613EA" w:rsidP="003731A2">
            <w:pPr>
              <w:spacing w:line="240" w:lineRule="auto"/>
              <w:rPr>
                <w:rFonts w:asciiTheme="minorHAnsi" w:eastAsia="Calibri" w:hAnsiTheme="minorHAnsi" w:cs="Calibri"/>
                <w:sz w:val="24"/>
                <w:szCs w:val="24"/>
                <w:lang w:val="en-US"/>
              </w:rPr>
            </w:pPr>
          </w:p>
          <w:p w14:paraId="2984C26D" w14:textId="4E10189D"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Liaison</w:t>
            </w:r>
            <w:r w:rsidRPr="003731A2">
              <w:rPr>
                <w:rFonts w:asciiTheme="minorHAnsi" w:eastAsia="Calibri" w:hAnsiTheme="minorHAnsi" w:cs="Calibri"/>
                <w:sz w:val="24"/>
                <w:szCs w:val="24"/>
                <w:lang w:val="en-US"/>
              </w:rPr>
              <w:t xml:space="preserve"> - a designated person who is assigned to receive external FOSS inquires.</w:t>
            </w:r>
          </w:p>
          <w:p w14:paraId="6523865E" w14:textId="77777777" w:rsidR="00D613EA" w:rsidRPr="003731A2" w:rsidRDefault="00D613EA" w:rsidP="003731A2">
            <w:pPr>
              <w:spacing w:line="240" w:lineRule="auto"/>
              <w:rPr>
                <w:rFonts w:asciiTheme="minorHAnsi" w:eastAsia="Calibri" w:hAnsiTheme="minorHAnsi" w:cs="Calibri"/>
                <w:sz w:val="24"/>
                <w:szCs w:val="24"/>
                <w:lang w:val="en-US"/>
              </w:rPr>
            </w:pPr>
          </w:p>
          <w:p w14:paraId="3FA801F6" w14:textId="77777777" w:rsidR="00D613EA" w:rsidRPr="003731A2" w:rsidRDefault="00D613EA" w:rsidP="003731A2">
            <w:pPr>
              <w:spacing w:line="240" w:lineRule="auto"/>
              <w:rPr>
                <w:rFonts w:asciiTheme="minorHAnsi" w:eastAsia="Calibri" w:hAnsiTheme="minorHAnsi" w:cs="Calibri"/>
                <w:b/>
                <w:sz w:val="24"/>
                <w:szCs w:val="24"/>
                <w:lang w:val="en-US"/>
              </w:rPr>
            </w:pPr>
          </w:p>
          <w:p w14:paraId="1EE6BBE3" w14:textId="4D43DDFD"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Identified Licenses </w:t>
            </w:r>
            <w:r w:rsidRPr="003731A2">
              <w:rPr>
                <w:rFonts w:asciiTheme="minorHAnsi" w:eastAsia="Calibri" w:hAnsiTheme="minorHAnsi" w:cs="Calibri"/>
                <w:sz w:val="24"/>
                <w:szCs w:val="24"/>
                <w:lang w:val="en-US"/>
              </w:rPr>
              <w:t>- a set of FOSS licenses identified as a result of following an appropriate method of identifying licenses that govern the Supplied Software.</w:t>
            </w:r>
          </w:p>
          <w:p w14:paraId="14C2B0FC" w14:textId="77777777" w:rsidR="00D613EA" w:rsidRPr="003731A2" w:rsidRDefault="00D613EA" w:rsidP="003731A2">
            <w:pPr>
              <w:spacing w:line="240" w:lineRule="auto"/>
              <w:rPr>
                <w:rFonts w:asciiTheme="minorHAnsi" w:eastAsia="Calibri" w:hAnsiTheme="minorHAnsi" w:cs="Calibri"/>
                <w:sz w:val="24"/>
                <w:szCs w:val="24"/>
                <w:lang w:val="en-US"/>
              </w:rPr>
            </w:pPr>
          </w:p>
          <w:p w14:paraId="0C0C6BE5" w14:textId="77777777" w:rsidR="00D613EA" w:rsidRPr="003731A2" w:rsidRDefault="00D613EA" w:rsidP="003731A2">
            <w:pPr>
              <w:spacing w:line="240" w:lineRule="auto"/>
              <w:rPr>
                <w:rFonts w:asciiTheme="minorHAnsi" w:eastAsia="Calibri" w:hAnsiTheme="minorHAnsi" w:cs="Calibri"/>
                <w:sz w:val="24"/>
                <w:szCs w:val="24"/>
                <w:lang w:val="en-US"/>
              </w:rPr>
            </w:pPr>
          </w:p>
          <w:p w14:paraId="3FAFFCEE" w14:textId="77777777" w:rsidR="00D613EA" w:rsidRDefault="00D613EA" w:rsidP="003731A2">
            <w:pPr>
              <w:spacing w:line="240" w:lineRule="auto"/>
              <w:rPr>
                <w:rFonts w:asciiTheme="minorHAnsi" w:eastAsia="Calibri" w:hAnsiTheme="minorHAnsi" w:cs="Calibri"/>
                <w:b/>
                <w:sz w:val="24"/>
                <w:szCs w:val="24"/>
                <w:lang w:val="en-US"/>
              </w:rPr>
            </w:pPr>
          </w:p>
          <w:p w14:paraId="2249C2FB" w14:textId="77777777" w:rsidR="00D613EA" w:rsidRDefault="00D613EA" w:rsidP="003731A2">
            <w:pPr>
              <w:spacing w:line="240" w:lineRule="auto"/>
              <w:rPr>
                <w:rFonts w:asciiTheme="minorHAnsi" w:eastAsia="Calibri" w:hAnsiTheme="minorHAnsi" w:cs="Calibri"/>
                <w:b/>
                <w:sz w:val="24"/>
                <w:szCs w:val="24"/>
                <w:lang w:val="en-US"/>
              </w:rPr>
            </w:pPr>
          </w:p>
          <w:p w14:paraId="6A6C0A3B" w14:textId="77777777" w:rsidR="00D613EA" w:rsidRDefault="00D613EA" w:rsidP="003731A2">
            <w:pPr>
              <w:spacing w:line="240" w:lineRule="auto"/>
              <w:rPr>
                <w:rFonts w:asciiTheme="minorHAnsi" w:eastAsia="Calibri" w:hAnsiTheme="minorHAnsi" w:cs="Calibri"/>
                <w:b/>
                <w:sz w:val="24"/>
                <w:szCs w:val="24"/>
                <w:lang w:val="en-US"/>
              </w:rPr>
            </w:pPr>
          </w:p>
          <w:p w14:paraId="5393FA72" w14:textId="0B30CE6E" w:rsidR="00D613EA" w:rsidRPr="003731A2" w:rsidRDefault="00D613EA" w:rsidP="003731A2">
            <w:pPr>
              <w:spacing w:line="240" w:lineRule="auto"/>
              <w:rPr>
                <w:rFonts w:asciiTheme="minorHAnsi" w:eastAsia="Calibri" w:hAnsiTheme="minorHAnsi" w:cs="Calibri"/>
                <w:sz w:val="24"/>
                <w:szCs w:val="24"/>
                <w:lang w:val="en-US"/>
              </w:rPr>
            </w:pPr>
            <w:proofErr w:type="spellStart"/>
            <w:r w:rsidRPr="003731A2">
              <w:rPr>
                <w:rFonts w:asciiTheme="minorHAnsi" w:eastAsia="Calibri" w:hAnsiTheme="minorHAnsi" w:cs="Calibri"/>
                <w:b/>
                <w:sz w:val="24"/>
                <w:szCs w:val="24"/>
                <w:lang w:val="en-US"/>
              </w:rPr>
              <w:t>OpenChain</w:t>
            </w:r>
            <w:proofErr w:type="spellEnd"/>
            <w:r w:rsidRPr="003731A2">
              <w:rPr>
                <w:rFonts w:asciiTheme="minorHAnsi" w:eastAsia="Calibri" w:hAnsiTheme="minorHAnsi" w:cs="Calibri"/>
                <w:b/>
                <w:sz w:val="24"/>
                <w:szCs w:val="24"/>
                <w:lang w:val="en-US"/>
              </w:rPr>
              <w:t xml:space="preserve"> Conforming</w:t>
            </w:r>
            <w:r w:rsidRPr="003731A2">
              <w:rPr>
                <w:rFonts w:asciiTheme="minorHAnsi" w:eastAsia="Calibri" w:hAnsiTheme="minorHAnsi" w:cs="Calibri"/>
                <w:sz w:val="24"/>
                <w:szCs w:val="24"/>
                <w:lang w:val="en-US"/>
              </w:rPr>
              <w:t xml:space="preserve"> </w:t>
            </w:r>
            <w:r w:rsidRPr="00FC6D8E">
              <w:rPr>
                <w:rFonts w:asciiTheme="minorHAnsi" w:eastAsia="Calibri" w:hAnsiTheme="minorHAnsi" w:cs="Calibri"/>
                <w:b/>
                <w:sz w:val="24"/>
                <w:szCs w:val="24"/>
                <w:lang w:val="en-US"/>
              </w:rPr>
              <w:t>Program</w:t>
            </w:r>
            <w:r w:rsidRPr="003731A2">
              <w:rPr>
                <w:rFonts w:asciiTheme="minorHAnsi" w:eastAsia="Calibri" w:hAnsiTheme="minorHAnsi" w:cs="Calibri"/>
                <w:sz w:val="24"/>
                <w:szCs w:val="24"/>
                <w:lang w:val="en-US"/>
              </w:rPr>
              <w:t xml:space="preserve"> - a program that satisfies all the requirements of this specification.</w:t>
            </w:r>
          </w:p>
          <w:p w14:paraId="0647630C" w14:textId="77777777" w:rsidR="00D613EA" w:rsidRPr="003731A2" w:rsidRDefault="00D613EA" w:rsidP="003731A2">
            <w:pPr>
              <w:spacing w:line="240" w:lineRule="auto"/>
              <w:rPr>
                <w:rFonts w:asciiTheme="minorHAnsi" w:eastAsia="Calibri" w:hAnsiTheme="minorHAnsi" w:cs="Calibri"/>
                <w:b/>
                <w:sz w:val="24"/>
                <w:szCs w:val="24"/>
                <w:lang w:val="en-US"/>
              </w:rPr>
            </w:pPr>
          </w:p>
          <w:p w14:paraId="14101132" w14:textId="77777777" w:rsidR="00D613EA" w:rsidRPr="003731A2" w:rsidRDefault="00D613EA" w:rsidP="003731A2">
            <w:pPr>
              <w:spacing w:line="240" w:lineRule="auto"/>
              <w:rPr>
                <w:rFonts w:asciiTheme="minorHAnsi" w:eastAsia="Calibri" w:hAnsiTheme="minorHAnsi" w:cs="Calibri"/>
                <w:b/>
                <w:sz w:val="24"/>
                <w:szCs w:val="24"/>
                <w:lang w:val="en-US"/>
              </w:rPr>
            </w:pPr>
          </w:p>
          <w:p w14:paraId="167E83A9" w14:textId="7BAF6DB1"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lastRenderedPageBreak/>
              <w:t xml:space="preserve">Software Staff </w:t>
            </w:r>
            <w:r w:rsidRPr="003731A2">
              <w:rPr>
                <w:rFonts w:asciiTheme="minorHAnsi" w:eastAsia="Calibri" w:hAnsiTheme="minorHAnsi" w:cs="Calibri"/>
                <w:sz w:val="24"/>
                <w:szCs w:val="24"/>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D613EA" w:rsidRPr="003731A2" w:rsidRDefault="00D613EA" w:rsidP="003731A2">
            <w:pPr>
              <w:spacing w:line="240" w:lineRule="auto"/>
              <w:rPr>
                <w:rFonts w:asciiTheme="minorHAnsi" w:eastAsia="Calibri" w:hAnsiTheme="minorHAnsi" w:cs="Calibri"/>
                <w:sz w:val="24"/>
                <w:szCs w:val="24"/>
                <w:lang w:val="en-US"/>
              </w:rPr>
            </w:pPr>
          </w:p>
          <w:p w14:paraId="69672BC2" w14:textId="77777777" w:rsidR="00D613EA" w:rsidRPr="003731A2" w:rsidRDefault="00D613EA" w:rsidP="003731A2">
            <w:pPr>
              <w:spacing w:line="240" w:lineRule="auto"/>
              <w:rPr>
                <w:rFonts w:asciiTheme="minorHAnsi" w:eastAsia="Calibri" w:hAnsiTheme="minorHAnsi" w:cs="Calibri"/>
                <w:b/>
                <w:sz w:val="24"/>
                <w:szCs w:val="24"/>
                <w:lang w:val="en-US"/>
              </w:rPr>
            </w:pPr>
          </w:p>
          <w:p w14:paraId="3606B31A"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SPDX or Software Package Data Exchange</w:t>
            </w:r>
            <w:r w:rsidRPr="003731A2">
              <w:rPr>
                <w:rFonts w:asciiTheme="minorHAnsi" w:eastAsia="Calibri" w:hAnsiTheme="minorHAnsi" w:cs="Calibri"/>
                <w:sz w:val="24"/>
                <w:szCs w:val="24"/>
                <w:lang w:val="en-US"/>
              </w:rPr>
              <w:t xml:space="preserve"> - the format standard created by the SPDX Working Group for exchanging license and copyright information for a given software package. A description of the SPDX specification can be found at </w:t>
            </w:r>
            <w:hyperlink r:id="rId11">
              <w:r w:rsidRPr="003731A2">
                <w:rPr>
                  <w:rFonts w:asciiTheme="minorHAnsi" w:eastAsia="Calibri" w:hAnsiTheme="minorHAnsi" w:cs="Calibri"/>
                  <w:color w:val="1155CC"/>
                  <w:sz w:val="24"/>
                  <w:szCs w:val="24"/>
                  <w:u w:val="single"/>
                  <w:lang w:val="en-US"/>
                </w:rPr>
                <w:t>www.spdx.org</w:t>
              </w:r>
            </w:hyperlink>
            <w:r w:rsidRPr="003731A2">
              <w:rPr>
                <w:rFonts w:asciiTheme="minorHAnsi" w:eastAsia="Calibri" w:hAnsiTheme="minorHAnsi" w:cs="Calibri"/>
                <w:sz w:val="24"/>
                <w:szCs w:val="24"/>
                <w:lang w:val="en-US"/>
              </w:rPr>
              <w:t>.</w:t>
            </w:r>
          </w:p>
          <w:p w14:paraId="3A11CF6D" w14:textId="77777777" w:rsidR="00D613EA" w:rsidRPr="003731A2" w:rsidRDefault="00D613EA" w:rsidP="003731A2">
            <w:pPr>
              <w:spacing w:line="240" w:lineRule="auto"/>
              <w:rPr>
                <w:rFonts w:asciiTheme="minorHAnsi" w:eastAsia="Calibri" w:hAnsiTheme="minorHAnsi" w:cs="Calibri"/>
                <w:sz w:val="24"/>
                <w:szCs w:val="24"/>
                <w:lang w:val="en-US"/>
              </w:rPr>
            </w:pPr>
          </w:p>
          <w:p w14:paraId="584F606A" w14:textId="77777777" w:rsidR="00D613EA" w:rsidRPr="003731A2" w:rsidRDefault="00D613EA" w:rsidP="003731A2">
            <w:pPr>
              <w:spacing w:line="240" w:lineRule="auto"/>
              <w:rPr>
                <w:rFonts w:asciiTheme="minorHAnsi" w:eastAsia="Calibri" w:hAnsiTheme="minorHAnsi" w:cs="Calibri"/>
                <w:sz w:val="24"/>
                <w:szCs w:val="24"/>
                <w:lang w:val="en-US"/>
              </w:rPr>
            </w:pPr>
          </w:p>
          <w:p w14:paraId="7CE1CBBF" w14:textId="77777777" w:rsidR="00D613EA" w:rsidRDefault="00D613EA" w:rsidP="003731A2">
            <w:pPr>
              <w:spacing w:line="240" w:lineRule="auto"/>
              <w:rPr>
                <w:rFonts w:asciiTheme="minorHAnsi" w:eastAsia="Calibri" w:hAnsiTheme="minorHAnsi" w:cs="Calibri"/>
                <w:b/>
                <w:sz w:val="24"/>
                <w:szCs w:val="24"/>
                <w:lang w:val="en-US"/>
              </w:rPr>
            </w:pPr>
          </w:p>
          <w:p w14:paraId="783297D9" w14:textId="3F664910"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Supplied Software</w:t>
            </w:r>
            <w:r w:rsidRPr="003731A2">
              <w:rPr>
                <w:rFonts w:asciiTheme="minorHAnsi" w:eastAsia="Calibri" w:hAnsiTheme="minorHAnsi" w:cs="Calibri"/>
                <w:sz w:val="24"/>
                <w:szCs w:val="24"/>
                <w:lang w:val="en-US"/>
              </w:rPr>
              <w:t xml:space="preserve"> - software that an organization delivers to third parties (e.g., other organizations or individuals).</w:t>
            </w:r>
          </w:p>
          <w:p w14:paraId="031D2B69" w14:textId="77777777" w:rsidR="00D613EA" w:rsidRPr="003731A2" w:rsidRDefault="00D613EA" w:rsidP="003731A2">
            <w:pPr>
              <w:spacing w:line="240" w:lineRule="auto"/>
              <w:rPr>
                <w:rFonts w:asciiTheme="minorHAnsi" w:eastAsia="Calibri" w:hAnsiTheme="minorHAnsi" w:cs="Calibri"/>
                <w:b/>
                <w:sz w:val="24"/>
                <w:szCs w:val="24"/>
                <w:lang w:val="en-US"/>
              </w:rPr>
            </w:pPr>
          </w:p>
          <w:p w14:paraId="5E314D6A" w14:textId="77777777" w:rsidR="00D613EA" w:rsidRDefault="00D613EA" w:rsidP="003731A2">
            <w:pPr>
              <w:spacing w:line="240" w:lineRule="auto"/>
              <w:rPr>
                <w:rFonts w:asciiTheme="minorHAnsi" w:eastAsia="Calibri" w:hAnsiTheme="minorHAnsi" w:cs="Calibri"/>
                <w:b/>
                <w:sz w:val="24"/>
                <w:szCs w:val="24"/>
                <w:lang w:val="en-US"/>
              </w:rPr>
            </w:pPr>
          </w:p>
          <w:p w14:paraId="1DE53277" w14:textId="49A8722F"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Verification Materials</w:t>
            </w:r>
            <w:r w:rsidRPr="003731A2">
              <w:rPr>
                <w:rFonts w:asciiTheme="minorHAnsi" w:eastAsia="Calibri" w:hAnsiTheme="minorHAnsi" w:cs="Calibri"/>
                <w:sz w:val="24"/>
                <w:szCs w:val="24"/>
                <w:lang w:val="en-US"/>
              </w:rPr>
              <w:t xml:space="preserve"> - evidence that must exist in order for a given requirement to be considered satisfied.</w:t>
            </w:r>
          </w:p>
          <w:p w14:paraId="7CCDC4E9" w14:textId="77777777" w:rsidR="00D613EA" w:rsidRPr="003731A2" w:rsidRDefault="00D613EA" w:rsidP="003731A2">
            <w:pPr>
              <w:widowControl w:val="0"/>
              <w:spacing w:line="240" w:lineRule="auto"/>
              <w:rPr>
                <w:rFonts w:asciiTheme="minorHAnsi" w:eastAsia="Calibri" w:hAnsiTheme="minorHAnsi" w:cs="Calibri"/>
                <w:sz w:val="24"/>
                <w:szCs w:val="24"/>
                <w:lang w:val="en-US"/>
              </w:rPr>
            </w:pPr>
          </w:p>
        </w:tc>
        <w:tc>
          <w:tcPr>
            <w:tcW w:w="3176" w:type="dxa"/>
          </w:tcPr>
          <w:p w14:paraId="605E0CE6" w14:textId="229BF442"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lastRenderedPageBreak/>
              <w:t xml:space="preserve">Compliance </w:t>
            </w:r>
            <w:proofErr w:type="spellStart"/>
            <w:r w:rsidRPr="00BA23F0">
              <w:rPr>
                <w:rFonts w:asciiTheme="minorHAnsi" w:eastAsia="Calibri" w:hAnsiTheme="minorHAnsi" w:cs="Calibri"/>
                <w:b/>
                <w:sz w:val="24"/>
                <w:szCs w:val="24"/>
                <w:lang w:val="en-GB"/>
              </w:rPr>
              <w:t>Artifacts</w:t>
            </w:r>
            <w:proofErr w:type="spellEnd"/>
            <w:r w:rsidRPr="00BA23F0">
              <w:rPr>
                <w:rFonts w:asciiTheme="minorHAnsi" w:eastAsia="Calibri" w:hAnsiTheme="minorHAnsi" w:cs="Calibri"/>
                <w:b/>
                <w:sz w:val="24"/>
                <w:szCs w:val="24"/>
                <w:lang w:val="en-GB"/>
              </w:rPr>
              <w:t xml:space="preserve"> -</w:t>
            </w:r>
            <w:r>
              <w:rPr>
                <w:rFonts w:asciiTheme="minorHAnsi" w:eastAsia="Calibri" w:hAnsiTheme="minorHAnsi" w:cs="Calibri"/>
                <w:b/>
                <w:sz w:val="24"/>
                <w:szCs w:val="24"/>
                <w:lang w:val="en-GB"/>
              </w:rPr>
              <w:t xml:space="preserve"> </w:t>
            </w:r>
            <w:r w:rsidRPr="00BA23F0">
              <w:rPr>
                <w:rFonts w:asciiTheme="minorHAnsi" w:eastAsia="Calibri" w:hAnsiTheme="minorHAnsi" w:cs="Calibri"/>
                <w:sz w:val="24"/>
                <w:szCs w:val="24"/>
                <w:lang w:val="en-GB"/>
              </w:rPr>
              <w:t xml:space="preserve">a collection of </w:t>
            </w:r>
            <w:proofErr w:type="spellStart"/>
            <w:r w:rsidRPr="00BA23F0">
              <w:rPr>
                <w:rFonts w:asciiTheme="minorHAnsi" w:eastAsia="Calibri" w:hAnsiTheme="minorHAnsi" w:cs="Calibri"/>
                <w:sz w:val="24"/>
                <w:szCs w:val="24"/>
                <w:lang w:val="en-GB"/>
              </w:rPr>
              <w:t>artifacts</w:t>
            </w:r>
            <w:proofErr w:type="spellEnd"/>
            <w:r w:rsidRPr="00BA23F0">
              <w:rPr>
                <w:rFonts w:asciiTheme="minorHAnsi" w:eastAsia="Calibri" w:hAnsiTheme="minorHAnsi" w:cs="Calibri"/>
                <w:sz w:val="24"/>
                <w:szCs w:val="24"/>
                <w:lang w:val="en-GB"/>
              </w:rPr>
              <w:t xml:space="preserve"> which represent the output of the </w:t>
            </w:r>
            <w:r w:rsidRPr="00BA23F0">
              <w:rPr>
                <w:rFonts w:asciiTheme="minorHAnsi" w:eastAsia="Calibri" w:hAnsiTheme="minorHAnsi" w:cs="Calibri"/>
                <w:color w:val="F79646" w:themeColor="accent6"/>
                <w:sz w:val="24"/>
                <w:szCs w:val="24"/>
                <w:lang w:val="en-GB"/>
              </w:rPr>
              <w:t xml:space="preserve">Open Source compliance program </w:t>
            </w:r>
            <w:r w:rsidRPr="00BA23F0">
              <w:rPr>
                <w:rFonts w:asciiTheme="minorHAnsi" w:eastAsia="Calibri" w:hAnsiTheme="minorHAnsi" w:cs="Calibri"/>
                <w:sz w:val="24"/>
                <w:szCs w:val="24"/>
                <w:lang w:val="en-GB"/>
              </w:rPr>
              <w:t>for a Supplied Software release. The collection may include (but are not limited to) one or more of the following: source code, attribution notices, copyright notices, copy of licenses, modification notifications, written offers, Open Source component bill of materials, SPDX documents and so forth.</w:t>
            </w:r>
          </w:p>
          <w:p w14:paraId="0F561E3C"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2D6C2E4C"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5451B6E"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12BE9E7"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2C75AD86"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4A76524"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D8E0158"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D74AAE0"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C1F0F1D"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799653C0"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b/>
                <w:color w:val="F79646" w:themeColor="accent6"/>
                <w:sz w:val="24"/>
                <w:szCs w:val="24"/>
                <w:lang w:val="en-GB"/>
              </w:rPr>
            </w:pPr>
          </w:p>
          <w:p w14:paraId="06F063EE" w14:textId="57DDF895"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color w:val="F79646" w:themeColor="accent6"/>
                <w:sz w:val="24"/>
                <w:szCs w:val="24"/>
                <w:lang w:val="en-GB"/>
              </w:rPr>
              <w:t>Open Source Software (Open Source)</w:t>
            </w:r>
            <w:r>
              <w:rPr>
                <w:rFonts w:asciiTheme="minorHAnsi" w:eastAsia="Calibri" w:hAnsiTheme="minorHAnsi" w:cs="Calibri"/>
                <w:b/>
                <w:sz w:val="24"/>
                <w:szCs w:val="24"/>
                <w:lang w:val="en-GB"/>
              </w:rPr>
              <w:t xml:space="preserve"> </w:t>
            </w:r>
            <w:r w:rsidRPr="00BA23F0">
              <w:rPr>
                <w:rFonts w:asciiTheme="minorHAnsi" w:eastAsia="Calibri" w:hAnsiTheme="minorHAnsi" w:cs="Calibri"/>
                <w:b/>
                <w:sz w:val="24"/>
                <w:szCs w:val="24"/>
                <w:lang w:val="en-GB"/>
              </w:rPr>
              <w:t xml:space="preserve">- </w:t>
            </w:r>
            <w:r w:rsidRPr="00BA23F0">
              <w:rPr>
                <w:rFonts w:asciiTheme="minorHAnsi" w:eastAsia="Calibri" w:hAnsiTheme="minorHAnsi" w:cs="Calibri"/>
                <w:sz w:val="24"/>
                <w:szCs w:val="24"/>
                <w:lang w:val="en-GB"/>
              </w:rPr>
              <w:t>software subject to one or more licenses that meet the Open Source Definition published by the Open Source Initiative (OpenSource.org) or the Free Software Definition (published by the Free Software Foundation) or similar license.</w:t>
            </w:r>
          </w:p>
          <w:p w14:paraId="701AE73D"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EBF64E9"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75987AFF" w14:textId="3147F0FE"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trike/>
                <w:sz w:val="24"/>
                <w:szCs w:val="24"/>
                <w:lang w:val="en-GB"/>
              </w:rPr>
            </w:pPr>
            <w:commentRangeStart w:id="7"/>
            <w:r w:rsidRPr="00BA23F0">
              <w:rPr>
                <w:rFonts w:asciiTheme="minorHAnsi" w:eastAsia="Calibri" w:hAnsiTheme="minorHAnsi" w:cs="Calibri"/>
                <w:b/>
                <w:strike/>
                <w:sz w:val="24"/>
                <w:szCs w:val="24"/>
                <w:lang w:val="en-GB"/>
              </w:rPr>
              <w:t xml:space="preserve">Open Source Liaison- </w:t>
            </w:r>
            <w:r w:rsidRPr="00BA23F0">
              <w:rPr>
                <w:rFonts w:asciiTheme="minorHAnsi" w:eastAsia="Calibri" w:hAnsiTheme="minorHAnsi" w:cs="Calibri"/>
                <w:strike/>
                <w:sz w:val="24"/>
                <w:szCs w:val="24"/>
                <w:lang w:val="en-GB"/>
              </w:rPr>
              <w:t>a designated person who is assigned to receive external Open Source inquiries.</w:t>
            </w:r>
            <w:commentRangeEnd w:id="7"/>
            <w:r w:rsidRPr="00BA23F0">
              <w:rPr>
                <w:rStyle w:val="Kommentarzeichen"/>
              </w:rPr>
              <w:commentReference w:id="7"/>
            </w:r>
          </w:p>
          <w:p w14:paraId="00F1F02C"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2FC718A"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7C5DAACD" w14:textId="28FB1DE9"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A23F0">
              <w:rPr>
                <w:rFonts w:asciiTheme="minorHAnsi" w:eastAsia="Calibri" w:hAnsiTheme="minorHAnsi" w:cs="Calibri"/>
                <w:b/>
                <w:sz w:val="24"/>
                <w:szCs w:val="24"/>
                <w:lang w:val="en-GB"/>
              </w:rPr>
              <w:t>Identified Licenses</w:t>
            </w:r>
            <w:r w:rsidRPr="00BA23F0">
              <w:rPr>
                <w:rFonts w:asciiTheme="minorHAnsi" w:eastAsia="Calibri" w:hAnsiTheme="minorHAnsi" w:cs="Calibri"/>
                <w:sz w:val="24"/>
                <w:szCs w:val="24"/>
                <w:lang w:val="en-GB"/>
              </w:rPr>
              <w:t xml:space="preserve"> - a set of </w:t>
            </w:r>
            <w:r w:rsidRPr="00BA23F0">
              <w:rPr>
                <w:rFonts w:asciiTheme="minorHAnsi" w:eastAsia="Calibri" w:hAnsiTheme="minorHAnsi" w:cs="Calibri"/>
                <w:color w:val="F79646" w:themeColor="accent6"/>
                <w:sz w:val="24"/>
                <w:szCs w:val="24"/>
                <w:lang w:val="en-GB"/>
              </w:rPr>
              <w:t>Open Source Software licenses</w:t>
            </w:r>
            <w:r w:rsidRPr="00BA23F0">
              <w:rPr>
                <w:rFonts w:asciiTheme="minorHAnsi" w:eastAsia="Calibri" w:hAnsiTheme="minorHAnsi" w:cs="Calibri"/>
                <w:sz w:val="24"/>
                <w:szCs w:val="24"/>
                <w:lang w:val="en-GB"/>
              </w:rPr>
              <w:t xml:space="preserve"> identified as a result of</w:t>
            </w:r>
            <w:r>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following an appropriate method of identifying</w:t>
            </w:r>
            <w:r>
              <w:rPr>
                <w:rFonts w:asciiTheme="minorHAnsi" w:eastAsia="Calibri" w:hAnsiTheme="minorHAnsi" w:cs="Calibri"/>
                <w:sz w:val="24"/>
                <w:szCs w:val="24"/>
                <w:lang w:val="en-GB"/>
              </w:rPr>
              <w:t xml:space="preserve"> </w:t>
            </w:r>
            <w:commentRangeStart w:id="8"/>
            <w:r w:rsidRPr="00BA23F0">
              <w:rPr>
                <w:rFonts w:asciiTheme="minorHAnsi" w:eastAsia="Calibri" w:hAnsiTheme="minorHAnsi" w:cs="Calibri"/>
                <w:color w:val="F79646" w:themeColor="accent6"/>
                <w:sz w:val="24"/>
                <w:szCs w:val="24"/>
                <w:lang w:val="en-GB"/>
              </w:rPr>
              <w:t>Open Source components from which the Supplied Software is comprised.</w:t>
            </w:r>
            <w:commentRangeEnd w:id="8"/>
            <w:r>
              <w:rPr>
                <w:rStyle w:val="Kommentarzeichen"/>
              </w:rPr>
              <w:commentReference w:id="8"/>
            </w:r>
          </w:p>
          <w:p w14:paraId="18A75922"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5D857C"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E2DE7F"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B45FA60"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7495CF5" w14:textId="292F00FF"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roofErr w:type="spellStart"/>
            <w:r w:rsidRPr="00BA23F0">
              <w:rPr>
                <w:rFonts w:asciiTheme="minorHAnsi" w:eastAsia="Calibri" w:hAnsiTheme="minorHAnsi" w:cs="Calibri"/>
                <w:b/>
                <w:sz w:val="24"/>
                <w:szCs w:val="24"/>
                <w:lang w:val="en-GB"/>
              </w:rPr>
              <w:t>OpenChain</w:t>
            </w:r>
            <w:proofErr w:type="spellEnd"/>
            <w:r w:rsidRPr="00BA23F0">
              <w:rPr>
                <w:rFonts w:asciiTheme="minorHAnsi" w:eastAsia="Calibri" w:hAnsiTheme="minorHAnsi" w:cs="Calibri"/>
                <w:b/>
                <w:sz w:val="24"/>
                <w:szCs w:val="24"/>
                <w:lang w:val="en-GB"/>
              </w:rPr>
              <w:t xml:space="preserve"> Conforming Program </w:t>
            </w:r>
            <w:r w:rsidRPr="00BA23F0">
              <w:rPr>
                <w:rFonts w:asciiTheme="minorHAnsi" w:eastAsia="Calibri" w:hAnsiTheme="minorHAnsi" w:cs="Calibri"/>
                <w:b/>
                <w:color w:val="F79646" w:themeColor="accent6"/>
                <w:sz w:val="24"/>
                <w:szCs w:val="24"/>
                <w:lang w:val="en-GB"/>
              </w:rPr>
              <w:t>(Program)</w:t>
            </w:r>
            <w:r w:rsidRPr="00BA23F0">
              <w:rPr>
                <w:rFonts w:asciiTheme="minorHAnsi" w:eastAsia="Calibri" w:hAnsiTheme="minorHAnsi" w:cs="Calibri"/>
                <w:sz w:val="24"/>
                <w:szCs w:val="24"/>
                <w:lang w:val="en-GB"/>
              </w:rPr>
              <w:t xml:space="preserve"> - a program that satisfies all the requirements of this specification.</w:t>
            </w:r>
          </w:p>
          <w:p w14:paraId="0AD1F623"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E16CF74"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00D20C8" w14:textId="2E6CC6E3"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lastRenderedPageBreak/>
              <w:t>Software Staff</w:t>
            </w:r>
            <w:r w:rsidRPr="00BA23F0">
              <w:rPr>
                <w:rFonts w:asciiTheme="minorHAnsi" w:eastAsia="Calibri" w:hAnsiTheme="minorHAnsi" w:cs="Calibri"/>
                <w:sz w:val="24"/>
                <w:szCs w:val="24"/>
                <w:lang w:val="en-GB"/>
              </w:rPr>
              <w:t xml:space="preserve"> - any employee or contractor that defines, contributes to or has responsibility</w:t>
            </w:r>
            <w:r>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include (but is not limited to) software developers, release engineers, quality engineers, product marketing and product management.</w:t>
            </w:r>
          </w:p>
          <w:p w14:paraId="1C2AAD74"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21BDE5CC"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771B6CF" w14:textId="62E44CB6"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SPDX or Software Package Data Exchange</w:t>
            </w:r>
            <w:r w:rsidRPr="00BA23F0">
              <w:rPr>
                <w:rFonts w:asciiTheme="minorHAnsi" w:eastAsia="Calibri" w:hAnsiTheme="minorHAnsi" w:cs="Calibri"/>
                <w:sz w:val="24"/>
                <w:szCs w:val="24"/>
                <w:lang w:val="en-GB"/>
              </w:rPr>
              <w:t xml:space="preserve"> - the format standard created by the SPDX Working Group for exchanging license and copyright information for a given software package. A description of </w:t>
            </w:r>
            <w:proofErr w:type="spellStart"/>
            <w:r w:rsidRPr="00BA23F0">
              <w:rPr>
                <w:rFonts w:asciiTheme="minorHAnsi" w:eastAsia="Calibri" w:hAnsiTheme="minorHAnsi" w:cs="Calibri"/>
                <w:sz w:val="24"/>
                <w:szCs w:val="24"/>
                <w:lang w:val="en-GB"/>
              </w:rPr>
              <w:t>theSPDX</w:t>
            </w:r>
            <w:proofErr w:type="spellEnd"/>
            <w:r w:rsidRPr="00BA23F0">
              <w:rPr>
                <w:rFonts w:asciiTheme="minorHAnsi" w:eastAsia="Calibri" w:hAnsiTheme="minorHAnsi" w:cs="Calibri"/>
                <w:sz w:val="24"/>
                <w:szCs w:val="24"/>
                <w:lang w:val="en-GB"/>
              </w:rPr>
              <w:t xml:space="preserve"> specification can be found at </w:t>
            </w:r>
            <w:hyperlink r:id="rId12" w:history="1">
              <w:r w:rsidRPr="00BA23F0">
                <w:rPr>
                  <w:rStyle w:val="Hyperlink"/>
                  <w:rFonts w:asciiTheme="minorHAnsi" w:eastAsia="Calibri" w:hAnsiTheme="minorHAnsi" w:cs="Calibri"/>
                  <w:color w:val="auto"/>
                  <w:sz w:val="24"/>
                  <w:szCs w:val="24"/>
                  <w:lang w:val="en-GB"/>
                </w:rPr>
                <w:t>www.spdx.org</w:t>
              </w:r>
            </w:hyperlink>
            <w:r w:rsidRPr="00BA23F0">
              <w:rPr>
                <w:rFonts w:asciiTheme="minorHAnsi" w:eastAsia="Calibri" w:hAnsiTheme="minorHAnsi" w:cs="Calibri"/>
                <w:sz w:val="24"/>
                <w:szCs w:val="24"/>
                <w:lang w:val="en-GB"/>
              </w:rPr>
              <w:t>.</w:t>
            </w:r>
          </w:p>
          <w:p w14:paraId="56FBE6A9"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2CFEC1C"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B3C4091"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B56DECB" w14:textId="037BD3DA"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Supplied Software</w:t>
            </w:r>
            <w:r w:rsidRPr="00BA23F0">
              <w:rPr>
                <w:rFonts w:asciiTheme="minorHAnsi" w:eastAsia="Calibri" w:hAnsiTheme="minorHAnsi" w:cs="Calibri"/>
                <w:sz w:val="24"/>
                <w:szCs w:val="24"/>
                <w:lang w:val="en-GB"/>
              </w:rPr>
              <w:t xml:space="preserve"> - software that an organization </w:t>
            </w:r>
            <w:ins w:id="9" w:author="Stefan Thanheiser" w:date="2019-02-22T00:49:00Z">
              <w:r w:rsidR="003E1C02">
                <w:rPr>
                  <w:rFonts w:asciiTheme="minorHAnsi" w:eastAsia="Calibri" w:hAnsiTheme="minorHAnsi" w:cs="Calibri"/>
                  <w:sz w:val="24"/>
                  <w:szCs w:val="24"/>
                  <w:lang w:val="en-GB"/>
                </w:rPr>
                <w:t>distributes</w:t>
              </w:r>
            </w:ins>
            <w:del w:id="10" w:author="Stefan Thanheiser" w:date="2019-02-22T00:49:00Z">
              <w:r w:rsidRPr="00BA23F0" w:rsidDel="003E1C02">
                <w:rPr>
                  <w:rFonts w:asciiTheme="minorHAnsi" w:eastAsia="Calibri" w:hAnsiTheme="minorHAnsi" w:cs="Calibri"/>
                  <w:sz w:val="24"/>
                  <w:szCs w:val="24"/>
                  <w:lang w:val="en-GB"/>
                </w:rPr>
                <w:delText>delivers</w:delText>
              </w:r>
            </w:del>
            <w:r w:rsidRPr="00BA23F0">
              <w:rPr>
                <w:rFonts w:asciiTheme="minorHAnsi" w:eastAsia="Calibri" w:hAnsiTheme="minorHAnsi" w:cs="Calibri"/>
                <w:sz w:val="24"/>
                <w:szCs w:val="24"/>
                <w:lang w:val="en-GB"/>
              </w:rPr>
              <w:t xml:space="preserve"> to third parties (e.g., other organizations or individuals).</w:t>
            </w:r>
          </w:p>
          <w:p w14:paraId="75B17781" w14:textId="77777777"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44C7B854"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DA513D2" w14:textId="5D45407C"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Verification Materials</w:t>
            </w:r>
            <w:r w:rsidRPr="00BA23F0">
              <w:rPr>
                <w:rFonts w:asciiTheme="minorHAnsi" w:eastAsia="Calibri" w:hAnsiTheme="minorHAnsi" w:cs="Calibri"/>
                <w:sz w:val="24"/>
                <w:szCs w:val="24"/>
                <w:lang w:val="en-GB"/>
              </w:rPr>
              <w:t xml:space="preserve"> -evidence that must exist in order for a given requirement to be considered satisfied</w:t>
            </w:r>
            <w:r w:rsidRPr="00BA23F0">
              <w:rPr>
                <w:rFonts w:asciiTheme="minorHAnsi" w:eastAsia="Calibri" w:hAnsiTheme="minorHAnsi" w:cs="Calibri"/>
                <w:b/>
                <w:sz w:val="24"/>
                <w:szCs w:val="24"/>
                <w:lang w:val="en-GB"/>
              </w:rPr>
              <w:t>.</w:t>
            </w:r>
          </w:p>
        </w:tc>
        <w:tc>
          <w:tcPr>
            <w:tcW w:w="3177" w:type="dxa"/>
            <w:shd w:val="clear" w:color="auto" w:fill="auto"/>
            <w:tcMar>
              <w:top w:w="100" w:type="dxa"/>
              <w:left w:w="100" w:type="dxa"/>
              <w:bottom w:w="100" w:type="dxa"/>
              <w:right w:w="100" w:type="dxa"/>
            </w:tcMar>
          </w:tcPr>
          <w:p w14:paraId="7D081BFF" w14:textId="08A70324" w:rsidR="00D613EA" w:rsidRPr="00FC6D8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lastRenderedPageBreak/>
              <w:t xml:space="preserve">Compliance-Artefakte – </w:t>
            </w:r>
            <w:r w:rsidRPr="00FC6D8E">
              <w:rPr>
                <w:rFonts w:asciiTheme="minorHAnsi" w:eastAsia="Calibri" w:hAnsiTheme="minorHAnsi" w:cs="Calibri"/>
                <w:color w:val="4F81BD" w:themeColor="accent1"/>
                <w:sz w:val="24"/>
                <w:szCs w:val="24"/>
              </w:rPr>
              <w:t>Eine Zusammenstellung von Artefakten, die für eine Version Zugelieferter Software das Arbeitsergebnis des Open-Source-</w:t>
            </w:r>
            <w:del w:id="11" w:author="Stefan Thanheiser" w:date="2019-02-16T23:50:00Z">
              <w:r w:rsidRPr="00FC6D8E" w:rsidDel="00BA23F0">
                <w:rPr>
                  <w:rFonts w:asciiTheme="minorHAnsi" w:eastAsia="Calibri" w:hAnsiTheme="minorHAnsi" w:cs="Calibri"/>
                  <w:color w:val="4F81BD" w:themeColor="accent1"/>
                  <w:sz w:val="24"/>
                  <w:szCs w:val="24"/>
                </w:rPr>
                <w:delText>Management</w:delText>
              </w:r>
            </w:del>
            <w:ins w:id="12" w:author="Stefan Thanheiser" w:date="2019-02-16T23:50:00Z">
              <w:r>
                <w:rPr>
                  <w:rFonts w:asciiTheme="minorHAnsi" w:eastAsia="Calibri" w:hAnsiTheme="minorHAnsi" w:cs="Calibri"/>
                  <w:color w:val="4F81BD" w:themeColor="accent1"/>
                  <w:sz w:val="24"/>
                  <w:szCs w:val="24"/>
                </w:rPr>
                <w:t>Com</w:t>
              </w:r>
            </w:ins>
            <w:ins w:id="13" w:author="Stefan Thanheiser" w:date="2019-02-16T23:51:00Z">
              <w:r>
                <w:rPr>
                  <w:rFonts w:asciiTheme="minorHAnsi" w:eastAsia="Calibri" w:hAnsiTheme="minorHAnsi" w:cs="Calibri"/>
                  <w:color w:val="4F81BD" w:themeColor="accent1"/>
                  <w:sz w:val="24"/>
                  <w:szCs w:val="24"/>
                </w:rPr>
                <w:t>pliance</w:t>
              </w:r>
            </w:ins>
            <w:r w:rsidRPr="00FC6D8E">
              <w:rPr>
                <w:rFonts w:asciiTheme="minorHAnsi" w:eastAsia="Calibri" w:hAnsiTheme="minorHAnsi" w:cs="Calibri"/>
                <w:color w:val="4F81BD" w:themeColor="accent1"/>
                <w:sz w:val="24"/>
                <w:szCs w:val="24"/>
              </w:rPr>
              <w:t>-Programms darstellen.</w:t>
            </w:r>
          </w:p>
          <w:p w14:paraId="3B27017E" w14:textId="114ADDF5" w:rsidR="00D613EA" w:rsidRPr="00FC6D8E" w:rsidRDefault="00D613EA"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FC6D8E">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FC6D8E">
              <w:rPr>
                <w:rFonts w:asciiTheme="minorHAnsi" w:eastAsia="Calibri" w:hAnsiTheme="minorHAnsi" w:cs="Calibri"/>
                <w:color w:val="4F81BD" w:themeColor="accent1"/>
                <w:sz w:val="24"/>
                <w:szCs w:val="24"/>
              </w:rPr>
              <w:t>of</w:t>
            </w:r>
            <w:proofErr w:type="spellEnd"/>
            <w:r w:rsidRPr="00FC6D8E">
              <w:rPr>
                <w:rFonts w:asciiTheme="minorHAnsi" w:eastAsia="Calibri" w:hAnsiTheme="minorHAnsi" w:cs="Calibri"/>
                <w:color w:val="4F81BD" w:themeColor="accent1"/>
                <w:sz w:val="24"/>
                <w:szCs w:val="24"/>
              </w:rPr>
              <w:t xml:space="preserve"> Materials“ bzw. „</w:t>
            </w:r>
            <w:proofErr w:type="spellStart"/>
            <w:r w:rsidRPr="00FC6D8E">
              <w:rPr>
                <w:rFonts w:asciiTheme="minorHAnsi" w:eastAsia="Calibri" w:hAnsiTheme="minorHAnsi" w:cs="Calibri"/>
                <w:color w:val="4F81BD" w:themeColor="accent1"/>
                <w:sz w:val="24"/>
                <w:szCs w:val="24"/>
              </w:rPr>
              <w:t>BoM</w:t>
            </w:r>
            <w:proofErr w:type="spellEnd"/>
            <w:r w:rsidRPr="00FC6D8E">
              <w:rPr>
                <w:rFonts w:asciiTheme="minorHAnsi" w:eastAsia="Calibri" w:hAnsiTheme="minorHAnsi" w:cs="Calibri"/>
                <w:color w:val="4F81BD" w:themeColor="accent1"/>
                <w:sz w:val="24"/>
                <w:szCs w:val="24"/>
              </w:rPr>
              <w:t>"), SPDX-Dokumente, etc.</w:t>
            </w:r>
          </w:p>
          <w:p w14:paraId="6271225A"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ED62519"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93FBFE5" w14:textId="6DE7C0A3" w:rsidR="00D613EA" w:rsidRPr="00FC6D8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t>Open Source Software (Open Source)</w:t>
            </w:r>
            <w:r w:rsidRPr="00FC6D8E">
              <w:rPr>
                <w:rFonts w:asciiTheme="minorHAnsi" w:eastAsia="Calibri" w:hAnsiTheme="minorHAnsi" w:cs="Calibri"/>
                <w:color w:val="4F81BD" w:themeColor="accent1"/>
                <w:sz w:val="24"/>
                <w:szCs w:val="24"/>
              </w:rPr>
              <w:t xml:space="preserve"> - Software, die einer oder mehreren Lizenzen unterliegt, die den Anforderungen der Open Source Definition der Open Source Initiative (OpenSource.org) oder der Free Software Definition der Free Software </w:t>
            </w:r>
            <w:proofErr w:type="spellStart"/>
            <w:r w:rsidRPr="00FC6D8E">
              <w:rPr>
                <w:rFonts w:asciiTheme="minorHAnsi" w:eastAsia="Calibri" w:hAnsiTheme="minorHAnsi" w:cs="Calibri"/>
                <w:color w:val="4F81BD" w:themeColor="accent1"/>
                <w:sz w:val="24"/>
                <w:szCs w:val="24"/>
              </w:rPr>
              <w:t>Foundation</w:t>
            </w:r>
            <w:proofErr w:type="spellEnd"/>
            <w:r w:rsidRPr="00FC6D8E">
              <w:rPr>
                <w:rFonts w:asciiTheme="minorHAnsi" w:eastAsia="Calibri" w:hAnsiTheme="minorHAnsi" w:cs="Calibri"/>
                <w:color w:val="4F81BD" w:themeColor="accent1"/>
                <w:sz w:val="24"/>
                <w:szCs w:val="24"/>
              </w:rPr>
              <w:t xml:space="preserve"> entsprechen.</w:t>
            </w:r>
          </w:p>
          <w:p w14:paraId="0DB18EEF"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DE77FC"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FC51906" w14:textId="062C5F6D" w:rsidR="00D613EA" w:rsidRPr="00BA23F0" w:rsidRDefault="00D613EA" w:rsidP="003731A2">
            <w:pPr>
              <w:widowControl w:val="0"/>
              <w:pBdr>
                <w:top w:val="nil"/>
                <w:left w:val="nil"/>
                <w:bottom w:val="nil"/>
                <w:right w:val="nil"/>
                <w:between w:val="nil"/>
              </w:pBdr>
              <w:spacing w:line="240" w:lineRule="auto"/>
              <w:rPr>
                <w:rFonts w:asciiTheme="minorHAnsi" w:eastAsia="Calibri" w:hAnsiTheme="minorHAnsi" w:cs="Calibri"/>
                <w:strike/>
                <w:color w:val="4F81BD" w:themeColor="accent1"/>
                <w:sz w:val="24"/>
                <w:szCs w:val="24"/>
              </w:rPr>
            </w:pPr>
            <w:r w:rsidRPr="00BA23F0">
              <w:rPr>
                <w:rFonts w:asciiTheme="minorHAnsi" w:eastAsia="Calibri" w:hAnsiTheme="minorHAnsi" w:cs="Calibri"/>
                <w:b/>
                <w:strike/>
                <w:color w:val="4F81BD" w:themeColor="accent1"/>
                <w:sz w:val="24"/>
                <w:szCs w:val="24"/>
              </w:rPr>
              <w:t xml:space="preserve">Open Source Liaison </w:t>
            </w:r>
            <w:r w:rsidRPr="00BA23F0">
              <w:rPr>
                <w:rFonts w:asciiTheme="minorHAnsi" w:eastAsia="Calibri" w:hAnsiTheme="minorHAnsi" w:cs="Calibri"/>
                <w:strike/>
                <w:color w:val="4F81BD" w:themeColor="accent1"/>
                <w:sz w:val="24"/>
                <w:szCs w:val="24"/>
              </w:rPr>
              <w:t>- eine konkrete Person, die für den Erhalt externer Open-Source-Anfragen bestimmt wird.</w:t>
            </w:r>
          </w:p>
          <w:p w14:paraId="775DEFD7"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C70443" w14:textId="0068CAB5"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C6D8E">
              <w:rPr>
                <w:rFonts w:asciiTheme="minorHAnsi" w:eastAsia="Calibri" w:hAnsiTheme="minorHAnsi" w:cs="Calibri"/>
                <w:b/>
                <w:color w:val="4F81BD" w:themeColor="accent1"/>
                <w:sz w:val="24"/>
                <w:szCs w:val="24"/>
              </w:rPr>
              <w:t>Identifizierte Lizenzen</w:t>
            </w:r>
            <w:r w:rsidRPr="00FC6D8E">
              <w:rPr>
                <w:rFonts w:asciiTheme="minorHAnsi" w:eastAsia="Calibri" w:hAnsiTheme="minorHAnsi" w:cs="Calibri"/>
                <w:color w:val="4F81BD" w:themeColor="accent1"/>
                <w:sz w:val="24"/>
                <w:szCs w:val="24"/>
              </w:rPr>
              <w:t xml:space="preserve"> - eine Reihe von Open-Source-Softwarelizenzen, die aufgrund einer geeigneten Methode zur Identifizierung derjenigen </w:t>
            </w:r>
            <w:r>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-Lizenzen, die einer Zugelieferten Software zugrunde liegen, identifiziert wurden.</w:t>
            </w:r>
          </w:p>
          <w:p w14:paraId="12FB739B"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B071A93"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0C3AFFD" w14:textId="06A4FBF5" w:rsidR="00D613EA" w:rsidRPr="00FC6D8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roofErr w:type="spellStart"/>
            <w:r w:rsidRPr="00FC6D8E">
              <w:rPr>
                <w:rFonts w:asciiTheme="minorHAnsi" w:eastAsia="Calibri" w:hAnsiTheme="minorHAnsi" w:cs="Calibri"/>
                <w:b/>
                <w:color w:val="4F81BD" w:themeColor="accent1"/>
                <w:sz w:val="24"/>
                <w:szCs w:val="24"/>
              </w:rPr>
              <w:t>OpenChain</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Conforming</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Program</w:t>
            </w:r>
            <w:proofErr w:type="spellEnd"/>
            <w:r w:rsidRPr="00FC6D8E">
              <w:rPr>
                <w:rFonts w:asciiTheme="minorHAnsi" w:eastAsia="Calibri" w:hAnsiTheme="minorHAnsi" w:cs="Calibri"/>
                <w:b/>
                <w:color w:val="4F81BD" w:themeColor="accent1"/>
                <w:sz w:val="24"/>
                <w:szCs w:val="24"/>
              </w:rPr>
              <w:t xml:space="preserve"> (Programm) </w:t>
            </w:r>
            <w:r w:rsidRPr="00FC6D8E">
              <w:rPr>
                <w:rFonts w:asciiTheme="minorHAnsi" w:eastAsia="Calibri" w:hAnsiTheme="minorHAnsi" w:cs="Calibri"/>
                <w:color w:val="4F81BD" w:themeColor="accent1"/>
                <w:sz w:val="24"/>
                <w:szCs w:val="24"/>
              </w:rPr>
              <w:t>- ein Programm, das alle Anforderungen dieser Spezifikation erfüllt.</w:t>
            </w:r>
          </w:p>
          <w:p w14:paraId="10888E58" w14:textId="61C98DD3"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121B5C"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6B5B74F" w14:textId="13C8091B" w:rsidR="00D613EA" w:rsidRPr="00FF43F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lastRenderedPageBreak/>
              <w:t xml:space="preserve">Software-Mitarbeiter </w:t>
            </w:r>
            <w:r w:rsidRPr="00FF43FE">
              <w:rPr>
                <w:rFonts w:asciiTheme="minorHAnsi" w:eastAsia="Calibri" w:hAnsiTheme="minorHAnsi" w:cs="Calibri"/>
                <w:color w:val="4F81BD" w:themeColor="accent1"/>
                <w:sz w:val="24"/>
                <w:szCs w:val="24"/>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2D94BD45" w14:textId="77777777" w:rsidR="00D613EA" w:rsidRPr="00FF43F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SPDX oder Software Package Data Exchange</w:t>
            </w:r>
            <w:r w:rsidRPr="00FF43FE">
              <w:rPr>
                <w:rFonts w:asciiTheme="minorHAnsi" w:eastAsia="Calibri" w:hAnsiTheme="minorHAnsi" w:cs="Calibri"/>
                <w:color w:val="4F81BD" w:themeColor="accent1"/>
                <w:sz w:val="24"/>
                <w:szCs w:val="24"/>
              </w:rPr>
              <w:t xml:space="preserve"> - der von der SPDX-Arbeitsgruppe erstellte Format-Standard für den Austausch von Lizenz- und Urheberrechtsinformationen für ein bestimmtes Softwarepaket. Eine Beschreibung der SPDX-Spezifikation finden Sie unter </w:t>
            </w:r>
            <w:hyperlink r:id="rId13">
              <w:r w:rsidRPr="00FF43FE">
                <w:rPr>
                  <w:rFonts w:asciiTheme="minorHAnsi" w:eastAsia="Calibri" w:hAnsiTheme="minorHAnsi" w:cs="Calibri"/>
                  <w:color w:val="4F81BD" w:themeColor="accent1"/>
                  <w:sz w:val="24"/>
                  <w:szCs w:val="24"/>
                  <w:u w:val="single"/>
                </w:rPr>
                <w:t>www.spdx.org</w:t>
              </w:r>
            </w:hyperlink>
            <w:r w:rsidRPr="00FF43FE">
              <w:rPr>
                <w:rFonts w:asciiTheme="minorHAnsi" w:eastAsia="Calibri" w:hAnsiTheme="minorHAnsi" w:cs="Calibri"/>
                <w:color w:val="4F81BD" w:themeColor="accent1"/>
                <w:sz w:val="24"/>
                <w:szCs w:val="24"/>
              </w:rPr>
              <w:t>.</w:t>
            </w:r>
          </w:p>
          <w:p w14:paraId="3E2DD509"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F52935B" w14:textId="77777777" w:rsidR="00D613EA" w:rsidRPr="00FF43F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Zugelieferte Software</w:t>
            </w:r>
            <w:r w:rsidRPr="00FF43FE">
              <w:rPr>
                <w:rFonts w:asciiTheme="minorHAnsi" w:eastAsia="Calibri" w:hAnsiTheme="minorHAnsi" w:cs="Calibri"/>
                <w:color w:val="4F81BD" w:themeColor="accent1"/>
                <w:sz w:val="24"/>
                <w:szCs w:val="24"/>
              </w:rPr>
              <w:t xml:space="preserve"> - Software, die eine Organisation an Dritte weitergibt (z. B. andere Organisationen oder Einzelpersonen).</w:t>
            </w:r>
          </w:p>
          <w:p w14:paraId="1DEC0924"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DE0C322"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03275FF5" w14:textId="7D526B06"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b/>
                <w:color w:val="4F81BD" w:themeColor="accent1"/>
                <w:sz w:val="24"/>
                <w:szCs w:val="24"/>
              </w:rPr>
              <w:t>Verifikationsmaterial</w:t>
            </w:r>
            <w:r w:rsidRPr="00FF43FE">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3B8E13DF" w14:textId="77777777" w:rsidR="005B118C" w:rsidRPr="003731A2" w:rsidRDefault="005B118C" w:rsidP="003731A2">
      <w:pPr>
        <w:rPr>
          <w:rFonts w:asciiTheme="minorHAnsi" w:eastAsia="Calibri" w:hAnsiTheme="minorHAnsi" w:cs="Calibri"/>
          <w:sz w:val="24"/>
          <w:szCs w:val="24"/>
        </w:rPr>
      </w:pPr>
    </w:p>
    <w:p w14:paraId="549D1CDD" w14:textId="77777777" w:rsidR="005B118C" w:rsidRPr="003731A2" w:rsidRDefault="005B118C" w:rsidP="003731A2">
      <w:pPr>
        <w:rPr>
          <w:rFonts w:asciiTheme="minorHAnsi" w:eastAsia="Calibri" w:hAnsiTheme="minorHAnsi" w:cs="Calibri"/>
          <w:sz w:val="24"/>
          <w:szCs w:val="24"/>
        </w:rPr>
      </w:pPr>
    </w:p>
    <w:p w14:paraId="2A6935BC" w14:textId="77777777" w:rsidR="005B118C" w:rsidRPr="003731A2" w:rsidRDefault="00CD55CA" w:rsidP="003731A2">
      <w:pPr>
        <w:rPr>
          <w:rFonts w:asciiTheme="minorHAnsi" w:eastAsia="Calibri" w:hAnsiTheme="minorHAnsi" w:cs="Calibri"/>
          <w:sz w:val="24"/>
          <w:szCs w:val="24"/>
        </w:rPr>
      </w:pPr>
      <w:proofErr w:type="spellStart"/>
      <w:r w:rsidRPr="003731A2">
        <w:rPr>
          <w:rFonts w:asciiTheme="minorHAnsi" w:eastAsia="Calibri" w:hAnsiTheme="minorHAnsi" w:cs="Calibri"/>
          <w:color w:val="073763"/>
          <w:sz w:val="24"/>
          <w:szCs w:val="24"/>
        </w:rPr>
        <w:t>Requirements</w:t>
      </w:r>
      <w:proofErr w:type="spellEnd"/>
    </w:p>
    <w:tbl>
      <w:tblPr>
        <w:tblStyle w:val="7"/>
        <w:tblW w:w="959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7"/>
        <w:gridCol w:w="3197"/>
        <w:gridCol w:w="3198"/>
      </w:tblGrid>
      <w:tr w:rsidR="00D613EA" w:rsidRPr="003731A2" w14:paraId="1BE18FE1" w14:textId="77777777" w:rsidTr="00D613EA">
        <w:tc>
          <w:tcPr>
            <w:tcW w:w="3197" w:type="dxa"/>
            <w:shd w:val="clear" w:color="auto" w:fill="auto"/>
            <w:tcMar>
              <w:top w:w="100" w:type="dxa"/>
              <w:left w:w="100" w:type="dxa"/>
              <w:bottom w:w="100" w:type="dxa"/>
              <w:right w:w="100" w:type="dxa"/>
            </w:tcMar>
          </w:tcPr>
          <w:p w14:paraId="213F32E8" w14:textId="77777777" w:rsidR="00D613EA" w:rsidRPr="003731A2" w:rsidRDefault="00D613EA"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1: Know Your FOSS Responsibilities</w:t>
            </w:r>
          </w:p>
        </w:tc>
        <w:tc>
          <w:tcPr>
            <w:tcW w:w="3197" w:type="dxa"/>
          </w:tcPr>
          <w:p w14:paraId="425843B1" w14:textId="7E5A91A8" w:rsidR="00D613EA" w:rsidRDefault="00D613EA" w:rsidP="003731A2">
            <w:pPr>
              <w:widowControl w:val="0"/>
              <w:spacing w:line="240" w:lineRule="auto"/>
              <w:rPr>
                <w:rFonts w:asciiTheme="minorHAnsi" w:eastAsia="Calibri" w:hAnsiTheme="minorHAnsi" w:cs="Calibri"/>
                <w:color w:val="6D9EEB"/>
                <w:sz w:val="24"/>
                <w:szCs w:val="24"/>
              </w:rPr>
            </w:pPr>
            <w:del w:id="14" w:author="Stefan Thanheiser" w:date="2019-02-17T00:25:00Z">
              <w:r w:rsidRPr="003731A2" w:rsidDel="008D2A30">
                <w:rPr>
                  <w:rFonts w:asciiTheme="minorHAnsi" w:hAnsiTheme="minorHAnsi"/>
                  <w:b/>
                  <w:bCs/>
                  <w:sz w:val="24"/>
                  <w:szCs w:val="24"/>
                </w:rPr>
                <w:delText xml:space="preserve">Part </w:delText>
              </w:r>
            </w:del>
            <w:r w:rsidRPr="003731A2">
              <w:rPr>
                <w:rFonts w:asciiTheme="minorHAnsi" w:hAnsiTheme="minorHAnsi"/>
                <w:b/>
                <w:bCs/>
                <w:sz w:val="24"/>
                <w:szCs w:val="24"/>
              </w:rPr>
              <w:t>1</w:t>
            </w:r>
            <w:ins w:id="15" w:author="Stefan Thanheiser" w:date="2019-02-17T00:25:00Z">
              <w:r>
                <w:rPr>
                  <w:rFonts w:asciiTheme="minorHAnsi" w:hAnsiTheme="minorHAnsi"/>
                  <w:b/>
                  <w:bCs/>
                  <w:sz w:val="24"/>
                  <w:szCs w:val="24"/>
                </w:rPr>
                <w:t>.0</w:t>
              </w:r>
            </w:ins>
            <w:del w:id="16" w:author="Stefan Thanheiser" w:date="2019-02-17T00:25:00Z">
              <w:r w:rsidRPr="003731A2" w:rsidDel="008D2A30">
                <w:rPr>
                  <w:rFonts w:asciiTheme="minorHAnsi" w:hAnsiTheme="minorHAnsi"/>
                  <w:b/>
                  <w:bCs/>
                  <w:sz w:val="24"/>
                  <w:szCs w:val="24"/>
                </w:rPr>
                <w:delText>:</w:delText>
              </w:r>
            </w:del>
            <w:r w:rsidRPr="003731A2">
              <w:rPr>
                <w:rFonts w:asciiTheme="minorHAnsi" w:hAnsiTheme="minorHAnsi"/>
                <w:b/>
                <w:bCs/>
                <w:sz w:val="24"/>
                <w:szCs w:val="24"/>
              </w:rPr>
              <w:t xml:space="preserve"> </w:t>
            </w:r>
            <w:proofErr w:type="spellStart"/>
            <w:r w:rsidRPr="003731A2">
              <w:rPr>
                <w:rFonts w:asciiTheme="minorHAnsi" w:hAnsiTheme="minorHAnsi"/>
                <w:b/>
                <w:bCs/>
                <w:sz w:val="24"/>
                <w:szCs w:val="24"/>
              </w:rPr>
              <w:t>Program</w:t>
            </w:r>
            <w:proofErr w:type="spellEnd"/>
            <w:r w:rsidRPr="003731A2">
              <w:rPr>
                <w:rFonts w:asciiTheme="minorHAnsi" w:hAnsiTheme="minorHAnsi"/>
                <w:b/>
                <w:bCs/>
                <w:sz w:val="24"/>
                <w:szCs w:val="24"/>
              </w:rPr>
              <w:t xml:space="preserve"> </w:t>
            </w:r>
            <w:proofErr w:type="spellStart"/>
            <w:r w:rsidRPr="003731A2">
              <w:rPr>
                <w:rFonts w:asciiTheme="minorHAnsi" w:hAnsiTheme="minorHAnsi"/>
                <w:b/>
                <w:bCs/>
                <w:sz w:val="24"/>
                <w:szCs w:val="24"/>
              </w:rPr>
              <w:t>Foundation</w:t>
            </w:r>
            <w:proofErr w:type="spellEnd"/>
          </w:p>
        </w:tc>
        <w:tc>
          <w:tcPr>
            <w:tcW w:w="3198" w:type="dxa"/>
            <w:shd w:val="clear" w:color="auto" w:fill="auto"/>
            <w:tcMar>
              <w:top w:w="100" w:type="dxa"/>
              <w:left w:w="100" w:type="dxa"/>
              <w:bottom w:w="100" w:type="dxa"/>
              <w:right w:w="100" w:type="dxa"/>
            </w:tcMar>
          </w:tcPr>
          <w:p w14:paraId="1090BE4F" w14:textId="29EBD094" w:rsidR="00D613EA" w:rsidRPr="003731A2" w:rsidRDefault="00D613EA" w:rsidP="003731A2">
            <w:pPr>
              <w:widowControl w:val="0"/>
              <w:spacing w:line="240" w:lineRule="auto"/>
              <w:rPr>
                <w:rFonts w:asciiTheme="minorHAnsi" w:eastAsia="Calibri" w:hAnsiTheme="minorHAnsi" w:cs="Calibri"/>
                <w:sz w:val="24"/>
                <w:szCs w:val="24"/>
              </w:rPr>
            </w:pPr>
            <w:del w:id="17" w:author="Stefan Thanheiser" w:date="2019-02-17T00:25:00Z">
              <w:r w:rsidDel="008D2A30">
                <w:rPr>
                  <w:rFonts w:asciiTheme="minorHAnsi" w:eastAsia="Calibri" w:hAnsiTheme="minorHAnsi" w:cs="Calibri"/>
                  <w:color w:val="6D9EEB"/>
                  <w:sz w:val="24"/>
                  <w:szCs w:val="24"/>
                </w:rPr>
                <w:delText>Teil</w:delText>
              </w:r>
              <w:r w:rsidRPr="003731A2" w:rsidDel="008D2A30">
                <w:rPr>
                  <w:rFonts w:asciiTheme="minorHAnsi" w:eastAsia="Calibri" w:hAnsiTheme="minorHAnsi" w:cs="Calibri"/>
                  <w:color w:val="6D9EEB"/>
                  <w:sz w:val="24"/>
                  <w:szCs w:val="24"/>
                </w:rPr>
                <w:delText xml:space="preserve"> 1</w:delText>
              </w:r>
            </w:del>
            <w:ins w:id="18" w:author="Stefan Thanheiser" w:date="2019-02-17T00:25:00Z">
              <w:r>
                <w:rPr>
                  <w:rFonts w:asciiTheme="minorHAnsi" w:eastAsia="Calibri" w:hAnsiTheme="minorHAnsi" w:cs="Calibri"/>
                  <w:color w:val="6D9EEB"/>
                  <w:sz w:val="24"/>
                  <w:szCs w:val="24"/>
                </w:rPr>
                <w:t>1.0</w:t>
              </w:r>
            </w:ins>
            <w:del w:id="19" w:author="Stefan Thanheiser" w:date="2019-02-17T00:25:00Z">
              <w:r w:rsidRPr="003731A2" w:rsidDel="008D2A30">
                <w:rPr>
                  <w:rFonts w:asciiTheme="minorHAnsi" w:eastAsia="Calibri" w:hAnsiTheme="minorHAnsi" w:cs="Calibri"/>
                  <w:color w:val="6D9EEB"/>
                  <w:sz w:val="24"/>
                  <w:szCs w:val="24"/>
                </w:rPr>
                <w:delText>:</w:delText>
              </w:r>
            </w:del>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D613EA" w:rsidRPr="003731A2" w14:paraId="50CE334D" w14:textId="77777777" w:rsidTr="00D613EA">
        <w:tc>
          <w:tcPr>
            <w:tcW w:w="3197" w:type="dxa"/>
            <w:shd w:val="clear" w:color="auto" w:fill="auto"/>
            <w:tcMar>
              <w:top w:w="100" w:type="dxa"/>
              <w:left w:w="100" w:type="dxa"/>
              <w:bottom w:w="100" w:type="dxa"/>
              <w:right w:w="100" w:type="dxa"/>
            </w:tcMar>
          </w:tcPr>
          <w:p w14:paraId="44343218" w14:textId="77777777" w:rsidR="00D613EA" w:rsidRPr="00C01044" w:rsidRDefault="00D613EA" w:rsidP="003731A2">
            <w:pPr>
              <w:spacing w:line="240" w:lineRule="auto"/>
              <w:rPr>
                <w:rFonts w:asciiTheme="minorHAnsi" w:eastAsia="Calibri" w:hAnsiTheme="minorHAnsi" w:cs="Calibri"/>
                <w:sz w:val="24"/>
                <w:szCs w:val="24"/>
                <w:lang w:val="en-GB"/>
              </w:rPr>
            </w:pPr>
          </w:p>
          <w:p w14:paraId="3759608A" w14:textId="27D22723"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 A written FOSS policy exists that governs FOSS license compliance of the Supplied Software distribution. The policy must be internally communicated.</w:t>
            </w:r>
          </w:p>
          <w:p w14:paraId="7AD951A4" w14:textId="77777777" w:rsidR="00D613EA" w:rsidRPr="003731A2" w:rsidRDefault="00D613EA" w:rsidP="003731A2">
            <w:pPr>
              <w:spacing w:line="240" w:lineRule="auto"/>
              <w:rPr>
                <w:rFonts w:asciiTheme="minorHAnsi" w:eastAsia="Calibri" w:hAnsiTheme="minorHAnsi" w:cs="Calibri"/>
                <w:sz w:val="24"/>
                <w:szCs w:val="24"/>
                <w:lang w:val="en-US"/>
              </w:rPr>
            </w:pPr>
          </w:p>
          <w:p w14:paraId="7E1DF3AA" w14:textId="77777777" w:rsidR="00D613EA" w:rsidRPr="003731A2" w:rsidRDefault="00D613EA" w:rsidP="003731A2">
            <w:pPr>
              <w:spacing w:line="240" w:lineRule="auto"/>
              <w:rPr>
                <w:rFonts w:asciiTheme="minorHAnsi" w:eastAsia="Calibri" w:hAnsiTheme="minorHAnsi" w:cs="Calibri"/>
                <w:sz w:val="24"/>
                <w:szCs w:val="24"/>
                <w:lang w:val="en-US"/>
              </w:rPr>
            </w:pPr>
          </w:p>
          <w:p w14:paraId="5E19C0F5" w14:textId="31B160D9" w:rsidR="00D613EA" w:rsidRDefault="00D613EA" w:rsidP="003731A2">
            <w:pPr>
              <w:spacing w:line="240" w:lineRule="auto"/>
              <w:rPr>
                <w:ins w:id="20" w:author="Stefan Thanheiser" w:date="2019-02-22T01:34:00Z"/>
                <w:rFonts w:asciiTheme="minorHAnsi" w:eastAsia="Calibri" w:hAnsiTheme="minorHAnsi" w:cs="Calibri"/>
                <w:sz w:val="24"/>
                <w:szCs w:val="24"/>
                <w:lang w:val="en-US"/>
              </w:rPr>
            </w:pPr>
          </w:p>
          <w:p w14:paraId="7CDD3899" w14:textId="54C5F1E6" w:rsidR="007D0C5B" w:rsidRDefault="007D0C5B" w:rsidP="003731A2">
            <w:pPr>
              <w:spacing w:line="240" w:lineRule="auto"/>
              <w:rPr>
                <w:ins w:id="21" w:author="Stefan Thanheiser" w:date="2019-02-22T01:34:00Z"/>
                <w:rFonts w:asciiTheme="minorHAnsi" w:eastAsia="Calibri" w:hAnsiTheme="minorHAnsi" w:cs="Calibri"/>
                <w:sz w:val="24"/>
                <w:szCs w:val="24"/>
                <w:lang w:val="en-US"/>
              </w:rPr>
            </w:pPr>
          </w:p>
          <w:p w14:paraId="48DDF1A6" w14:textId="7793F57C" w:rsidR="007D0C5B" w:rsidRDefault="007D0C5B" w:rsidP="003731A2">
            <w:pPr>
              <w:spacing w:line="240" w:lineRule="auto"/>
              <w:rPr>
                <w:ins w:id="22" w:author="Stefan Thanheiser" w:date="2019-02-22T01:34:00Z"/>
                <w:rFonts w:asciiTheme="minorHAnsi" w:eastAsia="Calibri" w:hAnsiTheme="minorHAnsi" w:cs="Calibri"/>
                <w:sz w:val="24"/>
                <w:szCs w:val="24"/>
                <w:lang w:val="en-US"/>
              </w:rPr>
            </w:pPr>
          </w:p>
          <w:p w14:paraId="023D7FC6" w14:textId="77777777" w:rsidR="007D0C5B" w:rsidRPr="003731A2" w:rsidRDefault="007D0C5B" w:rsidP="003731A2">
            <w:pPr>
              <w:spacing w:line="240" w:lineRule="auto"/>
              <w:rPr>
                <w:rFonts w:asciiTheme="minorHAnsi" w:eastAsia="Calibri" w:hAnsiTheme="minorHAnsi" w:cs="Calibri"/>
                <w:sz w:val="24"/>
                <w:szCs w:val="24"/>
                <w:lang w:val="en-US"/>
              </w:rPr>
            </w:pPr>
          </w:p>
          <w:p w14:paraId="1D0C6F1E" w14:textId="18C8C8A0"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10F8BE6" w14:textId="77777777" w:rsidR="00D613EA" w:rsidRPr="003731A2" w:rsidRDefault="00D613EA" w:rsidP="003731A2">
            <w:pPr>
              <w:spacing w:line="240" w:lineRule="auto"/>
              <w:rPr>
                <w:rFonts w:asciiTheme="minorHAnsi" w:eastAsia="Calibri" w:hAnsiTheme="minorHAnsi" w:cs="Calibri"/>
                <w:sz w:val="24"/>
                <w:szCs w:val="24"/>
                <w:lang w:val="en-US"/>
              </w:rPr>
            </w:pPr>
          </w:p>
          <w:p w14:paraId="538990C4"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1.1.1 A documented FOSS policy.</w:t>
            </w:r>
          </w:p>
          <w:p w14:paraId="57CAD306" w14:textId="77777777" w:rsidR="00D613EA" w:rsidRPr="003731A2" w:rsidRDefault="00D613EA" w:rsidP="003731A2">
            <w:pPr>
              <w:spacing w:line="240" w:lineRule="auto"/>
              <w:rPr>
                <w:rFonts w:asciiTheme="minorHAnsi" w:eastAsia="Calibri" w:hAnsiTheme="minorHAnsi" w:cs="Calibri"/>
                <w:sz w:val="24"/>
                <w:szCs w:val="24"/>
                <w:lang w:val="en-US"/>
              </w:rPr>
            </w:pPr>
          </w:p>
          <w:p w14:paraId="14DD621C" w14:textId="77777777" w:rsidR="00D613EA" w:rsidRPr="003731A2" w:rsidRDefault="00D613EA" w:rsidP="003731A2">
            <w:pPr>
              <w:spacing w:line="240" w:lineRule="auto"/>
              <w:rPr>
                <w:rFonts w:asciiTheme="minorHAnsi" w:eastAsia="Calibri" w:hAnsiTheme="minorHAnsi" w:cs="Calibri"/>
                <w:sz w:val="24"/>
                <w:szCs w:val="24"/>
                <w:lang w:val="en-US"/>
              </w:rPr>
            </w:pPr>
          </w:p>
          <w:p w14:paraId="5B0ACF63" w14:textId="25D50C0F"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1.1.2 A documented procedure that makes Software Staff aware of the existence of the FOSS policy (e.g., via training, internal wiki, or other practical communication method).</w:t>
            </w:r>
          </w:p>
          <w:p w14:paraId="48C2F503" w14:textId="77777777" w:rsidR="00D613EA" w:rsidRPr="003731A2" w:rsidRDefault="00D613EA" w:rsidP="003731A2">
            <w:pPr>
              <w:spacing w:line="240" w:lineRule="auto"/>
              <w:rPr>
                <w:rFonts w:asciiTheme="minorHAnsi" w:eastAsia="Calibri" w:hAnsiTheme="minorHAnsi" w:cs="Calibri"/>
                <w:sz w:val="24"/>
                <w:szCs w:val="24"/>
                <w:lang w:val="en-US"/>
              </w:rPr>
            </w:pPr>
          </w:p>
          <w:p w14:paraId="7A3E4B14" w14:textId="77777777" w:rsidR="00D613EA" w:rsidRPr="003731A2" w:rsidRDefault="00D613EA" w:rsidP="003731A2">
            <w:pPr>
              <w:spacing w:line="240" w:lineRule="auto"/>
              <w:rPr>
                <w:rFonts w:asciiTheme="minorHAnsi" w:eastAsia="Calibri" w:hAnsiTheme="minorHAnsi" w:cs="Calibri"/>
                <w:sz w:val="24"/>
                <w:szCs w:val="24"/>
                <w:lang w:val="en-US"/>
              </w:rPr>
            </w:pPr>
          </w:p>
          <w:p w14:paraId="42D33A0C" w14:textId="48624361" w:rsidR="00D613EA" w:rsidRDefault="00D613EA" w:rsidP="003731A2">
            <w:pPr>
              <w:spacing w:line="240" w:lineRule="auto"/>
              <w:rPr>
                <w:ins w:id="23" w:author="Stefan Thanheiser" w:date="2019-02-22T01:34:00Z"/>
                <w:rFonts w:asciiTheme="minorHAnsi" w:eastAsia="Calibri" w:hAnsiTheme="minorHAnsi" w:cs="Calibri"/>
                <w:sz w:val="24"/>
                <w:szCs w:val="24"/>
                <w:lang w:val="en-US"/>
              </w:rPr>
            </w:pPr>
          </w:p>
          <w:p w14:paraId="7CBFC936" w14:textId="77777777" w:rsidR="007D0C5B" w:rsidRPr="003731A2" w:rsidRDefault="007D0C5B" w:rsidP="003731A2">
            <w:pPr>
              <w:spacing w:line="240" w:lineRule="auto"/>
              <w:rPr>
                <w:rFonts w:asciiTheme="minorHAnsi" w:eastAsia="Calibri" w:hAnsiTheme="minorHAnsi" w:cs="Calibri"/>
                <w:sz w:val="24"/>
                <w:szCs w:val="24"/>
                <w:lang w:val="en-US"/>
              </w:rPr>
            </w:pPr>
          </w:p>
          <w:p w14:paraId="3C66BAE5"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C1CC98B"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steps are taken to create, record and make Software Staff aware of the existence of a FOSS policy. Although no requirements are provided here on what should be included in the policy, other sections may impose requirements on the policy.</w:t>
            </w:r>
          </w:p>
          <w:p w14:paraId="076CB7FC" w14:textId="77777777" w:rsidR="00D613EA" w:rsidRPr="003731A2" w:rsidRDefault="00D613EA" w:rsidP="003731A2">
            <w:pPr>
              <w:spacing w:line="240" w:lineRule="auto"/>
              <w:rPr>
                <w:rFonts w:asciiTheme="minorHAnsi" w:eastAsia="Calibri" w:hAnsiTheme="minorHAnsi" w:cs="Calibri"/>
                <w:sz w:val="24"/>
                <w:szCs w:val="24"/>
                <w:lang w:val="en-US"/>
              </w:rPr>
            </w:pPr>
          </w:p>
          <w:p w14:paraId="70DAF3E5" w14:textId="77777777" w:rsidR="00D613EA" w:rsidRPr="003731A2" w:rsidRDefault="00D613EA" w:rsidP="003731A2">
            <w:pPr>
              <w:spacing w:line="240" w:lineRule="auto"/>
              <w:rPr>
                <w:rFonts w:asciiTheme="minorHAnsi" w:eastAsia="Calibri" w:hAnsiTheme="minorHAnsi" w:cs="Calibri"/>
                <w:sz w:val="24"/>
                <w:szCs w:val="24"/>
                <w:lang w:val="en-US"/>
              </w:rPr>
            </w:pPr>
          </w:p>
          <w:p w14:paraId="1ACB7E9F" w14:textId="77777777" w:rsidR="00D613EA" w:rsidRPr="003731A2" w:rsidRDefault="00D613EA" w:rsidP="003731A2">
            <w:pPr>
              <w:spacing w:line="240" w:lineRule="auto"/>
              <w:rPr>
                <w:rFonts w:asciiTheme="minorHAnsi" w:eastAsia="Calibri" w:hAnsiTheme="minorHAnsi" w:cs="Calibri"/>
                <w:sz w:val="24"/>
                <w:szCs w:val="24"/>
                <w:lang w:val="en-US"/>
              </w:rPr>
            </w:pPr>
          </w:p>
          <w:p w14:paraId="1F84886C" w14:textId="77777777" w:rsidR="00D613EA" w:rsidRPr="003731A2" w:rsidRDefault="00D613EA" w:rsidP="003731A2">
            <w:pPr>
              <w:spacing w:line="240" w:lineRule="auto"/>
              <w:rPr>
                <w:rFonts w:asciiTheme="minorHAnsi" w:eastAsia="Calibri" w:hAnsiTheme="minorHAnsi" w:cs="Calibri"/>
                <w:sz w:val="24"/>
                <w:szCs w:val="24"/>
                <w:lang w:val="en-US"/>
              </w:rPr>
            </w:pPr>
          </w:p>
          <w:p w14:paraId="4D8F1AF4" w14:textId="77777777" w:rsidR="00D613EA" w:rsidRPr="003731A2" w:rsidRDefault="00D613EA" w:rsidP="003731A2">
            <w:pPr>
              <w:spacing w:line="240" w:lineRule="auto"/>
              <w:rPr>
                <w:rFonts w:asciiTheme="minorHAnsi" w:eastAsia="Calibri" w:hAnsiTheme="minorHAnsi" w:cs="Calibri"/>
                <w:sz w:val="24"/>
                <w:szCs w:val="24"/>
                <w:lang w:val="en-US"/>
              </w:rPr>
            </w:pPr>
          </w:p>
          <w:p w14:paraId="431A0F54" w14:textId="77777777" w:rsidR="00D613EA" w:rsidRPr="003731A2" w:rsidRDefault="00D613EA" w:rsidP="003731A2">
            <w:pPr>
              <w:spacing w:line="240" w:lineRule="auto"/>
              <w:rPr>
                <w:rFonts w:asciiTheme="minorHAnsi" w:eastAsia="Calibri" w:hAnsiTheme="minorHAnsi" w:cs="Calibri"/>
                <w:sz w:val="24"/>
                <w:szCs w:val="24"/>
                <w:lang w:val="en-US"/>
              </w:rPr>
            </w:pPr>
          </w:p>
          <w:p w14:paraId="0BC558EE" w14:textId="59CAF4F6" w:rsidR="00D613EA" w:rsidRPr="00631557" w:rsidRDefault="00D613EA"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1.2 Mandatory FOSS training for all Software Staff exists such that:</w:t>
            </w:r>
          </w:p>
          <w:p w14:paraId="2CF15AA9" w14:textId="77777777" w:rsidR="00D613EA" w:rsidRPr="00631557" w:rsidRDefault="00D613EA"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The training, at a minimum, covers the following topics:</w:t>
            </w:r>
          </w:p>
          <w:p w14:paraId="422FC1B6" w14:textId="77777777" w:rsidR="00D613EA" w:rsidRPr="00631557" w:rsidRDefault="00D613EA"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The FOSS policy and where to find a copy;</w:t>
            </w:r>
          </w:p>
          <w:p w14:paraId="3D27456C" w14:textId="77777777" w:rsidR="00D613EA" w:rsidRPr="00631557" w:rsidRDefault="00D613EA"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Basics of Intellectual Property law pertaining to FOSS and FOSS licenses;</w:t>
            </w:r>
          </w:p>
          <w:p w14:paraId="269F2610" w14:textId="77777777" w:rsidR="00D613EA" w:rsidRPr="00631557" w:rsidRDefault="00D613EA"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FOSS licensing concepts (including the concepts of permissive and copyleft licenses);</w:t>
            </w:r>
          </w:p>
          <w:p w14:paraId="428407E2" w14:textId="77777777" w:rsidR="00D613EA" w:rsidRPr="00631557" w:rsidRDefault="00D613EA" w:rsidP="003731A2">
            <w:pPr>
              <w:numPr>
                <w:ilvl w:val="0"/>
                <w:numId w:val="2"/>
              </w:numPr>
              <w:spacing w:line="240" w:lineRule="auto"/>
              <w:contextualSpacing/>
              <w:rPr>
                <w:rFonts w:asciiTheme="minorHAnsi" w:eastAsia="Calibri" w:hAnsiTheme="minorHAnsi" w:cs="Calibri"/>
                <w:strike/>
                <w:sz w:val="24"/>
                <w:szCs w:val="24"/>
              </w:rPr>
            </w:pPr>
            <w:r w:rsidRPr="00631557">
              <w:rPr>
                <w:rFonts w:asciiTheme="minorHAnsi" w:eastAsia="Calibri" w:hAnsiTheme="minorHAnsi" w:cs="Calibri"/>
                <w:strike/>
                <w:sz w:val="24"/>
                <w:szCs w:val="24"/>
              </w:rPr>
              <w:t xml:space="preserve">FOSS </w:t>
            </w:r>
            <w:proofErr w:type="spellStart"/>
            <w:r w:rsidRPr="00631557">
              <w:rPr>
                <w:rFonts w:asciiTheme="minorHAnsi" w:eastAsia="Calibri" w:hAnsiTheme="minorHAnsi" w:cs="Calibri"/>
                <w:strike/>
                <w:sz w:val="24"/>
                <w:szCs w:val="24"/>
              </w:rPr>
              <w:t>project</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licensing</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models</w:t>
            </w:r>
            <w:proofErr w:type="spellEnd"/>
            <w:r w:rsidRPr="00631557">
              <w:rPr>
                <w:rFonts w:asciiTheme="minorHAnsi" w:eastAsia="Calibri" w:hAnsiTheme="minorHAnsi" w:cs="Calibri"/>
                <w:strike/>
                <w:sz w:val="24"/>
                <w:szCs w:val="24"/>
              </w:rPr>
              <w:t>;</w:t>
            </w:r>
          </w:p>
          <w:p w14:paraId="5E2F3B4C" w14:textId="77777777" w:rsidR="00D613EA" w:rsidRPr="00631557" w:rsidRDefault="00D613EA"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Software Staff roles and responsibilities pertaining to FOSS compliance specifically and the FOSS policy in general; and</w:t>
            </w:r>
          </w:p>
          <w:p w14:paraId="5502B66A" w14:textId="77777777" w:rsidR="00D613EA" w:rsidRPr="00631557" w:rsidRDefault="00D613EA"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Process for identifying, recording and/or tracking of FOSS components contained in Supplied Software.</w:t>
            </w:r>
          </w:p>
          <w:p w14:paraId="641CD83F" w14:textId="77777777" w:rsidR="00D613EA" w:rsidRPr="00631557" w:rsidRDefault="00D613EA" w:rsidP="003731A2">
            <w:pPr>
              <w:spacing w:line="240" w:lineRule="auto"/>
              <w:rPr>
                <w:rFonts w:asciiTheme="minorHAnsi" w:eastAsia="Calibri" w:hAnsiTheme="minorHAnsi" w:cs="Calibri"/>
                <w:strike/>
                <w:sz w:val="24"/>
                <w:szCs w:val="24"/>
                <w:lang w:val="en-US"/>
              </w:rPr>
            </w:pPr>
          </w:p>
          <w:p w14:paraId="4A04A69D" w14:textId="77777777" w:rsidR="00D613EA" w:rsidRPr="003731A2" w:rsidRDefault="00D613EA" w:rsidP="003731A2">
            <w:pPr>
              <w:spacing w:line="240" w:lineRule="auto"/>
              <w:rPr>
                <w:rFonts w:asciiTheme="minorHAnsi" w:eastAsia="Calibri" w:hAnsiTheme="minorHAnsi" w:cs="Calibri"/>
                <w:sz w:val="24"/>
                <w:szCs w:val="24"/>
                <w:lang w:val="en-US"/>
              </w:rPr>
            </w:pPr>
            <w:r w:rsidRPr="00631557">
              <w:rPr>
                <w:rFonts w:asciiTheme="minorHAnsi" w:eastAsia="Calibri" w:hAnsiTheme="minorHAnsi" w:cs="Calibri"/>
                <w:strike/>
                <w:sz w:val="24"/>
                <w:szCs w:val="24"/>
                <w:lang w:val="en-US"/>
              </w:rPr>
              <w:t xml:space="preserve">Software Staff must have completed FOSS training within the last 24 months to be considered current </w:t>
            </w:r>
            <w:r w:rsidRPr="00631557">
              <w:rPr>
                <w:rFonts w:asciiTheme="minorHAnsi" w:eastAsia="Calibri" w:hAnsiTheme="minorHAnsi" w:cs="Calibri"/>
                <w:strike/>
                <w:sz w:val="24"/>
                <w:szCs w:val="24"/>
                <w:lang w:val="en-US"/>
              </w:rPr>
              <w:lastRenderedPageBreak/>
              <w:t xml:space="preserve">(“Currently </w:t>
            </w:r>
            <w:proofErr w:type="gramStart"/>
            <w:r w:rsidRPr="00631557">
              <w:rPr>
                <w:rFonts w:asciiTheme="minorHAnsi" w:eastAsia="Calibri" w:hAnsiTheme="minorHAnsi" w:cs="Calibri"/>
                <w:strike/>
                <w:sz w:val="24"/>
                <w:szCs w:val="24"/>
                <w:lang w:val="en-US"/>
              </w:rPr>
              <w:t>Trained“</w:t>
            </w:r>
            <w:proofErr w:type="gramEnd"/>
            <w:r w:rsidRPr="00631557">
              <w:rPr>
                <w:rFonts w:asciiTheme="minorHAnsi" w:eastAsia="Calibri" w:hAnsiTheme="minorHAnsi" w:cs="Calibri"/>
                <w:strike/>
                <w:sz w:val="24"/>
                <w:szCs w:val="24"/>
                <w:lang w:val="en-US"/>
              </w:rPr>
              <w:t>). A test may be used to allow Software Staff to satisfy the training requirement.</w:t>
            </w:r>
          </w:p>
          <w:p w14:paraId="2F78A3DC" w14:textId="77777777" w:rsidR="00D613EA" w:rsidRPr="003731A2" w:rsidRDefault="00D613EA" w:rsidP="003731A2">
            <w:pPr>
              <w:spacing w:line="240" w:lineRule="auto"/>
              <w:rPr>
                <w:rFonts w:asciiTheme="minorHAnsi" w:eastAsia="Calibri" w:hAnsiTheme="minorHAnsi" w:cs="Calibri"/>
                <w:sz w:val="24"/>
                <w:szCs w:val="24"/>
                <w:lang w:val="en-US"/>
              </w:rPr>
            </w:pPr>
          </w:p>
          <w:p w14:paraId="3B626CD2" w14:textId="6F50F10E"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F5982B" w14:textId="77777777" w:rsidR="00D613EA" w:rsidRPr="00BC0B13" w:rsidRDefault="00D613EA" w:rsidP="003731A2">
            <w:pPr>
              <w:spacing w:line="240" w:lineRule="auto"/>
              <w:rPr>
                <w:rFonts w:asciiTheme="minorHAnsi" w:eastAsia="Calibri" w:hAnsiTheme="minorHAnsi" w:cs="Calibri"/>
                <w:strike/>
                <w:sz w:val="24"/>
                <w:szCs w:val="24"/>
                <w:lang w:val="en-US"/>
              </w:rPr>
            </w:pPr>
            <w:r w:rsidRPr="00BC0B13">
              <w:rPr>
                <w:rFonts w:asciiTheme="minorHAnsi" w:eastAsia="Calibri" w:hAnsiTheme="minorHAnsi" w:cs="Calibri"/>
                <w:strike/>
                <w:sz w:val="24"/>
                <w:szCs w:val="24"/>
                <w:lang w:val="en-US"/>
              </w:rPr>
              <w:t>1.2.1 FOSS training materials covering the above topics exists (e.g., slide decks, online course, or other training materials).</w:t>
            </w:r>
          </w:p>
          <w:p w14:paraId="6DDB8854" w14:textId="77777777" w:rsidR="00D613EA" w:rsidRPr="003731A2" w:rsidRDefault="00D613EA" w:rsidP="003731A2">
            <w:pPr>
              <w:spacing w:line="240" w:lineRule="auto"/>
              <w:rPr>
                <w:rFonts w:asciiTheme="minorHAnsi" w:eastAsia="Calibri" w:hAnsiTheme="minorHAnsi" w:cs="Calibri"/>
                <w:sz w:val="24"/>
                <w:szCs w:val="24"/>
                <w:lang w:val="en-US"/>
              </w:rPr>
            </w:pPr>
          </w:p>
          <w:p w14:paraId="1A09EF23" w14:textId="77777777" w:rsidR="00D613EA" w:rsidRPr="003731A2" w:rsidRDefault="00D613EA" w:rsidP="003731A2">
            <w:pPr>
              <w:spacing w:line="240" w:lineRule="auto"/>
              <w:rPr>
                <w:rFonts w:asciiTheme="minorHAnsi" w:eastAsia="Calibri" w:hAnsiTheme="minorHAnsi" w:cs="Calibri"/>
                <w:sz w:val="24"/>
                <w:szCs w:val="24"/>
                <w:lang w:val="en-US"/>
              </w:rPr>
            </w:pPr>
          </w:p>
          <w:p w14:paraId="1634AE08" w14:textId="77777777" w:rsidR="00D613EA" w:rsidRPr="003731A2" w:rsidRDefault="00D613EA" w:rsidP="003731A2">
            <w:pPr>
              <w:spacing w:line="240" w:lineRule="auto"/>
              <w:rPr>
                <w:rFonts w:asciiTheme="minorHAnsi" w:eastAsia="Calibri" w:hAnsiTheme="minorHAnsi" w:cs="Calibri"/>
                <w:sz w:val="24"/>
                <w:szCs w:val="24"/>
                <w:lang w:val="en-US"/>
              </w:rPr>
            </w:pPr>
          </w:p>
          <w:p w14:paraId="0A27C57E" w14:textId="328AE9B6" w:rsidR="00D613EA" w:rsidRPr="00D82D69" w:rsidRDefault="00D613EA"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1.2.2 Documented method for tracking the completion of the training for the Software Staff.</w:t>
            </w:r>
          </w:p>
          <w:p w14:paraId="32D039F5" w14:textId="77777777" w:rsidR="00D613EA" w:rsidRPr="003731A2" w:rsidRDefault="00D613EA" w:rsidP="003731A2">
            <w:pPr>
              <w:spacing w:line="240" w:lineRule="auto"/>
              <w:rPr>
                <w:rFonts w:asciiTheme="minorHAnsi" w:eastAsia="Calibri" w:hAnsiTheme="minorHAnsi" w:cs="Calibri"/>
                <w:sz w:val="24"/>
                <w:szCs w:val="24"/>
                <w:lang w:val="en-US"/>
              </w:rPr>
            </w:pPr>
          </w:p>
          <w:p w14:paraId="79CA2393" w14:textId="77777777" w:rsidR="00D613EA" w:rsidRPr="003731A2" w:rsidRDefault="00D613EA" w:rsidP="003731A2">
            <w:pPr>
              <w:spacing w:line="240" w:lineRule="auto"/>
              <w:rPr>
                <w:rFonts w:asciiTheme="minorHAnsi" w:eastAsia="Calibri" w:hAnsiTheme="minorHAnsi" w:cs="Calibri"/>
                <w:sz w:val="24"/>
                <w:szCs w:val="24"/>
                <w:lang w:val="en-US"/>
              </w:rPr>
            </w:pPr>
          </w:p>
          <w:p w14:paraId="794C34E8" w14:textId="45DAE684" w:rsidR="00D613EA" w:rsidRPr="00D82D69" w:rsidRDefault="00D613EA"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 xml:space="preserve">1.2.3 At least 85% of the Software Staff are Currently Trained, as per the definition above. The 85% may not necessarily refer to the entire organization, but to the totality Software Staff governed by the </w:t>
            </w:r>
            <w:proofErr w:type="spellStart"/>
            <w:r w:rsidRPr="00D82D69">
              <w:rPr>
                <w:rFonts w:asciiTheme="minorHAnsi" w:eastAsia="Calibri" w:hAnsiTheme="minorHAnsi" w:cs="Calibri"/>
                <w:strike/>
                <w:sz w:val="24"/>
                <w:szCs w:val="24"/>
                <w:lang w:val="en-US"/>
              </w:rPr>
              <w:t>OpenChain</w:t>
            </w:r>
            <w:proofErr w:type="spellEnd"/>
            <w:r w:rsidRPr="00D82D69">
              <w:rPr>
                <w:rFonts w:asciiTheme="minorHAnsi" w:eastAsia="Calibri" w:hAnsiTheme="minorHAnsi" w:cs="Calibri"/>
                <w:strike/>
                <w:sz w:val="24"/>
                <w:szCs w:val="24"/>
                <w:lang w:val="en-US"/>
              </w:rPr>
              <w:t xml:space="preserve"> Conforming program.</w:t>
            </w:r>
          </w:p>
          <w:p w14:paraId="7B969E5D" w14:textId="77777777" w:rsidR="00D613EA" w:rsidRPr="003731A2" w:rsidRDefault="00D613EA" w:rsidP="003731A2">
            <w:pPr>
              <w:spacing w:line="240" w:lineRule="auto"/>
              <w:rPr>
                <w:rFonts w:asciiTheme="minorHAnsi" w:eastAsia="Calibri" w:hAnsiTheme="minorHAnsi" w:cs="Calibri"/>
                <w:sz w:val="24"/>
                <w:szCs w:val="24"/>
                <w:lang w:val="en-US"/>
              </w:rPr>
            </w:pPr>
          </w:p>
          <w:p w14:paraId="12E48B12" w14:textId="4ECB55E3"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4B7FA84" w14:textId="77777777" w:rsidR="00D613EA" w:rsidRPr="005430CD" w:rsidRDefault="00D613EA" w:rsidP="003731A2">
            <w:pPr>
              <w:spacing w:line="240" w:lineRule="auto"/>
              <w:rPr>
                <w:rFonts w:asciiTheme="minorHAnsi" w:eastAsia="Calibri" w:hAnsiTheme="minorHAnsi" w:cs="Calibri"/>
                <w:strike/>
                <w:sz w:val="24"/>
                <w:szCs w:val="24"/>
                <w:lang w:val="en-US"/>
              </w:rPr>
            </w:pPr>
            <w:r w:rsidRPr="005430CD">
              <w:rPr>
                <w:rFonts w:asciiTheme="minorHAnsi" w:eastAsia="Calibri" w:hAnsiTheme="minorHAnsi" w:cs="Calibri"/>
                <w:strike/>
                <w:sz w:val="24"/>
                <w:szCs w:val="24"/>
                <w:lang w:val="en-US"/>
              </w:rPr>
              <w:t>To ensure the Software Staff have recently attended FOSS training and that a core set of relevant FOSS topics were covered in the training. The intent is to ensure a core base level set of topics are covered but a typical training program would likely be more comprehensive than what is required here.</w:t>
            </w:r>
          </w:p>
          <w:p w14:paraId="01129703" w14:textId="77777777" w:rsidR="00D613EA" w:rsidRPr="003731A2" w:rsidRDefault="00D613EA" w:rsidP="003731A2">
            <w:pPr>
              <w:spacing w:line="240" w:lineRule="auto"/>
              <w:rPr>
                <w:rFonts w:asciiTheme="minorHAnsi" w:eastAsia="Calibri" w:hAnsiTheme="minorHAnsi" w:cs="Calibri"/>
                <w:sz w:val="24"/>
                <w:szCs w:val="24"/>
                <w:lang w:val="en-US"/>
              </w:rPr>
            </w:pPr>
          </w:p>
          <w:p w14:paraId="413807A3" w14:textId="77777777" w:rsidR="00D613EA" w:rsidRPr="003731A2" w:rsidRDefault="00D613EA" w:rsidP="003731A2">
            <w:pPr>
              <w:spacing w:line="240" w:lineRule="auto"/>
              <w:rPr>
                <w:rFonts w:asciiTheme="minorHAnsi" w:eastAsia="Calibri" w:hAnsiTheme="minorHAnsi" w:cs="Calibri"/>
                <w:sz w:val="24"/>
                <w:szCs w:val="24"/>
                <w:lang w:val="en-US"/>
              </w:rPr>
            </w:pPr>
          </w:p>
          <w:p w14:paraId="1D89BEE0" w14:textId="77777777" w:rsidR="00D613EA" w:rsidRPr="003731A2" w:rsidRDefault="00D613EA" w:rsidP="003731A2">
            <w:pPr>
              <w:spacing w:line="240" w:lineRule="auto"/>
              <w:rPr>
                <w:rFonts w:asciiTheme="minorHAnsi" w:eastAsia="Calibri" w:hAnsiTheme="minorHAnsi" w:cs="Calibri"/>
                <w:sz w:val="24"/>
                <w:szCs w:val="24"/>
                <w:lang w:val="en-US"/>
              </w:rPr>
            </w:pPr>
          </w:p>
          <w:p w14:paraId="486C6154" w14:textId="77777777" w:rsidR="00D613EA" w:rsidRPr="003731A2" w:rsidRDefault="00D613EA" w:rsidP="003731A2">
            <w:pPr>
              <w:spacing w:line="240" w:lineRule="auto"/>
              <w:rPr>
                <w:rFonts w:asciiTheme="minorHAnsi" w:eastAsia="Calibri" w:hAnsiTheme="minorHAnsi" w:cs="Calibri"/>
                <w:sz w:val="24"/>
                <w:szCs w:val="24"/>
                <w:lang w:val="en-US"/>
              </w:rPr>
            </w:pPr>
          </w:p>
          <w:p w14:paraId="237C8629" w14:textId="77777777" w:rsidR="00D613EA" w:rsidRPr="003731A2" w:rsidRDefault="00D613EA" w:rsidP="003731A2">
            <w:pPr>
              <w:spacing w:line="240" w:lineRule="auto"/>
              <w:rPr>
                <w:rFonts w:asciiTheme="minorHAnsi" w:eastAsia="Calibri" w:hAnsiTheme="minorHAnsi" w:cs="Calibri"/>
                <w:sz w:val="24"/>
                <w:szCs w:val="24"/>
                <w:lang w:val="en-US"/>
              </w:rPr>
            </w:pPr>
          </w:p>
          <w:p w14:paraId="045D492D" w14:textId="77777777" w:rsidR="00D613EA" w:rsidRPr="003731A2" w:rsidRDefault="00D613EA" w:rsidP="003731A2">
            <w:pPr>
              <w:spacing w:line="240" w:lineRule="auto"/>
              <w:rPr>
                <w:rFonts w:asciiTheme="minorHAnsi" w:eastAsia="Calibri" w:hAnsiTheme="minorHAnsi" w:cs="Calibri"/>
                <w:sz w:val="24"/>
                <w:szCs w:val="24"/>
                <w:lang w:val="en-US"/>
              </w:rPr>
            </w:pPr>
          </w:p>
          <w:p w14:paraId="23709575" w14:textId="77777777" w:rsidR="00D613EA" w:rsidRPr="003731A2" w:rsidRDefault="00D613EA" w:rsidP="003731A2">
            <w:pPr>
              <w:spacing w:line="240" w:lineRule="auto"/>
              <w:rPr>
                <w:rFonts w:asciiTheme="minorHAnsi" w:eastAsia="Calibri" w:hAnsiTheme="minorHAnsi" w:cs="Calibri"/>
                <w:sz w:val="24"/>
                <w:szCs w:val="24"/>
                <w:lang w:val="en-US"/>
              </w:rPr>
            </w:pPr>
          </w:p>
          <w:p w14:paraId="69265908" w14:textId="77777777" w:rsidR="00D613EA" w:rsidRPr="003731A2" w:rsidRDefault="00D613EA" w:rsidP="003731A2">
            <w:pPr>
              <w:spacing w:line="240" w:lineRule="auto"/>
              <w:rPr>
                <w:rFonts w:asciiTheme="minorHAnsi" w:eastAsia="Calibri" w:hAnsiTheme="minorHAnsi" w:cs="Calibri"/>
                <w:sz w:val="24"/>
                <w:szCs w:val="24"/>
                <w:lang w:val="en-US"/>
              </w:rPr>
            </w:pPr>
          </w:p>
          <w:p w14:paraId="7F327B71" w14:textId="77777777" w:rsidR="00D613EA" w:rsidRPr="003731A2" w:rsidRDefault="00D613EA" w:rsidP="003731A2">
            <w:pPr>
              <w:spacing w:line="240" w:lineRule="auto"/>
              <w:rPr>
                <w:rFonts w:asciiTheme="minorHAnsi" w:eastAsia="Calibri" w:hAnsiTheme="minorHAnsi" w:cs="Calibri"/>
                <w:sz w:val="24"/>
                <w:szCs w:val="24"/>
                <w:lang w:val="en-US"/>
              </w:rPr>
            </w:pPr>
          </w:p>
          <w:p w14:paraId="4EB6A1B3" w14:textId="77777777" w:rsidR="00D613EA" w:rsidRPr="003731A2" w:rsidRDefault="00D613EA" w:rsidP="003731A2">
            <w:pPr>
              <w:spacing w:line="240" w:lineRule="auto"/>
              <w:rPr>
                <w:rFonts w:asciiTheme="minorHAnsi" w:eastAsia="Calibri" w:hAnsiTheme="minorHAnsi" w:cs="Calibri"/>
                <w:sz w:val="24"/>
                <w:szCs w:val="24"/>
                <w:lang w:val="en-US"/>
              </w:rPr>
            </w:pPr>
          </w:p>
          <w:p w14:paraId="1D5C03D3" w14:textId="77777777" w:rsidR="00D613EA" w:rsidRPr="003731A2" w:rsidRDefault="00D613EA" w:rsidP="003731A2">
            <w:pPr>
              <w:spacing w:line="240" w:lineRule="auto"/>
              <w:rPr>
                <w:rFonts w:asciiTheme="minorHAnsi" w:eastAsia="Calibri" w:hAnsiTheme="minorHAnsi" w:cs="Calibri"/>
                <w:sz w:val="24"/>
                <w:szCs w:val="24"/>
                <w:lang w:val="en-US"/>
              </w:rPr>
            </w:pPr>
          </w:p>
          <w:p w14:paraId="48EC3038" w14:textId="77777777" w:rsidR="00D613EA" w:rsidRPr="003731A2" w:rsidRDefault="00D613EA" w:rsidP="003731A2">
            <w:pPr>
              <w:spacing w:line="240" w:lineRule="auto"/>
              <w:rPr>
                <w:rFonts w:asciiTheme="minorHAnsi" w:eastAsia="Calibri" w:hAnsiTheme="minorHAnsi" w:cs="Calibri"/>
                <w:sz w:val="24"/>
                <w:szCs w:val="24"/>
                <w:lang w:val="en-US"/>
              </w:rPr>
            </w:pPr>
          </w:p>
          <w:p w14:paraId="08152771" w14:textId="77777777" w:rsidR="00D613EA" w:rsidRPr="003731A2" w:rsidRDefault="00D613EA" w:rsidP="003731A2">
            <w:pPr>
              <w:spacing w:line="240" w:lineRule="auto"/>
              <w:rPr>
                <w:rFonts w:asciiTheme="minorHAnsi" w:eastAsia="Calibri" w:hAnsiTheme="minorHAnsi" w:cs="Calibri"/>
                <w:sz w:val="24"/>
                <w:szCs w:val="24"/>
                <w:lang w:val="en-US"/>
              </w:rPr>
            </w:pPr>
          </w:p>
          <w:p w14:paraId="6B5A3A13" w14:textId="77777777" w:rsidR="00D613EA" w:rsidRPr="003731A2" w:rsidRDefault="00D613EA" w:rsidP="003731A2">
            <w:pPr>
              <w:spacing w:line="240" w:lineRule="auto"/>
              <w:rPr>
                <w:rFonts w:asciiTheme="minorHAnsi" w:eastAsia="Calibri" w:hAnsiTheme="minorHAnsi" w:cs="Calibri"/>
                <w:sz w:val="24"/>
                <w:szCs w:val="24"/>
                <w:lang w:val="en-US"/>
              </w:rPr>
            </w:pPr>
          </w:p>
          <w:p w14:paraId="72C9E98F" w14:textId="77777777" w:rsidR="00D613EA" w:rsidRPr="003731A2" w:rsidRDefault="00D613EA" w:rsidP="003731A2">
            <w:pPr>
              <w:spacing w:line="240" w:lineRule="auto"/>
              <w:rPr>
                <w:rFonts w:asciiTheme="minorHAnsi" w:eastAsia="Calibri" w:hAnsiTheme="minorHAnsi" w:cs="Calibri"/>
                <w:sz w:val="24"/>
                <w:szCs w:val="24"/>
                <w:lang w:val="en-US"/>
              </w:rPr>
            </w:pPr>
          </w:p>
          <w:p w14:paraId="18E62E67" w14:textId="77777777" w:rsidR="00D613EA" w:rsidRPr="003731A2" w:rsidRDefault="00D613EA" w:rsidP="003731A2">
            <w:pPr>
              <w:spacing w:line="240" w:lineRule="auto"/>
              <w:rPr>
                <w:rFonts w:asciiTheme="minorHAnsi" w:eastAsia="Calibri" w:hAnsiTheme="minorHAnsi" w:cs="Calibri"/>
                <w:sz w:val="24"/>
                <w:szCs w:val="24"/>
                <w:lang w:val="en-US"/>
              </w:rPr>
            </w:pPr>
          </w:p>
          <w:p w14:paraId="73F20F05" w14:textId="77777777" w:rsidR="00D613EA" w:rsidRPr="003731A2" w:rsidRDefault="00D613EA" w:rsidP="003731A2">
            <w:pPr>
              <w:spacing w:line="240" w:lineRule="auto"/>
              <w:rPr>
                <w:rFonts w:asciiTheme="minorHAnsi" w:eastAsia="Calibri" w:hAnsiTheme="minorHAnsi" w:cs="Calibri"/>
                <w:sz w:val="24"/>
                <w:szCs w:val="24"/>
                <w:lang w:val="en-US"/>
              </w:rPr>
            </w:pPr>
          </w:p>
          <w:p w14:paraId="663794CF" w14:textId="77777777" w:rsidR="00D613EA" w:rsidRPr="003731A2" w:rsidRDefault="00D613EA" w:rsidP="003731A2">
            <w:pPr>
              <w:spacing w:line="240" w:lineRule="auto"/>
              <w:rPr>
                <w:rFonts w:asciiTheme="minorHAnsi" w:eastAsia="Calibri" w:hAnsiTheme="minorHAnsi" w:cs="Calibri"/>
                <w:sz w:val="24"/>
                <w:szCs w:val="24"/>
                <w:lang w:val="en-US"/>
              </w:rPr>
            </w:pPr>
          </w:p>
          <w:p w14:paraId="35F3864B" w14:textId="77777777" w:rsidR="00D613EA" w:rsidRPr="003731A2" w:rsidRDefault="00D613EA" w:rsidP="003731A2">
            <w:pPr>
              <w:spacing w:line="240" w:lineRule="auto"/>
              <w:rPr>
                <w:rFonts w:asciiTheme="minorHAnsi" w:eastAsia="Calibri" w:hAnsiTheme="minorHAnsi" w:cs="Calibri"/>
                <w:sz w:val="24"/>
                <w:szCs w:val="24"/>
                <w:lang w:val="en-US"/>
              </w:rPr>
            </w:pPr>
          </w:p>
          <w:p w14:paraId="24DB7FFF" w14:textId="77777777" w:rsidR="00D613EA" w:rsidRPr="003731A2" w:rsidRDefault="00D613EA" w:rsidP="003731A2">
            <w:pPr>
              <w:spacing w:line="240" w:lineRule="auto"/>
              <w:rPr>
                <w:rFonts w:asciiTheme="minorHAnsi" w:eastAsia="Calibri" w:hAnsiTheme="minorHAnsi" w:cs="Calibri"/>
                <w:sz w:val="24"/>
                <w:szCs w:val="24"/>
                <w:lang w:val="en-US"/>
              </w:rPr>
            </w:pPr>
          </w:p>
          <w:p w14:paraId="4B9949DC" w14:textId="77777777" w:rsidR="00D613EA" w:rsidRPr="003731A2" w:rsidRDefault="00D613EA" w:rsidP="003731A2">
            <w:pPr>
              <w:spacing w:line="240" w:lineRule="auto"/>
              <w:rPr>
                <w:rFonts w:asciiTheme="minorHAnsi" w:eastAsia="Calibri" w:hAnsiTheme="minorHAnsi" w:cs="Calibri"/>
                <w:sz w:val="24"/>
                <w:szCs w:val="24"/>
                <w:lang w:val="en-US"/>
              </w:rPr>
            </w:pPr>
          </w:p>
          <w:p w14:paraId="44B28CE9" w14:textId="77777777" w:rsidR="00D613EA" w:rsidRPr="003731A2" w:rsidRDefault="00D613EA" w:rsidP="003731A2">
            <w:pPr>
              <w:spacing w:line="240" w:lineRule="auto"/>
              <w:rPr>
                <w:rFonts w:asciiTheme="minorHAnsi" w:eastAsia="Calibri" w:hAnsiTheme="minorHAnsi" w:cs="Calibri"/>
                <w:sz w:val="24"/>
                <w:szCs w:val="24"/>
                <w:lang w:val="en-US"/>
              </w:rPr>
            </w:pPr>
          </w:p>
          <w:p w14:paraId="460C9E84" w14:textId="77777777" w:rsidR="00D613EA" w:rsidRPr="003731A2" w:rsidRDefault="00D613EA" w:rsidP="003731A2">
            <w:pPr>
              <w:spacing w:line="240" w:lineRule="auto"/>
              <w:rPr>
                <w:rFonts w:asciiTheme="minorHAnsi" w:eastAsia="Calibri" w:hAnsiTheme="minorHAnsi" w:cs="Calibri"/>
                <w:sz w:val="24"/>
                <w:szCs w:val="24"/>
                <w:lang w:val="en-US"/>
              </w:rPr>
            </w:pPr>
          </w:p>
          <w:p w14:paraId="7F0F98B6" w14:textId="77777777" w:rsidR="00D613EA" w:rsidRPr="003731A2" w:rsidRDefault="00D613EA" w:rsidP="003731A2">
            <w:pPr>
              <w:spacing w:line="240" w:lineRule="auto"/>
              <w:rPr>
                <w:rFonts w:asciiTheme="minorHAnsi" w:eastAsia="Calibri" w:hAnsiTheme="minorHAnsi" w:cs="Calibri"/>
                <w:sz w:val="24"/>
                <w:szCs w:val="24"/>
                <w:lang w:val="en-US"/>
              </w:rPr>
            </w:pPr>
          </w:p>
          <w:p w14:paraId="1ED78118" w14:textId="77777777" w:rsidR="00D613EA" w:rsidRPr="003731A2" w:rsidRDefault="00D613EA" w:rsidP="003731A2">
            <w:pPr>
              <w:spacing w:line="240" w:lineRule="auto"/>
              <w:rPr>
                <w:rFonts w:asciiTheme="minorHAnsi" w:eastAsia="Calibri" w:hAnsiTheme="minorHAnsi" w:cs="Calibri"/>
                <w:sz w:val="24"/>
                <w:szCs w:val="24"/>
                <w:lang w:val="en-US"/>
              </w:rPr>
            </w:pPr>
          </w:p>
          <w:p w14:paraId="6DE9BB9D" w14:textId="77777777" w:rsidR="00D613EA" w:rsidRPr="003731A2" w:rsidRDefault="00D613EA" w:rsidP="003731A2">
            <w:pPr>
              <w:spacing w:line="240" w:lineRule="auto"/>
              <w:rPr>
                <w:rFonts w:asciiTheme="minorHAnsi" w:eastAsia="Calibri" w:hAnsiTheme="minorHAnsi" w:cs="Calibri"/>
                <w:sz w:val="24"/>
                <w:szCs w:val="24"/>
                <w:lang w:val="en-US"/>
              </w:rPr>
            </w:pPr>
          </w:p>
          <w:p w14:paraId="4434311E" w14:textId="77777777" w:rsidR="00D613EA" w:rsidRPr="003731A2" w:rsidRDefault="00D613EA" w:rsidP="003731A2">
            <w:pPr>
              <w:spacing w:line="240" w:lineRule="auto"/>
              <w:rPr>
                <w:rFonts w:asciiTheme="minorHAnsi" w:eastAsia="Calibri" w:hAnsiTheme="minorHAnsi" w:cs="Calibri"/>
                <w:sz w:val="24"/>
                <w:szCs w:val="24"/>
                <w:lang w:val="en-US"/>
              </w:rPr>
            </w:pPr>
          </w:p>
          <w:p w14:paraId="2623C70D" w14:textId="77777777" w:rsidR="00D613EA" w:rsidRPr="003731A2" w:rsidRDefault="00D613EA" w:rsidP="003731A2">
            <w:pPr>
              <w:spacing w:line="240" w:lineRule="auto"/>
              <w:rPr>
                <w:rFonts w:asciiTheme="minorHAnsi" w:eastAsia="Calibri" w:hAnsiTheme="minorHAnsi" w:cs="Calibri"/>
                <w:sz w:val="24"/>
                <w:szCs w:val="24"/>
                <w:lang w:val="en-US"/>
              </w:rPr>
            </w:pPr>
          </w:p>
          <w:p w14:paraId="751AB482" w14:textId="77777777" w:rsidR="00D613EA" w:rsidRPr="003731A2" w:rsidRDefault="00D613EA" w:rsidP="003731A2">
            <w:pPr>
              <w:spacing w:line="240" w:lineRule="auto"/>
              <w:rPr>
                <w:rFonts w:asciiTheme="minorHAnsi" w:eastAsia="Calibri" w:hAnsiTheme="minorHAnsi" w:cs="Calibri"/>
                <w:sz w:val="24"/>
                <w:szCs w:val="24"/>
                <w:lang w:val="en-US"/>
              </w:rPr>
            </w:pPr>
          </w:p>
          <w:p w14:paraId="3E3AE2F2" w14:textId="77777777" w:rsidR="00D613EA" w:rsidRPr="003731A2" w:rsidRDefault="00D613EA" w:rsidP="003731A2">
            <w:pPr>
              <w:spacing w:line="240" w:lineRule="auto"/>
              <w:rPr>
                <w:rFonts w:asciiTheme="minorHAnsi" w:eastAsia="Calibri" w:hAnsiTheme="minorHAnsi" w:cs="Calibri"/>
                <w:sz w:val="24"/>
                <w:szCs w:val="24"/>
                <w:lang w:val="en-US"/>
              </w:rPr>
            </w:pPr>
          </w:p>
          <w:p w14:paraId="3892E23A" w14:textId="77777777" w:rsidR="00D613EA" w:rsidRPr="003731A2" w:rsidRDefault="00D613EA" w:rsidP="003731A2">
            <w:pPr>
              <w:spacing w:line="240" w:lineRule="auto"/>
              <w:rPr>
                <w:rFonts w:asciiTheme="minorHAnsi" w:eastAsia="Calibri" w:hAnsiTheme="minorHAnsi" w:cs="Calibri"/>
                <w:sz w:val="24"/>
                <w:szCs w:val="24"/>
                <w:lang w:val="en-US"/>
              </w:rPr>
            </w:pPr>
          </w:p>
          <w:p w14:paraId="1DB51B71" w14:textId="77777777" w:rsidR="00D613EA" w:rsidRPr="003731A2" w:rsidRDefault="00D613EA" w:rsidP="003731A2">
            <w:pPr>
              <w:spacing w:line="240" w:lineRule="auto"/>
              <w:rPr>
                <w:rFonts w:asciiTheme="minorHAnsi" w:eastAsia="Calibri" w:hAnsiTheme="minorHAnsi" w:cs="Calibri"/>
                <w:sz w:val="24"/>
                <w:szCs w:val="24"/>
                <w:lang w:val="en-US"/>
              </w:rPr>
            </w:pPr>
          </w:p>
          <w:p w14:paraId="095F8AB7" w14:textId="77777777" w:rsidR="00D613EA" w:rsidRPr="003731A2" w:rsidRDefault="00D613EA" w:rsidP="003731A2">
            <w:pPr>
              <w:spacing w:line="240" w:lineRule="auto"/>
              <w:rPr>
                <w:rFonts w:asciiTheme="minorHAnsi" w:eastAsia="Calibri" w:hAnsiTheme="minorHAnsi" w:cs="Calibri"/>
                <w:sz w:val="24"/>
                <w:szCs w:val="24"/>
                <w:lang w:val="en-US"/>
              </w:rPr>
            </w:pPr>
          </w:p>
          <w:p w14:paraId="4B4C42C2" w14:textId="77777777" w:rsidR="00D613EA" w:rsidRPr="003731A2" w:rsidRDefault="00D613EA" w:rsidP="003731A2">
            <w:pPr>
              <w:spacing w:line="240" w:lineRule="auto"/>
              <w:rPr>
                <w:rFonts w:asciiTheme="minorHAnsi" w:eastAsia="Calibri" w:hAnsiTheme="minorHAnsi" w:cs="Calibri"/>
                <w:sz w:val="24"/>
                <w:szCs w:val="24"/>
                <w:lang w:val="en-US"/>
              </w:rPr>
            </w:pPr>
          </w:p>
          <w:p w14:paraId="5BDE8421" w14:textId="77777777" w:rsidR="00D613EA" w:rsidRPr="003731A2" w:rsidRDefault="00D613EA" w:rsidP="003731A2">
            <w:pPr>
              <w:spacing w:line="240" w:lineRule="auto"/>
              <w:rPr>
                <w:rFonts w:asciiTheme="minorHAnsi" w:eastAsia="Calibri" w:hAnsiTheme="minorHAnsi" w:cs="Calibri"/>
                <w:sz w:val="24"/>
                <w:szCs w:val="24"/>
                <w:lang w:val="en-US"/>
              </w:rPr>
            </w:pPr>
          </w:p>
          <w:p w14:paraId="7ECE818E" w14:textId="77777777" w:rsidR="00D613EA" w:rsidRPr="003731A2" w:rsidRDefault="00D613EA" w:rsidP="003731A2">
            <w:pPr>
              <w:spacing w:line="240" w:lineRule="auto"/>
              <w:rPr>
                <w:rFonts w:asciiTheme="minorHAnsi" w:eastAsia="Calibri" w:hAnsiTheme="minorHAnsi" w:cs="Calibri"/>
                <w:sz w:val="24"/>
                <w:szCs w:val="24"/>
                <w:lang w:val="en-US"/>
              </w:rPr>
            </w:pPr>
          </w:p>
          <w:p w14:paraId="53A5A9BE" w14:textId="77777777" w:rsidR="00D613EA" w:rsidRPr="003731A2" w:rsidRDefault="00D613EA" w:rsidP="003731A2">
            <w:pPr>
              <w:spacing w:line="240" w:lineRule="auto"/>
              <w:rPr>
                <w:rFonts w:asciiTheme="minorHAnsi" w:eastAsia="Calibri" w:hAnsiTheme="minorHAnsi" w:cs="Calibri"/>
                <w:sz w:val="24"/>
                <w:szCs w:val="24"/>
                <w:lang w:val="en-US"/>
              </w:rPr>
            </w:pPr>
          </w:p>
          <w:p w14:paraId="3066A61A" w14:textId="77777777" w:rsidR="00D613EA" w:rsidRPr="003731A2" w:rsidRDefault="00D613EA" w:rsidP="003731A2">
            <w:pPr>
              <w:spacing w:line="240" w:lineRule="auto"/>
              <w:rPr>
                <w:rFonts w:asciiTheme="minorHAnsi" w:eastAsia="Calibri" w:hAnsiTheme="minorHAnsi" w:cs="Calibri"/>
                <w:sz w:val="24"/>
                <w:szCs w:val="24"/>
                <w:lang w:val="en-US"/>
              </w:rPr>
            </w:pPr>
          </w:p>
          <w:p w14:paraId="0C12C4B5" w14:textId="77777777" w:rsidR="00D613EA" w:rsidRPr="003731A2" w:rsidRDefault="00D613EA" w:rsidP="003731A2">
            <w:pPr>
              <w:spacing w:line="240" w:lineRule="auto"/>
              <w:rPr>
                <w:rFonts w:asciiTheme="minorHAnsi" w:eastAsia="Calibri" w:hAnsiTheme="minorHAnsi" w:cs="Calibri"/>
                <w:sz w:val="24"/>
                <w:szCs w:val="24"/>
                <w:lang w:val="en-US"/>
              </w:rPr>
            </w:pPr>
          </w:p>
          <w:p w14:paraId="7606D4CE" w14:textId="77777777" w:rsidR="00D613EA" w:rsidRPr="003731A2" w:rsidRDefault="00D613EA" w:rsidP="003731A2">
            <w:pPr>
              <w:spacing w:line="240" w:lineRule="auto"/>
              <w:rPr>
                <w:rFonts w:asciiTheme="minorHAnsi" w:eastAsia="Calibri" w:hAnsiTheme="minorHAnsi" w:cs="Calibri"/>
                <w:sz w:val="24"/>
                <w:szCs w:val="24"/>
                <w:lang w:val="en-US"/>
              </w:rPr>
            </w:pPr>
          </w:p>
          <w:p w14:paraId="5EED48E5" w14:textId="77777777" w:rsidR="00D613EA" w:rsidRPr="003731A2" w:rsidRDefault="00D613EA" w:rsidP="003731A2">
            <w:pPr>
              <w:spacing w:line="240" w:lineRule="auto"/>
              <w:rPr>
                <w:rFonts w:asciiTheme="minorHAnsi" w:eastAsia="Calibri" w:hAnsiTheme="minorHAnsi" w:cs="Calibri"/>
                <w:sz w:val="24"/>
                <w:szCs w:val="24"/>
                <w:lang w:val="en-US"/>
              </w:rPr>
            </w:pPr>
          </w:p>
          <w:p w14:paraId="6D7D83BE" w14:textId="77777777" w:rsidR="00D613EA" w:rsidRPr="003731A2" w:rsidRDefault="00D613EA" w:rsidP="003731A2">
            <w:pPr>
              <w:spacing w:line="240" w:lineRule="auto"/>
              <w:rPr>
                <w:rFonts w:asciiTheme="minorHAnsi" w:eastAsia="Calibri" w:hAnsiTheme="minorHAnsi" w:cs="Calibri"/>
                <w:sz w:val="24"/>
                <w:szCs w:val="24"/>
                <w:lang w:val="en-US"/>
              </w:rPr>
            </w:pPr>
          </w:p>
          <w:p w14:paraId="7ECF9948" w14:textId="77777777" w:rsidR="00D613EA" w:rsidRPr="003731A2" w:rsidRDefault="00D613EA" w:rsidP="003731A2">
            <w:pPr>
              <w:spacing w:line="240" w:lineRule="auto"/>
              <w:rPr>
                <w:rFonts w:asciiTheme="minorHAnsi" w:eastAsia="Calibri" w:hAnsiTheme="minorHAnsi" w:cs="Calibri"/>
                <w:sz w:val="24"/>
                <w:szCs w:val="24"/>
                <w:lang w:val="en-US"/>
              </w:rPr>
            </w:pPr>
          </w:p>
          <w:p w14:paraId="740BB38F" w14:textId="77777777" w:rsidR="00D613EA" w:rsidRPr="003731A2" w:rsidRDefault="00D613EA" w:rsidP="003731A2">
            <w:pPr>
              <w:spacing w:line="240" w:lineRule="auto"/>
              <w:rPr>
                <w:rFonts w:asciiTheme="minorHAnsi" w:eastAsia="Calibri" w:hAnsiTheme="minorHAnsi" w:cs="Calibri"/>
                <w:sz w:val="24"/>
                <w:szCs w:val="24"/>
                <w:lang w:val="en-US"/>
              </w:rPr>
            </w:pPr>
          </w:p>
          <w:p w14:paraId="61479F04" w14:textId="77777777" w:rsidR="00D613EA" w:rsidRPr="003731A2" w:rsidRDefault="00D613EA" w:rsidP="003731A2">
            <w:pPr>
              <w:spacing w:line="240" w:lineRule="auto"/>
              <w:rPr>
                <w:rFonts w:asciiTheme="minorHAnsi" w:eastAsia="Calibri" w:hAnsiTheme="minorHAnsi" w:cs="Calibri"/>
                <w:sz w:val="24"/>
                <w:szCs w:val="24"/>
                <w:lang w:val="en-US"/>
              </w:rPr>
            </w:pPr>
          </w:p>
          <w:p w14:paraId="525519C7" w14:textId="77777777" w:rsidR="00D613EA" w:rsidRPr="003731A2" w:rsidRDefault="00D613EA" w:rsidP="003731A2">
            <w:pPr>
              <w:spacing w:line="240" w:lineRule="auto"/>
              <w:rPr>
                <w:rFonts w:asciiTheme="minorHAnsi" w:eastAsia="Calibri" w:hAnsiTheme="minorHAnsi" w:cs="Calibri"/>
                <w:sz w:val="24"/>
                <w:szCs w:val="24"/>
                <w:lang w:val="en-US"/>
              </w:rPr>
            </w:pPr>
          </w:p>
          <w:p w14:paraId="6EE44112" w14:textId="77777777" w:rsidR="00D613EA" w:rsidRPr="003731A2" w:rsidRDefault="00D613EA" w:rsidP="003731A2">
            <w:pPr>
              <w:spacing w:line="240" w:lineRule="auto"/>
              <w:rPr>
                <w:rFonts w:asciiTheme="minorHAnsi" w:eastAsia="Calibri" w:hAnsiTheme="minorHAnsi" w:cs="Calibri"/>
                <w:sz w:val="24"/>
                <w:szCs w:val="24"/>
                <w:lang w:val="en-US"/>
              </w:rPr>
            </w:pPr>
          </w:p>
          <w:p w14:paraId="58C1FAAA" w14:textId="77777777" w:rsidR="00D613EA" w:rsidRPr="003731A2" w:rsidRDefault="00D613EA" w:rsidP="003731A2">
            <w:pPr>
              <w:spacing w:line="240" w:lineRule="auto"/>
              <w:rPr>
                <w:rFonts w:asciiTheme="minorHAnsi" w:eastAsia="Calibri" w:hAnsiTheme="minorHAnsi" w:cs="Calibri"/>
                <w:sz w:val="24"/>
                <w:szCs w:val="24"/>
                <w:lang w:val="en-US"/>
              </w:rPr>
            </w:pPr>
          </w:p>
          <w:p w14:paraId="17A82912" w14:textId="77777777" w:rsidR="00D613EA" w:rsidRPr="003731A2" w:rsidRDefault="00D613EA" w:rsidP="003731A2">
            <w:pPr>
              <w:spacing w:line="240" w:lineRule="auto"/>
              <w:rPr>
                <w:rFonts w:asciiTheme="minorHAnsi" w:eastAsia="Calibri" w:hAnsiTheme="minorHAnsi" w:cs="Calibri"/>
                <w:sz w:val="24"/>
                <w:szCs w:val="24"/>
                <w:lang w:val="en-US"/>
              </w:rPr>
            </w:pPr>
          </w:p>
          <w:p w14:paraId="0B9D6D08" w14:textId="77777777" w:rsidR="00D613EA" w:rsidRPr="003731A2" w:rsidRDefault="00D613EA" w:rsidP="003731A2">
            <w:pPr>
              <w:spacing w:line="240" w:lineRule="auto"/>
              <w:rPr>
                <w:rFonts w:asciiTheme="minorHAnsi" w:eastAsia="Calibri" w:hAnsiTheme="minorHAnsi" w:cs="Calibri"/>
                <w:sz w:val="24"/>
                <w:szCs w:val="24"/>
                <w:lang w:val="en-US"/>
              </w:rPr>
            </w:pPr>
          </w:p>
          <w:p w14:paraId="2954504D" w14:textId="77777777" w:rsidR="00D613EA" w:rsidRPr="003731A2" w:rsidRDefault="00D613EA" w:rsidP="003731A2">
            <w:pPr>
              <w:spacing w:line="240" w:lineRule="auto"/>
              <w:rPr>
                <w:rFonts w:asciiTheme="minorHAnsi" w:eastAsia="Calibri" w:hAnsiTheme="minorHAnsi" w:cs="Calibri"/>
                <w:sz w:val="24"/>
                <w:szCs w:val="24"/>
                <w:lang w:val="en-US"/>
              </w:rPr>
            </w:pPr>
          </w:p>
          <w:p w14:paraId="73DD25A7" w14:textId="77777777" w:rsidR="00D613EA" w:rsidRPr="003731A2" w:rsidRDefault="00D613EA" w:rsidP="003731A2">
            <w:pPr>
              <w:spacing w:line="240" w:lineRule="auto"/>
              <w:rPr>
                <w:rFonts w:asciiTheme="minorHAnsi" w:eastAsia="Calibri" w:hAnsiTheme="minorHAnsi" w:cs="Calibri"/>
                <w:sz w:val="24"/>
                <w:szCs w:val="24"/>
                <w:lang w:val="en-US"/>
              </w:rPr>
            </w:pPr>
          </w:p>
          <w:p w14:paraId="75CF8C94" w14:textId="77777777" w:rsidR="00D613EA" w:rsidRPr="003731A2" w:rsidRDefault="00D613EA" w:rsidP="003731A2">
            <w:pPr>
              <w:spacing w:line="240" w:lineRule="auto"/>
              <w:rPr>
                <w:rFonts w:asciiTheme="minorHAnsi" w:eastAsia="Calibri" w:hAnsiTheme="minorHAnsi" w:cs="Calibri"/>
                <w:sz w:val="24"/>
                <w:szCs w:val="24"/>
                <w:lang w:val="en-US"/>
              </w:rPr>
            </w:pPr>
          </w:p>
          <w:p w14:paraId="5E00E087" w14:textId="77777777" w:rsidR="00D613EA" w:rsidRPr="003731A2" w:rsidRDefault="00D613EA" w:rsidP="003731A2">
            <w:pPr>
              <w:spacing w:line="240" w:lineRule="auto"/>
              <w:rPr>
                <w:rFonts w:asciiTheme="minorHAnsi" w:eastAsia="Calibri" w:hAnsiTheme="minorHAnsi" w:cs="Calibri"/>
                <w:sz w:val="24"/>
                <w:szCs w:val="24"/>
                <w:lang w:val="en-US"/>
              </w:rPr>
            </w:pPr>
          </w:p>
          <w:p w14:paraId="7365F1D5" w14:textId="77777777" w:rsidR="00D613EA" w:rsidRPr="003731A2" w:rsidRDefault="00D613EA" w:rsidP="003731A2">
            <w:pPr>
              <w:spacing w:line="240" w:lineRule="auto"/>
              <w:rPr>
                <w:rFonts w:asciiTheme="minorHAnsi" w:eastAsia="Calibri" w:hAnsiTheme="minorHAnsi" w:cs="Calibri"/>
                <w:sz w:val="24"/>
                <w:szCs w:val="24"/>
                <w:lang w:val="en-US"/>
              </w:rPr>
            </w:pPr>
          </w:p>
          <w:p w14:paraId="4EB8C70E" w14:textId="77777777" w:rsidR="00D613EA" w:rsidRPr="003731A2" w:rsidRDefault="00D613EA" w:rsidP="003731A2">
            <w:pPr>
              <w:spacing w:line="240" w:lineRule="auto"/>
              <w:rPr>
                <w:rFonts w:asciiTheme="minorHAnsi" w:eastAsia="Calibri" w:hAnsiTheme="minorHAnsi" w:cs="Calibri"/>
                <w:sz w:val="24"/>
                <w:szCs w:val="24"/>
                <w:lang w:val="en-US"/>
              </w:rPr>
            </w:pPr>
          </w:p>
          <w:p w14:paraId="5C020DD4" w14:textId="77777777" w:rsidR="00D613EA" w:rsidRPr="003731A2" w:rsidRDefault="00D613EA" w:rsidP="003731A2">
            <w:pPr>
              <w:spacing w:line="240" w:lineRule="auto"/>
              <w:rPr>
                <w:rFonts w:asciiTheme="minorHAnsi" w:eastAsia="Calibri" w:hAnsiTheme="minorHAnsi" w:cs="Calibri"/>
                <w:sz w:val="24"/>
                <w:szCs w:val="24"/>
                <w:lang w:val="en-US"/>
              </w:rPr>
            </w:pPr>
          </w:p>
          <w:p w14:paraId="0D90A3CB" w14:textId="77777777" w:rsidR="00D613EA" w:rsidRPr="003731A2" w:rsidRDefault="00D613EA" w:rsidP="003731A2">
            <w:pPr>
              <w:spacing w:line="240" w:lineRule="auto"/>
              <w:rPr>
                <w:rFonts w:asciiTheme="minorHAnsi" w:eastAsia="Calibri" w:hAnsiTheme="minorHAnsi" w:cs="Calibri"/>
                <w:sz w:val="24"/>
                <w:szCs w:val="24"/>
                <w:lang w:val="en-US"/>
              </w:rPr>
            </w:pPr>
          </w:p>
          <w:p w14:paraId="6FBE9228" w14:textId="77777777" w:rsidR="00D613EA" w:rsidRPr="003731A2" w:rsidRDefault="00D613EA" w:rsidP="003731A2">
            <w:pPr>
              <w:spacing w:line="240" w:lineRule="auto"/>
              <w:rPr>
                <w:rFonts w:asciiTheme="minorHAnsi" w:eastAsia="Calibri" w:hAnsiTheme="minorHAnsi" w:cs="Calibri"/>
                <w:sz w:val="24"/>
                <w:szCs w:val="24"/>
                <w:lang w:val="en-US"/>
              </w:rPr>
            </w:pPr>
          </w:p>
          <w:p w14:paraId="1CC3ED51" w14:textId="77777777" w:rsidR="00D613EA" w:rsidRPr="003731A2" w:rsidRDefault="00D613EA" w:rsidP="003731A2">
            <w:pPr>
              <w:spacing w:line="240" w:lineRule="auto"/>
              <w:rPr>
                <w:rFonts w:asciiTheme="minorHAnsi" w:eastAsia="Calibri" w:hAnsiTheme="minorHAnsi" w:cs="Calibri"/>
                <w:sz w:val="24"/>
                <w:szCs w:val="24"/>
                <w:lang w:val="en-US"/>
              </w:rPr>
            </w:pPr>
          </w:p>
          <w:p w14:paraId="321D7EB6" w14:textId="77777777" w:rsidR="00D613EA" w:rsidRPr="003731A2" w:rsidRDefault="00D613EA" w:rsidP="003731A2">
            <w:pPr>
              <w:spacing w:line="240" w:lineRule="auto"/>
              <w:rPr>
                <w:rFonts w:asciiTheme="minorHAnsi" w:eastAsia="Calibri" w:hAnsiTheme="minorHAnsi" w:cs="Calibri"/>
                <w:sz w:val="24"/>
                <w:szCs w:val="24"/>
                <w:lang w:val="en-US"/>
              </w:rPr>
            </w:pPr>
          </w:p>
          <w:p w14:paraId="0D33C933" w14:textId="77777777" w:rsidR="00D613EA" w:rsidRPr="003731A2" w:rsidRDefault="00D613EA" w:rsidP="003731A2">
            <w:pPr>
              <w:spacing w:line="240" w:lineRule="auto"/>
              <w:rPr>
                <w:rFonts w:asciiTheme="minorHAnsi" w:eastAsia="Calibri" w:hAnsiTheme="minorHAnsi" w:cs="Calibri"/>
                <w:sz w:val="24"/>
                <w:szCs w:val="24"/>
                <w:lang w:val="en-US"/>
              </w:rPr>
            </w:pPr>
          </w:p>
          <w:p w14:paraId="05DC890F" w14:textId="77777777" w:rsidR="00D613EA" w:rsidRPr="003731A2" w:rsidRDefault="00D613EA" w:rsidP="003731A2">
            <w:pPr>
              <w:spacing w:line="240" w:lineRule="auto"/>
              <w:rPr>
                <w:rFonts w:asciiTheme="minorHAnsi" w:eastAsia="Calibri" w:hAnsiTheme="minorHAnsi" w:cs="Calibri"/>
                <w:sz w:val="24"/>
                <w:szCs w:val="24"/>
                <w:lang w:val="en-US"/>
              </w:rPr>
            </w:pPr>
          </w:p>
          <w:p w14:paraId="47D1680C" w14:textId="77777777" w:rsidR="00D613EA" w:rsidRPr="003731A2" w:rsidRDefault="00D613EA" w:rsidP="003731A2">
            <w:pPr>
              <w:spacing w:line="240" w:lineRule="auto"/>
              <w:rPr>
                <w:rFonts w:asciiTheme="minorHAnsi" w:eastAsia="Calibri" w:hAnsiTheme="minorHAnsi" w:cs="Calibri"/>
                <w:sz w:val="24"/>
                <w:szCs w:val="24"/>
                <w:lang w:val="en-US"/>
              </w:rPr>
            </w:pPr>
          </w:p>
          <w:p w14:paraId="33205679" w14:textId="77777777" w:rsidR="00D613EA" w:rsidRPr="003731A2" w:rsidRDefault="00D613EA" w:rsidP="003731A2">
            <w:pPr>
              <w:spacing w:line="240" w:lineRule="auto"/>
              <w:rPr>
                <w:rFonts w:asciiTheme="minorHAnsi" w:eastAsia="Calibri" w:hAnsiTheme="minorHAnsi" w:cs="Calibri"/>
                <w:sz w:val="24"/>
                <w:szCs w:val="24"/>
                <w:lang w:val="en-US"/>
              </w:rPr>
            </w:pPr>
          </w:p>
          <w:p w14:paraId="3C39DCA9" w14:textId="77777777" w:rsidR="00D613EA" w:rsidRPr="003731A2" w:rsidRDefault="00D613EA" w:rsidP="003731A2">
            <w:pPr>
              <w:spacing w:line="240" w:lineRule="auto"/>
              <w:rPr>
                <w:rFonts w:asciiTheme="minorHAnsi" w:eastAsia="Calibri" w:hAnsiTheme="minorHAnsi" w:cs="Calibri"/>
                <w:sz w:val="24"/>
                <w:szCs w:val="24"/>
                <w:lang w:val="en-US"/>
              </w:rPr>
            </w:pPr>
          </w:p>
          <w:p w14:paraId="48B25680" w14:textId="77777777" w:rsidR="00D613EA" w:rsidRPr="003731A2" w:rsidRDefault="00D613EA" w:rsidP="003731A2">
            <w:pPr>
              <w:spacing w:line="240" w:lineRule="auto"/>
              <w:rPr>
                <w:rFonts w:asciiTheme="minorHAnsi" w:eastAsia="Calibri" w:hAnsiTheme="minorHAnsi" w:cs="Calibri"/>
                <w:sz w:val="24"/>
                <w:szCs w:val="24"/>
                <w:lang w:val="en-US"/>
              </w:rPr>
            </w:pPr>
          </w:p>
          <w:p w14:paraId="20A96FAC" w14:textId="77777777" w:rsidR="00D613EA" w:rsidRPr="003731A2" w:rsidRDefault="00D613EA" w:rsidP="003731A2">
            <w:pPr>
              <w:spacing w:line="240" w:lineRule="auto"/>
              <w:rPr>
                <w:rFonts w:asciiTheme="minorHAnsi" w:eastAsia="Calibri" w:hAnsiTheme="minorHAnsi" w:cs="Calibri"/>
                <w:sz w:val="24"/>
                <w:szCs w:val="24"/>
                <w:lang w:val="en-US"/>
              </w:rPr>
            </w:pPr>
          </w:p>
          <w:p w14:paraId="3F3E9B73" w14:textId="77777777" w:rsidR="00D613EA" w:rsidRPr="003731A2" w:rsidRDefault="00D613EA" w:rsidP="003731A2">
            <w:pPr>
              <w:spacing w:line="240" w:lineRule="auto"/>
              <w:rPr>
                <w:rFonts w:asciiTheme="minorHAnsi" w:eastAsia="Calibri" w:hAnsiTheme="minorHAnsi" w:cs="Calibri"/>
                <w:sz w:val="24"/>
                <w:szCs w:val="24"/>
                <w:lang w:val="en-US"/>
              </w:rPr>
            </w:pPr>
          </w:p>
          <w:p w14:paraId="6EA7B705" w14:textId="77777777" w:rsidR="00D613EA" w:rsidRPr="003731A2" w:rsidRDefault="00D613EA" w:rsidP="003731A2">
            <w:pPr>
              <w:spacing w:line="240" w:lineRule="auto"/>
              <w:rPr>
                <w:rFonts w:asciiTheme="minorHAnsi" w:eastAsia="Calibri" w:hAnsiTheme="minorHAnsi" w:cs="Calibri"/>
                <w:sz w:val="24"/>
                <w:szCs w:val="24"/>
                <w:lang w:val="en-US"/>
              </w:rPr>
            </w:pPr>
          </w:p>
          <w:p w14:paraId="76A7E2F1" w14:textId="77777777" w:rsidR="00D613EA" w:rsidRPr="003731A2" w:rsidRDefault="00D613EA" w:rsidP="003731A2">
            <w:pPr>
              <w:spacing w:line="240" w:lineRule="auto"/>
              <w:rPr>
                <w:rFonts w:asciiTheme="minorHAnsi" w:eastAsia="Calibri" w:hAnsiTheme="minorHAnsi" w:cs="Calibri"/>
                <w:sz w:val="24"/>
                <w:szCs w:val="24"/>
                <w:lang w:val="en-US"/>
              </w:rPr>
            </w:pPr>
          </w:p>
          <w:p w14:paraId="61449570" w14:textId="77777777" w:rsidR="00D613EA" w:rsidRPr="003731A2" w:rsidRDefault="00D613EA" w:rsidP="003731A2">
            <w:pPr>
              <w:spacing w:line="240" w:lineRule="auto"/>
              <w:rPr>
                <w:rFonts w:asciiTheme="minorHAnsi" w:eastAsia="Calibri" w:hAnsiTheme="minorHAnsi" w:cs="Calibri"/>
                <w:sz w:val="24"/>
                <w:szCs w:val="24"/>
                <w:lang w:val="en-US"/>
              </w:rPr>
            </w:pPr>
          </w:p>
          <w:p w14:paraId="0AD89508" w14:textId="77777777" w:rsidR="00D613EA" w:rsidRPr="003731A2" w:rsidRDefault="00D613EA" w:rsidP="003731A2">
            <w:pPr>
              <w:spacing w:line="240" w:lineRule="auto"/>
              <w:rPr>
                <w:rFonts w:asciiTheme="minorHAnsi" w:eastAsia="Calibri" w:hAnsiTheme="minorHAnsi" w:cs="Calibri"/>
                <w:sz w:val="24"/>
                <w:szCs w:val="24"/>
                <w:lang w:val="en-US"/>
              </w:rPr>
            </w:pPr>
          </w:p>
          <w:p w14:paraId="158D9E70" w14:textId="77777777" w:rsidR="00D613EA" w:rsidRPr="003731A2" w:rsidRDefault="00D613EA" w:rsidP="003731A2">
            <w:pPr>
              <w:spacing w:line="240" w:lineRule="auto"/>
              <w:rPr>
                <w:rFonts w:asciiTheme="minorHAnsi" w:eastAsia="Calibri" w:hAnsiTheme="minorHAnsi" w:cs="Calibri"/>
                <w:sz w:val="24"/>
                <w:szCs w:val="24"/>
                <w:lang w:val="en-US"/>
              </w:rPr>
            </w:pPr>
          </w:p>
          <w:p w14:paraId="33DF7636" w14:textId="77777777" w:rsidR="00D613EA" w:rsidRPr="003731A2" w:rsidRDefault="00D613EA" w:rsidP="003731A2">
            <w:pPr>
              <w:spacing w:line="240" w:lineRule="auto"/>
              <w:rPr>
                <w:rFonts w:asciiTheme="minorHAnsi" w:eastAsia="Calibri" w:hAnsiTheme="minorHAnsi" w:cs="Calibri"/>
                <w:sz w:val="24"/>
                <w:szCs w:val="24"/>
                <w:lang w:val="en-US"/>
              </w:rPr>
            </w:pPr>
          </w:p>
          <w:p w14:paraId="4AFD9997" w14:textId="77777777" w:rsidR="00D613EA" w:rsidRPr="003731A2" w:rsidRDefault="00D613EA" w:rsidP="003731A2">
            <w:pPr>
              <w:spacing w:line="240" w:lineRule="auto"/>
              <w:rPr>
                <w:rFonts w:asciiTheme="minorHAnsi" w:eastAsia="Calibri" w:hAnsiTheme="minorHAnsi" w:cs="Calibri"/>
                <w:sz w:val="24"/>
                <w:szCs w:val="24"/>
                <w:lang w:val="en-US"/>
              </w:rPr>
            </w:pPr>
          </w:p>
          <w:p w14:paraId="7EF39D6B" w14:textId="77777777" w:rsidR="00D613EA" w:rsidRPr="003731A2" w:rsidRDefault="00D613EA" w:rsidP="003731A2">
            <w:pPr>
              <w:spacing w:line="240" w:lineRule="auto"/>
              <w:rPr>
                <w:rFonts w:asciiTheme="minorHAnsi" w:eastAsia="Calibri" w:hAnsiTheme="minorHAnsi" w:cs="Calibri"/>
                <w:sz w:val="24"/>
                <w:szCs w:val="24"/>
                <w:lang w:val="en-US"/>
              </w:rPr>
            </w:pPr>
          </w:p>
          <w:p w14:paraId="6BF0D960" w14:textId="77777777" w:rsidR="00D613EA" w:rsidRPr="003731A2" w:rsidRDefault="00D613EA" w:rsidP="003731A2">
            <w:pPr>
              <w:spacing w:line="240" w:lineRule="auto"/>
              <w:rPr>
                <w:rFonts w:asciiTheme="minorHAnsi" w:eastAsia="Calibri" w:hAnsiTheme="minorHAnsi" w:cs="Calibri"/>
                <w:sz w:val="24"/>
                <w:szCs w:val="24"/>
                <w:lang w:val="en-US"/>
              </w:rPr>
            </w:pPr>
          </w:p>
          <w:p w14:paraId="0DEE40B8" w14:textId="77777777" w:rsidR="00D613EA" w:rsidRDefault="00D613EA" w:rsidP="003731A2">
            <w:pPr>
              <w:spacing w:line="240" w:lineRule="auto"/>
              <w:rPr>
                <w:rFonts w:asciiTheme="minorHAnsi" w:eastAsia="Calibri" w:hAnsiTheme="minorHAnsi" w:cs="Calibri"/>
                <w:sz w:val="24"/>
                <w:szCs w:val="24"/>
                <w:lang w:val="en-US"/>
              </w:rPr>
            </w:pPr>
          </w:p>
          <w:p w14:paraId="07243856" w14:textId="77777777" w:rsidR="00D613EA" w:rsidRDefault="00D613EA" w:rsidP="003731A2">
            <w:pPr>
              <w:spacing w:line="240" w:lineRule="auto"/>
              <w:rPr>
                <w:rFonts w:asciiTheme="minorHAnsi" w:eastAsia="Calibri" w:hAnsiTheme="minorHAnsi" w:cs="Calibri"/>
                <w:sz w:val="24"/>
                <w:szCs w:val="24"/>
                <w:lang w:val="en-US"/>
              </w:rPr>
            </w:pPr>
          </w:p>
          <w:p w14:paraId="6276E3E2" w14:textId="77777777" w:rsidR="00D613EA" w:rsidRDefault="00D613EA" w:rsidP="003731A2">
            <w:pPr>
              <w:spacing w:line="240" w:lineRule="auto"/>
              <w:rPr>
                <w:rFonts w:asciiTheme="minorHAnsi" w:eastAsia="Calibri" w:hAnsiTheme="minorHAnsi" w:cs="Calibri"/>
                <w:sz w:val="24"/>
                <w:szCs w:val="24"/>
                <w:lang w:val="en-US"/>
              </w:rPr>
            </w:pPr>
          </w:p>
          <w:p w14:paraId="5D5978AD" w14:textId="77777777" w:rsidR="00D613EA" w:rsidRDefault="00D613EA" w:rsidP="003731A2">
            <w:pPr>
              <w:spacing w:line="240" w:lineRule="auto"/>
              <w:rPr>
                <w:rFonts w:asciiTheme="minorHAnsi" w:eastAsia="Calibri" w:hAnsiTheme="minorHAnsi" w:cs="Calibri"/>
                <w:sz w:val="24"/>
                <w:szCs w:val="24"/>
                <w:lang w:val="en-US"/>
              </w:rPr>
            </w:pPr>
          </w:p>
          <w:p w14:paraId="1DBCD1FA" w14:textId="77777777" w:rsidR="00D613EA" w:rsidRDefault="00D613EA" w:rsidP="003731A2">
            <w:pPr>
              <w:spacing w:line="240" w:lineRule="auto"/>
              <w:rPr>
                <w:rFonts w:asciiTheme="minorHAnsi" w:eastAsia="Calibri" w:hAnsiTheme="minorHAnsi" w:cs="Calibri"/>
                <w:sz w:val="24"/>
                <w:szCs w:val="24"/>
                <w:lang w:val="en-US"/>
              </w:rPr>
            </w:pPr>
          </w:p>
          <w:p w14:paraId="76A317AC" w14:textId="77777777" w:rsidR="00D613EA" w:rsidRDefault="00D613EA" w:rsidP="003731A2">
            <w:pPr>
              <w:spacing w:line="240" w:lineRule="auto"/>
              <w:rPr>
                <w:rFonts w:asciiTheme="minorHAnsi" w:eastAsia="Calibri" w:hAnsiTheme="minorHAnsi" w:cs="Calibri"/>
                <w:sz w:val="24"/>
                <w:szCs w:val="24"/>
                <w:lang w:val="en-US"/>
              </w:rPr>
            </w:pPr>
          </w:p>
          <w:p w14:paraId="6E396AD2" w14:textId="77777777" w:rsidR="00D613EA" w:rsidRDefault="00D613EA" w:rsidP="003731A2">
            <w:pPr>
              <w:spacing w:line="240" w:lineRule="auto"/>
              <w:rPr>
                <w:rFonts w:asciiTheme="minorHAnsi" w:eastAsia="Calibri" w:hAnsiTheme="minorHAnsi" w:cs="Calibri"/>
                <w:sz w:val="24"/>
                <w:szCs w:val="24"/>
                <w:lang w:val="en-US"/>
              </w:rPr>
            </w:pPr>
          </w:p>
          <w:p w14:paraId="167C3BF9" w14:textId="77777777" w:rsidR="00D613EA" w:rsidRDefault="00D613EA" w:rsidP="003731A2">
            <w:pPr>
              <w:spacing w:line="240" w:lineRule="auto"/>
              <w:rPr>
                <w:rFonts w:asciiTheme="minorHAnsi" w:eastAsia="Calibri" w:hAnsiTheme="minorHAnsi" w:cs="Calibri"/>
                <w:sz w:val="24"/>
                <w:szCs w:val="24"/>
                <w:lang w:val="en-US"/>
              </w:rPr>
            </w:pPr>
          </w:p>
          <w:p w14:paraId="5A6AE096" w14:textId="77777777" w:rsidR="00D613EA" w:rsidRDefault="00D613EA" w:rsidP="003731A2">
            <w:pPr>
              <w:spacing w:line="240" w:lineRule="auto"/>
              <w:rPr>
                <w:rFonts w:asciiTheme="minorHAnsi" w:eastAsia="Calibri" w:hAnsiTheme="minorHAnsi" w:cs="Calibri"/>
                <w:sz w:val="24"/>
                <w:szCs w:val="24"/>
                <w:lang w:val="en-US"/>
              </w:rPr>
            </w:pPr>
          </w:p>
          <w:p w14:paraId="5567D5D7" w14:textId="77777777" w:rsidR="007D0C5B" w:rsidRDefault="007D0C5B" w:rsidP="003731A2">
            <w:pPr>
              <w:spacing w:line="240" w:lineRule="auto"/>
              <w:rPr>
                <w:rFonts w:asciiTheme="minorHAnsi" w:eastAsia="Calibri" w:hAnsiTheme="minorHAnsi" w:cs="Calibri"/>
                <w:sz w:val="24"/>
                <w:szCs w:val="24"/>
                <w:lang w:val="en-US"/>
              </w:rPr>
            </w:pPr>
          </w:p>
          <w:p w14:paraId="2DEFE980" w14:textId="77777777" w:rsidR="007D0C5B" w:rsidRDefault="007D0C5B" w:rsidP="003731A2">
            <w:pPr>
              <w:spacing w:line="240" w:lineRule="auto"/>
              <w:rPr>
                <w:rFonts w:asciiTheme="minorHAnsi" w:eastAsia="Calibri" w:hAnsiTheme="minorHAnsi" w:cs="Calibri"/>
                <w:sz w:val="24"/>
                <w:szCs w:val="24"/>
                <w:lang w:val="en-US"/>
              </w:rPr>
            </w:pPr>
          </w:p>
          <w:p w14:paraId="76824F7F" w14:textId="77777777" w:rsidR="007D0C5B" w:rsidRDefault="007D0C5B" w:rsidP="003731A2">
            <w:pPr>
              <w:spacing w:line="240" w:lineRule="auto"/>
              <w:rPr>
                <w:rFonts w:asciiTheme="minorHAnsi" w:eastAsia="Calibri" w:hAnsiTheme="minorHAnsi" w:cs="Calibri"/>
                <w:sz w:val="24"/>
                <w:szCs w:val="24"/>
                <w:lang w:val="en-US"/>
              </w:rPr>
            </w:pPr>
          </w:p>
          <w:p w14:paraId="54ECFC6E" w14:textId="77777777" w:rsidR="007D0C5B" w:rsidRDefault="007D0C5B" w:rsidP="003731A2">
            <w:pPr>
              <w:spacing w:line="240" w:lineRule="auto"/>
              <w:rPr>
                <w:rFonts w:asciiTheme="minorHAnsi" w:eastAsia="Calibri" w:hAnsiTheme="minorHAnsi" w:cs="Calibri"/>
                <w:sz w:val="24"/>
                <w:szCs w:val="24"/>
                <w:lang w:val="en-US"/>
              </w:rPr>
            </w:pPr>
          </w:p>
          <w:p w14:paraId="31016DD3" w14:textId="77777777" w:rsidR="007D0C5B" w:rsidRDefault="007D0C5B" w:rsidP="003731A2">
            <w:pPr>
              <w:spacing w:line="240" w:lineRule="auto"/>
              <w:rPr>
                <w:rFonts w:asciiTheme="minorHAnsi" w:eastAsia="Calibri" w:hAnsiTheme="minorHAnsi" w:cs="Calibri"/>
                <w:sz w:val="24"/>
                <w:szCs w:val="24"/>
                <w:lang w:val="en-US"/>
              </w:rPr>
            </w:pPr>
          </w:p>
          <w:p w14:paraId="6E7A6024" w14:textId="77777777" w:rsidR="007D0C5B" w:rsidRDefault="007D0C5B" w:rsidP="003731A2">
            <w:pPr>
              <w:spacing w:line="240" w:lineRule="auto"/>
              <w:rPr>
                <w:rFonts w:asciiTheme="minorHAnsi" w:eastAsia="Calibri" w:hAnsiTheme="minorHAnsi" w:cs="Calibri"/>
                <w:sz w:val="24"/>
                <w:szCs w:val="24"/>
                <w:lang w:val="en-US"/>
              </w:rPr>
            </w:pPr>
          </w:p>
          <w:p w14:paraId="235061A9" w14:textId="77777777" w:rsidR="007D0C5B" w:rsidRDefault="007D0C5B" w:rsidP="003731A2">
            <w:pPr>
              <w:spacing w:line="240" w:lineRule="auto"/>
              <w:rPr>
                <w:rFonts w:asciiTheme="minorHAnsi" w:eastAsia="Calibri" w:hAnsiTheme="minorHAnsi" w:cs="Calibri"/>
                <w:sz w:val="24"/>
                <w:szCs w:val="24"/>
                <w:lang w:val="en-US"/>
              </w:rPr>
            </w:pPr>
          </w:p>
          <w:p w14:paraId="06A76CAB" w14:textId="77777777" w:rsidR="007D0C5B" w:rsidRDefault="007D0C5B" w:rsidP="003731A2">
            <w:pPr>
              <w:spacing w:line="240" w:lineRule="auto"/>
              <w:rPr>
                <w:rFonts w:asciiTheme="minorHAnsi" w:eastAsia="Calibri" w:hAnsiTheme="minorHAnsi" w:cs="Calibri"/>
                <w:sz w:val="24"/>
                <w:szCs w:val="24"/>
                <w:lang w:val="en-US"/>
              </w:rPr>
            </w:pPr>
          </w:p>
          <w:p w14:paraId="29CB57E9" w14:textId="77777777" w:rsidR="007D0C5B" w:rsidRDefault="007D0C5B" w:rsidP="003731A2">
            <w:pPr>
              <w:spacing w:line="240" w:lineRule="auto"/>
              <w:rPr>
                <w:rFonts w:asciiTheme="minorHAnsi" w:eastAsia="Calibri" w:hAnsiTheme="minorHAnsi" w:cs="Calibri"/>
                <w:sz w:val="24"/>
                <w:szCs w:val="24"/>
                <w:lang w:val="en-US"/>
              </w:rPr>
            </w:pPr>
          </w:p>
          <w:p w14:paraId="72DA76C0" w14:textId="77777777" w:rsidR="007D0C5B" w:rsidRDefault="007D0C5B" w:rsidP="003731A2">
            <w:pPr>
              <w:spacing w:line="240" w:lineRule="auto"/>
              <w:rPr>
                <w:rFonts w:asciiTheme="minorHAnsi" w:eastAsia="Calibri" w:hAnsiTheme="minorHAnsi" w:cs="Calibri"/>
                <w:sz w:val="24"/>
                <w:szCs w:val="24"/>
                <w:lang w:val="en-US"/>
              </w:rPr>
            </w:pPr>
          </w:p>
          <w:p w14:paraId="30897B2B" w14:textId="77777777" w:rsidR="007D0C5B" w:rsidRDefault="007D0C5B" w:rsidP="003731A2">
            <w:pPr>
              <w:spacing w:line="240" w:lineRule="auto"/>
              <w:rPr>
                <w:rFonts w:asciiTheme="minorHAnsi" w:eastAsia="Calibri" w:hAnsiTheme="minorHAnsi" w:cs="Calibri"/>
                <w:sz w:val="24"/>
                <w:szCs w:val="24"/>
                <w:lang w:val="en-US"/>
              </w:rPr>
            </w:pPr>
          </w:p>
          <w:p w14:paraId="6908115B" w14:textId="77777777" w:rsidR="007D0C5B" w:rsidRDefault="007D0C5B" w:rsidP="003731A2">
            <w:pPr>
              <w:spacing w:line="240" w:lineRule="auto"/>
              <w:rPr>
                <w:rFonts w:asciiTheme="minorHAnsi" w:eastAsia="Calibri" w:hAnsiTheme="minorHAnsi" w:cs="Calibri"/>
                <w:sz w:val="24"/>
                <w:szCs w:val="24"/>
                <w:lang w:val="en-US"/>
              </w:rPr>
            </w:pPr>
          </w:p>
          <w:p w14:paraId="4C80E65A" w14:textId="77777777" w:rsidR="007D0C5B" w:rsidRDefault="007D0C5B" w:rsidP="003731A2">
            <w:pPr>
              <w:spacing w:line="240" w:lineRule="auto"/>
              <w:rPr>
                <w:rFonts w:asciiTheme="minorHAnsi" w:eastAsia="Calibri" w:hAnsiTheme="minorHAnsi" w:cs="Calibri"/>
                <w:sz w:val="24"/>
                <w:szCs w:val="24"/>
                <w:lang w:val="en-US"/>
              </w:rPr>
            </w:pPr>
          </w:p>
          <w:p w14:paraId="4D0CBE65" w14:textId="77777777" w:rsidR="007D0C5B" w:rsidRDefault="007D0C5B" w:rsidP="003731A2">
            <w:pPr>
              <w:spacing w:line="240" w:lineRule="auto"/>
              <w:rPr>
                <w:rFonts w:asciiTheme="minorHAnsi" w:eastAsia="Calibri" w:hAnsiTheme="minorHAnsi" w:cs="Calibri"/>
                <w:sz w:val="24"/>
                <w:szCs w:val="24"/>
                <w:lang w:val="en-US"/>
              </w:rPr>
            </w:pPr>
          </w:p>
          <w:p w14:paraId="173A2A38" w14:textId="77777777" w:rsidR="007D0C5B" w:rsidRDefault="007D0C5B" w:rsidP="003731A2">
            <w:pPr>
              <w:spacing w:line="240" w:lineRule="auto"/>
              <w:rPr>
                <w:rFonts w:asciiTheme="minorHAnsi" w:eastAsia="Calibri" w:hAnsiTheme="minorHAnsi" w:cs="Calibri"/>
                <w:sz w:val="24"/>
                <w:szCs w:val="24"/>
                <w:lang w:val="en-US"/>
              </w:rPr>
            </w:pPr>
          </w:p>
          <w:p w14:paraId="6F7D503E" w14:textId="77777777" w:rsidR="007D0C5B" w:rsidRDefault="007D0C5B" w:rsidP="003731A2">
            <w:pPr>
              <w:spacing w:line="240" w:lineRule="auto"/>
              <w:rPr>
                <w:rFonts w:asciiTheme="minorHAnsi" w:eastAsia="Calibri" w:hAnsiTheme="minorHAnsi" w:cs="Calibri"/>
                <w:sz w:val="24"/>
                <w:szCs w:val="24"/>
                <w:lang w:val="en-US"/>
              </w:rPr>
            </w:pPr>
          </w:p>
          <w:p w14:paraId="17531F2A" w14:textId="77777777" w:rsidR="007D0C5B" w:rsidRDefault="007D0C5B" w:rsidP="003731A2">
            <w:pPr>
              <w:spacing w:line="240" w:lineRule="auto"/>
              <w:rPr>
                <w:rFonts w:asciiTheme="minorHAnsi" w:eastAsia="Calibri" w:hAnsiTheme="minorHAnsi" w:cs="Calibri"/>
                <w:sz w:val="24"/>
                <w:szCs w:val="24"/>
                <w:lang w:val="en-US"/>
              </w:rPr>
            </w:pPr>
          </w:p>
          <w:p w14:paraId="4FE031C4" w14:textId="77777777" w:rsidR="007D0C5B" w:rsidRDefault="007D0C5B" w:rsidP="003731A2">
            <w:pPr>
              <w:spacing w:line="240" w:lineRule="auto"/>
              <w:rPr>
                <w:rFonts w:asciiTheme="minorHAnsi" w:eastAsia="Calibri" w:hAnsiTheme="minorHAnsi" w:cs="Calibri"/>
                <w:sz w:val="24"/>
                <w:szCs w:val="24"/>
                <w:lang w:val="en-US"/>
              </w:rPr>
            </w:pPr>
          </w:p>
          <w:p w14:paraId="4E4012E7" w14:textId="262761D0"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1.3 A process exists for reviewing the Identified Licenses to determine the obligations, restrictions and rights granted by each license.</w:t>
            </w:r>
          </w:p>
          <w:p w14:paraId="0B21F9F8" w14:textId="3C56C052" w:rsidR="00D613EA" w:rsidRDefault="00D613EA" w:rsidP="003731A2">
            <w:pPr>
              <w:spacing w:line="240" w:lineRule="auto"/>
              <w:rPr>
                <w:rFonts w:asciiTheme="minorHAnsi" w:eastAsia="Calibri" w:hAnsiTheme="minorHAnsi" w:cs="Calibri"/>
                <w:sz w:val="24"/>
                <w:szCs w:val="24"/>
                <w:lang w:val="en-US"/>
              </w:rPr>
            </w:pPr>
          </w:p>
          <w:p w14:paraId="671CD77D" w14:textId="77777777" w:rsidR="007D0C5B" w:rsidRPr="003731A2" w:rsidRDefault="007D0C5B" w:rsidP="003731A2">
            <w:pPr>
              <w:spacing w:line="240" w:lineRule="auto"/>
              <w:rPr>
                <w:rFonts w:asciiTheme="minorHAnsi" w:eastAsia="Calibri" w:hAnsiTheme="minorHAnsi" w:cs="Calibri"/>
                <w:sz w:val="24"/>
                <w:szCs w:val="24"/>
                <w:lang w:val="en-US"/>
              </w:rPr>
            </w:pPr>
          </w:p>
          <w:p w14:paraId="5AE7EF5D"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ED6AF82"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1.3.1 A documented procedure to review and document the obligations, restrictions and rights granted by each Identified License </w:t>
            </w:r>
            <w:r w:rsidRPr="00925C62">
              <w:rPr>
                <w:rFonts w:asciiTheme="minorHAnsi" w:eastAsia="Calibri" w:hAnsiTheme="minorHAnsi" w:cs="Calibri"/>
                <w:strike/>
                <w:sz w:val="24"/>
                <w:szCs w:val="24"/>
                <w:lang w:val="en-US"/>
              </w:rPr>
              <w:t>governing the Supplied Software.</w:t>
            </w:r>
          </w:p>
          <w:p w14:paraId="2721EE62" w14:textId="39636FD0" w:rsidR="00D613EA" w:rsidRDefault="00D613EA" w:rsidP="003731A2">
            <w:pPr>
              <w:spacing w:line="240" w:lineRule="auto"/>
              <w:rPr>
                <w:rFonts w:asciiTheme="minorHAnsi" w:eastAsia="Calibri" w:hAnsiTheme="minorHAnsi" w:cs="Calibri"/>
                <w:sz w:val="24"/>
                <w:szCs w:val="24"/>
                <w:lang w:val="en-US"/>
              </w:rPr>
            </w:pPr>
          </w:p>
          <w:p w14:paraId="36C5405A" w14:textId="77777777" w:rsidR="007D0C5B" w:rsidRPr="003731A2" w:rsidRDefault="007D0C5B" w:rsidP="003731A2">
            <w:pPr>
              <w:spacing w:line="240" w:lineRule="auto"/>
              <w:rPr>
                <w:rFonts w:asciiTheme="minorHAnsi" w:eastAsia="Calibri" w:hAnsiTheme="minorHAnsi" w:cs="Calibri"/>
                <w:sz w:val="24"/>
                <w:szCs w:val="24"/>
                <w:lang w:val="en-US"/>
              </w:rPr>
            </w:pPr>
          </w:p>
          <w:p w14:paraId="435E0DEF" w14:textId="50A6F9A1"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A49622B" w14:textId="0E626F5A"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w:t>
            </w:r>
            <w:r>
              <w:rPr>
                <w:rFonts w:asciiTheme="minorHAnsi" w:eastAsia="Calibri" w:hAnsiTheme="minorHAnsi" w:cs="Calibri"/>
                <w:sz w:val="24"/>
                <w:szCs w:val="24"/>
                <w:lang w:val="en-US"/>
              </w:rPr>
              <w:t xml:space="preserve"> I</w:t>
            </w:r>
            <w:r w:rsidRPr="003731A2">
              <w:rPr>
                <w:rFonts w:asciiTheme="minorHAnsi" w:eastAsia="Calibri" w:hAnsiTheme="minorHAnsi" w:cs="Calibri"/>
                <w:sz w:val="24"/>
                <w:szCs w:val="24"/>
                <w:lang w:val="en-US"/>
              </w:rPr>
              <w:t>dentified License for the various use cases.</w:t>
            </w:r>
          </w:p>
          <w:p w14:paraId="1E35B1C1" w14:textId="7A5C560C" w:rsidR="00D613EA" w:rsidRPr="003731A2" w:rsidRDefault="00D613EA" w:rsidP="003731A2">
            <w:pPr>
              <w:spacing w:line="240" w:lineRule="auto"/>
              <w:rPr>
                <w:rFonts w:asciiTheme="minorHAnsi" w:eastAsia="Calibri" w:hAnsiTheme="minorHAnsi" w:cs="Calibri"/>
                <w:sz w:val="24"/>
                <w:szCs w:val="24"/>
                <w:lang w:val="en-US"/>
              </w:rPr>
            </w:pPr>
          </w:p>
        </w:tc>
        <w:tc>
          <w:tcPr>
            <w:tcW w:w="3197" w:type="dxa"/>
          </w:tcPr>
          <w:p w14:paraId="40FF4B3B" w14:textId="7777777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lastRenderedPageBreak/>
              <w:t xml:space="preserve">1.1 Policy </w:t>
            </w:r>
          </w:p>
          <w:p w14:paraId="1CF5F465" w14:textId="27C3C46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A written Open Source policy exists that governs Open Source license compliance of the Supplied Software</w:t>
            </w:r>
            <w:del w:id="24" w:author="Stefan Thanheiser" w:date="2019-02-17T00:02:00Z">
              <w:r w:rsidRPr="003731A2" w:rsidDel="00EC20EA">
                <w:rPr>
                  <w:rFonts w:asciiTheme="minorHAnsi" w:hAnsiTheme="minorHAnsi" w:cs="Calibri"/>
                  <w:b/>
                  <w:bCs/>
                  <w:color w:val="000000"/>
                  <w:sz w:val="24"/>
                  <w:szCs w:val="24"/>
                  <w:lang w:val="en-US"/>
                </w:rPr>
                <w:delText xml:space="preserve"> distribution</w:delText>
              </w:r>
            </w:del>
            <w:r w:rsidRPr="003731A2">
              <w:rPr>
                <w:rFonts w:asciiTheme="minorHAnsi" w:hAnsiTheme="minorHAnsi" w:cs="Calibri"/>
                <w:b/>
                <w:bCs/>
                <w:color w:val="000000"/>
                <w:sz w:val="24"/>
                <w:szCs w:val="24"/>
                <w:lang w:val="en-US"/>
              </w:rPr>
              <w:t xml:space="preserve">. The policy must be internally communicated. </w:t>
            </w:r>
          </w:p>
          <w:p w14:paraId="22AD97FE" w14:textId="77777777" w:rsidR="00D613EA" w:rsidRPr="003731A2" w:rsidRDefault="00D613EA" w:rsidP="00EC20EA">
            <w:pPr>
              <w:autoSpaceDE w:val="0"/>
              <w:autoSpaceDN w:val="0"/>
              <w:adjustRightInd w:val="0"/>
              <w:spacing w:line="240" w:lineRule="auto"/>
              <w:rPr>
                <w:rFonts w:asciiTheme="minorHAnsi" w:hAnsiTheme="minorHAnsi" w:cs="Calibri"/>
                <w:b/>
                <w:bCs/>
                <w:color w:val="000000"/>
                <w:sz w:val="24"/>
                <w:szCs w:val="24"/>
                <w:lang w:val="en-US"/>
              </w:rPr>
            </w:pPr>
          </w:p>
          <w:p w14:paraId="78ACA1D1" w14:textId="17F3DBB1" w:rsidR="00D613EA" w:rsidRDefault="00D613EA" w:rsidP="00EC20EA">
            <w:pPr>
              <w:autoSpaceDE w:val="0"/>
              <w:autoSpaceDN w:val="0"/>
              <w:adjustRightInd w:val="0"/>
              <w:spacing w:line="240" w:lineRule="auto"/>
              <w:rPr>
                <w:ins w:id="25" w:author="Stefan Thanheiser" w:date="2019-02-22T01:34:00Z"/>
                <w:rFonts w:asciiTheme="minorHAnsi" w:hAnsiTheme="minorHAnsi" w:cs="Calibri"/>
                <w:b/>
                <w:bCs/>
                <w:color w:val="000000"/>
                <w:sz w:val="24"/>
                <w:szCs w:val="24"/>
                <w:lang w:val="en-US"/>
              </w:rPr>
            </w:pPr>
          </w:p>
          <w:p w14:paraId="013FC5B5" w14:textId="2E0C2A50" w:rsidR="007D0C5B" w:rsidRDefault="007D0C5B" w:rsidP="00EC20EA">
            <w:pPr>
              <w:autoSpaceDE w:val="0"/>
              <w:autoSpaceDN w:val="0"/>
              <w:adjustRightInd w:val="0"/>
              <w:spacing w:line="240" w:lineRule="auto"/>
              <w:rPr>
                <w:ins w:id="26" w:author="Stefan Thanheiser" w:date="2019-02-22T01:34:00Z"/>
                <w:rFonts w:asciiTheme="minorHAnsi" w:hAnsiTheme="minorHAnsi" w:cs="Calibri"/>
                <w:b/>
                <w:bCs/>
                <w:color w:val="000000"/>
                <w:sz w:val="24"/>
                <w:szCs w:val="24"/>
                <w:lang w:val="en-US"/>
              </w:rPr>
            </w:pPr>
          </w:p>
          <w:p w14:paraId="23C005B9" w14:textId="7334950A" w:rsidR="007D0C5B" w:rsidRDefault="007D0C5B" w:rsidP="00EC20EA">
            <w:pPr>
              <w:autoSpaceDE w:val="0"/>
              <w:autoSpaceDN w:val="0"/>
              <w:adjustRightInd w:val="0"/>
              <w:spacing w:line="240" w:lineRule="auto"/>
              <w:rPr>
                <w:ins w:id="27" w:author="Stefan Thanheiser" w:date="2019-02-22T01:34:00Z"/>
                <w:rFonts w:asciiTheme="minorHAnsi" w:hAnsiTheme="minorHAnsi" w:cs="Calibri"/>
                <w:b/>
                <w:bCs/>
                <w:color w:val="000000"/>
                <w:sz w:val="24"/>
                <w:szCs w:val="24"/>
                <w:lang w:val="en-US"/>
              </w:rPr>
            </w:pPr>
          </w:p>
          <w:p w14:paraId="43468975" w14:textId="77777777" w:rsidR="007D0C5B" w:rsidRPr="003731A2" w:rsidRDefault="007D0C5B" w:rsidP="00EC20EA">
            <w:pPr>
              <w:autoSpaceDE w:val="0"/>
              <w:autoSpaceDN w:val="0"/>
              <w:adjustRightInd w:val="0"/>
              <w:spacing w:line="240" w:lineRule="auto"/>
              <w:rPr>
                <w:rFonts w:asciiTheme="minorHAnsi" w:hAnsiTheme="minorHAnsi" w:cs="Calibri"/>
                <w:b/>
                <w:bCs/>
                <w:color w:val="000000"/>
                <w:sz w:val="24"/>
                <w:szCs w:val="24"/>
                <w:lang w:val="en-US"/>
              </w:rPr>
            </w:pPr>
          </w:p>
          <w:p w14:paraId="11C8D81F" w14:textId="7777777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Verification Material(s)</w:t>
            </w:r>
            <w:r w:rsidRPr="003731A2">
              <w:rPr>
                <w:rFonts w:asciiTheme="minorHAnsi" w:hAnsiTheme="minorHAnsi" w:cs="Calibri"/>
                <w:color w:val="000000"/>
                <w:sz w:val="24"/>
                <w:szCs w:val="24"/>
                <w:lang w:val="en-US"/>
              </w:rPr>
              <w:t xml:space="preserve">: </w:t>
            </w:r>
          </w:p>
          <w:p w14:paraId="6117E737" w14:textId="7777777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p>
          <w:p w14:paraId="6D0E0D88" w14:textId="7777777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1.1.1 A documented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w:t>
            </w:r>
          </w:p>
          <w:p w14:paraId="4F2A1177" w14:textId="7777777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p>
          <w:p w14:paraId="1BECF433" w14:textId="7777777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p>
          <w:p w14:paraId="6C610691" w14:textId="7777777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1.1.2 A documented procedure that makes Software Staff aware of the existence of the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(e.g., via training, internal wiki, or other practical communication method). </w:t>
            </w:r>
          </w:p>
          <w:p w14:paraId="6145D1CC" w14:textId="7777777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p>
          <w:p w14:paraId="4E8E7951" w14:textId="50C20AFB" w:rsidR="00D613EA" w:rsidRDefault="00D613EA" w:rsidP="00EC20EA">
            <w:pPr>
              <w:autoSpaceDE w:val="0"/>
              <w:autoSpaceDN w:val="0"/>
              <w:adjustRightInd w:val="0"/>
              <w:spacing w:line="240" w:lineRule="auto"/>
              <w:rPr>
                <w:ins w:id="28" w:author="Stefan Thanheiser" w:date="2019-02-22T01:34:00Z"/>
                <w:rFonts w:asciiTheme="minorHAnsi" w:hAnsiTheme="minorHAnsi" w:cs="Calibri"/>
                <w:b/>
                <w:bCs/>
                <w:color w:val="000000"/>
                <w:sz w:val="24"/>
                <w:szCs w:val="24"/>
                <w:lang w:val="en-US"/>
              </w:rPr>
            </w:pPr>
          </w:p>
          <w:p w14:paraId="3F2C2D2E" w14:textId="77777777" w:rsidR="007D0C5B" w:rsidRPr="003731A2" w:rsidRDefault="007D0C5B" w:rsidP="00EC20EA">
            <w:pPr>
              <w:autoSpaceDE w:val="0"/>
              <w:autoSpaceDN w:val="0"/>
              <w:adjustRightInd w:val="0"/>
              <w:spacing w:line="240" w:lineRule="auto"/>
              <w:rPr>
                <w:rFonts w:asciiTheme="minorHAnsi" w:hAnsiTheme="minorHAnsi" w:cs="Calibri"/>
                <w:b/>
                <w:bCs/>
                <w:color w:val="000000"/>
                <w:sz w:val="24"/>
                <w:szCs w:val="24"/>
                <w:lang w:val="en-US"/>
              </w:rPr>
            </w:pPr>
          </w:p>
          <w:p w14:paraId="4AD0FC14" w14:textId="77777777" w:rsidR="00D613EA" w:rsidRPr="003731A2" w:rsidRDefault="00D613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Rationale</w:t>
            </w:r>
            <w:r w:rsidRPr="003731A2">
              <w:rPr>
                <w:rFonts w:asciiTheme="minorHAnsi" w:hAnsiTheme="minorHAnsi" w:cs="Calibri"/>
                <w:color w:val="000000"/>
                <w:sz w:val="24"/>
                <w:szCs w:val="24"/>
                <w:lang w:val="en-US"/>
              </w:rPr>
              <w:t xml:space="preserve">: </w:t>
            </w:r>
          </w:p>
          <w:p w14:paraId="4E637B6F" w14:textId="77777777" w:rsidR="00D613EA" w:rsidRPr="003731A2" w:rsidRDefault="00D613EA" w:rsidP="00EC20EA">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To ensure steps are taken to create, record and make Software Staff aware of the existence of a</w:t>
            </w:r>
            <w:r>
              <w:rPr>
                <w:rFonts w:asciiTheme="minorHAnsi" w:hAnsiTheme="minorHAnsi" w:cs="Calibri"/>
                <w:color w:val="000000"/>
                <w:sz w:val="24"/>
                <w:szCs w:val="24"/>
                <w:lang w:val="en-US"/>
              </w:rPr>
              <w:t>n</w:t>
            </w:r>
            <w:r w:rsidRPr="003731A2">
              <w:rPr>
                <w:rFonts w:asciiTheme="minorHAnsi" w:hAnsiTheme="minorHAnsi" w:cs="Calibri"/>
                <w:color w:val="000000"/>
                <w:sz w:val="24"/>
                <w:szCs w:val="24"/>
                <w:lang w:val="en-US"/>
              </w:rPr>
              <w:t xml:space="preserve"> </w:t>
            </w:r>
            <w:r w:rsidRPr="00DA5676">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Although no requirements are provided here on what should be included in the policy, other sections may impose requirements on the policy.</w:t>
            </w:r>
          </w:p>
          <w:p w14:paraId="607F486B"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F308CE5"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6ED23BA5"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5840B731"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328B458"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4DB01DE4" w14:textId="5C82F345" w:rsidR="00D613EA" w:rsidRDefault="00D613EA" w:rsidP="003731A2">
            <w:pPr>
              <w:widowControl w:val="0"/>
              <w:pBdr>
                <w:top w:val="nil"/>
                <w:left w:val="nil"/>
                <w:bottom w:val="nil"/>
                <w:right w:val="nil"/>
                <w:between w:val="nil"/>
              </w:pBdr>
              <w:spacing w:line="240" w:lineRule="auto"/>
              <w:rPr>
                <w:ins w:id="29" w:author="Stefan Thanheiser" w:date="2019-02-22T01:34:00Z"/>
                <w:rFonts w:asciiTheme="minorHAnsi" w:eastAsia="Calibri" w:hAnsiTheme="minorHAnsi" w:cs="Calibri"/>
                <w:color w:val="4F81BD" w:themeColor="accent1"/>
                <w:sz w:val="24"/>
                <w:szCs w:val="24"/>
                <w:lang w:val="en-US"/>
              </w:rPr>
            </w:pPr>
          </w:p>
          <w:p w14:paraId="3CD803DC" w14:textId="77777777" w:rsidR="00D613EA" w:rsidRPr="00DA5676" w:rsidRDefault="00D613EA" w:rsidP="005B19E4">
            <w:pPr>
              <w:autoSpaceDE w:val="0"/>
              <w:autoSpaceDN w:val="0"/>
              <w:adjustRightInd w:val="0"/>
              <w:spacing w:line="240" w:lineRule="auto"/>
              <w:rPr>
                <w:rFonts w:asciiTheme="minorHAnsi" w:hAnsiTheme="minorHAnsi" w:cs="Calibri"/>
                <w:color w:val="F79646" w:themeColor="accent6"/>
                <w:sz w:val="24"/>
                <w:szCs w:val="24"/>
              </w:rPr>
            </w:pPr>
            <w:r w:rsidRPr="00DA5676">
              <w:rPr>
                <w:rFonts w:asciiTheme="minorHAnsi" w:hAnsiTheme="minorHAnsi" w:cs="Calibri"/>
                <w:b/>
                <w:bCs/>
                <w:color w:val="F79646" w:themeColor="accent6"/>
                <w:sz w:val="24"/>
                <w:szCs w:val="24"/>
              </w:rPr>
              <w:t xml:space="preserve">1.2 Competence </w:t>
            </w:r>
          </w:p>
          <w:p w14:paraId="4618DA99" w14:textId="77777777" w:rsidR="00D613EA" w:rsidRPr="00DA5676" w:rsidRDefault="00D613EA"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The organization shall: </w:t>
            </w:r>
          </w:p>
          <w:p w14:paraId="42870AF4" w14:textId="365A4116" w:rsidR="00D613EA" w:rsidRPr="00DA5676" w:rsidRDefault="00D613EA"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Identify the roles and the corresponding responsibilities of those roles that affects the performance and effectiveness of the Program; </w:t>
            </w:r>
            <w:r>
              <w:rPr>
                <w:rFonts w:asciiTheme="minorHAnsi" w:hAnsiTheme="minorHAnsi" w:cs="Calibri"/>
                <w:b/>
                <w:bCs/>
                <w:color w:val="F79646" w:themeColor="accent6"/>
                <w:sz w:val="24"/>
                <w:szCs w:val="24"/>
                <w:lang w:val="en-US"/>
              </w:rPr>
              <w:br/>
            </w:r>
          </w:p>
          <w:p w14:paraId="51BC17A5" w14:textId="525AE589" w:rsidR="00D613EA" w:rsidRPr="00DA5676" w:rsidRDefault="00D613EA"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Determine the necessary competence of person(s) fulfilling each role </w:t>
            </w:r>
            <w:r>
              <w:rPr>
                <w:rFonts w:asciiTheme="minorHAnsi" w:hAnsiTheme="minorHAnsi" w:cs="Calibri"/>
                <w:b/>
                <w:bCs/>
                <w:color w:val="F79646" w:themeColor="accent6"/>
                <w:sz w:val="24"/>
                <w:szCs w:val="24"/>
                <w:lang w:val="en-US"/>
              </w:rPr>
              <w:br/>
            </w:r>
            <w:r>
              <w:rPr>
                <w:rFonts w:asciiTheme="minorHAnsi" w:hAnsiTheme="minorHAnsi" w:cs="Calibri"/>
                <w:b/>
                <w:bCs/>
                <w:color w:val="F79646" w:themeColor="accent6"/>
                <w:sz w:val="24"/>
                <w:szCs w:val="24"/>
                <w:lang w:val="en-US"/>
              </w:rPr>
              <w:br/>
            </w:r>
            <w:r>
              <w:rPr>
                <w:rFonts w:asciiTheme="minorHAnsi" w:hAnsiTheme="minorHAnsi" w:cs="Calibri"/>
                <w:color w:val="F79646" w:themeColor="accent6"/>
                <w:sz w:val="24"/>
                <w:szCs w:val="24"/>
                <w:lang w:val="en-US"/>
              </w:rPr>
              <w:br/>
            </w:r>
          </w:p>
          <w:p w14:paraId="37E3E916" w14:textId="39A7A8D2" w:rsidR="00D613EA" w:rsidRPr="00DA5676" w:rsidRDefault="00D613EA"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Ensure that these persons are competent on the basis of appropriate education, training, and/or experience; </w:t>
            </w:r>
            <w:r>
              <w:rPr>
                <w:rFonts w:asciiTheme="minorHAnsi" w:hAnsiTheme="minorHAnsi" w:cs="Calibri"/>
                <w:b/>
                <w:bCs/>
                <w:color w:val="F79646" w:themeColor="accent6"/>
                <w:sz w:val="24"/>
                <w:szCs w:val="24"/>
                <w:lang w:val="en-US"/>
              </w:rPr>
              <w:br/>
            </w:r>
          </w:p>
          <w:p w14:paraId="3D71CA28" w14:textId="5F57F627" w:rsidR="00D613EA" w:rsidRPr="00DA5676" w:rsidRDefault="00D613EA"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Where applicable, take actions to acquire the necessary competence </w:t>
            </w:r>
            <w:r>
              <w:rPr>
                <w:rFonts w:asciiTheme="minorHAnsi" w:hAnsiTheme="minorHAnsi" w:cs="Calibri"/>
                <w:b/>
                <w:bCs/>
                <w:color w:val="F79646" w:themeColor="accent6"/>
                <w:sz w:val="24"/>
                <w:szCs w:val="24"/>
                <w:lang w:val="en-US"/>
              </w:rPr>
              <w:br/>
            </w:r>
            <w:r>
              <w:rPr>
                <w:rFonts w:asciiTheme="minorHAnsi" w:hAnsiTheme="minorHAnsi" w:cs="Calibri"/>
                <w:b/>
                <w:bCs/>
                <w:color w:val="F79646" w:themeColor="accent6"/>
                <w:sz w:val="24"/>
                <w:szCs w:val="24"/>
                <w:lang w:val="en-US"/>
              </w:rPr>
              <w:br/>
            </w:r>
          </w:p>
          <w:p w14:paraId="51654037" w14:textId="77777777" w:rsidR="00D613EA" w:rsidRPr="00DA5676" w:rsidRDefault="00D613EA"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Retain appropriate documented information as evidence of competence </w:t>
            </w:r>
          </w:p>
          <w:p w14:paraId="345D5619" w14:textId="77777777" w:rsidR="00D613EA" w:rsidRPr="003731A2" w:rsidRDefault="00D613EA" w:rsidP="005B19E4">
            <w:pPr>
              <w:autoSpaceDE w:val="0"/>
              <w:autoSpaceDN w:val="0"/>
              <w:adjustRightInd w:val="0"/>
              <w:spacing w:line="240" w:lineRule="auto"/>
              <w:rPr>
                <w:rFonts w:asciiTheme="minorHAnsi" w:hAnsiTheme="minorHAnsi" w:cs="Calibri"/>
                <w:color w:val="000000"/>
                <w:sz w:val="24"/>
                <w:szCs w:val="24"/>
                <w:lang w:val="en-US"/>
              </w:rPr>
            </w:pPr>
          </w:p>
          <w:p w14:paraId="7BBCC7EF" w14:textId="77777777" w:rsidR="00D613EA" w:rsidRPr="003731A2" w:rsidRDefault="00D613EA" w:rsidP="005B19E4">
            <w:pPr>
              <w:autoSpaceDE w:val="0"/>
              <w:autoSpaceDN w:val="0"/>
              <w:adjustRightInd w:val="0"/>
              <w:spacing w:line="240" w:lineRule="auto"/>
              <w:rPr>
                <w:rFonts w:asciiTheme="minorHAnsi" w:hAnsiTheme="minorHAnsi" w:cs="Calibri"/>
                <w:b/>
                <w:bCs/>
                <w:color w:val="000000"/>
                <w:sz w:val="24"/>
                <w:szCs w:val="24"/>
                <w:lang w:val="en-US"/>
              </w:rPr>
            </w:pPr>
          </w:p>
          <w:p w14:paraId="144F0746" w14:textId="77777777" w:rsidR="00D613EA" w:rsidRPr="003731A2" w:rsidRDefault="00D613EA" w:rsidP="005B19E4">
            <w:pPr>
              <w:autoSpaceDE w:val="0"/>
              <w:autoSpaceDN w:val="0"/>
              <w:adjustRightInd w:val="0"/>
              <w:spacing w:line="240" w:lineRule="auto"/>
              <w:rPr>
                <w:rFonts w:asciiTheme="minorHAnsi" w:hAnsiTheme="minorHAnsi" w:cs="Calibri"/>
                <w:b/>
                <w:bCs/>
                <w:color w:val="000000"/>
                <w:sz w:val="24"/>
                <w:szCs w:val="24"/>
                <w:lang w:val="en-US"/>
              </w:rPr>
            </w:pPr>
          </w:p>
          <w:p w14:paraId="36D6CE30" w14:textId="77777777" w:rsidR="00D613EA" w:rsidRPr="003731A2" w:rsidRDefault="00D613EA" w:rsidP="005B19E4">
            <w:pPr>
              <w:autoSpaceDE w:val="0"/>
              <w:autoSpaceDN w:val="0"/>
              <w:adjustRightInd w:val="0"/>
              <w:spacing w:line="240" w:lineRule="auto"/>
              <w:rPr>
                <w:rFonts w:asciiTheme="minorHAnsi" w:hAnsiTheme="minorHAnsi" w:cs="Calibri"/>
                <w:b/>
                <w:bCs/>
                <w:color w:val="000000"/>
                <w:sz w:val="24"/>
                <w:szCs w:val="24"/>
                <w:lang w:val="en-US"/>
              </w:rPr>
            </w:pPr>
          </w:p>
          <w:p w14:paraId="69B0E565" w14:textId="77777777" w:rsidR="00D613EA" w:rsidRPr="003731A2" w:rsidRDefault="00D613EA" w:rsidP="005B19E4">
            <w:pPr>
              <w:autoSpaceDE w:val="0"/>
              <w:autoSpaceDN w:val="0"/>
              <w:adjustRightInd w:val="0"/>
              <w:spacing w:line="240" w:lineRule="auto"/>
              <w:rPr>
                <w:rFonts w:asciiTheme="minorHAnsi" w:hAnsiTheme="minorHAnsi" w:cs="Calibri"/>
                <w:b/>
                <w:bCs/>
                <w:color w:val="000000"/>
                <w:sz w:val="24"/>
                <w:szCs w:val="24"/>
                <w:lang w:val="en-US"/>
              </w:rPr>
            </w:pPr>
          </w:p>
          <w:p w14:paraId="1020989C" w14:textId="4ED92565" w:rsidR="00D613EA" w:rsidRDefault="00D613EA" w:rsidP="005B19E4">
            <w:pPr>
              <w:autoSpaceDE w:val="0"/>
              <w:autoSpaceDN w:val="0"/>
              <w:adjustRightInd w:val="0"/>
              <w:spacing w:line="240" w:lineRule="auto"/>
              <w:rPr>
                <w:rFonts w:asciiTheme="minorHAnsi" w:hAnsiTheme="minorHAnsi" w:cs="Calibri"/>
                <w:b/>
                <w:bCs/>
                <w:color w:val="000000"/>
                <w:sz w:val="24"/>
                <w:szCs w:val="24"/>
                <w:lang w:val="en-US"/>
              </w:rPr>
            </w:pPr>
          </w:p>
          <w:p w14:paraId="7B7C78D7" w14:textId="77777777" w:rsidR="00D613EA" w:rsidRPr="003731A2" w:rsidRDefault="00D613EA" w:rsidP="005B19E4">
            <w:pPr>
              <w:autoSpaceDE w:val="0"/>
              <w:autoSpaceDN w:val="0"/>
              <w:adjustRightInd w:val="0"/>
              <w:spacing w:line="240" w:lineRule="auto"/>
              <w:rPr>
                <w:rFonts w:asciiTheme="minorHAnsi" w:hAnsiTheme="minorHAnsi" w:cs="Calibri"/>
                <w:b/>
                <w:bCs/>
                <w:color w:val="000000"/>
                <w:sz w:val="24"/>
                <w:szCs w:val="24"/>
                <w:lang w:val="en-US"/>
              </w:rPr>
            </w:pPr>
          </w:p>
          <w:p w14:paraId="4D8B5523" w14:textId="77777777" w:rsidR="00D613EA" w:rsidRPr="003731A2" w:rsidRDefault="00D613EA" w:rsidP="005B19E4">
            <w:pPr>
              <w:autoSpaceDE w:val="0"/>
              <w:autoSpaceDN w:val="0"/>
              <w:adjustRightInd w:val="0"/>
              <w:spacing w:line="240" w:lineRule="auto"/>
              <w:rPr>
                <w:rFonts w:asciiTheme="minorHAnsi" w:hAnsiTheme="minorHAnsi" w:cs="Calibri"/>
                <w:b/>
                <w:bCs/>
                <w:color w:val="000000"/>
                <w:sz w:val="24"/>
                <w:szCs w:val="24"/>
                <w:lang w:val="en-US"/>
              </w:rPr>
            </w:pPr>
          </w:p>
          <w:p w14:paraId="754E0FF4" w14:textId="77777777" w:rsidR="00D613EA" w:rsidRPr="003731A2" w:rsidRDefault="00D613EA" w:rsidP="005B19E4">
            <w:pPr>
              <w:autoSpaceDE w:val="0"/>
              <w:autoSpaceDN w:val="0"/>
              <w:adjustRightInd w:val="0"/>
              <w:spacing w:line="240" w:lineRule="auto"/>
              <w:rPr>
                <w:rFonts w:asciiTheme="minorHAnsi" w:hAnsiTheme="minorHAnsi" w:cs="Calibri"/>
                <w:b/>
                <w:bCs/>
                <w:color w:val="000000"/>
                <w:sz w:val="24"/>
                <w:szCs w:val="24"/>
                <w:lang w:val="en-US"/>
              </w:rPr>
            </w:pPr>
          </w:p>
          <w:p w14:paraId="629A8C4E" w14:textId="77777777" w:rsidR="00D613EA" w:rsidRPr="00DA5676" w:rsidRDefault="00D613EA"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Verification Material(s): </w:t>
            </w:r>
          </w:p>
          <w:p w14:paraId="5E0567F9" w14:textId="77777777" w:rsidR="00D613EA" w:rsidRPr="00DA5676" w:rsidRDefault="00D613EA"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1.2.1 A documented list of roles with corresponding responsibilities for the different participates in the Open Source compliance program; </w:t>
            </w:r>
          </w:p>
          <w:p w14:paraId="1072B1EC" w14:textId="77777777" w:rsidR="00D613EA" w:rsidRPr="00DA5676" w:rsidRDefault="00D613EA" w:rsidP="005B19E4">
            <w:pPr>
              <w:autoSpaceDE w:val="0"/>
              <w:autoSpaceDN w:val="0"/>
              <w:adjustRightInd w:val="0"/>
              <w:spacing w:line="240" w:lineRule="auto"/>
              <w:rPr>
                <w:rFonts w:asciiTheme="minorHAnsi" w:hAnsiTheme="minorHAnsi" w:cs="Calibri"/>
                <w:color w:val="F79646" w:themeColor="accent6"/>
                <w:sz w:val="24"/>
                <w:szCs w:val="24"/>
                <w:lang w:val="en-US"/>
              </w:rPr>
            </w:pPr>
          </w:p>
          <w:p w14:paraId="1B2064E2" w14:textId="297DB47D" w:rsidR="00D613EA" w:rsidRDefault="00D613EA" w:rsidP="005B19E4">
            <w:pPr>
              <w:autoSpaceDE w:val="0"/>
              <w:autoSpaceDN w:val="0"/>
              <w:adjustRightInd w:val="0"/>
              <w:spacing w:line="240" w:lineRule="auto"/>
              <w:rPr>
                <w:ins w:id="30" w:author="Stefan Thanheiser" w:date="2019-02-22T01:35:00Z"/>
                <w:rFonts w:asciiTheme="minorHAnsi" w:hAnsiTheme="minorHAnsi" w:cs="Calibri"/>
                <w:color w:val="F79646" w:themeColor="accent6"/>
                <w:sz w:val="24"/>
                <w:szCs w:val="24"/>
                <w:lang w:val="en-US"/>
              </w:rPr>
            </w:pPr>
          </w:p>
          <w:p w14:paraId="5681DAC1" w14:textId="77777777" w:rsidR="007D0C5B" w:rsidRPr="00DA5676" w:rsidRDefault="007D0C5B" w:rsidP="005B19E4">
            <w:pPr>
              <w:autoSpaceDE w:val="0"/>
              <w:autoSpaceDN w:val="0"/>
              <w:adjustRightInd w:val="0"/>
              <w:spacing w:line="240" w:lineRule="auto"/>
              <w:rPr>
                <w:rFonts w:asciiTheme="minorHAnsi" w:hAnsiTheme="minorHAnsi" w:cs="Calibri"/>
                <w:color w:val="F79646" w:themeColor="accent6"/>
                <w:sz w:val="24"/>
                <w:szCs w:val="24"/>
                <w:lang w:val="en-US"/>
              </w:rPr>
            </w:pPr>
          </w:p>
          <w:p w14:paraId="44CAE3C7" w14:textId="77777777" w:rsidR="00D613EA" w:rsidRPr="003731A2" w:rsidRDefault="00D613EA" w:rsidP="005B19E4">
            <w:pPr>
              <w:autoSpaceDE w:val="0"/>
              <w:autoSpaceDN w:val="0"/>
              <w:adjustRightInd w:val="0"/>
              <w:spacing w:line="240" w:lineRule="auto"/>
              <w:rPr>
                <w:rFonts w:asciiTheme="minorHAnsi" w:hAnsiTheme="minorHAnsi" w:cs="Calibri"/>
                <w:color w:val="000000"/>
                <w:sz w:val="24"/>
                <w:szCs w:val="24"/>
                <w:lang w:val="en-US"/>
              </w:rPr>
            </w:pPr>
            <w:r w:rsidRPr="00DA5676">
              <w:rPr>
                <w:rFonts w:asciiTheme="minorHAnsi" w:hAnsiTheme="minorHAnsi" w:cs="Calibri"/>
                <w:color w:val="F79646" w:themeColor="accent6"/>
                <w:sz w:val="24"/>
                <w:szCs w:val="24"/>
                <w:lang w:val="en-US"/>
              </w:rPr>
              <w:t xml:space="preserve">1.2.2 A </w:t>
            </w:r>
            <w:commentRangeStart w:id="31"/>
            <w:commentRangeStart w:id="32"/>
            <w:r w:rsidRPr="00DA5676">
              <w:rPr>
                <w:rFonts w:asciiTheme="minorHAnsi" w:hAnsiTheme="minorHAnsi" w:cs="Calibri"/>
                <w:color w:val="F79646" w:themeColor="accent6"/>
                <w:sz w:val="24"/>
                <w:szCs w:val="24"/>
                <w:lang w:val="en-US"/>
              </w:rPr>
              <w:t>documented</w:t>
            </w:r>
            <w:commentRangeEnd w:id="31"/>
            <w:r>
              <w:rPr>
                <w:rStyle w:val="Kommentarzeichen"/>
              </w:rPr>
              <w:commentReference w:id="31"/>
            </w:r>
            <w:commentRangeEnd w:id="32"/>
            <w:r>
              <w:rPr>
                <w:rStyle w:val="Kommentarzeichen"/>
              </w:rPr>
              <w:commentReference w:id="32"/>
            </w:r>
            <w:r>
              <w:rPr>
                <w:rFonts w:asciiTheme="minorHAnsi" w:hAnsiTheme="minorHAnsi" w:cs="Calibri"/>
                <w:color w:val="F79646" w:themeColor="accent6"/>
                <w:sz w:val="24"/>
                <w:szCs w:val="24"/>
                <w:lang w:val="en-US"/>
              </w:rPr>
              <w:t xml:space="preserve"> </w:t>
            </w:r>
            <w:r w:rsidRPr="00DA5676">
              <w:rPr>
                <w:rFonts w:asciiTheme="minorHAnsi" w:hAnsiTheme="minorHAnsi" w:cs="Calibri"/>
                <w:color w:val="F79646" w:themeColor="accent6"/>
                <w:sz w:val="24"/>
                <w:szCs w:val="24"/>
                <w:lang w:val="en-US"/>
              </w:rPr>
              <w:t xml:space="preserve"> that identifies the competencies for each role</w:t>
            </w:r>
            <w:r w:rsidRPr="003731A2">
              <w:rPr>
                <w:rFonts w:asciiTheme="minorHAnsi" w:hAnsiTheme="minorHAnsi" w:cs="Calibri"/>
                <w:color w:val="000000"/>
                <w:sz w:val="24"/>
                <w:szCs w:val="24"/>
                <w:lang w:val="en-US"/>
              </w:rPr>
              <w:t xml:space="preserve"> </w:t>
            </w:r>
          </w:p>
          <w:p w14:paraId="3691338B" w14:textId="77777777" w:rsidR="00D613EA" w:rsidRPr="003731A2" w:rsidRDefault="00D613EA" w:rsidP="005B19E4">
            <w:pPr>
              <w:autoSpaceDE w:val="0"/>
              <w:autoSpaceDN w:val="0"/>
              <w:adjustRightInd w:val="0"/>
              <w:spacing w:line="240" w:lineRule="auto"/>
              <w:rPr>
                <w:rFonts w:asciiTheme="minorHAnsi" w:hAnsiTheme="minorHAnsi" w:cs="Calibri"/>
                <w:color w:val="000000"/>
                <w:sz w:val="24"/>
                <w:szCs w:val="24"/>
                <w:lang w:val="en-US"/>
              </w:rPr>
            </w:pPr>
          </w:p>
          <w:p w14:paraId="7B7324B3" w14:textId="77777777" w:rsidR="00D613EA" w:rsidRPr="003731A2" w:rsidRDefault="00D613EA" w:rsidP="005B19E4">
            <w:pPr>
              <w:autoSpaceDE w:val="0"/>
              <w:autoSpaceDN w:val="0"/>
              <w:adjustRightInd w:val="0"/>
              <w:spacing w:line="240" w:lineRule="auto"/>
              <w:rPr>
                <w:rFonts w:asciiTheme="minorHAnsi" w:hAnsiTheme="minorHAnsi" w:cs="Calibri"/>
                <w:color w:val="000000"/>
                <w:sz w:val="24"/>
                <w:szCs w:val="24"/>
                <w:lang w:val="en-US"/>
              </w:rPr>
            </w:pPr>
          </w:p>
          <w:p w14:paraId="0B53D2A1" w14:textId="3BC483D1" w:rsidR="00D613EA" w:rsidRDefault="00D613EA" w:rsidP="005B19E4">
            <w:pPr>
              <w:autoSpaceDE w:val="0"/>
              <w:autoSpaceDN w:val="0"/>
              <w:adjustRightInd w:val="0"/>
              <w:spacing w:line="240" w:lineRule="auto"/>
              <w:rPr>
                <w:rFonts w:asciiTheme="minorHAnsi" w:hAnsiTheme="minorHAnsi" w:cs="Calibri"/>
                <w:color w:val="000000"/>
                <w:sz w:val="24"/>
                <w:szCs w:val="24"/>
                <w:lang w:val="en-US"/>
              </w:rPr>
            </w:pPr>
          </w:p>
          <w:p w14:paraId="7D01AC6F" w14:textId="77777777" w:rsidR="00D613EA" w:rsidRPr="003731A2" w:rsidRDefault="00D613EA" w:rsidP="005B19E4">
            <w:pPr>
              <w:autoSpaceDE w:val="0"/>
              <w:autoSpaceDN w:val="0"/>
              <w:adjustRightInd w:val="0"/>
              <w:spacing w:line="240" w:lineRule="auto"/>
              <w:rPr>
                <w:rFonts w:asciiTheme="minorHAnsi" w:hAnsiTheme="minorHAnsi" w:cs="Calibri"/>
                <w:color w:val="000000"/>
                <w:sz w:val="24"/>
                <w:szCs w:val="24"/>
                <w:lang w:val="en-US"/>
              </w:rPr>
            </w:pPr>
          </w:p>
          <w:p w14:paraId="29C417AC" w14:textId="77777777" w:rsidR="00D613EA" w:rsidRPr="00DA5676" w:rsidRDefault="00D613EA"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1.2.3 Documented evidence of assessed competence for each program participant </w:t>
            </w:r>
          </w:p>
          <w:p w14:paraId="62CCE944" w14:textId="77777777" w:rsidR="00D613EA" w:rsidRPr="003731A2" w:rsidRDefault="00D613EA" w:rsidP="005B19E4">
            <w:pPr>
              <w:autoSpaceDE w:val="0"/>
              <w:autoSpaceDN w:val="0"/>
              <w:adjustRightInd w:val="0"/>
              <w:spacing w:line="240" w:lineRule="auto"/>
              <w:rPr>
                <w:rFonts w:asciiTheme="minorHAnsi" w:hAnsiTheme="minorHAnsi" w:cs="Calibri"/>
                <w:color w:val="000000"/>
                <w:sz w:val="24"/>
                <w:szCs w:val="24"/>
                <w:lang w:val="en-US"/>
              </w:rPr>
            </w:pPr>
          </w:p>
          <w:p w14:paraId="6A1DAFFD" w14:textId="77777777" w:rsidR="00D613EA" w:rsidRPr="003731A2" w:rsidRDefault="00D613EA" w:rsidP="005B19E4">
            <w:pPr>
              <w:autoSpaceDE w:val="0"/>
              <w:autoSpaceDN w:val="0"/>
              <w:adjustRightInd w:val="0"/>
              <w:spacing w:line="240" w:lineRule="auto"/>
              <w:rPr>
                <w:rFonts w:asciiTheme="minorHAnsi" w:hAnsiTheme="minorHAnsi" w:cs="Calibri"/>
                <w:b/>
                <w:bCs/>
                <w:color w:val="000000"/>
                <w:sz w:val="24"/>
                <w:szCs w:val="24"/>
                <w:lang w:val="en-US"/>
              </w:rPr>
            </w:pPr>
          </w:p>
          <w:p w14:paraId="010D9DC0" w14:textId="77777777" w:rsidR="00D613EA" w:rsidRPr="00DA5676" w:rsidRDefault="00D613EA"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Rationale</w:t>
            </w:r>
            <w:r w:rsidRPr="00DA5676">
              <w:rPr>
                <w:rFonts w:asciiTheme="minorHAnsi" w:hAnsiTheme="minorHAnsi" w:cs="Calibri"/>
                <w:color w:val="F79646" w:themeColor="accent6"/>
                <w:sz w:val="24"/>
                <w:szCs w:val="24"/>
                <w:lang w:val="en-US"/>
              </w:rPr>
              <w:t xml:space="preserve">: </w:t>
            </w:r>
          </w:p>
          <w:p w14:paraId="0269865A" w14:textId="77777777" w:rsidR="00D613EA" w:rsidRPr="00DA5676" w:rsidRDefault="00D613EA" w:rsidP="005B19E4">
            <w:pPr>
              <w:widowControl w:val="0"/>
              <w:pBdr>
                <w:top w:val="nil"/>
                <w:left w:val="nil"/>
                <w:bottom w:val="nil"/>
                <w:right w:val="nil"/>
                <w:between w:val="nil"/>
              </w:pBdr>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To ensure that the program participants have obtain a sufficient level of competence for their respected roles and responsibilities.</w:t>
            </w:r>
          </w:p>
          <w:p w14:paraId="6D40BBE9"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46549BC3"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1F23EE0D"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0B014AC0" w14:textId="77777777" w:rsidR="00D613EA" w:rsidRPr="004A21D7" w:rsidRDefault="00D613EA"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1.3 Awareness</w:t>
            </w:r>
          </w:p>
          <w:p w14:paraId="4B9D6CE9" w14:textId="77777777" w:rsidR="00D613EA" w:rsidRPr="004A21D7" w:rsidRDefault="00D613EA"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 xml:space="preserve">The organization shall ensure that </w:t>
            </w:r>
            <w:commentRangeStart w:id="33"/>
            <w:commentRangeStart w:id="34"/>
            <w:commentRangeStart w:id="35"/>
            <w:r w:rsidRPr="004A21D7">
              <w:rPr>
                <w:rFonts w:asciiTheme="minorHAnsi" w:eastAsia="Calibri" w:hAnsiTheme="minorHAnsi" w:cs="Calibri"/>
                <w:color w:val="F79646" w:themeColor="accent6"/>
                <w:sz w:val="24"/>
                <w:szCs w:val="24"/>
                <w:lang w:val="en-US"/>
              </w:rPr>
              <w:t xml:space="preserve">persons doing work </w:t>
            </w:r>
            <w:commentRangeEnd w:id="33"/>
            <w:r w:rsidRPr="004A21D7">
              <w:rPr>
                <w:rStyle w:val="Kommentarzeichen"/>
                <w:color w:val="F79646" w:themeColor="accent6"/>
              </w:rPr>
              <w:commentReference w:id="33"/>
            </w:r>
            <w:commentRangeEnd w:id="34"/>
            <w:r>
              <w:rPr>
                <w:rStyle w:val="Kommentarzeichen"/>
              </w:rPr>
              <w:commentReference w:id="34"/>
            </w:r>
            <w:commentRangeEnd w:id="35"/>
            <w:r>
              <w:rPr>
                <w:rStyle w:val="Kommentarzeichen"/>
              </w:rPr>
              <w:commentReference w:id="35"/>
            </w:r>
            <w:r w:rsidRPr="004A21D7">
              <w:rPr>
                <w:rFonts w:asciiTheme="minorHAnsi" w:eastAsia="Calibri" w:hAnsiTheme="minorHAnsi" w:cs="Calibri"/>
                <w:color w:val="F79646" w:themeColor="accent6"/>
                <w:sz w:val="24"/>
                <w:szCs w:val="24"/>
                <w:lang w:val="en-US"/>
              </w:rPr>
              <w:t>are aware of:</w:t>
            </w:r>
          </w:p>
          <w:p w14:paraId="71680A36" w14:textId="77777777" w:rsidR="00D613EA" w:rsidRPr="004A21D7" w:rsidRDefault="00D613EA"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a) The Open Source policy;</w:t>
            </w:r>
          </w:p>
          <w:p w14:paraId="3F5CB9E5" w14:textId="77777777" w:rsidR="00D613EA" w:rsidRPr="004A21D7" w:rsidRDefault="00D613EA"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b) Relevant Open Source objectives;</w:t>
            </w:r>
          </w:p>
          <w:p w14:paraId="63545ED4" w14:textId="77777777" w:rsidR="00D613EA" w:rsidRPr="004A21D7" w:rsidRDefault="00D613EA"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c) Their contribution to the effectiveness of the Open Source compliance program;</w:t>
            </w:r>
          </w:p>
          <w:p w14:paraId="36C6E6A6" w14:textId="77777777" w:rsidR="00D613EA" w:rsidRPr="004A21D7" w:rsidRDefault="00D613EA"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d) The implications of not conforming to the Open source compliance program requirements.</w:t>
            </w:r>
          </w:p>
          <w:p w14:paraId="425B58A6" w14:textId="77777777" w:rsidR="00D613EA" w:rsidRDefault="00D613EA"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17A1D7B9" w14:textId="77777777" w:rsidR="007D0C5B" w:rsidRDefault="007D0C5B"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19816FC6" w14:textId="77777777" w:rsidR="007D0C5B" w:rsidRDefault="007D0C5B"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6F112A71" w14:textId="77777777" w:rsidR="007D0C5B" w:rsidRDefault="007D0C5B"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74A6F13E" w14:textId="77777777" w:rsidR="007D0C5B" w:rsidRDefault="007D0C5B"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1A86D473" w14:textId="77777777" w:rsidR="007D0C5B" w:rsidRDefault="007D0C5B"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4BE9C522" w14:textId="77777777" w:rsidR="007D0C5B" w:rsidRDefault="007D0C5B"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7FF2E68D" w14:textId="5A8C1AB7" w:rsidR="00D613EA" w:rsidRPr="004A21D7" w:rsidRDefault="00D613EA"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Verification Material(s):</w:t>
            </w:r>
          </w:p>
          <w:p w14:paraId="2483B74B" w14:textId="1F720AD0" w:rsidR="00D613EA" w:rsidRPr="004A21D7" w:rsidRDefault="00D613EA"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 xml:space="preserve">1.3.1 Documented evidence of assessed awareness for each program participant </w:t>
            </w:r>
            <w:r w:rsidRPr="005B19E4">
              <w:rPr>
                <w:rFonts w:asciiTheme="minorHAnsi" w:eastAsia="Calibri" w:hAnsiTheme="minorHAnsi" w:cs="Calibri"/>
                <w:color w:val="F79646" w:themeColor="accent6"/>
                <w:sz w:val="24"/>
                <w:szCs w:val="24"/>
                <w:lang w:val="en-US"/>
              </w:rPr>
              <w:t xml:space="preserve">including compliance program’s </w:t>
            </w:r>
            <w:proofErr w:type="gramStart"/>
            <w:r w:rsidRPr="005B19E4">
              <w:rPr>
                <w:rFonts w:asciiTheme="minorHAnsi" w:eastAsia="Calibri" w:hAnsiTheme="minorHAnsi" w:cs="Calibri"/>
                <w:color w:val="F79646" w:themeColor="accent6"/>
                <w:sz w:val="24"/>
                <w:szCs w:val="24"/>
                <w:lang w:val="en-US"/>
              </w:rPr>
              <w:t>open  source</w:t>
            </w:r>
            <w:proofErr w:type="gramEnd"/>
            <w:r>
              <w:rPr>
                <w:rFonts w:asciiTheme="minorHAnsi" w:eastAsia="Calibri" w:hAnsiTheme="minorHAnsi" w:cs="Calibri"/>
                <w:color w:val="F79646" w:themeColor="accent6"/>
                <w:sz w:val="24"/>
                <w:szCs w:val="24"/>
                <w:lang w:val="en-US"/>
              </w:rPr>
              <w:t xml:space="preserve"> </w:t>
            </w:r>
            <w:r w:rsidRPr="005B19E4">
              <w:rPr>
                <w:rFonts w:asciiTheme="minorHAnsi" w:eastAsia="Calibri" w:hAnsiTheme="minorHAnsi" w:cs="Calibri"/>
                <w:color w:val="F79646" w:themeColor="accent6"/>
                <w:sz w:val="24"/>
                <w:szCs w:val="24"/>
                <w:lang w:val="en-US"/>
              </w:rPr>
              <w:t>objectives,  ones  contribution</w:t>
            </w:r>
            <w:r>
              <w:rPr>
                <w:rFonts w:asciiTheme="minorHAnsi" w:eastAsia="Calibri" w:hAnsiTheme="minorHAnsi" w:cs="Calibri"/>
                <w:color w:val="F79646" w:themeColor="accent6"/>
                <w:sz w:val="24"/>
                <w:szCs w:val="24"/>
                <w:lang w:val="en-US"/>
              </w:rPr>
              <w:t xml:space="preserve"> </w:t>
            </w:r>
            <w:r w:rsidRPr="005B19E4">
              <w:rPr>
                <w:rFonts w:asciiTheme="minorHAnsi" w:eastAsia="Calibri" w:hAnsiTheme="minorHAnsi" w:cs="Calibri"/>
                <w:color w:val="F79646" w:themeColor="accent6"/>
                <w:sz w:val="24"/>
                <w:szCs w:val="24"/>
                <w:lang w:val="en-US"/>
              </w:rPr>
              <w:t xml:space="preserve">within  the  </w:t>
            </w:r>
            <w:r w:rsidRPr="005B19E4">
              <w:rPr>
                <w:rFonts w:asciiTheme="minorHAnsi" w:eastAsia="Calibri" w:hAnsiTheme="minorHAnsi" w:cs="Calibri"/>
                <w:color w:val="F79646" w:themeColor="accent6"/>
                <w:sz w:val="24"/>
                <w:szCs w:val="24"/>
                <w:lang w:val="en-US"/>
              </w:rPr>
              <w:lastRenderedPageBreak/>
              <w:t>program</w:t>
            </w:r>
            <w:r>
              <w:rPr>
                <w:rFonts w:asciiTheme="minorHAnsi" w:eastAsia="Calibri" w:hAnsiTheme="minorHAnsi" w:cs="Calibri"/>
                <w:color w:val="F79646" w:themeColor="accent6"/>
                <w:sz w:val="24"/>
                <w:szCs w:val="24"/>
                <w:lang w:val="en-US"/>
              </w:rPr>
              <w:t xml:space="preserve"> </w:t>
            </w:r>
            <w:r w:rsidRPr="005B19E4">
              <w:rPr>
                <w:rFonts w:asciiTheme="minorHAnsi" w:eastAsia="Calibri" w:hAnsiTheme="minorHAnsi" w:cs="Calibri"/>
                <w:color w:val="F79646" w:themeColor="accent6"/>
                <w:sz w:val="24"/>
                <w:szCs w:val="24"/>
                <w:lang w:val="en-US"/>
              </w:rPr>
              <w:t>and implications of non-conformance.</w:t>
            </w:r>
            <w:del w:id="36" w:author="Stefan Thanheiser" w:date="2019-02-17T00:14:00Z">
              <w:r w:rsidRPr="004A21D7" w:rsidDel="005B19E4">
                <w:rPr>
                  <w:rFonts w:asciiTheme="minorHAnsi" w:eastAsia="Calibri" w:hAnsiTheme="minorHAnsi" w:cs="Calibri"/>
                  <w:color w:val="F79646" w:themeColor="accent6"/>
                  <w:sz w:val="24"/>
                  <w:szCs w:val="24"/>
                  <w:lang w:val="en-US"/>
                </w:rPr>
                <w:delText>.</w:delText>
              </w:r>
            </w:del>
          </w:p>
          <w:p w14:paraId="6C1B8CB0" w14:textId="77777777" w:rsidR="00D613EA" w:rsidRPr="003731A2" w:rsidRDefault="00D613EA"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7F130F9" w14:textId="77777777" w:rsidR="00D613EA" w:rsidRPr="003731A2" w:rsidRDefault="00D613EA"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AF0B62B" w14:textId="77777777" w:rsidR="00D613EA" w:rsidRPr="003731A2" w:rsidRDefault="00D613EA"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F89773E" w14:textId="77777777" w:rsidR="00D613EA" w:rsidRPr="003731A2" w:rsidRDefault="00D613EA"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57B08DD1" w14:textId="24AD8D6C" w:rsidR="00D613EA" w:rsidRPr="003731A2" w:rsidRDefault="00D613EA"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program participants have obtain a sufficient level of awareness for their respected roles and responsibilities</w:t>
            </w:r>
            <w:ins w:id="37" w:author="Stefan Thanheiser" w:date="2019-02-17T00:15:00Z">
              <w:r>
                <w:rPr>
                  <w:rFonts w:asciiTheme="minorHAnsi" w:eastAsia="Calibri" w:hAnsiTheme="minorHAnsi" w:cs="Calibri"/>
                  <w:sz w:val="24"/>
                  <w:szCs w:val="24"/>
                  <w:lang w:val="en-US"/>
                </w:rPr>
                <w:t xml:space="preserve"> </w:t>
              </w:r>
              <w:r w:rsidRPr="005B19E4">
                <w:rPr>
                  <w:rFonts w:asciiTheme="minorHAnsi" w:eastAsia="Calibri" w:hAnsiTheme="minorHAnsi" w:cs="Calibri"/>
                  <w:sz w:val="24"/>
                  <w:szCs w:val="24"/>
                  <w:lang w:val="en-US"/>
                </w:rPr>
                <w:t>within the compliance program.</w:t>
              </w:r>
            </w:ins>
            <w:del w:id="38" w:author="Stefan Thanheiser" w:date="2019-02-17T00:15:00Z">
              <w:r w:rsidRPr="003731A2" w:rsidDel="005B19E4">
                <w:rPr>
                  <w:rFonts w:asciiTheme="minorHAnsi" w:eastAsia="Calibri" w:hAnsiTheme="minorHAnsi" w:cs="Calibri"/>
                  <w:sz w:val="24"/>
                  <w:szCs w:val="24"/>
                  <w:lang w:val="en-US"/>
                </w:rPr>
                <w:delText>.</w:delText>
              </w:r>
            </w:del>
          </w:p>
          <w:p w14:paraId="06ED0994"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03093318"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9464E61"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4BAD9227"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6C1FA429"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956CF9" w14:textId="1071442D"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1.4 Program Scope</w:t>
            </w:r>
          </w:p>
          <w:p w14:paraId="53CCA508"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 xml:space="preserve">Different compliance programs may be governed by different levels of scope. For example, a program could govern a single product line, an entire department or an entire organization. The scope designation needs to be declared for each program seeking conformance. </w:t>
            </w:r>
          </w:p>
          <w:p w14:paraId="27630275"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06968F2"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BE8431"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C9DCE8"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2EECFB2"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12E76B"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D3D790D"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8AF818"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2EE7326" w14:textId="2707C12F"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Verification Material(s): 1.4.1 A written statement that clearly defines the scope of the program.</w:t>
            </w:r>
          </w:p>
          <w:p w14:paraId="4EC48E18"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EFB6A33"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5125E1" w14:textId="77777777"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Rationale:</w:t>
            </w:r>
          </w:p>
          <w:p w14:paraId="509C9812"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To provide the flexibility to construct a compliance program that best fits the scope of an organization’s needs. Some organizations could choose to maintain a compliance program for a specific product line while others could choose the program scope to govern software releases of the entire organization. Large organizations may prefer the former example while smaller organizations may prefer the latter.</w:t>
            </w:r>
          </w:p>
          <w:p w14:paraId="24FC9B20"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CA4C796"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19652AB"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BC34770"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C50C249"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B17EA53"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076DE0A" w14:textId="1FBD8A45" w:rsidR="00D613EA" w:rsidRPr="00361FA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lastRenderedPageBreak/>
              <w:t>1.5 License Obligations</w:t>
            </w:r>
          </w:p>
          <w:p w14:paraId="6008EA0C" w14:textId="77777777" w:rsidR="00D613EA" w:rsidRPr="00361FA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 xml:space="preserve">A process exists for reviewing the Identified Licenses to determine the obligations, restrictions and rights granted by each license. </w:t>
            </w:r>
          </w:p>
          <w:p w14:paraId="44E0FE9F" w14:textId="2FE00B2F" w:rsidR="00D613EA" w:rsidRDefault="00D613EA" w:rsidP="003731A2">
            <w:pPr>
              <w:widowControl w:val="0"/>
              <w:pBdr>
                <w:top w:val="nil"/>
                <w:left w:val="nil"/>
                <w:bottom w:val="nil"/>
                <w:right w:val="nil"/>
                <w:between w:val="nil"/>
              </w:pBdr>
              <w:spacing w:line="240" w:lineRule="auto"/>
              <w:rPr>
                <w:ins w:id="39" w:author="Stefan Thanheiser" w:date="2019-02-22T01:35:00Z"/>
                <w:rFonts w:asciiTheme="minorHAnsi" w:eastAsia="Calibri" w:hAnsiTheme="minorHAnsi" w:cs="Calibri"/>
                <w:sz w:val="24"/>
                <w:szCs w:val="24"/>
                <w:lang w:val="en-US"/>
              </w:rPr>
            </w:pPr>
          </w:p>
          <w:p w14:paraId="4119E7CF" w14:textId="77777777" w:rsidR="007D0C5B" w:rsidRPr="00361FAA" w:rsidRDefault="007D0C5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34C9F4" w14:textId="77777777" w:rsidR="00D613EA" w:rsidRPr="00361FA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Verification Material(s):</w:t>
            </w:r>
          </w:p>
          <w:p w14:paraId="4C5A9A5C" w14:textId="3472F666" w:rsidR="00D613EA" w:rsidRPr="00361FA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1.</w:t>
            </w:r>
            <w:r w:rsidR="007D0C5B">
              <w:rPr>
                <w:rFonts w:asciiTheme="minorHAnsi" w:eastAsia="Calibri" w:hAnsiTheme="minorHAnsi" w:cs="Calibri"/>
                <w:sz w:val="24"/>
                <w:szCs w:val="24"/>
                <w:lang w:val="en-US"/>
              </w:rPr>
              <w:t>5</w:t>
            </w:r>
            <w:r w:rsidRPr="00361FAA">
              <w:rPr>
                <w:rFonts w:asciiTheme="minorHAnsi" w:eastAsia="Calibri" w:hAnsiTheme="minorHAnsi" w:cs="Calibri"/>
                <w:sz w:val="24"/>
                <w:szCs w:val="24"/>
                <w:lang w:val="en-US"/>
              </w:rPr>
              <w:t>.1 A documented procedure to review and document the obligations, restrictions and rights granted by each Identified License.</w:t>
            </w:r>
          </w:p>
          <w:p w14:paraId="6A04FBC5" w14:textId="77777777" w:rsidR="00D613EA" w:rsidRPr="00361FA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87BFF31" w14:textId="77777777" w:rsidR="00D613EA" w:rsidRPr="00361FA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B48E207" w14:textId="5563A932"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 xml:space="preserve">Rationale: </w:t>
            </w:r>
          </w:p>
          <w:p w14:paraId="0C194C23" w14:textId="71C70648" w:rsidR="00D613EA" w:rsidRPr="00E2156B"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r w:rsidRPr="00361FAA">
              <w:rPr>
                <w:rFonts w:asciiTheme="minorHAnsi" w:eastAsia="Calibri" w:hAnsiTheme="minorHAnsi" w:cs="Calibri"/>
                <w:sz w:val="24"/>
                <w:szCs w:val="24"/>
                <w:lang w:val="en-US"/>
              </w:rPr>
              <w:t xml:space="preserve">To ensure a process exists for reviewing and identifying the license obligations for each Identified License for the various use cases </w:t>
            </w:r>
            <w:r w:rsidRPr="00361FAA">
              <w:rPr>
                <w:rFonts w:asciiTheme="minorHAnsi" w:eastAsia="Calibri" w:hAnsiTheme="minorHAnsi" w:cs="Calibri"/>
                <w:color w:val="F79646" w:themeColor="accent6"/>
                <w:sz w:val="24"/>
                <w:szCs w:val="24"/>
                <w:lang w:val="en-US"/>
              </w:rPr>
              <w:t>an organization may encounter.</w:t>
            </w:r>
          </w:p>
        </w:tc>
        <w:tc>
          <w:tcPr>
            <w:tcW w:w="3198" w:type="dxa"/>
            <w:shd w:val="clear" w:color="auto" w:fill="auto"/>
            <w:tcMar>
              <w:top w:w="100" w:type="dxa"/>
              <w:left w:w="100" w:type="dxa"/>
              <w:bottom w:w="100" w:type="dxa"/>
              <w:right w:w="100" w:type="dxa"/>
            </w:tcMar>
          </w:tcPr>
          <w:p w14:paraId="47990CD7" w14:textId="4F29A7DB" w:rsidR="00D613EA" w:rsidRPr="00FF43F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0CF0EE17" w14:textId="42855CBC"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40"/>
            <w:r w:rsidRPr="00FF43FE">
              <w:rPr>
                <w:rFonts w:asciiTheme="minorHAnsi" w:eastAsia="Calibri" w:hAnsiTheme="minorHAnsi" w:cs="Calibri"/>
                <w:color w:val="4F81BD" w:themeColor="accent1"/>
                <w:sz w:val="24"/>
                <w:szCs w:val="24"/>
              </w:rPr>
              <w:t xml:space="preserve">Compliance </w:t>
            </w:r>
            <w:commentRangeEnd w:id="40"/>
            <w:r>
              <w:rPr>
                <w:rStyle w:val="Kommentarzeichen"/>
              </w:rPr>
              <w:commentReference w:id="40"/>
            </w:r>
            <w:del w:id="41" w:author="Stefan Thanheiser" w:date="2019-02-17T00:04:00Z">
              <w:r w:rsidRPr="00FF43FE" w:rsidDel="00EC20EA">
                <w:rPr>
                  <w:rFonts w:asciiTheme="minorHAnsi" w:eastAsia="Calibri" w:hAnsiTheme="minorHAnsi" w:cs="Calibri"/>
                  <w:color w:val="4F81BD" w:themeColor="accent1"/>
                  <w:sz w:val="24"/>
                  <w:szCs w:val="24"/>
                </w:rPr>
                <w:delText>innerhalb</w:delText>
              </w:r>
            </w:del>
            <w:r w:rsidRPr="00FF43FE">
              <w:rPr>
                <w:rFonts w:asciiTheme="minorHAnsi" w:eastAsia="Calibri" w:hAnsiTheme="minorHAnsi" w:cs="Calibri"/>
                <w:color w:val="4F81BD" w:themeColor="accent1"/>
                <w:sz w:val="24"/>
                <w:szCs w:val="24"/>
              </w:rPr>
              <w:t xml:space="preserve"> der </w:t>
            </w:r>
            <w:commentRangeStart w:id="42"/>
            <w:commentRangeStart w:id="43"/>
            <w:del w:id="44" w:author="Stefan Thanheiser" w:date="2019-02-17T00:04:00Z">
              <w:r w:rsidRPr="00FF43FE" w:rsidDel="00EC20EA">
                <w:rPr>
                  <w:rFonts w:asciiTheme="minorHAnsi" w:eastAsia="Calibri" w:hAnsiTheme="minorHAnsi" w:cs="Calibri"/>
                  <w:color w:val="4F81BD" w:themeColor="accent1"/>
                  <w:sz w:val="24"/>
                  <w:szCs w:val="24"/>
                </w:rPr>
                <w:delText xml:space="preserve">Supplied </w:delText>
              </w:r>
            </w:del>
            <w:ins w:id="45" w:author="Stefan Thanheiser" w:date="2019-02-17T00:04:00Z">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w:t>
              </w:r>
            </w:ins>
            <w:r w:rsidRPr="00FF43FE">
              <w:rPr>
                <w:rFonts w:asciiTheme="minorHAnsi" w:eastAsia="Calibri" w:hAnsiTheme="minorHAnsi" w:cs="Calibri"/>
                <w:color w:val="4F81BD" w:themeColor="accent1"/>
                <w:sz w:val="24"/>
                <w:szCs w:val="24"/>
              </w:rPr>
              <w:t xml:space="preserve">Software </w:t>
            </w:r>
            <w:commentRangeEnd w:id="42"/>
            <w:r>
              <w:rPr>
                <w:rStyle w:val="Kommentarzeichen"/>
              </w:rPr>
              <w:commentReference w:id="42"/>
            </w:r>
            <w:commentRangeEnd w:id="43"/>
            <w:r>
              <w:rPr>
                <w:rStyle w:val="Kommentarzeichen"/>
              </w:rPr>
              <w:commentReference w:id="43"/>
            </w:r>
            <w:del w:id="46" w:author="Stefan Thanheiser" w:date="2019-02-17T00:03:00Z">
              <w:r w:rsidRPr="00FF43FE" w:rsidDel="00EC20EA">
                <w:rPr>
                  <w:rFonts w:asciiTheme="minorHAnsi" w:eastAsia="Calibri" w:hAnsiTheme="minorHAnsi" w:cs="Calibri"/>
                  <w:color w:val="4F81BD" w:themeColor="accent1"/>
                  <w:sz w:val="24"/>
                  <w:szCs w:val="24"/>
                </w:rPr>
                <w:delText>Distribution</w:delText>
              </w:r>
            </w:del>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14:paraId="11EAABF2"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D3103E" w14:textId="77777777" w:rsidR="00D613EA" w:rsidRPr="00FF43F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623169B" w14:textId="77777777" w:rsidR="00D613EA" w:rsidRPr="00FF43F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B270A5B" w14:textId="486DF38C" w:rsidR="00D613EA" w:rsidRPr="00FF43F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w:t>
            </w:r>
            <w:r w:rsidRPr="00FF43FE">
              <w:rPr>
                <w:rFonts w:asciiTheme="minorHAnsi" w:eastAsia="Calibri" w:hAnsiTheme="minorHAnsi" w:cs="Calibri"/>
                <w:color w:val="4F81BD" w:themeColor="accent1"/>
                <w:sz w:val="24"/>
                <w:szCs w:val="24"/>
              </w:rPr>
              <w:lastRenderedPageBreak/>
              <w:t>Richtlinie.</w:t>
            </w:r>
          </w:p>
          <w:p w14:paraId="13C51AEE"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A6D616" w14:textId="3A8DC153" w:rsidR="00D613EA" w:rsidRPr="00FF43FE"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1.1.2 Ein dokumentiertes Verfahren, welches die Software-Mitarbeiter auf die Existenz der Open-Source-Richtlinie aufmerksam macht (z. B. über Training, internes Wiki oder eine andere im Unternehmen relevante Kommunikationsmethode).</w:t>
            </w:r>
          </w:p>
          <w:p w14:paraId="1A6FB142"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EFEB58" w14:textId="77777777" w:rsidR="00D613EA" w:rsidRPr="00DA5676"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14247BEB" w14:textId="152DB90E" w:rsidR="00D613EA" w:rsidRPr="00DA5676"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Software-Mitarbeiter auf die Existenz der Open-Source-Richtlinie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solche inhaltlichen Vorgaben an anderer Stelle dieser Spezifikation genannt werden. </w:t>
            </w:r>
          </w:p>
          <w:p w14:paraId="56B29DE4"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D602486" w14:textId="0A7A9B2E" w:rsidR="00D613EA" w:rsidRPr="0063155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1.2 Befähigung</w:t>
            </w:r>
          </w:p>
          <w:p w14:paraId="3E77A278" w14:textId="75F0F2A8" w:rsidR="00D613EA" w:rsidRPr="0063155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3A5FDD4B" w14:textId="70EAD994" w:rsidR="00D613EA" w:rsidRPr="00631557" w:rsidRDefault="00D613EA"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Rollen und zugehörigen Verantwortlichkeiten für diejenigen Rollen identifizieren, die die Performanz und Effektivität des Programms beeinflussen.</w:t>
            </w:r>
            <w:r>
              <w:rPr>
                <w:rFonts w:asciiTheme="minorHAnsi" w:eastAsia="Calibri" w:hAnsiTheme="minorHAnsi" w:cs="Calibri"/>
                <w:color w:val="4F81BD" w:themeColor="accent1"/>
                <w:sz w:val="24"/>
                <w:szCs w:val="24"/>
              </w:rPr>
              <w:br/>
            </w:r>
          </w:p>
          <w:p w14:paraId="16A30D0E" w14:textId="51435453" w:rsidR="00D613EA" w:rsidRPr="00631557" w:rsidRDefault="00D613EA"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Den notwendigen Grad an Befähigung der</w:t>
            </w:r>
            <w:del w:id="47" w:author="Jan Thielscher" w:date="2019-01-08T22:04:00Z">
              <w:r w:rsidRPr="00631557" w:rsidDel="00BD17EC">
                <w:rPr>
                  <w:rFonts w:asciiTheme="minorHAnsi" w:eastAsia="Calibri" w:hAnsiTheme="minorHAnsi" w:cs="Calibri"/>
                  <w:color w:val="4F81BD" w:themeColor="accent1"/>
                  <w:sz w:val="24"/>
                  <w:szCs w:val="24"/>
                </w:rPr>
                <w:delText>jeniger</w:delText>
              </w:r>
            </w:del>
            <w:r w:rsidRPr="00631557">
              <w:rPr>
                <w:rFonts w:asciiTheme="minorHAnsi" w:eastAsia="Calibri" w:hAnsiTheme="minorHAnsi" w:cs="Calibri"/>
                <w:color w:val="4F81BD" w:themeColor="accent1"/>
                <w:sz w:val="24"/>
                <w:szCs w:val="24"/>
              </w:rPr>
              <w:t xml:space="preserve"> Person(en) bestimmen, </w:t>
            </w:r>
            <w:del w:id="48" w:author="Jan Thielscher" w:date="2019-01-08T22:04:00Z">
              <w:r w:rsidRPr="00631557" w:rsidDel="00BD17EC">
                <w:rPr>
                  <w:rFonts w:asciiTheme="minorHAnsi" w:eastAsia="Calibri" w:hAnsiTheme="minorHAnsi" w:cs="Calibri"/>
                  <w:color w:val="4F81BD" w:themeColor="accent1"/>
                  <w:sz w:val="24"/>
                  <w:szCs w:val="24"/>
                </w:rPr>
                <w:delText xml:space="preserve">die </w:delText>
              </w:r>
            </w:del>
            <w:ins w:id="49" w:author="Jan Thielscher" w:date="2019-01-08T22:04:00Z">
              <w:r>
                <w:rPr>
                  <w:rFonts w:asciiTheme="minorHAnsi" w:eastAsia="Calibri" w:hAnsiTheme="minorHAnsi" w:cs="Calibri"/>
                  <w:color w:val="4F81BD" w:themeColor="accent1"/>
                  <w:sz w:val="24"/>
                  <w:szCs w:val="24"/>
                </w:rPr>
                <w:t xml:space="preserve">welche </w:t>
              </w:r>
            </w:ins>
            <w:r w:rsidRPr="00631557">
              <w:rPr>
                <w:rFonts w:asciiTheme="minorHAnsi" w:eastAsia="Calibri" w:hAnsiTheme="minorHAnsi" w:cs="Calibri"/>
                <w:color w:val="4F81BD" w:themeColor="accent1"/>
                <w:sz w:val="24"/>
                <w:szCs w:val="24"/>
              </w:rPr>
              <w:t xml:space="preserve">die </w:t>
            </w:r>
            <w:del w:id="50" w:author="Jan Thielscher" w:date="2019-01-08T22:05:00Z">
              <w:r w:rsidRPr="00631557" w:rsidDel="00BD17EC">
                <w:rPr>
                  <w:rFonts w:asciiTheme="minorHAnsi" w:eastAsia="Calibri" w:hAnsiTheme="minorHAnsi" w:cs="Calibri"/>
                  <w:color w:val="4F81BD" w:themeColor="accent1"/>
                  <w:sz w:val="24"/>
                  <w:szCs w:val="24"/>
                </w:rPr>
                <w:delText xml:space="preserve">jede </w:delText>
              </w:r>
            </w:del>
            <w:ins w:id="51" w:author="Jan Thielscher" w:date="2019-01-08T22:05:00Z">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w:t>
              </w:r>
            </w:ins>
            <w:r w:rsidRPr="00631557">
              <w:rPr>
                <w:rFonts w:asciiTheme="minorHAnsi" w:eastAsia="Calibri" w:hAnsiTheme="minorHAnsi" w:cs="Calibri"/>
                <w:color w:val="4F81BD" w:themeColor="accent1"/>
                <w:sz w:val="24"/>
                <w:szCs w:val="24"/>
              </w:rPr>
              <w:t>Rolle ausfüllen</w:t>
            </w:r>
            <w:r>
              <w:rPr>
                <w:rFonts w:asciiTheme="minorHAnsi" w:eastAsia="Calibri" w:hAnsiTheme="minorHAnsi" w:cs="Calibri"/>
                <w:color w:val="4F81BD" w:themeColor="accent1"/>
                <w:sz w:val="24"/>
                <w:szCs w:val="24"/>
              </w:rPr>
              <w:br/>
            </w:r>
          </w:p>
          <w:p w14:paraId="474DFE5D" w14:textId="5352614B" w:rsidR="00D613EA" w:rsidRPr="005B19E4" w:rsidRDefault="00D613EA"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Sicherstellen, dass diese Personen auf Basis einschlägiger Ausbildung, Schulung und/oder Erfahrung die notwendige Befähigung besitzen</w:t>
            </w:r>
            <w:r w:rsidRPr="005B19E4">
              <w:rPr>
                <w:rFonts w:asciiTheme="minorHAnsi" w:eastAsia="Calibri" w:hAnsiTheme="minorHAnsi" w:cs="Calibri"/>
                <w:color w:val="4F81BD" w:themeColor="accent1"/>
                <w:sz w:val="24"/>
                <w:szCs w:val="24"/>
              </w:rPr>
              <w:br/>
            </w:r>
            <w:r>
              <w:rPr>
                <w:rFonts w:asciiTheme="minorHAnsi" w:eastAsia="Calibri" w:hAnsiTheme="minorHAnsi" w:cs="Calibri"/>
                <w:color w:val="4F81BD" w:themeColor="accent1"/>
                <w:sz w:val="24"/>
                <w:szCs w:val="24"/>
              </w:rPr>
              <w:br/>
            </w:r>
            <w:r w:rsidRPr="005B19E4">
              <w:rPr>
                <w:rFonts w:asciiTheme="minorHAnsi" w:eastAsia="Calibri" w:hAnsiTheme="minorHAnsi" w:cs="Calibri"/>
                <w:color w:val="4F81BD" w:themeColor="accent1"/>
                <w:sz w:val="24"/>
                <w:szCs w:val="24"/>
              </w:rPr>
              <w:t>Falls notwendig: Maßnahmen ergreifen, dass die hinreichende Befähigung erworben wird</w:t>
            </w:r>
            <w:r>
              <w:rPr>
                <w:rFonts w:asciiTheme="minorHAnsi" w:eastAsia="Calibri" w:hAnsiTheme="minorHAnsi" w:cs="Calibri"/>
                <w:color w:val="4F81BD" w:themeColor="accent1"/>
                <w:sz w:val="24"/>
                <w:szCs w:val="24"/>
              </w:rPr>
              <w:br/>
            </w:r>
          </w:p>
          <w:p w14:paraId="3799FF2F" w14:textId="2B3B11AF" w:rsidR="00D613EA" w:rsidRPr="00631557" w:rsidRDefault="00D613EA"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Eine hinreichende Dokumentation </w:t>
            </w:r>
            <w:del w:id="52" w:author="Stefan Thanheiser" w:date="2019-02-17T00:09:00Z">
              <w:r w:rsidRPr="00631557" w:rsidDel="005B19E4">
                <w:rPr>
                  <w:rFonts w:asciiTheme="minorHAnsi" w:eastAsia="Calibri" w:hAnsiTheme="minorHAnsi" w:cs="Calibri"/>
                  <w:color w:val="4F81BD" w:themeColor="accent1"/>
                  <w:sz w:val="24"/>
                  <w:szCs w:val="24"/>
                </w:rPr>
                <w:delText>für den</w:delText>
              </w:r>
            </w:del>
            <w:ins w:id="53" w:author="Stefan Thanheiser" w:date="2019-02-17T00:09:00Z">
              <w:r>
                <w:rPr>
                  <w:rFonts w:asciiTheme="minorHAnsi" w:eastAsia="Calibri" w:hAnsiTheme="minorHAnsi" w:cs="Calibri"/>
                  <w:color w:val="4F81BD" w:themeColor="accent1"/>
                  <w:sz w:val="24"/>
                  <w:szCs w:val="24"/>
                </w:rPr>
                <w:t>als</w:t>
              </w:r>
            </w:ins>
            <w:r w:rsidRPr="00631557">
              <w:rPr>
                <w:rFonts w:asciiTheme="minorHAnsi" w:eastAsia="Calibri" w:hAnsiTheme="minorHAnsi" w:cs="Calibri"/>
                <w:color w:val="4F81BD" w:themeColor="accent1"/>
                <w:sz w:val="24"/>
                <w:szCs w:val="24"/>
              </w:rPr>
              <w:t xml:space="preserve"> Beleg der Befähigung aufrechterhalten.</w:t>
            </w:r>
            <w:r w:rsidRPr="00631557">
              <w:rPr>
                <w:rFonts w:asciiTheme="minorHAnsi" w:eastAsia="Calibri" w:hAnsiTheme="minorHAnsi" w:cs="Calibri"/>
                <w:sz w:val="24"/>
                <w:szCs w:val="24"/>
              </w:rPr>
              <w:t xml:space="preserve"> </w:t>
            </w:r>
          </w:p>
          <w:p w14:paraId="474E71C9"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01E193"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B55578E"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4B45528"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75EFC9A"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DF3F881"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4DCB562"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B53A0DC"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3030EB"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E01867" w14:textId="34DE5F95" w:rsidR="00D613EA" w:rsidRPr="00BC0B13"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51646A6A" w14:textId="3CF74ED0" w:rsidR="00D613EA" w:rsidRPr="00BC0B13"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1.2.1 eine dokumentierte Liste an Rollen inklusive zugehöriger Verantwortlichkeiten für die unterschiedlichen Teilnehmer am Open-Source-Compliance-Programm;</w:t>
            </w:r>
          </w:p>
          <w:p w14:paraId="56DC8167"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77B82C" w14:textId="6110E721" w:rsidR="00D613EA" w:rsidRPr="005430CD"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del w:id="54" w:author="Jan Thielscher" w:date="2019-01-08T22:07:00Z">
              <w:r w:rsidRPr="005430CD" w:rsidDel="00BD17EC">
                <w:rPr>
                  <w:rFonts w:asciiTheme="minorHAnsi" w:eastAsia="Calibri" w:hAnsiTheme="minorHAnsi" w:cs="Calibri"/>
                  <w:color w:val="4F81BD" w:themeColor="accent1"/>
                  <w:sz w:val="24"/>
                  <w:szCs w:val="24"/>
                </w:rPr>
                <w:delText xml:space="preserve">dokumentiertes </w:delText>
              </w:r>
            </w:del>
            <w:ins w:id="55" w:author="Jan Thielscher" w:date="2019-01-08T22:07:00Z">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w:t>
              </w:r>
            </w:ins>
            <w:ins w:id="56" w:author="Jan Thielscher" w:date="2019-01-08T22:08:00Z">
              <w:r>
                <w:rPr>
                  <w:rFonts w:asciiTheme="minorHAnsi" w:eastAsia="Calibri" w:hAnsiTheme="minorHAnsi" w:cs="Calibri"/>
                  <w:color w:val="4F81BD" w:themeColor="accent1"/>
                  <w:sz w:val="24"/>
                  <w:szCs w:val="24"/>
                </w:rPr>
                <w:t>Kompetenzen der</w:t>
              </w:r>
            </w:ins>
            <w:del w:id="57" w:author="Jan Thielscher" w:date="2019-01-08T22:08:00Z">
              <w:r w:rsidRPr="005430CD" w:rsidDel="00BD17EC">
                <w:rPr>
                  <w:rFonts w:asciiTheme="minorHAnsi" w:eastAsia="Calibri" w:hAnsiTheme="minorHAnsi" w:cs="Calibri"/>
                  <w:color w:val="4F81BD" w:themeColor="accent1"/>
                  <w:sz w:val="24"/>
                  <w:szCs w:val="24"/>
                </w:rPr>
                <w:delText xml:space="preserve">Verfahren zur Ermittlung der für jede </w:delText>
              </w:r>
            </w:del>
            <w:ins w:id="58" w:author="Jan Thielscher" w:date="2019-01-08T22:08:00Z">
              <w:r>
                <w:rPr>
                  <w:rFonts w:asciiTheme="minorHAnsi" w:eastAsia="Calibri" w:hAnsiTheme="minorHAnsi" w:cs="Calibri"/>
                  <w:color w:val="4F81BD" w:themeColor="accent1"/>
                  <w:sz w:val="24"/>
                  <w:szCs w:val="24"/>
                </w:rPr>
                <w:t xml:space="preserve"> jeweilige </w:t>
              </w:r>
            </w:ins>
            <w:r w:rsidRPr="005430CD">
              <w:rPr>
                <w:rFonts w:asciiTheme="minorHAnsi" w:eastAsia="Calibri" w:hAnsiTheme="minorHAnsi" w:cs="Calibri"/>
                <w:color w:val="4F81BD" w:themeColor="accent1"/>
                <w:sz w:val="24"/>
                <w:szCs w:val="24"/>
              </w:rPr>
              <w:t xml:space="preserve">Rolle </w:t>
            </w:r>
            <w:del w:id="59" w:author="Jan Thielscher" w:date="2019-01-08T22:08:00Z">
              <w:r w:rsidRPr="005430CD" w:rsidDel="00BD17EC">
                <w:rPr>
                  <w:rFonts w:asciiTheme="minorHAnsi" w:eastAsia="Calibri" w:hAnsiTheme="minorHAnsi" w:cs="Calibri"/>
                  <w:color w:val="4F81BD" w:themeColor="accent1"/>
                  <w:sz w:val="24"/>
                  <w:szCs w:val="24"/>
                </w:rPr>
                <w:delText>notwendigen Befähigung</w:delText>
              </w:r>
            </w:del>
            <w:ins w:id="60" w:author="Jan Thielscher" w:date="2019-01-08T22:08:00Z">
              <w:r>
                <w:rPr>
                  <w:rFonts w:asciiTheme="minorHAnsi" w:eastAsia="Calibri" w:hAnsiTheme="minorHAnsi" w:cs="Calibri"/>
                  <w:color w:val="4F81BD" w:themeColor="accent1"/>
                  <w:sz w:val="24"/>
                  <w:szCs w:val="24"/>
                </w:rPr>
                <w:t>festlegt</w:t>
              </w:r>
            </w:ins>
            <w:r w:rsidRPr="005430CD">
              <w:rPr>
                <w:rFonts w:asciiTheme="minorHAnsi" w:eastAsia="Calibri" w:hAnsiTheme="minorHAnsi" w:cs="Calibri"/>
                <w:color w:val="4F81BD" w:themeColor="accent1"/>
                <w:sz w:val="24"/>
                <w:szCs w:val="24"/>
              </w:rPr>
              <w:t>.</w:t>
            </w:r>
          </w:p>
          <w:p w14:paraId="1898741B" w14:textId="77777777" w:rsidR="007D0C5B" w:rsidRDefault="007D0C5B" w:rsidP="003731A2">
            <w:pPr>
              <w:widowControl w:val="0"/>
              <w:pBdr>
                <w:top w:val="nil"/>
                <w:left w:val="nil"/>
                <w:bottom w:val="nil"/>
                <w:right w:val="nil"/>
                <w:between w:val="nil"/>
              </w:pBdr>
              <w:spacing w:line="240" w:lineRule="auto"/>
              <w:rPr>
                <w:ins w:id="61" w:author="Stefan Thanheiser" w:date="2019-02-22T01:35:00Z"/>
                <w:rFonts w:asciiTheme="minorHAnsi" w:eastAsia="Calibri" w:hAnsiTheme="minorHAnsi" w:cs="Calibri"/>
                <w:color w:val="4F81BD" w:themeColor="accent1"/>
                <w:sz w:val="24"/>
                <w:szCs w:val="24"/>
              </w:rPr>
            </w:pPr>
          </w:p>
          <w:p w14:paraId="0AA81277" w14:textId="094AE0A3"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bei jedem Programm-Teilnehmer ermittelten Befähigung</w:t>
            </w:r>
            <w:r>
              <w:rPr>
                <w:rFonts w:asciiTheme="minorHAnsi" w:eastAsia="Calibri" w:hAnsiTheme="minorHAnsi" w:cs="Calibri"/>
                <w:color w:val="4F81BD" w:themeColor="accent1"/>
                <w:sz w:val="24"/>
                <w:szCs w:val="24"/>
              </w:rPr>
              <w:t>.</w:t>
            </w:r>
            <w:r w:rsidRPr="003731A2">
              <w:rPr>
                <w:rFonts w:asciiTheme="minorHAnsi" w:eastAsia="Calibri" w:hAnsiTheme="minorHAnsi" w:cs="Calibri"/>
                <w:sz w:val="24"/>
                <w:szCs w:val="24"/>
              </w:rPr>
              <w:t xml:space="preserve"> </w:t>
            </w:r>
          </w:p>
          <w:p w14:paraId="6714617C"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477D8D" w14:textId="62546DCD" w:rsidR="00D613EA" w:rsidRPr="0092285F"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0EA86ACF" w14:textId="4FCE189B" w:rsidR="00D613EA" w:rsidRPr="0092285F"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 Programm-Teilnehmern einen für ihre jeweiligen Rollen und Verantwortlichkeiten ausreichenden Befähigungsgrad erreicht haben.</w:t>
            </w:r>
          </w:p>
          <w:p w14:paraId="2E6191CD"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EC5C557" w14:textId="030D8B7F" w:rsidR="00D613EA" w:rsidRPr="004A21D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62"/>
            <w:commentRangeStart w:id="63"/>
            <w:r w:rsidRPr="004A21D7">
              <w:rPr>
                <w:rFonts w:asciiTheme="minorHAnsi" w:eastAsia="Calibri" w:hAnsiTheme="minorHAnsi" w:cs="Calibri"/>
                <w:color w:val="4F81BD" w:themeColor="accent1"/>
                <w:sz w:val="24"/>
                <w:szCs w:val="24"/>
              </w:rPr>
              <w:t>Sensibilisierung</w:t>
            </w:r>
            <w:commentRangeEnd w:id="62"/>
            <w:r w:rsidRPr="004A21D7">
              <w:rPr>
                <w:rStyle w:val="Kommentarzeichen"/>
                <w:color w:val="4F81BD" w:themeColor="accent1"/>
              </w:rPr>
              <w:commentReference w:id="62"/>
            </w:r>
            <w:commentRangeEnd w:id="63"/>
            <w:r>
              <w:rPr>
                <w:rStyle w:val="Kommentarzeichen"/>
              </w:rPr>
              <w:commentReference w:id="63"/>
            </w:r>
          </w:p>
          <w:p w14:paraId="5B55D721" w14:textId="58403C27" w:rsidR="00D613EA" w:rsidRPr="004A21D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del w:id="64" w:author="Stefan Thanheiser" w:date="2019-02-19T22:42:00Z">
              <w:r w:rsidRPr="004A21D7" w:rsidDel="0054331F">
                <w:rPr>
                  <w:rFonts w:asciiTheme="minorHAnsi" w:eastAsia="Calibri" w:hAnsiTheme="minorHAnsi" w:cs="Calibri"/>
                  <w:color w:val="4F81BD" w:themeColor="accent1"/>
                  <w:sz w:val="24"/>
                  <w:szCs w:val="24"/>
                </w:rPr>
                <w:delText xml:space="preserve">arbeitenden </w:delText>
              </w:r>
            </w:del>
            <w:ins w:id="65" w:author="Stefan Thanheiser" w:date="2019-02-19T22:42:00Z">
              <w:r>
                <w:rPr>
                  <w:rFonts w:asciiTheme="minorHAnsi" w:eastAsia="Calibri" w:hAnsiTheme="minorHAnsi" w:cs="Calibri"/>
                  <w:color w:val="4F81BD" w:themeColor="accent1"/>
                  <w:sz w:val="24"/>
                  <w:szCs w:val="24"/>
                </w:rPr>
                <w:t>mit Software(-erstellung) betraute</w:t>
              </w:r>
              <w:r w:rsidRPr="004A21D7">
                <w:rPr>
                  <w:rFonts w:asciiTheme="minorHAnsi" w:eastAsia="Calibri" w:hAnsiTheme="minorHAnsi" w:cs="Calibri"/>
                  <w:color w:val="4F81BD" w:themeColor="accent1"/>
                  <w:sz w:val="24"/>
                  <w:szCs w:val="24"/>
                </w:rPr>
                <w:t xml:space="preserve"> </w:t>
              </w:r>
            </w:ins>
            <w:r w:rsidRPr="004A21D7">
              <w:rPr>
                <w:rFonts w:asciiTheme="minorHAnsi" w:eastAsia="Calibri" w:hAnsiTheme="minorHAnsi" w:cs="Calibri"/>
                <w:color w:val="4F81BD" w:themeColor="accent1"/>
                <w:sz w:val="24"/>
                <w:szCs w:val="24"/>
              </w:rPr>
              <w:t>Personen</w:t>
            </w:r>
          </w:p>
          <w:p w14:paraId="25FBAC1E" w14:textId="5EFEC467" w:rsidR="00D613EA" w:rsidRPr="004A21D7" w:rsidRDefault="00D613E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Die Open-Source-Richtlinie;</w:t>
            </w:r>
          </w:p>
          <w:p w14:paraId="6EC1848B" w14:textId="51D40F18" w:rsidR="00D613EA" w:rsidRPr="004A21D7" w:rsidRDefault="00D613E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Relevante Open-Source-Ziele;</w:t>
            </w:r>
          </w:p>
          <w:p w14:paraId="4F53FDD5" w14:textId="2FEF75E8" w:rsidR="00D613EA" w:rsidRPr="004A21D7" w:rsidRDefault="00D613E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Deren Beitrag zur Effektivität des Open-Source-Compliance-Programms;</w:t>
            </w:r>
          </w:p>
          <w:p w14:paraId="108B0AE5" w14:textId="59769A25" w:rsidR="00D613EA" w:rsidRPr="004A21D7" w:rsidRDefault="00D613EA"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Die Auswirkungen einer Nichtkonformität bzgl. der Anforderungen des Open-Source-Compliance-Programms </w:t>
            </w:r>
          </w:p>
          <w:p w14:paraId="4F5646A7" w14:textId="42976F77" w:rsidR="00D613EA" w:rsidRPr="004A21D7" w:rsidRDefault="00D613EA"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14C65A9A" w14:textId="77777777" w:rsidR="00D613EA" w:rsidRPr="004A21D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055CD8F" w14:textId="130B0047" w:rsidR="00D613EA" w:rsidRPr="004A21D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48D7B9F9" w14:textId="7FFACB7C" w:rsidR="00D613EA" w:rsidRPr="004A21D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der bei jedem Programm-Teilnehmer ermittelten Sensibilisierung – insbesondere auch im Hinblick auf Auswirkungen einer Nichtkonformität.</w:t>
            </w:r>
          </w:p>
          <w:p w14:paraId="6A7738CC"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D2C570"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br/>
            </w:r>
            <w:r>
              <w:rPr>
                <w:rFonts w:asciiTheme="minorHAnsi" w:eastAsia="Calibri" w:hAnsiTheme="minorHAnsi" w:cs="Calibri"/>
                <w:color w:val="4F81BD" w:themeColor="accent1"/>
                <w:sz w:val="24"/>
                <w:szCs w:val="24"/>
              </w:rPr>
              <w:br/>
            </w:r>
            <w:r>
              <w:rPr>
                <w:rFonts w:asciiTheme="minorHAnsi" w:eastAsia="Calibri" w:hAnsiTheme="minorHAnsi" w:cs="Calibri"/>
                <w:color w:val="4F81BD" w:themeColor="accent1"/>
                <w:sz w:val="24"/>
                <w:szCs w:val="24"/>
              </w:rPr>
              <w:br/>
            </w:r>
          </w:p>
          <w:p w14:paraId="52333746" w14:textId="43338DC6" w:rsidR="00D613EA" w:rsidRPr="004A21D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4C4CF2BD" w14:textId="7B4DCEB8"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die Teilnehmer in Bezug auf ihre jeweiligen Rollen und Verantwortlichkeiten </w:t>
            </w:r>
            <w:ins w:id="66" w:author="Stefan Thanheiser" w:date="2019-02-17T00:15:00Z">
              <w:r>
                <w:rPr>
                  <w:rFonts w:asciiTheme="minorHAnsi" w:eastAsia="Calibri" w:hAnsiTheme="minorHAnsi" w:cs="Calibri"/>
                  <w:color w:val="4F81BD" w:themeColor="accent1"/>
                  <w:sz w:val="24"/>
                  <w:szCs w:val="24"/>
                </w:rPr>
                <w:t>innerhalb de</w:t>
              </w:r>
            </w:ins>
            <w:ins w:id="67" w:author="Stefan Thanheiser" w:date="2019-02-17T00:16:00Z">
              <w:r>
                <w:rPr>
                  <w:rFonts w:asciiTheme="minorHAnsi" w:eastAsia="Calibri" w:hAnsiTheme="minorHAnsi" w:cs="Calibri"/>
                  <w:color w:val="4F81BD" w:themeColor="accent1"/>
                  <w:sz w:val="24"/>
                  <w:szCs w:val="24"/>
                </w:rPr>
                <w:t xml:space="preserve">s </w:t>
              </w:r>
              <w:proofErr w:type="spellStart"/>
              <w:r>
                <w:rPr>
                  <w:rFonts w:asciiTheme="minorHAnsi" w:eastAsia="Calibri" w:hAnsiTheme="minorHAnsi" w:cs="Calibri"/>
                  <w:color w:val="4F81BD" w:themeColor="accent1"/>
                  <w:sz w:val="24"/>
                  <w:szCs w:val="24"/>
                </w:rPr>
                <w:t>Complainceprogramms</w:t>
              </w:r>
              <w:proofErr w:type="spellEnd"/>
              <w:r>
                <w:rPr>
                  <w:rFonts w:asciiTheme="minorHAnsi" w:eastAsia="Calibri" w:hAnsiTheme="minorHAnsi" w:cs="Calibri"/>
                  <w:color w:val="4F81BD" w:themeColor="accent1"/>
                  <w:sz w:val="24"/>
                  <w:szCs w:val="24"/>
                </w:rPr>
                <w:t xml:space="preserve"> </w:t>
              </w:r>
            </w:ins>
            <w:r>
              <w:rPr>
                <w:rFonts w:asciiTheme="minorHAnsi" w:eastAsia="Calibri" w:hAnsiTheme="minorHAnsi" w:cs="Calibri"/>
                <w:color w:val="4F81BD" w:themeColor="accent1"/>
                <w:sz w:val="24"/>
                <w:szCs w:val="24"/>
              </w:rPr>
              <w:t xml:space="preserve">einen hinreichenden </w:t>
            </w:r>
            <w:commentRangeStart w:id="68"/>
            <w:r>
              <w:rPr>
                <w:rFonts w:asciiTheme="minorHAnsi" w:eastAsia="Calibri" w:hAnsiTheme="minorHAnsi" w:cs="Calibri"/>
                <w:color w:val="4F81BD" w:themeColor="accent1"/>
                <w:sz w:val="24"/>
                <w:szCs w:val="24"/>
              </w:rPr>
              <w:t xml:space="preserve">Sensibilisierungsgrad </w:t>
            </w:r>
            <w:commentRangeEnd w:id="68"/>
            <w:r>
              <w:rPr>
                <w:rStyle w:val="Kommentarzeichen"/>
              </w:rPr>
              <w:commentReference w:id="68"/>
            </w:r>
            <w:r>
              <w:rPr>
                <w:rFonts w:asciiTheme="minorHAnsi" w:eastAsia="Calibri" w:hAnsiTheme="minorHAnsi" w:cs="Calibri"/>
                <w:color w:val="4F81BD" w:themeColor="accent1"/>
                <w:sz w:val="24"/>
                <w:szCs w:val="24"/>
              </w:rPr>
              <w:t>erreicht haben.</w:t>
            </w:r>
          </w:p>
          <w:p w14:paraId="5A9FBEF2"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4CAE3" w14:textId="4C9A7841" w:rsidR="00D613EA" w:rsidRPr="00121F9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7DE63810" w14:textId="1CE4DB5E" w:rsidR="00D613EA" w:rsidRPr="00121F9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Compliance-Programme gelten möglicherweise unterschiedliche Definitionen zu deren Umfang. Beispielsweise könnte ein Programm sich auf eine einzelne Produktlinie, einen Unternehmensbereich oder die gesamte Organisation beziehen. Für jedes Programm, für </w:t>
            </w:r>
            <w:del w:id="69" w:author="Jan Thielscher" w:date="2019-01-08T22:18:00Z">
              <w:r w:rsidRPr="00121F9A" w:rsidDel="00A3094E">
                <w:rPr>
                  <w:rFonts w:asciiTheme="minorHAnsi" w:eastAsia="Calibri" w:hAnsiTheme="minorHAnsi" w:cs="Calibri"/>
                  <w:color w:val="4F81BD" w:themeColor="accent1"/>
                  <w:sz w:val="24"/>
                  <w:szCs w:val="24"/>
                </w:rPr>
                <w:delText xml:space="preserve">welches </w:delText>
              </w:r>
            </w:del>
            <w:r w:rsidRPr="00121F9A">
              <w:rPr>
                <w:rFonts w:asciiTheme="minorHAnsi" w:eastAsia="Calibri" w:hAnsiTheme="minorHAnsi" w:cs="Calibri"/>
                <w:color w:val="4F81BD" w:themeColor="accent1"/>
                <w:sz w:val="24"/>
                <w:szCs w:val="24"/>
              </w:rPr>
              <w:t xml:space="preserve">das </w:t>
            </w:r>
            <w:del w:id="70" w:author="Jan Thielscher" w:date="2019-01-08T22:18:00Z">
              <w:r w:rsidRPr="00121F9A" w:rsidDel="00A3094E">
                <w:rPr>
                  <w:rFonts w:asciiTheme="minorHAnsi" w:eastAsia="Calibri" w:hAnsiTheme="minorHAnsi" w:cs="Calibri"/>
                  <w:color w:val="4F81BD" w:themeColor="accent1"/>
                  <w:sz w:val="24"/>
                  <w:szCs w:val="24"/>
                </w:rPr>
                <w:delText xml:space="preserve">Ziel einer </w:delText>
              </w:r>
            </w:del>
            <w:proofErr w:type="spellStart"/>
            <w:r w:rsidRPr="00121F9A">
              <w:rPr>
                <w:rFonts w:asciiTheme="minorHAnsi" w:eastAsia="Calibri" w:hAnsiTheme="minorHAnsi" w:cs="Calibri"/>
                <w:color w:val="4F81BD" w:themeColor="accent1"/>
                <w:sz w:val="24"/>
                <w:szCs w:val="24"/>
              </w:rPr>
              <w:t>OpenChain</w:t>
            </w:r>
            <w:proofErr w:type="spellEnd"/>
            <w:r w:rsidRPr="00121F9A">
              <w:rPr>
                <w:rFonts w:asciiTheme="minorHAnsi" w:eastAsia="Calibri" w:hAnsiTheme="minorHAnsi" w:cs="Calibri"/>
                <w:color w:val="4F81BD" w:themeColor="accent1"/>
                <w:sz w:val="24"/>
                <w:szCs w:val="24"/>
              </w:rPr>
              <w:t xml:space="preserve">-Konformität </w:t>
            </w:r>
            <w:del w:id="71" w:author="Jan Thielscher" w:date="2019-01-08T22:19:00Z">
              <w:r w:rsidRPr="00121F9A" w:rsidDel="00A3094E">
                <w:rPr>
                  <w:rFonts w:asciiTheme="minorHAnsi" w:eastAsia="Calibri" w:hAnsiTheme="minorHAnsi" w:cs="Calibri"/>
                  <w:color w:val="4F81BD" w:themeColor="accent1"/>
                  <w:sz w:val="24"/>
                  <w:szCs w:val="24"/>
                </w:rPr>
                <w:delText>besteht</w:delText>
              </w:r>
            </w:del>
            <w:ins w:id="72" w:author="Jan Thielscher" w:date="2019-01-08T22:19:00Z">
              <w:r>
                <w:rPr>
                  <w:rFonts w:asciiTheme="minorHAnsi" w:eastAsia="Calibri" w:hAnsiTheme="minorHAnsi" w:cs="Calibri"/>
                  <w:color w:val="4F81BD" w:themeColor="accent1"/>
                  <w:sz w:val="24"/>
                  <w:szCs w:val="24"/>
                </w:rPr>
                <w:t>erklärt werden soll</w:t>
              </w:r>
            </w:ins>
            <w:r w:rsidRPr="00121F9A">
              <w:rPr>
                <w:rFonts w:asciiTheme="minorHAnsi" w:eastAsia="Calibri" w:hAnsiTheme="minorHAnsi" w:cs="Calibri"/>
                <w:color w:val="4F81BD" w:themeColor="accent1"/>
                <w:sz w:val="24"/>
                <w:szCs w:val="24"/>
              </w:rPr>
              <w:t xml:space="preserve">, muss </w:t>
            </w:r>
            <w:del w:id="73" w:author="Jan Thielscher" w:date="2019-01-08T22:19:00Z">
              <w:r w:rsidRPr="00121F9A" w:rsidDel="00A3094E">
                <w:rPr>
                  <w:rFonts w:asciiTheme="minorHAnsi" w:eastAsia="Calibri" w:hAnsiTheme="minorHAnsi" w:cs="Calibri"/>
                  <w:color w:val="4F81BD" w:themeColor="accent1"/>
                  <w:sz w:val="24"/>
                  <w:szCs w:val="24"/>
                </w:rPr>
                <w:delText>sein</w:delText>
              </w:r>
            </w:del>
            <w:del w:id="74" w:author="Jan Thielscher" w:date="2019-01-08T22:17:00Z">
              <w:r w:rsidRPr="00121F9A" w:rsidDel="00A3094E">
                <w:rPr>
                  <w:rFonts w:asciiTheme="minorHAnsi" w:eastAsia="Calibri" w:hAnsiTheme="minorHAnsi" w:cs="Calibri"/>
                  <w:color w:val="4F81BD" w:themeColor="accent1"/>
                  <w:sz w:val="24"/>
                  <w:szCs w:val="24"/>
                </w:rPr>
                <w:delText>es</w:delText>
              </w:r>
            </w:del>
            <w:ins w:id="75" w:author="Jan Thielscher" w:date="2019-01-08T22:19:00Z">
              <w:r>
                <w:rPr>
                  <w:rFonts w:asciiTheme="minorHAnsi" w:eastAsia="Calibri" w:hAnsiTheme="minorHAnsi" w:cs="Calibri"/>
                  <w:color w:val="4F81BD" w:themeColor="accent1"/>
                  <w:sz w:val="24"/>
                  <w:szCs w:val="24"/>
                </w:rPr>
                <w:t>der</w:t>
              </w:r>
            </w:ins>
            <w:r w:rsidRPr="00121F9A">
              <w:rPr>
                <w:rFonts w:asciiTheme="minorHAnsi" w:eastAsia="Calibri" w:hAnsiTheme="minorHAnsi" w:cs="Calibri"/>
                <w:color w:val="4F81BD" w:themeColor="accent1"/>
                <w:sz w:val="24"/>
                <w:szCs w:val="24"/>
              </w:rPr>
              <w:t xml:space="preserve"> Umfang</w:t>
            </w:r>
            <w:del w:id="76" w:author="Jan Thielscher" w:date="2019-01-08T22:17:00Z">
              <w:r w:rsidRPr="00121F9A" w:rsidDel="00A3094E">
                <w:rPr>
                  <w:rFonts w:asciiTheme="minorHAnsi" w:eastAsia="Calibri" w:hAnsiTheme="minorHAnsi" w:cs="Calibri"/>
                  <w:color w:val="4F81BD" w:themeColor="accent1"/>
                  <w:sz w:val="24"/>
                  <w:szCs w:val="24"/>
                </w:rPr>
                <w:delText>es</w:delText>
              </w:r>
            </w:del>
            <w:r w:rsidRPr="00121F9A">
              <w:rPr>
                <w:rFonts w:asciiTheme="minorHAnsi" w:eastAsia="Calibri" w:hAnsiTheme="minorHAnsi" w:cs="Calibri"/>
                <w:color w:val="4F81BD" w:themeColor="accent1"/>
                <w:sz w:val="24"/>
                <w:szCs w:val="24"/>
              </w:rPr>
              <w:t xml:space="preserve"> </w:t>
            </w:r>
            <w:del w:id="77" w:author="Jan Thielscher" w:date="2019-01-08T22:18:00Z">
              <w:r w:rsidRPr="00121F9A" w:rsidDel="00A3094E">
                <w:rPr>
                  <w:rFonts w:asciiTheme="minorHAnsi" w:eastAsia="Calibri" w:hAnsiTheme="minorHAnsi" w:cs="Calibri"/>
                  <w:color w:val="4F81BD" w:themeColor="accent1"/>
                  <w:sz w:val="24"/>
                  <w:szCs w:val="24"/>
                </w:rPr>
                <w:delText>definiert sein</w:delText>
              </w:r>
            </w:del>
            <w:ins w:id="78" w:author="Jan Thielscher" w:date="2019-01-08T22:18:00Z">
              <w:r>
                <w:rPr>
                  <w:rFonts w:asciiTheme="minorHAnsi" w:eastAsia="Calibri" w:hAnsiTheme="minorHAnsi" w:cs="Calibri"/>
                  <w:color w:val="4F81BD" w:themeColor="accent1"/>
                  <w:sz w:val="24"/>
                  <w:szCs w:val="24"/>
                </w:rPr>
                <w:t>abgegrenzt werden</w:t>
              </w:r>
            </w:ins>
            <w:r w:rsidRPr="00121F9A">
              <w:rPr>
                <w:rFonts w:asciiTheme="minorHAnsi" w:eastAsia="Calibri" w:hAnsiTheme="minorHAnsi" w:cs="Calibri"/>
                <w:color w:val="4F81BD" w:themeColor="accent1"/>
                <w:sz w:val="24"/>
                <w:szCs w:val="24"/>
              </w:rPr>
              <w:t>.</w:t>
            </w:r>
          </w:p>
          <w:p w14:paraId="51427871" w14:textId="77777777" w:rsidR="00D613EA" w:rsidRPr="00121F9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989F037" w14:textId="362CAD2E" w:rsidR="00D613EA" w:rsidRPr="00121F9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3580E330" w14:textId="26E693E6" w:rsidR="00D613EA" w:rsidRPr="00225069"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1.4.1 Eine schriftliche Erklärung, die den Umfang des Programms klar definiert.</w:t>
            </w:r>
          </w:p>
          <w:p w14:paraId="70AB3C65"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A4EAC9" w14:textId="6A544F18" w:rsidR="00D613EA" w:rsidRPr="00D40CA1"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5FD1DBDA" w14:textId="11BB5442" w:rsidR="00D613EA" w:rsidRPr="00D40CA1"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Compliance-Programm auszusetzen, welches den Anforderungen eines Unternehmens am besten entspricht. Einige Unternehmen könnten ein Compliance-Programm für eine bestimmte Produktlinie unterhalten, während andere den Programmumfang für die Steuerung aller Software-Releases des gesamten Unternehmens wählen können. Große Unternehmen bevorzugen möglicherweise Ersteres, während kleinere Unternehmen Letzteres bevorzugen</w:t>
            </w:r>
            <w:ins w:id="79" w:author="Jan Thielscher" w:date="2019-01-08T22:20:00Z">
              <w:r>
                <w:rPr>
                  <w:rFonts w:asciiTheme="minorHAnsi" w:eastAsia="Calibri" w:hAnsiTheme="minorHAnsi" w:cs="Calibri"/>
                  <w:color w:val="4F81BD" w:themeColor="accent1"/>
                  <w:sz w:val="24"/>
                  <w:szCs w:val="24"/>
                </w:rPr>
                <w:t xml:space="preserve"> könnten</w:t>
              </w:r>
            </w:ins>
            <w:r w:rsidRPr="00D40CA1">
              <w:rPr>
                <w:rFonts w:asciiTheme="minorHAnsi" w:eastAsia="Calibri" w:hAnsiTheme="minorHAnsi" w:cs="Calibri"/>
                <w:color w:val="4F81BD" w:themeColor="accent1"/>
                <w:sz w:val="24"/>
                <w:szCs w:val="24"/>
              </w:rPr>
              <w:t>.</w:t>
            </w:r>
          </w:p>
          <w:p w14:paraId="195AD8B1"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21CAC" w14:textId="3191C3BE" w:rsidR="00D613EA" w:rsidRPr="00925C62"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lastRenderedPageBreak/>
              <w:t>1.5 Lizenzverpflichtungen</w:t>
            </w:r>
          </w:p>
          <w:p w14:paraId="79B4F48A" w14:textId="1CED50B8" w:rsidR="00D613EA" w:rsidRPr="00925C62"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Es besteht ein Verfahren zur Überprüfung der Identifizierten Lizenzen um die jeweiligen Rechte, Einschränkungen und Verpflichtungen zu erkennen.</w:t>
            </w:r>
          </w:p>
          <w:p w14:paraId="2E1649F2" w14:textId="77777777" w:rsidR="00D613EA" w:rsidRPr="00925C62"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84D0938" w14:textId="77777777" w:rsidR="00D613EA" w:rsidRPr="00925C62"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4E678DF9" w14:textId="202972B1" w:rsidR="00D613EA" w:rsidRPr="00925C62"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1.5.1 Ein dokumentiertes Verfahren zur Überprüfung und Dokumentation der Rechte, Beschränkungen und Verpflichtungen, die durch die jeweiligen Identifizierten Lizenzen bestehen.</w:t>
            </w:r>
          </w:p>
          <w:p w14:paraId="75BE611F" w14:textId="77777777" w:rsidR="00D613EA" w:rsidRPr="00925C62"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3A0D009" w14:textId="77777777" w:rsidR="00D613EA" w:rsidRPr="00925C62"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4CFE3F46" w14:textId="66BA21C2"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ins w:id="80" w:author="Stefan Thanheiser" w:date="2019-02-17T00:22:00Z">
              <w:r>
                <w:rPr>
                  <w:rFonts w:asciiTheme="minorHAnsi" w:eastAsia="Calibri" w:hAnsiTheme="minorHAnsi" w:cs="Calibri"/>
                  <w:color w:val="4F81BD" w:themeColor="accent1"/>
                  <w:sz w:val="24"/>
                  <w:szCs w:val="24"/>
                </w:rPr>
                <w:t xml:space="preserve">, im </w:t>
              </w:r>
            </w:ins>
            <w:ins w:id="81" w:author="Stefan Thanheiser" w:date="2019-02-17T00:23:00Z">
              <w:r>
                <w:rPr>
                  <w:rFonts w:asciiTheme="minorHAnsi" w:eastAsia="Calibri" w:hAnsiTheme="minorHAnsi" w:cs="Calibri"/>
                  <w:color w:val="4F81BD" w:themeColor="accent1"/>
                  <w:sz w:val="24"/>
                  <w:szCs w:val="24"/>
                </w:rPr>
                <w:t xml:space="preserve">Kontext </w:t>
              </w:r>
              <w:proofErr w:type="gramStart"/>
              <w:r>
                <w:rPr>
                  <w:rFonts w:asciiTheme="minorHAnsi" w:eastAsia="Calibri" w:hAnsiTheme="minorHAnsi" w:cs="Calibri"/>
                  <w:color w:val="4F81BD" w:themeColor="accent1"/>
                  <w:sz w:val="24"/>
                  <w:szCs w:val="24"/>
                </w:rPr>
                <w:t xml:space="preserve">der </w:t>
              </w:r>
            </w:ins>
            <w:ins w:id="82" w:author="Stefan Thanheiser" w:date="2019-02-17T00:22:00Z">
              <w:r>
                <w:rPr>
                  <w:rFonts w:asciiTheme="minorHAnsi" w:eastAsia="Calibri" w:hAnsiTheme="minorHAnsi" w:cs="Calibri"/>
                  <w:color w:val="4F81BD" w:themeColor="accent1"/>
                  <w:sz w:val="24"/>
                  <w:szCs w:val="24"/>
                </w:rPr>
                <w:t>Unternehmens</w:t>
              </w:r>
            </w:ins>
            <w:proofErr w:type="gramEnd"/>
            <w:ins w:id="83" w:author="Stefan Thanheiser" w:date="2019-02-17T00:23:00Z">
              <w:r>
                <w:rPr>
                  <w:rFonts w:asciiTheme="minorHAnsi" w:eastAsia="Calibri" w:hAnsiTheme="minorHAnsi" w:cs="Calibri"/>
                  <w:color w:val="4F81BD" w:themeColor="accent1"/>
                  <w:sz w:val="24"/>
                  <w:szCs w:val="24"/>
                </w:rPr>
                <w:t xml:space="preserve"> möglichen</w:t>
              </w:r>
            </w:ins>
            <w:r w:rsidRPr="00925C62">
              <w:rPr>
                <w:rFonts w:asciiTheme="minorHAnsi" w:eastAsia="Calibri" w:hAnsiTheme="minorHAnsi" w:cs="Calibri"/>
                <w:color w:val="4F81BD" w:themeColor="accent1"/>
                <w:sz w:val="24"/>
                <w:szCs w:val="24"/>
              </w:rPr>
              <w:t xml:space="preserve"> Anwendungsfälle geprüft und identifiziert werden.</w:t>
            </w:r>
          </w:p>
        </w:tc>
      </w:tr>
    </w:tbl>
    <w:p w14:paraId="1192E6C5" w14:textId="77777777" w:rsidR="005B118C" w:rsidRPr="003731A2" w:rsidRDefault="005B118C" w:rsidP="003731A2">
      <w:pPr>
        <w:spacing w:line="240" w:lineRule="auto"/>
        <w:rPr>
          <w:rFonts w:asciiTheme="minorHAnsi" w:eastAsia="Calibri" w:hAnsiTheme="minorHAnsi" w:cs="Calibri"/>
          <w:sz w:val="24"/>
          <w:szCs w:val="24"/>
        </w:rPr>
      </w:pPr>
    </w:p>
    <w:p w14:paraId="4BABC638" w14:textId="77777777" w:rsidR="005B118C" w:rsidRPr="003731A2" w:rsidRDefault="005B118C" w:rsidP="003731A2">
      <w:pPr>
        <w:spacing w:line="240" w:lineRule="auto"/>
        <w:rPr>
          <w:rFonts w:asciiTheme="minorHAnsi" w:eastAsia="Calibri" w:hAnsiTheme="minorHAnsi" w:cs="Calibri"/>
          <w:sz w:val="24"/>
          <w:szCs w:val="24"/>
        </w:rPr>
      </w:pPr>
    </w:p>
    <w:p w14:paraId="17E02418" w14:textId="77777777" w:rsidR="005B118C" w:rsidRPr="003731A2" w:rsidRDefault="005B118C" w:rsidP="003731A2">
      <w:pPr>
        <w:spacing w:line="240" w:lineRule="auto"/>
        <w:rPr>
          <w:rFonts w:asciiTheme="minorHAnsi" w:eastAsia="Calibri" w:hAnsiTheme="minorHAnsi" w:cs="Calibri"/>
          <w:sz w:val="24"/>
          <w:szCs w:val="24"/>
        </w:rPr>
      </w:pPr>
    </w:p>
    <w:p w14:paraId="0CD566B7" w14:textId="77777777" w:rsidR="005B118C" w:rsidRPr="003731A2" w:rsidRDefault="005B118C" w:rsidP="003731A2">
      <w:pPr>
        <w:spacing w:line="240" w:lineRule="auto"/>
        <w:rPr>
          <w:rFonts w:asciiTheme="minorHAnsi" w:eastAsia="Calibri" w:hAnsiTheme="minorHAnsi" w:cs="Calibri"/>
          <w:sz w:val="24"/>
          <w:szCs w:val="24"/>
        </w:rPr>
      </w:pPr>
    </w:p>
    <w:p w14:paraId="71D24495"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A9DFA9F" w14:textId="77777777" w:rsidR="005B118C" w:rsidRPr="003731A2" w:rsidRDefault="005B118C" w:rsidP="003731A2">
      <w:pPr>
        <w:spacing w:line="240" w:lineRule="auto"/>
        <w:rPr>
          <w:rFonts w:asciiTheme="minorHAnsi" w:eastAsia="Calibri" w:hAnsiTheme="minorHAnsi" w:cs="Calibri"/>
          <w:sz w:val="24"/>
          <w:szCs w:val="24"/>
        </w:rPr>
      </w:pPr>
    </w:p>
    <w:tbl>
      <w:tblPr>
        <w:tblStyle w:val="6"/>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7"/>
        <w:gridCol w:w="3177"/>
      </w:tblGrid>
      <w:tr w:rsidR="00D613EA" w:rsidRPr="003731A2" w14:paraId="20477828" w14:textId="77777777" w:rsidTr="00D613EA">
        <w:tc>
          <w:tcPr>
            <w:tcW w:w="3176" w:type="dxa"/>
            <w:shd w:val="clear" w:color="auto" w:fill="auto"/>
            <w:tcMar>
              <w:top w:w="100" w:type="dxa"/>
              <w:left w:w="100" w:type="dxa"/>
              <w:bottom w:w="100" w:type="dxa"/>
              <w:right w:w="100" w:type="dxa"/>
            </w:tcMar>
          </w:tcPr>
          <w:p w14:paraId="09A46E39" w14:textId="77777777" w:rsidR="00D613EA" w:rsidRPr="003731A2" w:rsidRDefault="00D613EA"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2: Assign Responsibility for Achieving Compliance</w:t>
            </w:r>
          </w:p>
        </w:tc>
        <w:tc>
          <w:tcPr>
            <w:tcW w:w="3177" w:type="dxa"/>
          </w:tcPr>
          <w:p w14:paraId="0A968384" w14:textId="00486D80" w:rsidR="00D613EA" w:rsidRPr="009610D4" w:rsidRDefault="00D613EA" w:rsidP="003731A2">
            <w:pPr>
              <w:pBdr>
                <w:top w:val="nil"/>
                <w:left w:val="nil"/>
                <w:bottom w:val="nil"/>
                <w:right w:val="nil"/>
                <w:between w:val="nil"/>
              </w:pBdr>
              <w:spacing w:line="240" w:lineRule="auto"/>
              <w:rPr>
                <w:rFonts w:asciiTheme="minorHAnsi" w:eastAsia="Calibri" w:hAnsiTheme="minorHAnsi" w:cs="Calibri"/>
                <w:color w:val="6D9EEB"/>
                <w:sz w:val="24"/>
                <w:szCs w:val="24"/>
                <w:lang w:val="en-GB"/>
              </w:rPr>
            </w:pPr>
            <w:ins w:id="84" w:author="Stefan Thanheiser" w:date="2019-02-17T00:26:00Z">
              <w:r w:rsidRPr="009610D4">
                <w:rPr>
                  <w:rFonts w:asciiTheme="minorHAnsi" w:eastAsia="Calibri" w:hAnsiTheme="minorHAnsi" w:cs="Calibri"/>
                  <w:color w:val="6D9EEB"/>
                  <w:sz w:val="24"/>
                  <w:szCs w:val="24"/>
                  <w:lang w:val="en-GB"/>
                </w:rPr>
                <w:t xml:space="preserve">2.0 </w:t>
              </w:r>
            </w:ins>
            <w:ins w:id="85" w:author="Stefan Thanheiser" w:date="2019-02-17T00:24:00Z">
              <w:r w:rsidRPr="009610D4">
                <w:rPr>
                  <w:rFonts w:asciiTheme="minorHAnsi" w:eastAsia="Calibri" w:hAnsiTheme="minorHAnsi" w:cs="Calibri"/>
                  <w:color w:val="6D9EEB"/>
                  <w:sz w:val="24"/>
                  <w:szCs w:val="24"/>
                  <w:lang w:val="en-GB"/>
                </w:rPr>
                <w:t>Relevant</w:t>
              </w:r>
            </w:ins>
            <w:ins w:id="86" w:author="Stefan Thanheiser" w:date="2019-02-17T00:26:00Z">
              <w:r w:rsidRPr="009610D4">
                <w:rPr>
                  <w:rFonts w:asciiTheme="minorHAnsi" w:eastAsia="Calibri" w:hAnsiTheme="minorHAnsi" w:cs="Calibri"/>
                  <w:color w:val="6D9EEB"/>
                  <w:sz w:val="24"/>
                  <w:szCs w:val="24"/>
                  <w:lang w:val="en-GB"/>
                </w:rPr>
                <w:t xml:space="preserve"> </w:t>
              </w:r>
            </w:ins>
            <w:ins w:id="87" w:author="Stefan Thanheiser" w:date="2019-02-17T00:24:00Z">
              <w:r w:rsidRPr="009610D4">
                <w:rPr>
                  <w:rFonts w:asciiTheme="minorHAnsi" w:eastAsia="Calibri" w:hAnsiTheme="minorHAnsi" w:cs="Calibri"/>
                  <w:color w:val="6D9EEB"/>
                  <w:sz w:val="24"/>
                  <w:szCs w:val="24"/>
                  <w:lang w:val="en-GB"/>
                </w:rPr>
                <w:t>Tasks Defined and Supported</w:t>
              </w:r>
            </w:ins>
          </w:p>
        </w:tc>
        <w:tc>
          <w:tcPr>
            <w:tcW w:w="3177" w:type="dxa"/>
            <w:shd w:val="clear" w:color="auto" w:fill="auto"/>
            <w:tcMar>
              <w:top w:w="100" w:type="dxa"/>
              <w:left w:w="100" w:type="dxa"/>
              <w:bottom w:w="100" w:type="dxa"/>
              <w:right w:w="100" w:type="dxa"/>
            </w:tcMar>
          </w:tcPr>
          <w:p w14:paraId="042526A0" w14:textId="492583E4" w:rsidR="00D613EA" w:rsidRPr="003731A2" w:rsidRDefault="00D613E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2: </w:t>
            </w:r>
            <w:del w:id="88" w:author="Stefan Thanheiser" w:date="2019-02-19T22:44:00Z">
              <w:r w:rsidRPr="003731A2" w:rsidDel="0054331F">
                <w:rPr>
                  <w:rFonts w:asciiTheme="minorHAnsi" w:eastAsia="Calibri" w:hAnsiTheme="minorHAnsi" w:cs="Calibri"/>
                  <w:color w:val="6D9EEB"/>
                  <w:sz w:val="24"/>
                  <w:szCs w:val="24"/>
                </w:rPr>
                <w:delText>Weisen Sie</w:delText>
              </w:r>
            </w:del>
            <w:ins w:id="89" w:author="Stefan Thanheiser" w:date="2019-02-19T22:44:00Z">
              <w:r>
                <w:rPr>
                  <w:rFonts w:asciiTheme="minorHAnsi" w:eastAsia="Calibri" w:hAnsiTheme="minorHAnsi" w:cs="Calibri"/>
                  <w:color w:val="6D9EEB"/>
                  <w:sz w:val="24"/>
                  <w:szCs w:val="24"/>
                </w:rPr>
                <w:t>Relevante</w:t>
              </w:r>
            </w:ins>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Rollen und Verantwortlichkeiten</w:t>
            </w:r>
            <w:r w:rsidRPr="003731A2">
              <w:rPr>
                <w:rFonts w:asciiTheme="minorHAnsi" w:eastAsia="Calibri" w:hAnsiTheme="minorHAnsi" w:cs="Calibri"/>
                <w:color w:val="6D9EEB"/>
                <w:sz w:val="24"/>
                <w:szCs w:val="24"/>
              </w:rPr>
              <w:t xml:space="preserve"> </w:t>
            </w:r>
            <w:ins w:id="90" w:author="Stefan Thanheiser" w:date="2019-02-19T22:44:00Z">
              <w:r>
                <w:rPr>
                  <w:rFonts w:asciiTheme="minorHAnsi" w:eastAsia="Calibri" w:hAnsiTheme="minorHAnsi" w:cs="Calibri"/>
                  <w:color w:val="6D9EEB"/>
                  <w:sz w:val="24"/>
                  <w:szCs w:val="24"/>
                </w:rPr>
                <w:t>sind definiert und werden unterstützt</w:t>
              </w:r>
            </w:ins>
            <w:del w:id="91" w:author="Stefan Thanheiser" w:date="2019-02-19T22:44:00Z">
              <w:r w:rsidRPr="003731A2" w:rsidDel="0054331F">
                <w:rPr>
                  <w:rFonts w:asciiTheme="minorHAnsi" w:eastAsia="Calibri" w:hAnsiTheme="minorHAnsi" w:cs="Calibri"/>
                  <w:color w:val="6D9EEB"/>
                  <w:sz w:val="24"/>
                  <w:szCs w:val="24"/>
                </w:rPr>
                <w:delText>zu</w:delText>
              </w:r>
            </w:del>
          </w:p>
        </w:tc>
      </w:tr>
      <w:tr w:rsidR="00D613EA" w:rsidRPr="003731A2" w14:paraId="16B2344B" w14:textId="77777777" w:rsidTr="00D613EA">
        <w:tc>
          <w:tcPr>
            <w:tcW w:w="3176" w:type="dxa"/>
            <w:shd w:val="clear" w:color="auto" w:fill="auto"/>
            <w:tcMar>
              <w:top w:w="100" w:type="dxa"/>
              <w:left w:w="100" w:type="dxa"/>
              <w:bottom w:w="100" w:type="dxa"/>
              <w:right w:w="100" w:type="dxa"/>
            </w:tcMar>
          </w:tcPr>
          <w:p w14:paraId="70D95A90"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 Identify External FOSS Liaison Function ("FOSS Liaison").</w:t>
            </w:r>
          </w:p>
          <w:p w14:paraId="5D7443D1" w14:textId="77777777" w:rsidR="00D613EA" w:rsidRPr="003731A2" w:rsidRDefault="00D613EA" w:rsidP="003731A2">
            <w:pPr>
              <w:spacing w:line="240" w:lineRule="auto"/>
              <w:rPr>
                <w:rFonts w:asciiTheme="minorHAnsi" w:eastAsia="Calibri" w:hAnsiTheme="minorHAnsi" w:cs="Calibri"/>
                <w:sz w:val="24"/>
                <w:szCs w:val="24"/>
                <w:lang w:val="en-US"/>
              </w:rPr>
            </w:pPr>
          </w:p>
          <w:p w14:paraId="505A8C5B" w14:textId="77777777" w:rsidR="00D613EA" w:rsidRPr="003731A2" w:rsidRDefault="00D613EA" w:rsidP="003731A2">
            <w:pPr>
              <w:spacing w:line="240" w:lineRule="auto"/>
              <w:rPr>
                <w:rFonts w:asciiTheme="minorHAnsi" w:eastAsia="Calibri" w:hAnsiTheme="minorHAnsi" w:cs="Calibri"/>
                <w:sz w:val="24"/>
                <w:szCs w:val="24"/>
                <w:lang w:val="en-US"/>
              </w:rPr>
            </w:pPr>
          </w:p>
          <w:p w14:paraId="3F580B18" w14:textId="77777777" w:rsidR="00D613EA" w:rsidRPr="003731A2" w:rsidRDefault="00D613EA" w:rsidP="003731A2">
            <w:pPr>
              <w:spacing w:line="240" w:lineRule="auto"/>
              <w:rPr>
                <w:rFonts w:asciiTheme="minorHAnsi" w:eastAsia="Calibri" w:hAnsiTheme="minorHAnsi" w:cs="Calibri"/>
                <w:sz w:val="24"/>
                <w:szCs w:val="24"/>
                <w:lang w:val="en-US"/>
              </w:rPr>
            </w:pPr>
          </w:p>
          <w:p w14:paraId="1A788808" w14:textId="77777777" w:rsidR="00D613EA" w:rsidRPr="003731A2" w:rsidRDefault="00D613EA" w:rsidP="003731A2">
            <w:pPr>
              <w:spacing w:line="240" w:lineRule="auto"/>
              <w:rPr>
                <w:rFonts w:asciiTheme="minorHAnsi" w:eastAsia="Calibri" w:hAnsiTheme="minorHAnsi" w:cs="Calibri"/>
                <w:sz w:val="24"/>
                <w:szCs w:val="24"/>
                <w:lang w:val="en-US"/>
              </w:rPr>
            </w:pPr>
          </w:p>
          <w:p w14:paraId="3CC75A52" w14:textId="1A5DC5C3"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receiving external FOSS inquiries;</w:t>
            </w:r>
          </w:p>
          <w:p w14:paraId="46E0DEC5" w14:textId="77777777" w:rsidR="00D613EA" w:rsidRPr="003731A2" w:rsidRDefault="00D613EA" w:rsidP="003731A2">
            <w:pPr>
              <w:spacing w:line="240" w:lineRule="auto"/>
              <w:rPr>
                <w:rFonts w:asciiTheme="minorHAnsi" w:eastAsia="Calibri" w:hAnsiTheme="minorHAnsi" w:cs="Calibri"/>
                <w:sz w:val="24"/>
                <w:szCs w:val="24"/>
                <w:lang w:val="en-US"/>
              </w:rPr>
            </w:pPr>
          </w:p>
          <w:p w14:paraId="3BCF0362" w14:textId="77777777" w:rsidR="00D613EA" w:rsidRPr="003731A2" w:rsidRDefault="00D613EA" w:rsidP="003731A2">
            <w:pPr>
              <w:spacing w:line="240" w:lineRule="auto"/>
              <w:rPr>
                <w:rFonts w:asciiTheme="minorHAnsi" w:eastAsia="Calibri" w:hAnsiTheme="minorHAnsi" w:cs="Calibri"/>
                <w:sz w:val="24"/>
                <w:szCs w:val="24"/>
                <w:lang w:val="en-US"/>
              </w:rPr>
            </w:pPr>
          </w:p>
          <w:p w14:paraId="0FC19BF3" w14:textId="77777777" w:rsidR="00D613EA" w:rsidRPr="003731A2" w:rsidRDefault="00D613EA" w:rsidP="003731A2">
            <w:pPr>
              <w:spacing w:line="240" w:lineRule="auto"/>
              <w:rPr>
                <w:rFonts w:asciiTheme="minorHAnsi" w:eastAsia="Calibri" w:hAnsiTheme="minorHAnsi" w:cs="Calibri"/>
                <w:sz w:val="24"/>
                <w:szCs w:val="24"/>
                <w:lang w:val="en-US"/>
              </w:rPr>
            </w:pPr>
          </w:p>
          <w:p w14:paraId="40B7E4D6" w14:textId="77777777" w:rsidR="00D613EA" w:rsidRPr="003731A2" w:rsidRDefault="00D613EA" w:rsidP="003731A2">
            <w:pPr>
              <w:spacing w:line="240" w:lineRule="auto"/>
              <w:rPr>
                <w:rFonts w:asciiTheme="minorHAnsi" w:eastAsia="Calibri" w:hAnsiTheme="minorHAnsi" w:cs="Calibri"/>
                <w:sz w:val="24"/>
                <w:szCs w:val="24"/>
                <w:lang w:val="en-US"/>
              </w:rPr>
            </w:pPr>
          </w:p>
          <w:p w14:paraId="1188687C" w14:textId="1D076B9B"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Liaison must make commercially reasonable efforts to respond to FOSS compliance inquiries as appropriate; and</w:t>
            </w:r>
          </w:p>
          <w:p w14:paraId="391D2128"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Publicly identify a means by which one can contact the FOSS Liaison.</w:t>
            </w:r>
          </w:p>
          <w:p w14:paraId="2D8DD9A5" w14:textId="77777777" w:rsidR="00D613EA" w:rsidRPr="003731A2" w:rsidRDefault="00D613EA" w:rsidP="003731A2">
            <w:pPr>
              <w:spacing w:line="240" w:lineRule="auto"/>
              <w:rPr>
                <w:rFonts w:asciiTheme="minorHAnsi" w:eastAsia="Calibri" w:hAnsiTheme="minorHAnsi" w:cs="Calibri"/>
                <w:sz w:val="24"/>
                <w:szCs w:val="24"/>
                <w:lang w:val="en-US"/>
              </w:rPr>
            </w:pPr>
          </w:p>
          <w:p w14:paraId="35E347D0" w14:textId="054B2BA0" w:rsidR="00D613EA" w:rsidRDefault="00D613EA" w:rsidP="003731A2">
            <w:pPr>
              <w:spacing w:line="240" w:lineRule="auto"/>
              <w:rPr>
                <w:rFonts w:asciiTheme="minorHAnsi" w:eastAsia="Calibri" w:hAnsiTheme="minorHAnsi" w:cs="Calibri"/>
                <w:sz w:val="24"/>
                <w:szCs w:val="24"/>
                <w:lang w:val="en-US"/>
              </w:rPr>
            </w:pPr>
          </w:p>
          <w:p w14:paraId="2FD557FE" w14:textId="77777777" w:rsidR="007D0C5B" w:rsidRPr="003731A2" w:rsidRDefault="007D0C5B" w:rsidP="003731A2">
            <w:pPr>
              <w:spacing w:line="240" w:lineRule="auto"/>
              <w:rPr>
                <w:rFonts w:asciiTheme="minorHAnsi" w:eastAsia="Calibri" w:hAnsiTheme="minorHAnsi" w:cs="Calibri"/>
                <w:sz w:val="24"/>
                <w:szCs w:val="24"/>
                <w:lang w:val="en-US"/>
              </w:rPr>
            </w:pPr>
          </w:p>
          <w:p w14:paraId="6B46CB3B" w14:textId="58C3FB7B"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w:t>
            </w:r>
          </w:p>
          <w:p w14:paraId="15EF7A04"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2.1.1 Publicly visible identification of FOSS Liaison (e.g., via a published contact email address, or the Linux Foundation's Open Compliance Directory).</w:t>
            </w:r>
          </w:p>
          <w:p w14:paraId="1F28AE5E" w14:textId="77777777" w:rsidR="00D613EA" w:rsidRPr="003731A2" w:rsidRDefault="00D613EA" w:rsidP="003731A2">
            <w:pPr>
              <w:spacing w:line="240" w:lineRule="auto"/>
              <w:rPr>
                <w:rFonts w:asciiTheme="minorHAnsi" w:eastAsia="Calibri" w:hAnsiTheme="minorHAnsi" w:cs="Calibri"/>
                <w:sz w:val="24"/>
                <w:szCs w:val="24"/>
                <w:lang w:val="en-US"/>
              </w:rPr>
            </w:pPr>
          </w:p>
          <w:p w14:paraId="76B6077D" w14:textId="77777777" w:rsidR="00D613EA" w:rsidRPr="003731A2" w:rsidRDefault="00D613EA" w:rsidP="003731A2">
            <w:pPr>
              <w:spacing w:line="240" w:lineRule="auto"/>
              <w:rPr>
                <w:rFonts w:asciiTheme="minorHAnsi" w:eastAsia="Calibri" w:hAnsiTheme="minorHAnsi" w:cs="Calibri"/>
                <w:sz w:val="24"/>
                <w:szCs w:val="24"/>
                <w:lang w:val="en-US"/>
              </w:rPr>
            </w:pPr>
          </w:p>
          <w:p w14:paraId="399B4975" w14:textId="77777777" w:rsidR="00D613EA" w:rsidRPr="003731A2" w:rsidRDefault="00D613EA" w:rsidP="003731A2">
            <w:pPr>
              <w:spacing w:line="240" w:lineRule="auto"/>
              <w:rPr>
                <w:rFonts w:asciiTheme="minorHAnsi" w:eastAsia="Calibri" w:hAnsiTheme="minorHAnsi" w:cs="Calibri"/>
                <w:sz w:val="24"/>
                <w:szCs w:val="24"/>
                <w:lang w:val="en-US"/>
              </w:rPr>
            </w:pPr>
          </w:p>
          <w:p w14:paraId="6903C23A" w14:textId="77777777" w:rsidR="00D613EA" w:rsidRDefault="00D613EA" w:rsidP="003731A2">
            <w:pPr>
              <w:spacing w:line="240" w:lineRule="auto"/>
              <w:rPr>
                <w:rFonts w:asciiTheme="minorHAnsi" w:eastAsia="Calibri" w:hAnsiTheme="minorHAnsi" w:cs="Calibri"/>
                <w:sz w:val="24"/>
                <w:szCs w:val="24"/>
                <w:lang w:val="en-US"/>
              </w:rPr>
            </w:pPr>
          </w:p>
          <w:p w14:paraId="1D69E7C9" w14:textId="3FF086FA" w:rsidR="00D613EA" w:rsidRDefault="00D613EA" w:rsidP="003731A2">
            <w:pPr>
              <w:spacing w:line="240" w:lineRule="auto"/>
              <w:rPr>
                <w:rFonts w:asciiTheme="minorHAnsi" w:eastAsia="Calibri" w:hAnsiTheme="minorHAnsi" w:cs="Calibri"/>
                <w:sz w:val="24"/>
                <w:szCs w:val="24"/>
                <w:lang w:val="en-US"/>
              </w:rPr>
            </w:pPr>
          </w:p>
          <w:p w14:paraId="0976F1C6" w14:textId="77777777" w:rsidR="007D0C5B" w:rsidRDefault="007D0C5B" w:rsidP="003731A2">
            <w:pPr>
              <w:spacing w:line="240" w:lineRule="auto"/>
              <w:rPr>
                <w:rFonts w:asciiTheme="minorHAnsi" w:eastAsia="Calibri" w:hAnsiTheme="minorHAnsi" w:cs="Calibri"/>
                <w:sz w:val="24"/>
                <w:szCs w:val="24"/>
                <w:lang w:val="en-US"/>
              </w:rPr>
            </w:pPr>
          </w:p>
          <w:p w14:paraId="404A4138" w14:textId="503F09DB"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2.1.2 An internal documented procedure that assigns responsibility for receiving FOSS compliance inquiries.</w:t>
            </w:r>
          </w:p>
          <w:p w14:paraId="7BB4D017" w14:textId="77777777" w:rsidR="00D613EA" w:rsidRPr="003731A2" w:rsidRDefault="00D613EA" w:rsidP="003731A2">
            <w:pPr>
              <w:spacing w:line="240" w:lineRule="auto"/>
              <w:rPr>
                <w:rFonts w:asciiTheme="minorHAnsi" w:eastAsia="Calibri" w:hAnsiTheme="minorHAnsi" w:cs="Calibri"/>
                <w:sz w:val="24"/>
                <w:szCs w:val="24"/>
                <w:lang w:val="en-US"/>
              </w:rPr>
            </w:pPr>
          </w:p>
          <w:p w14:paraId="629FFEE2" w14:textId="77777777" w:rsidR="00D613EA" w:rsidRPr="003731A2" w:rsidRDefault="00D613EA" w:rsidP="003731A2">
            <w:pPr>
              <w:spacing w:line="240" w:lineRule="auto"/>
              <w:rPr>
                <w:rFonts w:asciiTheme="minorHAnsi" w:eastAsia="Calibri" w:hAnsiTheme="minorHAnsi" w:cs="Calibri"/>
                <w:sz w:val="24"/>
                <w:szCs w:val="24"/>
                <w:lang w:val="en-US"/>
              </w:rPr>
            </w:pPr>
          </w:p>
          <w:p w14:paraId="4BC94BF0" w14:textId="521D9481" w:rsidR="00D613EA" w:rsidRDefault="00D613EA" w:rsidP="003731A2">
            <w:pPr>
              <w:spacing w:line="240" w:lineRule="auto"/>
              <w:rPr>
                <w:rFonts w:asciiTheme="minorHAnsi" w:eastAsia="Calibri" w:hAnsiTheme="minorHAnsi" w:cs="Calibri"/>
                <w:sz w:val="24"/>
                <w:szCs w:val="24"/>
                <w:lang w:val="en-US"/>
              </w:rPr>
            </w:pPr>
          </w:p>
          <w:p w14:paraId="53D6F6BF" w14:textId="77777777" w:rsidR="00D613EA" w:rsidRPr="003731A2" w:rsidRDefault="00D613EA" w:rsidP="003731A2">
            <w:pPr>
              <w:spacing w:line="240" w:lineRule="auto"/>
              <w:rPr>
                <w:rFonts w:asciiTheme="minorHAnsi" w:eastAsia="Calibri" w:hAnsiTheme="minorHAnsi" w:cs="Calibri"/>
                <w:sz w:val="24"/>
                <w:szCs w:val="24"/>
                <w:lang w:val="en-US"/>
              </w:rPr>
            </w:pPr>
          </w:p>
          <w:p w14:paraId="2F02201C" w14:textId="155DD53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F969D3F"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there is a reasonable way for third parties to contact the organization with regard to FOSS compliance inquiries and that this responsibility has been effectively assigned.</w:t>
            </w:r>
          </w:p>
          <w:p w14:paraId="501B7A3D" w14:textId="77777777" w:rsidR="00D613EA" w:rsidRPr="003731A2" w:rsidRDefault="00D613EA" w:rsidP="003731A2">
            <w:pPr>
              <w:spacing w:line="240" w:lineRule="auto"/>
              <w:rPr>
                <w:rFonts w:asciiTheme="minorHAnsi" w:eastAsia="Calibri" w:hAnsiTheme="minorHAnsi" w:cs="Calibri"/>
                <w:sz w:val="24"/>
                <w:szCs w:val="24"/>
                <w:lang w:val="en-US"/>
              </w:rPr>
            </w:pPr>
          </w:p>
          <w:p w14:paraId="492D55D8" w14:textId="77777777" w:rsidR="00D613EA" w:rsidRPr="003731A2" w:rsidRDefault="00D613EA" w:rsidP="003731A2">
            <w:pPr>
              <w:spacing w:line="240" w:lineRule="auto"/>
              <w:rPr>
                <w:rFonts w:asciiTheme="minorHAnsi" w:eastAsia="Calibri" w:hAnsiTheme="minorHAnsi" w:cs="Calibri"/>
                <w:sz w:val="24"/>
                <w:szCs w:val="24"/>
                <w:lang w:val="en-US"/>
              </w:rPr>
            </w:pPr>
          </w:p>
          <w:p w14:paraId="6B431795" w14:textId="77777777" w:rsidR="00D613EA" w:rsidRPr="003731A2" w:rsidRDefault="00D613EA" w:rsidP="003731A2">
            <w:pPr>
              <w:spacing w:line="240" w:lineRule="auto"/>
              <w:rPr>
                <w:rFonts w:asciiTheme="minorHAnsi" w:eastAsia="Calibri" w:hAnsiTheme="minorHAnsi" w:cs="Calibri"/>
                <w:sz w:val="24"/>
                <w:szCs w:val="24"/>
                <w:lang w:val="en-US"/>
              </w:rPr>
            </w:pPr>
          </w:p>
          <w:p w14:paraId="04D6E762" w14:textId="77777777" w:rsidR="00D613EA" w:rsidRPr="003731A2" w:rsidRDefault="00D613EA" w:rsidP="003731A2">
            <w:pPr>
              <w:spacing w:line="240" w:lineRule="auto"/>
              <w:rPr>
                <w:rFonts w:asciiTheme="minorHAnsi" w:eastAsia="Calibri" w:hAnsiTheme="minorHAnsi" w:cs="Calibri"/>
                <w:sz w:val="24"/>
                <w:szCs w:val="24"/>
                <w:lang w:val="en-US"/>
              </w:rPr>
            </w:pPr>
          </w:p>
          <w:p w14:paraId="65308AB2" w14:textId="77777777" w:rsidR="00D613EA" w:rsidRDefault="00D613EA" w:rsidP="003731A2">
            <w:pPr>
              <w:spacing w:line="240" w:lineRule="auto"/>
              <w:rPr>
                <w:rFonts w:asciiTheme="minorHAnsi" w:eastAsia="Calibri" w:hAnsiTheme="minorHAnsi" w:cs="Calibri"/>
                <w:sz w:val="24"/>
                <w:szCs w:val="24"/>
                <w:lang w:val="en-US"/>
              </w:rPr>
            </w:pPr>
          </w:p>
          <w:p w14:paraId="65B6D48C" w14:textId="77777777" w:rsidR="00D613EA" w:rsidRDefault="00D613EA" w:rsidP="003731A2">
            <w:pPr>
              <w:spacing w:line="240" w:lineRule="auto"/>
              <w:rPr>
                <w:rFonts w:asciiTheme="minorHAnsi" w:eastAsia="Calibri" w:hAnsiTheme="minorHAnsi" w:cs="Calibri"/>
                <w:sz w:val="24"/>
                <w:szCs w:val="24"/>
                <w:lang w:val="en-US"/>
              </w:rPr>
            </w:pPr>
          </w:p>
          <w:p w14:paraId="7F6477E9" w14:textId="77777777" w:rsidR="00D613EA" w:rsidRDefault="00D613EA" w:rsidP="003731A2">
            <w:pPr>
              <w:spacing w:line="240" w:lineRule="auto"/>
              <w:rPr>
                <w:rFonts w:asciiTheme="minorHAnsi" w:eastAsia="Calibri" w:hAnsiTheme="minorHAnsi" w:cs="Calibri"/>
                <w:sz w:val="24"/>
                <w:szCs w:val="24"/>
                <w:lang w:val="en-US"/>
              </w:rPr>
            </w:pPr>
          </w:p>
          <w:p w14:paraId="1321E6C0" w14:textId="77777777" w:rsidR="00D613EA" w:rsidRDefault="00D613EA" w:rsidP="003731A2">
            <w:pPr>
              <w:spacing w:line="240" w:lineRule="auto"/>
              <w:rPr>
                <w:rFonts w:asciiTheme="minorHAnsi" w:eastAsia="Calibri" w:hAnsiTheme="minorHAnsi" w:cs="Calibri"/>
                <w:sz w:val="24"/>
                <w:szCs w:val="24"/>
                <w:lang w:val="en-US"/>
              </w:rPr>
            </w:pPr>
          </w:p>
          <w:p w14:paraId="4AFA860A" w14:textId="77777777" w:rsidR="00D613EA" w:rsidRDefault="00D613EA" w:rsidP="003731A2">
            <w:pPr>
              <w:spacing w:line="240" w:lineRule="auto"/>
              <w:rPr>
                <w:rFonts w:asciiTheme="minorHAnsi" w:eastAsia="Calibri" w:hAnsiTheme="minorHAnsi" w:cs="Calibri"/>
                <w:sz w:val="24"/>
                <w:szCs w:val="24"/>
                <w:lang w:val="en-US"/>
              </w:rPr>
            </w:pPr>
          </w:p>
          <w:p w14:paraId="62A98A75" w14:textId="77777777" w:rsidR="007D0C5B" w:rsidRDefault="007D0C5B" w:rsidP="003731A2">
            <w:pPr>
              <w:spacing w:line="240" w:lineRule="auto"/>
              <w:rPr>
                <w:ins w:id="92" w:author="Stefan Thanheiser" w:date="2019-02-22T01:36:00Z"/>
                <w:rFonts w:asciiTheme="minorHAnsi" w:eastAsia="Calibri" w:hAnsiTheme="minorHAnsi" w:cs="Calibri"/>
                <w:sz w:val="24"/>
                <w:szCs w:val="24"/>
                <w:lang w:val="en-US"/>
              </w:rPr>
            </w:pPr>
          </w:p>
          <w:p w14:paraId="07ECA059" w14:textId="71A85A9F"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 Identify Internal FOSS Compliance Role(s).</w:t>
            </w:r>
          </w:p>
          <w:p w14:paraId="5F700790" w14:textId="77777777" w:rsidR="00D613EA" w:rsidRPr="003731A2" w:rsidRDefault="00D613EA" w:rsidP="003731A2">
            <w:pPr>
              <w:spacing w:line="240" w:lineRule="auto"/>
              <w:rPr>
                <w:rFonts w:asciiTheme="minorHAnsi" w:eastAsia="Calibri" w:hAnsiTheme="minorHAnsi" w:cs="Calibri"/>
                <w:sz w:val="24"/>
                <w:szCs w:val="24"/>
                <w:lang w:val="en-US"/>
              </w:rPr>
            </w:pPr>
          </w:p>
          <w:p w14:paraId="1BD03B7E" w14:textId="410B0949"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managing internal FOSS compliance. The FOSS Compliance role and the FOSS Liaison may be the same individual.</w:t>
            </w:r>
          </w:p>
          <w:p w14:paraId="1E871D5A" w14:textId="77777777" w:rsidR="00D613EA" w:rsidRPr="003731A2" w:rsidRDefault="00D613EA" w:rsidP="003731A2">
            <w:pPr>
              <w:spacing w:line="240" w:lineRule="auto"/>
              <w:rPr>
                <w:rFonts w:asciiTheme="minorHAnsi" w:eastAsia="Calibri" w:hAnsiTheme="minorHAnsi" w:cs="Calibri"/>
                <w:sz w:val="24"/>
                <w:szCs w:val="24"/>
                <w:lang w:val="en-US"/>
              </w:rPr>
            </w:pPr>
          </w:p>
          <w:p w14:paraId="407DD199" w14:textId="77777777" w:rsidR="00D613EA" w:rsidRPr="003731A2" w:rsidRDefault="00D613EA" w:rsidP="003731A2">
            <w:pPr>
              <w:spacing w:line="240" w:lineRule="auto"/>
              <w:rPr>
                <w:rFonts w:asciiTheme="minorHAnsi" w:eastAsia="Calibri" w:hAnsiTheme="minorHAnsi" w:cs="Calibri"/>
                <w:sz w:val="24"/>
                <w:szCs w:val="24"/>
                <w:lang w:val="en-US"/>
              </w:rPr>
            </w:pPr>
          </w:p>
          <w:p w14:paraId="35DEB47F" w14:textId="77777777" w:rsidR="00D613EA" w:rsidRPr="003731A2" w:rsidRDefault="00D613EA" w:rsidP="003731A2">
            <w:pPr>
              <w:spacing w:line="240" w:lineRule="auto"/>
              <w:rPr>
                <w:rFonts w:asciiTheme="minorHAnsi" w:eastAsia="Calibri" w:hAnsiTheme="minorHAnsi" w:cs="Calibri"/>
                <w:sz w:val="24"/>
                <w:szCs w:val="24"/>
                <w:lang w:val="en-US"/>
              </w:rPr>
            </w:pPr>
          </w:p>
          <w:p w14:paraId="29B97ECC" w14:textId="77777777" w:rsidR="00D613EA" w:rsidRPr="003731A2" w:rsidRDefault="00D613EA" w:rsidP="003731A2">
            <w:pPr>
              <w:spacing w:line="240" w:lineRule="auto"/>
              <w:rPr>
                <w:rFonts w:asciiTheme="minorHAnsi" w:eastAsia="Calibri" w:hAnsiTheme="minorHAnsi" w:cs="Calibri"/>
                <w:sz w:val="24"/>
                <w:szCs w:val="24"/>
                <w:lang w:val="en-US"/>
              </w:rPr>
            </w:pPr>
          </w:p>
          <w:p w14:paraId="21C5517D" w14:textId="77777777" w:rsidR="00D613EA" w:rsidRPr="003731A2" w:rsidRDefault="00D613EA" w:rsidP="003731A2">
            <w:pPr>
              <w:spacing w:line="240" w:lineRule="auto"/>
              <w:rPr>
                <w:rFonts w:asciiTheme="minorHAnsi" w:eastAsia="Calibri" w:hAnsiTheme="minorHAnsi" w:cs="Calibri"/>
                <w:sz w:val="24"/>
                <w:szCs w:val="24"/>
                <w:lang w:val="en-US"/>
              </w:rPr>
            </w:pPr>
          </w:p>
          <w:p w14:paraId="3BBF44C7" w14:textId="25711C16"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compliance management activity is sufficiently resourced:</w:t>
            </w:r>
          </w:p>
          <w:p w14:paraId="33BE5B90" w14:textId="77777777" w:rsidR="00D613EA" w:rsidRPr="003731A2" w:rsidRDefault="00D613EA"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Time to perform the role has been allocated; and</w:t>
            </w:r>
          </w:p>
          <w:p w14:paraId="28CB71EA" w14:textId="77777777" w:rsidR="00D613EA" w:rsidRPr="003731A2" w:rsidRDefault="00D613EA"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Commercially reasonable budget has been allocated.</w:t>
            </w:r>
          </w:p>
          <w:p w14:paraId="1FDDE63E" w14:textId="77777777" w:rsidR="00D613EA" w:rsidRPr="003731A2" w:rsidRDefault="00D613EA" w:rsidP="003731A2">
            <w:pPr>
              <w:spacing w:line="240" w:lineRule="auto"/>
              <w:rPr>
                <w:rFonts w:asciiTheme="minorHAnsi" w:eastAsia="Calibri" w:hAnsiTheme="minorHAnsi" w:cs="Calibri"/>
                <w:sz w:val="24"/>
                <w:szCs w:val="24"/>
                <w:lang w:val="en-US"/>
              </w:rPr>
            </w:pPr>
          </w:p>
          <w:p w14:paraId="6000BC84" w14:textId="77777777" w:rsidR="00D613EA" w:rsidRPr="003731A2" w:rsidRDefault="00D613EA" w:rsidP="003731A2">
            <w:pPr>
              <w:spacing w:line="240" w:lineRule="auto"/>
              <w:rPr>
                <w:rFonts w:asciiTheme="minorHAnsi" w:eastAsia="Calibri" w:hAnsiTheme="minorHAnsi" w:cs="Calibri"/>
                <w:sz w:val="24"/>
                <w:szCs w:val="24"/>
                <w:lang w:val="en-US"/>
              </w:rPr>
            </w:pPr>
          </w:p>
          <w:p w14:paraId="02199F12" w14:textId="77777777" w:rsidR="00D613EA" w:rsidRPr="003731A2" w:rsidRDefault="00D613EA" w:rsidP="003731A2">
            <w:pPr>
              <w:spacing w:line="240" w:lineRule="auto"/>
              <w:rPr>
                <w:rFonts w:asciiTheme="minorHAnsi" w:eastAsia="Calibri" w:hAnsiTheme="minorHAnsi" w:cs="Calibri"/>
                <w:sz w:val="24"/>
                <w:szCs w:val="24"/>
                <w:lang w:val="en-US"/>
              </w:rPr>
            </w:pPr>
          </w:p>
          <w:p w14:paraId="6D8EDB94" w14:textId="0FC60ECC" w:rsidR="00D613EA" w:rsidRDefault="00D613EA"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p>
          <w:p w14:paraId="0DE5916F" w14:textId="77777777" w:rsidR="00D613EA" w:rsidRDefault="00D613EA" w:rsidP="003731A2">
            <w:pPr>
              <w:spacing w:line="240" w:lineRule="auto"/>
              <w:rPr>
                <w:rFonts w:asciiTheme="minorHAnsi" w:eastAsia="Calibri" w:hAnsiTheme="minorHAnsi" w:cs="Calibri"/>
                <w:sz w:val="24"/>
                <w:szCs w:val="24"/>
                <w:lang w:val="en-US"/>
              </w:rPr>
            </w:pPr>
          </w:p>
          <w:p w14:paraId="1ED68FE6" w14:textId="3B08FC6F"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responsibilities to develop and maintain FOSS compliance policy and processes;</w:t>
            </w:r>
          </w:p>
          <w:p w14:paraId="285B26F3" w14:textId="12A11667" w:rsidR="00D613EA" w:rsidRPr="003731A2" w:rsidRDefault="00D613EA"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Legal expertise pertaining to FOSS compliance is accessible to the FOSS Compliance role (e.g., could be internal or external); and</w:t>
            </w:r>
          </w:p>
          <w:p w14:paraId="4BF1FB30" w14:textId="7A37C2BB" w:rsidR="00D613EA" w:rsidRPr="003731A2" w:rsidRDefault="00D613EA"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A process exists for the resolution of FOSS compliance issues</w:t>
            </w:r>
          </w:p>
          <w:p w14:paraId="1D3E4225" w14:textId="77777777" w:rsidR="00D613EA" w:rsidRPr="003731A2" w:rsidRDefault="00D613EA" w:rsidP="003731A2">
            <w:pPr>
              <w:spacing w:line="240" w:lineRule="auto"/>
              <w:rPr>
                <w:rFonts w:asciiTheme="minorHAnsi" w:eastAsia="Calibri" w:hAnsiTheme="minorHAnsi" w:cs="Calibri"/>
                <w:sz w:val="24"/>
                <w:szCs w:val="24"/>
                <w:lang w:val="en-US"/>
              </w:rPr>
            </w:pPr>
          </w:p>
          <w:p w14:paraId="787C59E2" w14:textId="77777777" w:rsidR="00D613EA" w:rsidRPr="003731A2" w:rsidRDefault="00D613EA" w:rsidP="003731A2">
            <w:pPr>
              <w:spacing w:line="240" w:lineRule="auto"/>
              <w:rPr>
                <w:rFonts w:asciiTheme="minorHAnsi" w:eastAsia="Calibri" w:hAnsiTheme="minorHAnsi" w:cs="Calibri"/>
                <w:sz w:val="24"/>
                <w:szCs w:val="24"/>
                <w:lang w:val="en-US"/>
              </w:rPr>
            </w:pPr>
          </w:p>
          <w:p w14:paraId="55912823" w14:textId="77777777" w:rsidR="00D613EA" w:rsidRPr="003731A2" w:rsidRDefault="00D613EA" w:rsidP="003731A2">
            <w:pPr>
              <w:spacing w:line="240" w:lineRule="auto"/>
              <w:rPr>
                <w:rFonts w:asciiTheme="minorHAnsi" w:eastAsia="Calibri" w:hAnsiTheme="minorHAnsi" w:cs="Calibri"/>
                <w:sz w:val="24"/>
                <w:szCs w:val="24"/>
                <w:lang w:val="en-US"/>
              </w:rPr>
            </w:pPr>
          </w:p>
          <w:p w14:paraId="55F28926" w14:textId="0BBFC10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548451B1"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2.2.1 Name of persons, group or function in FOSS Compliance role(s) internally identified.</w:t>
            </w:r>
          </w:p>
          <w:p w14:paraId="733ED9CD" w14:textId="77777777" w:rsidR="00D613EA" w:rsidRPr="003731A2" w:rsidRDefault="00D613EA" w:rsidP="003731A2">
            <w:pPr>
              <w:spacing w:line="240" w:lineRule="auto"/>
              <w:rPr>
                <w:rFonts w:asciiTheme="minorHAnsi" w:eastAsia="Calibri" w:hAnsiTheme="minorHAnsi" w:cs="Calibri"/>
                <w:sz w:val="24"/>
                <w:szCs w:val="24"/>
                <w:lang w:val="en-US"/>
              </w:rPr>
            </w:pPr>
          </w:p>
          <w:p w14:paraId="4D3679E5" w14:textId="77777777" w:rsidR="00D613EA" w:rsidRPr="003731A2" w:rsidRDefault="00D613EA" w:rsidP="003731A2">
            <w:pPr>
              <w:spacing w:line="240" w:lineRule="auto"/>
              <w:rPr>
                <w:rFonts w:asciiTheme="minorHAnsi" w:eastAsia="Calibri" w:hAnsiTheme="minorHAnsi" w:cs="Calibri"/>
                <w:sz w:val="24"/>
                <w:szCs w:val="24"/>
                <w:lang w:val="en-US"/>
              </w:rPr>
            </w:pPr>
          </w:p>
          <w:p w14:paraId="47A94BBA" w14:textId="77777777" w:rsidR="007D0C5B" w:rsidRDefault="007D0C5B" w:rsidP="003731A2">
            <w:pPr>
              <w:spacing w:line="240" w:lineRule="auto"/>
              <w:rPr>
                <w:ins w:id="93" w:author="Stefan Thanheiser" w:date="2019-02-22T01:37:00Z"/>
                <w:rFonts w:asciiTheme="minorHAnsi" w:eastAsia="Calibri" w:hAnsiTheme="minorHAnsi" w:cs="Calibri"/>
                <w:sz w:val="24"/>
                <w:szCs w:val="24"/>
                <w:lang w:val="en-US"/>
              </w:rPr>
            </w:pPr>
          </w:p>
          <w:p w14:paraId="4C40003E" w14:textId="77777777" w:rsidR="007D0C5B" w:rsidRDefault="007D0C5B" w:rsidP="003731A2">
            <w:pPr>
              <w:spacing w:line="240" w:lineRule="auto"/>
              <w:rPr>
                <w:ins w:id="94" w:author="Stefan Thanheiser" w:date="2019-02-22T01:37:00Z"/>
                <w:rFonts w:asciiTheme="minorHAnsi" w:eastAsia="Calibri" w:hAnsiTheme="minorHAnsi" w:cs="Calibri"/>
                <w:sz w:val="24"/>
                <w:szCs w:val="24"/>
                <w:lang w:val="en-US"/>
              </w:rPr>
            </w:pPr>
          </w:p>
          <w:p w14:paraId="3DEF19BD" w14:textId="08269C1F"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2.2.2 Identification of legal expertise available to FOSS </w:t>
            </w:r>
            <w:r w:rsidRPr="003731A2">
              <w:rPr>
                <w:rFonts w:asciiTheme="minorHAnsi" w:eastAsia="Calibri" w:hAnsiTheme="minorHAnsi" w:cs="Calibri"/>
                <w:sz w:val="24"/>
                <w:szCs w:val="24"/>
                <w:lang w:val="en-US"/>
              </w:rPr>
              <w:lastRenderedPageBreak/>
              <w:t>Compliance role(s) which could be internal or external.</w:t>
            </w:r>
          </w:p>
          <w:p w14:paraId="18BB2F72" w14:textId="77777777" w:rsidR="00D613EA" w:rsidRPr="003731A2" w:rsidRDefault="00D613EA" w:rsidP="003731A2">
            <w:pPr>
              <w:spacing w:line="240" w:lineRule="auto"/>
              <w:rPr>
                <w:rFonts w:asciiTheme="minorHAnsi" w:eastAsia="Calibri" w:hAnsiTheme="minorHAnsi" w:cs="Calibri"/>
                <w:sz w:val="24"/>
                <w:szCs w:val="24"/>
                <w:lang w:val="en-US"/>
              </w:rPr>
            </w:pPr>
          </w:p>
          <w:p w14:paraId="63605802" w14:textId="0193AC8E" w:rsidR="00D613EA" w:rsidRDefault="00D613EA" w:rsidP="003731A2">
            <w:pPr>
              <w:spacing w:line="240" w:lineRule="auto"/>
              <w:rPr>
                <w:ins w:id="95" w:author="Stefan Thanheiser" w:date="2019-02-22T01:37:00Z"/>
                <w:rFonts w:asciiTheme="minorHAnsi" w:eastAsia="Calibri" w:hAnsiTheme="minorHAnsi" w:cs="Calibri"/>
                <w:sz w:val="24"/>
                <w:szCs w:val="24"/>
                <w:lang w:val="en-US"/>
              </w:rPr>
            </w:pPr>
          </w:p>
          <w:p w14:paraId="194F61A3" w14:textId="11C1EAD5" w:rsidR="007D0C5B" w:rsidRDefault="007D0C5B" w:rsidP="003731A2">
            <w:pPr>
              <w:spacing w:line="240" w:lineRule="auto"/>
              <w:rPr>
                <w:ins w:id="96" w:author="Stefan Thanheiser" w:date="2019-02-22T01:37:00Z"/>
                <w:rFonts w:asciiTheme="minorHAnsi" w:eastAsia="Calibri" w:hAnsiTheme="minorHAnsi" w:cs="Calibri"/>
                <w:sz w:val="24"/>
                <w:szCs w:val="24"/>
                <w:lang w:val="en-US"/>
              </w:rPr>
            </w:pPr>
          </w:p>
          <w:p w14:paraId="575AA7BF" w14:textId="7625194B" w:rsidR="007D0C5B" w:rsidRDefault="007D0C5B" w:rsidP="003731A2">
            <w:pPr>
              <w:spacing w:line="240" w:lineRule="auto"/>
              <w:rPr>
                <w:ins w:id="97" w:author="Stefan Thanheiser" w:date="2019-02-22T01:37:00Z"/>
                <w:rFonts w:asciiTheme="minorHAnsi" w:eastAsia="Calibri" w:hAnsiTheme="minorHAnsi" w:cs="Calibri"/>
                <w:sz w:val="24"/>
                <w:szCs w:val="24"/>
                <w:lang w:val="en-US"/>
              </w:rPr>
            </w:pPr>
          </w:p>
          <w:p w14:paraId="08484B8F" w14:textId="3806282A" w:rsidR="007D0C5B" w:rsidRDefault="007D0C5B" w:rsidP="003731A2">
            <w:pPr>
              <w:spacing w:line="240" w:lineRule="auto"/>
              <w:rPr>
                <w:ins w:id="98" w:author="Stefan Thanheiser" w:date="2019-02-22T01:37:00Z"/>
                <w:rFonts w:asciiTheme="minorHAnsi" w:eastAsia="Calibri" w:hAnsiTheme="minorHAnsi" w:cs="Calibri"/>
                <w:sz w:val="24"/>
                <w:szCs w:val="24"/>
                <w:lang w:val="en-US"/>
              </w:rPr>
            </w:pPr>
          </w:p>
          <w:p w14:paraId="5F3F992A" w14:textId="106D3B6D" w:rsidR="007D0C5B" w:rsidRDefault="007D0C5B" w:rsidP="003731A2">
            <w:pPr>
              <w:spacing w:line="240" w:lineRule="auto"/>
              <w:rPr>
                <w:ins w:id="99" w:author="Stefan Thanheiser" w:date="2019-02-22T01:37:00Z"/>
                <w:rFonts w:asciiTheme="minorHAnsi" w:eastAsia="Calibri" w:hAnsiTheme="minorHAnsi" w:cs="Calibri"/>
                <w:sz w:val="24"/>
                <w:szCs w:val="24"/>
                <w:lang w:val="en-US"/>
              </w:rPr>
            </w:pPr>
          </w:p>
          <w:p w14:paraId="498D8975" w14:textId="44B5EBCB" w:rsidR="007D0C5B" w:rsidRDefault="007D0C5B" w:rsidP="003731A2">
            <w:pPr>
              <w:spacing w:line="240" w:lineRule="auto"/>
              <w:rPr>
                <w:ins w:id="100" w:author="Stefan Thanheiser" w:date="2019-02-22T01:37:00Z"/>
                <w:rFonts w:asciiTheme="minorHAnsi" w:eastAsia="Calibri" w:hAnsiTheme="minorHAnsi" w:cs="Calibri"/>
                <w:sz w:val="24"/>
                <w:szCs w:val="24"/>
                <w:lang w:val="en-US"/>
              </w:rPr>
            </w:pPr>
          </w:p>
          <w:p w14:paraId="12239E85" w14:textId="5F0CB488" w:rsidR="007D0C5B" w:rsidRDefault="007D0C5B" w:rsidP="003731A2">
            <w:pPr>
              <w:spacing w:line="240" w:lineRule="auto"/>
              <w:rPr>
                <w:ins w:id="101" w:author="Stefan Thanheiser" w:date="2019-02-22T01:37:00Z"/>
                <w:rFonts w:asciiTheme="minorHAnsi" w:eastAsia="Calibri" w:hAnsiTheme="minorHAnsi" w:cs="Calibri"/>
                <w:sz w:val="24"/>
                <w:szCs w:val="24"/>
                <w:lang w:val="en-US"/>
              </w:rPr>
            </w:pPr>
          </w:p>
          <w:p w14:paraId="0576BE1F" w14:textId="68587DA3" w:rsidR="007D0C5B" w:rsidRDefault="007D0C5B" w:rsidP="003731A2">
            <w:pPr>
              <w:spacing w:line="240" w:lineRule="auto"/>
              <w:rPr>
                <w:ins w:id="102" w:author="Stefan Thanheiser" w:date="2019-02-22T01:37:00Z"/>
                <w:rFonts w:asciiTheme="minorHAnsi" w:eastAsia="Calibri" w:hAnsiTheme="minorHAnsi" w:cs="Calibri"/>
                <w:sz w:val="24"/>
                <w:szCs w:val="24"/>
                <w:lang w:val="en-US"/>
              </w:rPr>
            </w:pPr>
          </w:p>
          <w:p w14:paraId="25D8B35A" w14:textId="77777777" w:rsidR="007D0C5B" w:rsidRDefault="007D0C5B" w:rsidP="003731A2">
            <w:pPr>
              <w:spacing w:line="240" w:lineRule="auto"/>
              <w:rPr>
                <w:rFonts w:asciiTheme="minorHAnsi" w:eastAsia="Calibri" w:hAnsiTheme="minorHAnsi" w:cs="Calibri"/>
                <w:sz w:val="24"/>
                <w:szCs w:val="24"/>
                <w:lang w:val="en-US"/>
              </w:rPr>
            </w:pPr>
          </w:p>
          <w:p w14:paraId="6017DC56" w14:textId="10E2AF00"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2.2.3 A documented procedure that assigns internal responsibilities for FOSS compliance.</w:t>
            </w:r>
          </w:p>
          <w:p w14:paraId="0E6CCABA" w14:textId="77777777" w:rsidR="00D613EA" w:rsidRPr="003731A2" w:rsidRDefault="00D613EA" w:rsidP="003731A2">
            <w:pPr>
              <w:spacing w:line="240" w:lineRule="auto"/>
              <w:rPr>
                <w:rFonts w:asciiTheme="minorHAnsi" w:eastAsia="Calibri" w:hAnsiTheme="minorHAnsi" w:cs="Calibri"/>
                <w:sz w:val="24"/>
                <w:szCs w:val="24"/>
                <w:lang w:val="en-US"/>
              </w:rPr>
            </w:pPr>
          </w:p>
          <w:p w14:paraId="5B248845" w14:textId="50E85725" w:rsidR="00D613EA" w:rsidRPr="003731A2" w:rsidRDefault="00D613EA"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2.2.4 A documented procedure for handling review and remediation of non-compliant cases.</w:t>
            </w:r>
          </w:p>
          <w:p w14:paraId="238C9C34" w14:textId="77777777" w:rsidR="00D613EA" w:rsidRPr="003731A2" w:rsidRDefault="00D613EA" w:rsidP="003731A2">
            <w:pPr>
              <w:spacing w:line="240" w:lineRule="auto"/>
              <w:rPr>
                <w:rFonts w:asciiTheme="minorHAnsi" w:eastAsia="Calibri" w:hAnsiTheme="minorHAnsi" w:cs="Calibri"/>
                <w:sz w:val="24"/>
                <w:szCs w:val="24"/>
                <w:lang w:val="en-US"/>
              </w:rPr>
            </w:pPr>
          </w:p>
          <w:p w14:paraId="10749352" w14:textId="77777777" w:rsidR="00D613EA" w:rsidRPr="003731A2" w:rsidRDefault="00D613EA" w:rsidP="003731A2">
            <w:pPr>
              <w:spacing w:line="240" w:lineRule="auto"/>
              <w:rPr>
                <w:rFonts w:asciiTheme="minorHAnsi" w:eastAsia="Calibri" w:hAnsiTheme="minorHAnsi" w:cs="Calibri"/>
                <w:sz w:val="24"/>
                <w:szCs w:val="24"/>
                <w:lang w:val="en-US"/>
              </w:rPr>
            </w:pPr>
          </w:p>
          <w:p w14:paraId="2A4BFD4E" w14:textId="77777777" w:rsidR="00D613EA" w:rsidRDefault="00D613EA" w:rsidP="003731A2">
            <w:pPr>
              <w:spacing w:line="240" w:lineRule="auto"/>
              <w:rPr>
                <w:rFonts w:asciiTheme="minorHAnsi" w:eastAsia="Calibri" w:hAnsiTheme="minorHAnsi" w:cs="Calibri"/>
                <w:sz w:val="24"/>
                <w:szCs w:val="24"/>
                <w:lang w:val="en-US"/>
              </w:rPr>
            </w:pPr>
          </w:p>
          <w:p w14:paraId="64514843" w14:textId="420A903B"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4E1639" w14:textId="77777777" w:rsidR="00D613EA" w:rsidRPr="003731A2" w:rsidRDefault="00D613EA"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certain FOSS responsibilities have been effectively assigned.</w:t>
            </w:r>
          </w:p>
          <w:p w14:paraId="57B7410D" w14:textId="77777777" w:rsidR="00D613EA" w:rsidRPr="003731A2" w:rsidRDefault="00D613EA" w:rsidP="003731A2">
            <w:pPr>
              <w:spacing w:line="240" w:lineRule="auto"/>
              <w:rPr>
                <w:rFonts w:asciiTheme="minorHAnsi" w:eastAsia="Calibri" w:hAnsiTheme="minorHAnsi" w:cs="Calibri"/>
                <w:sz w:val="24"/>
                <w:szCs w:val="24"/>
                <w:lang w:val="en-US"/>
              </w:rPr>
            </w:pPr>
          </w:p>
          <w:p w14:paraId="2C478057" w14:textId="77777777" w:rsidR="00D613EA" w:rsidRPr="003731A2" w:rsidRDefault="00D613EA" w:rsidP="003731A2">
            <w:pPr>
              <w:spacing w:line="240" w:lineRule="auto"/>
              <w:rPr>
                <w:rFonts w:asciiTheme="minorHAnsi" w:eastAsia="Calibri" w:hAnsiTheme="minorHAnsi" w:cs="Calibri"/>
                <w:sz w:val="24"/>
                <w:szCs w:val="24"/>
                <w:lang w:val="en-US"/>
              </w:rPr>
            </w:pPr>
          </w:p>
          <w:p w14:paraId="4E1363AB" w14:textId="77777777" w:rsidR="00D613EA" w:rsidRPr="003731A2" w:rsidRDefault="00D613EA" w:rsidP="003731A2">
            <w:pPr>
              <w:widowControl w:val="0"/>
              <w:spacing w:line="240" w:lineRule="auto"/>
              <w:rPr>
                <w:rFonts w:asciiTheme="minorHAnsi" w:eastAsia="Calibri" w:hAnsiTheme="minorHAnsi" w:cs="Calibri"/>
                <w:sz w:val="24"/>
                <w:szCs w:val="24"/>
                <w:lang w:val="en-US"/>
              </w:rPr>
            </w:pPr>
          </w:p>
        </w:tc>
        <w:tc>
          <w:tcPr>
            <w:tcW w:w="3177" w:type="dxa"/>
          </w:tcPr>
          <w:p w14:paraId="24615D22" w14:textId="1B4C01D1"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lastRenderedPageBreak/>
              <w:t>2.1 Maintain a process to effectively respond to external Open Source inquiries. Publicly identify a means by which a third party</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can make an Open</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Source compliance inquiry.</w:t>
            </w:r>
          </w:p>
          <w:p w14:paraId="080B865A"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C54FA8"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1AE508"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656D67"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6CA782"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8671453"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6E605C6"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2F15CD"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9B2F02"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D0EAB50"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25A1B7"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C151B02"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723737D"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FFA29A"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4846320"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3BE82D"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FE7F169"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7CFB5A"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6E037D" w14:textId="79BE9592"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Verification Material(s):</w:t>
            </w:r>
          </w:p>
          <w:p w14:paraId="38AA4CDE" w14:textId="6ABB19CE"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2.1.1Publicly visible method any third party make an Open Source compliance </w:t>
            </w:r>
            <w:proofErr w:type="gramStart"/>
            <w:r w:rsidRPr="009610D4">
              <w:rPr>
                <w:rFonts w:asciiTheme="minorHAnsi" w:eastAsia="Calibri" w:hAnsiTheme="minorHAnsi" w:cs="Calibri"/>
                <w:sz w:val="24"/>
                <w:szCs w:val="24"/>
                <w:lang w:val="en-GB"/>
              </w:rPr>
              <w:t>inquiry(</w:t>
            </w:r>
            <w:proofErr w:type="gramEnd"/>
            <w:r w:rsidRPr="009610D4">
              <w:rPr>
                <w:rFonts w:asciiTheme="minorHAnsi" w:eastAsia="Calibri" w:hAnsiTheme="minorHAnsi" w:cs="Calibri"/>
                <w:sz w:val="24"/>
                <w:szCs w:val="24"/>
                <w:lang w:val="en-GB"/>
              </w:rPr>
              <w:t xml:space="preserve">e.g., via  a published  contact  email  address,  or  the  Linux  Foundation's  Open  Compliance Directory). </w:t>
            </w:r>
          </w:p>
          <w:p w14:paraId="538C8C37"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773CE1"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EFB6932"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00EE2A6"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8361A3A" w14:textId="6DFF8E9C"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2.1.2 An internal documented procedure for responding to third party Open Source compliance inquiries.</w:t>
            </w:r>
          </w:p>
          <w:p w14:paraId="69F6C198"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BDDE88F"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A68285"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ED71E6"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7A6C884" w14:textId="47333E65"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Rationale:</w:t>
            </w:r>
          </w:p>
          <w:p w14:paraId="6D250D39"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To ensure there is a reasonable way for third parties to contact the organization with regard to Open Source compliance inquiries and that the organization is prepared to effectively respond.</w:t>
            </w:r>
          </w:p>
          <w:p w14:paraId="3D047557"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883F8F"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55FF6E"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ED59C7"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45DEAA"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69B3CF2"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4C3723"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B5B4F3"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44E69B0"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2C37766" w14:textId="77777777" w:rsidR="007D0C5B" w:rsidRDefault="007D0C5B" w:rsidP="003731A2">
            <w:pPr>
              <w:widowControl w:val="0"/>
              <w:pBdr>
                <w:top w:val="nil"/>
                <w:left w:val="nil"/>
                <w:bottom w:val="nil"/>
                <w:right w:val="nil"/>
                <w:between w:val="nil"/>
              </w:pBdr>
              <w:spacing w:line="240" w:lineRule="auto"/>
              <w:rPr>
                <w:ins w:id="103" w:author="Stefan Thanheiser" w:date="2019-02-22T01:36:00Z"/>
                <w:rFonts w:asciiTheme="minorHAnsi" w:eastAsia="Calibri" w:hAnsiTheme="minorHAnsi" w:cs="Calibri"/>
                <w:sz w:val="24"/>
                <w:szCs w:val="24"/>
                <w:lang w:val="en-GB"/>
              </w:rPr>
            </w:pPr>
          </w:p>
          <w:p w14:paraId="009B8736" w14:textId="55B59935"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 Identify and Resource Open Source Compliance Task(s).</w:t>
            </w:r>
          </w:p>
          <w:p w14:paraId="08082F07" w14:textId="3D00DAE3"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4DA0AE8" w14:textId="1BE15B52"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F7927FD" w14:textId="77777777" w:rsidR="00D613EA" w:rsidRPr="009610D4"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89D117" w14:textId="0AA73F55" w:rsidR="00D613EA" w:rsidRDefault="00D613EA" w:rsidP="009610D4">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Assign accountability to ensure the successful execution of Open Source compliance tasks.</w:t>
            </w:r>
          </w:p>
          <w:p w14:paraId="4D354724" w14:textId="0FF710D0" w:rsidR="00D613EA" w:rsidRDefault="00D613EA" w:rsidP="00AF297A">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144CC226" w14:textId="5FC0E353" w:rsidR="00D613EA" w:rsidRDefault="00D613EA" w:rsidP="00AF297A">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05DDD7D9" w14:textId="2AAE5A81" w:rsidR="00D613EA" w:rsidRDefault="00D613EA" w:rsidP="00AF297A">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7DD2C2F4" w14:textId="198DFE68" w:rsidR="00D613EA" w:rsidRDefault="00D613EA" w:rsidP="00AF297A">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6BBA7CFD" w14:textId="77777777" w:rsidR="00D613EA" w:rsidRPr="009610D4" w:rsidRDefault="00D613EA"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Open Source compliance tasks are sufficiently resourced:</w:t>
            </w:r>
          </w:p>
          <w:p w14:paraId="77463671" w14:textId="77777777" w:rsidR="00D613EA" w:rsidRPr="009610D4" w:rsidRDefault="00D613EA" w:rsidP="00133FDF">
            <w:pPr>
              <w:pStyle w:val="Listenabsatz"/>
              <w:widowControl w:val="0"/>
              <w:numPr>
                <w:ilvl w:val="1"/>
                <w:numId w:val="21"/>
              </w:numPr>
              <w:pBdr>
                <w:top w:val="nil"/>
                <w:left w:val="nil"/>
                <w:bottom w:val="nil"/>
                <w:right w:val="nil"/>
                <w:between w:val="nil"/>
              </w:pBdr>
              <w:spacing w:line="240" w:lineRule="auto"/>
              <w:ind w:left="534" w:hanging="284"/>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Time to perform the tasks have been allocated; and </w:t>
            </w:r>
          </w:p>
          <w:p w14:paraId="1A6BC771" w14:textId="77777777" w:rsidR="00D613EA" w:rsidRPr="009610D4" w:rsidRDefault="00D613EA" w:rsidP="00133FDF">
            <w:pPr>
              <w:pStyle w:val="Listenabsatz"/>
              <w:widowControl w:val="0"/>
              <w:numPr>
                <w:ilvl w:val="1"/>
                <w:numId w:val="21"/>
              </w:numPr>
              <w:pBdr>
                <w:top w:val="nil"/>
                <w:left w:val="nil"/>
                <w:bottom w:val="nil"/>
                <w:right w:val="nil"/>
                <w:between w:val="nil"/>
              </w:pBdr>
              <w:spacing w:line="240" w:lineRule="auto"/>
              <w:ind w:left="534" w:hanging="284"/>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Commercially reasonable budget has been allocated.</w:t>
            </w:r>
          </w:p>
          <w:p w14:paraId="33BAF5B0"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37781967"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02A101EF"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5B3AE6DF"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39B5CD73" w14:textId="16FE3238" w:rsidR="00D613EA" w:rsidRDefault="00D613EA"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A process exists for reviewing and updating the policy and supporting tasks;</w:t>
            </w:r>
          </w:p>
          <w:p w14:paraId="1276ABF8"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173393C7"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639E85BE" w14:textId="6DB01571" w:rsidR="00D613EA" w:rsidRPr="009610D4" w:rsidRDefault="00D613EA"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Legal expertise pertaining to Open Source compliance is accessible to those who may need such guidance; and</w:t>
            </w:r>
          </w:p>
          <w:p w14:paraId="4342FD83"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4F376583"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3C71BBAB"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1BF5DFA6" w14:textId="77777777" w:rsidR="00D613EA" w:rsidRDefault="00D613EA" w:rsidP="003C53E3">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67794A86" w14:textId="7239516E" w:rsidR="00D613EA" w:rsidRPr="009610D4" w:rsidRDefault="00D613EA"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A process exists for the resolution of Open Source</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compliance issues.</w:t>
            </w:r>
          </w:p>
          <w:p w14:paraId="5A7EC205" w14:textId="77777777" w:rsidR="00D613EA" w:rsidRPr="009610D4" w:rsidRDefault="00D613EA" w:rsidP="009610D4">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5D9A0D9F"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41509DC0"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5E0060F6" w14:textId="6FFFBF09" w:rsidR="00D613EA" w:rsidRPr="009610D4"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Verification Material(s):</w:t>
            </w:r>
          </w:p>
          <w:p w14:paraId="7820A9F5" w14:textId="1ED22DCD" w:rsidR="00D613EA" w:rsidRPr="009610D4"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2.2.1 Document with name of persons, group or function in Open Source Compliance role(s)identified.</w:t>
            </w:r>
          </w:p>
          <w:p w14:paraId="0F2D6480"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3B53E19B"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2FDFB5DA" w14:textId="7F4F4803"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2D911C06" w14:textId="77777777" w:rsidR="007D0C5B" w:rsidRDefault="007D0C5B" w:rsidP="007D0C5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32AFF83" w14:textId="1C02BB7F" w:rsidR="00D613EA" w:rsidRPr="009610D4"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2.2.2 The identified roles have been properly staffed </w:t>
            </w:r>
            <w:r w:rsidRPr="009610D4">
              <w:rPr>
                <w:rFonts w:asciiTheme="minorHAnsi" w:eastAsia="Calibri" w:hAnsiTheme="minorHAnsi" w:cs="Calibri"/>
                <w:sz w:val="24"/>
                <w:szCs w:val="24"/>
                <w:lang w:val="en-GB"/>
              </w:rPr>
              <w:lastRenderedPageBreak/>
              <w:t>and adequate funding provided.</w:t>
            </w:r>
          </w:p>
          <w:p w14:paraId="51CCBD45"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47E5CC60"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50122798" w14:textId="3685D915" w:rsidR="00D613EA" w:rsidRPr="009610D4"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w:t>
            </w:r>
            <w:commentRangeStart w:id="104"/>
            <w:r w:rsidRPr="009610D4">
              <w:rPr>
                <w:rFonts w:asciiTheme="minorHAnsi" w:eastAsia="Calibri" w:hAnsiTheme="minorHAnsi" w:cs="Calibri"/>
                <w:sz w:val="24"/>
                <w:szCs w:val="24"/>
                <w:lang w:val="en-GB"/>
              </w:rPr>
              <w:t>2</w:t>
            </w:r>
            <w:commentRangeEnd w:id="104"/>
            <w:r>
              <w:rPr>
                <w:rStyle w:val="Kommentarzeichen"/>
              </w:rPr>
              <w:commentReference w:id="104"/>
            </w:r>
            <w:r w:rsidRPr="009610D4">
              <w:rPr>
                <w:rFonts w:asciiTheme="minorHAnsi" w:eastAsia="Calibri" w:hAnsiTheme="minorHAnsi" w:cs="Calibri"/>
                <w:sz w:val="24"/>
                <w:szCs w:val="24"/>
                <w:lang w:val="en-GB"/>
              </w:rPr>
              <w:t xml:space="preserve"> Identification of legal expertise available to address Open Source Compliance matters which could be internal or external.</w:t>
            </w:r>
          </w:p>
          <w:p w14:paraId="24672B16"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29C0D721"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5F728C7D"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44CF7667" w14:textId="6A6C7FDF" w:rsidR="00D613EA" w:rsidRPr="009610D4"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2.2.3 A documented procedure that assigns internal responsibilities for Open Source</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compliance.</w:t>
            </w:r>
          </w:p>
          <w:p w14:paraId="7A0BFF12"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345047D6"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44BEA810" w14:textId="39455811" w:rsidR="00D613EA" w:rsidRPr="009610D4"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 documented procedure for handling the review and remediation of non-compliant cases.</w:t>
            </w:r>
          </w:p>
          <w:p w14:paraId="47591C9D" w14:textId="77777777" w:rsidR="00D613EA" w:rsidRPr="009610D4"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040FD8F3"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506EA7D6" w14:textId="77777777" w:rsidR="00D613EA" w:rsidRDefault="00D613EA"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01E289A4" w14:textId="77777777" w:rsidR="007D0C5B" w:rsidRDefault="00D613EA" w:rsidP="007E07B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Rationale: </w:t>
            </w:r>
          </w:p>
          <w:p w14:paraId="7271EA41" w14:textId="1790C0E0" w:rsidR="00D613EA" w:rsidRPr="009610D4" w:rsidRDefault="00D613EA" w:rsidP="007E07B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To ensure: </w:t>
            </w:r>
            <w:proofErr w:type="spellStart"/>
            <w:r w:rsidRPr="009610D4">
              <w:rPr>
                <w:rFonts w:asciiTheme="minorHAnsi" w:eastAsia="Calibri" w:hAnsiTheme="minorHAnsi" w:cs="Calibri"/>
                <w:sz w:val="24"/>
                <w:szCs w:val="24"/>
                <w:lang w:val="en-GB"/>
              </w:rPr>
              <w:t>i</w:t>
            </w:r>
            <w:proofErr w:type="spellEnd"/>
            <w:r w:rsidRPr="009610D4">
              <w:rPr>
                <w:rFonts w:asciiTheme="minorHAnsi" w:eastAsia="Calibri" w:hAnsiTheme="minorHAnsi" w:cs="Calibri"/>
                <w:sz w:val="24"/>
                <w:szCs w:val="24"/>
                <w:lang w:val="en-GB"/>
              </w:rPr>
              <w:t>)</w:t>
            </w:r>
            <w:r w:rsidR="007D0C5B">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compliance responsibilities are</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and ii) policies and supporting processes are regularly updated to accommodate changes in Open Source compliance best practices.</w:t>
            </w:r>
          </w:p>
        </w:tc>
        <w:tc>
          <w:tcPr>
            <w:tcW w:w="3177" w:type="dxa"/>
            <w:shd w:val="clear" w:color="auto" w:fill="auto"/>
            <w:tcMar>
              <w:top w:w="100" w:type="dxa"/>
              <w:left w:w="100" w:type="dxa"/>
              <w:bottom w:w="100" w:type="dxa"/>
              <w:right w:w="100" w:type="dxa"/>
            </w:tcMar>
          </w:tcPr>
          <w:p w14:paraId="3C0ADFD7" w14:textId="77777777" w:rsidR="00D613EA" w:rsidRDefault="00D613EA" w:rsidP="0054331F">
            <w:pPr>
              <w:widowControl w:val="0"/>
              <w:pBdr>
                <w:top w:val="nil"/>
                <w:left w:val="nil"/>
                <w:bottom w:val="nil"/>
                <w:right w:val="nil"/>
                <w:between w:val="nil"/>
              </w:pBdr>
              <w:spacing w:line="240" w:lineRule="auto"/>
              <w:rPr>
                <w:ins w:id="105" w:author="Stefan Thanheiser" w:date="2019-02-19T22:48:00Z"/>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ins w:id="106" w:author="Stefan Thanheiser" w:date="2019-02-19T22:45:00Z">
              <w:r>
                <w:rPr>
                  <w:rFonts w:asciiTheme="minorHAnsi" w:eastAsia="Calibri" w:hAnsiTheme="minorHAnsi" w:cs="Calibri"/>
                  <w:color w:val="4F81BD" w:themeColor="accent1"/>
                  <w:sz w:val="24"/>
                  <w:szCs w:val="24"/>
                </w:rPr>
                <w:t>Erstellung und</w:t>
              </w:r>
            </w:ins>
            <w:ins w:id="107" w:author="Stefan Thanheiser" w:date="2019-02-19T22:46:00Z">
              <w:r>
                <w:rPr>
                  <w:rFonts w:asciiTheme="minorHAnsi" w:eastAsia="Calibri" w:hAnsiTheme="minorHAnsi" w:cs="Calibri"/>
                  <w:color w:val="4F81BD" w:themeColor="accent1"/>
                  <w:sz w:val="24"/>
                  <w:szCs w:val="24"/>
                </w:rPr>
                <w:t xml:space="preserve"> Aufrechterhaltung eines Prozesses, um auf Open-Source-Anfragen von außerhalb des Unternehmens zu reagieren</w:t>
              </w:r>
            </w:ins>
            <w:ins w:id="108" w:author="Stefan Thanheiser" w:date="2019-02-19T22:47:00Z">
              <w:r>
                <w:rPr>
                  <w:rFonts w:asciiTheme="minorHAnsi" w:eastAsia="Calibri" w:hAnsiTheme="minorHAnsi" w:cs="Calibri"/>
                  <w:color w:val="4F81BD" w:themeColor="accent1"/>
                  <w:sz w:val="24"/>
                  <w:szCs w:val="24"/>
                </w:rPr>
                <w:t>. Veröffentlichung einer Schnittstelle,</w:t>
              </w:r>
            </w:ins>
            <w:ins w:id="109" w:author="Stefan Thanheiser" w:date="2019-02-19T22:48:00Z">
              <w:r>
                <w:rPr>
                  <w:rFonts w:asciiTheme="minorHAnsi" w:eastAsia="Calibri" w:hAnsiTheme="minorHAnsi" w:cs="Calibri"/>
                  <w:color w:val="4F81BD" w:themeColor="accent1"/>
                  <w:sz w:val="24"/>
                  <w:szCs w:val="24"/>
                </w:rPr>
                <w:t xml:space="preserve"> über die Dritte Open-Source-Compliance-Anfragen an das Unternehmen absetzen können. </w:t>
              </w:r>
            </w:ins>
          </w:p>
          <w:p w14:paraId="45058643" w14:textId="15311B1B" w:rsidR="00D613EA" w:rsidRDefault="00D613EA" w:rsidP="0054331F">
            <w:pPr>
              <w:widowControl w:val="0"/>
              <w:pBdr>
                <w:top w:val="nil"/>
                <w:left w:val="nil"/>
                <w:bottom w:val="nil"/>
                <w:right w:val="nil"/>
                <w:between w:val="nil"/>
              </w:pBdr>
              <w:spacing w:line="240" w:lineRule="auto"/>
              <w:rPr>
                <w:ins w:id="110" w:author="Stefan Thanheiser" w:date="2019-02-19T22:49:00Z"/>
                <w:rFonts w:asciiTheme="minorHAnsi" w:eastAsia="Calibri" w:hAnsiTheme="minorHAnsi" w:cs="Calibri"/>
                <w:color w:val="4F81BD" w:themeColor="accent1"/>
                <w:sz w:val="24"/>
                <w:szCs w:val="24"/>
              </w:rPr>
            </w:pPr>
          </w:p>
          <w:p w14:paraId="17E99EC5" w14:textId="787CBBBD" w:rsidR="00D613EA" w:rsidRDefault="00D613EA" w:rsidP="0054331F">
            <w:pPr>
              <w:widowControl w:val="0"/>
              <w:pBdr>
                <w:top w:val="nil"/>
                <w:left w:val="nil"/>
                <w:bottom w:val="nil"/>
                <w:right w:val="nil"/>
                <w:between w:val="nil"/>
              </w:pBdr>
              <w:spacing w:line="240" w:lineRule="auto"/>
              <w:rPr>
                <w:ins w:id="111" w:author="Stefan Thanheiser" w:date="2019-02-19T22:49:00Z"/>
                <w:rFonts w:asciiTheme="minorHAnsi" w:eastAsia="Calibri" w:hAnsiTheme="minorHAnsi" w:cs="Calibri"/>
                <w:color w:val="4F81BD" w:themeColor="accent1"/>
                <w:sz w:val="24"/>
                <w:szCs w:val="24"/>
              </w:rPr>
            </w:pPr>
          </w:p>
          <w:p w14:paraId="643B2922" w14:textId="4CA5F7B6" w:rsidR="00D613EA" w:rsidRDefault="00D613EA" w:rsidP="0054331F">
            <w:pPr>
              <w:widowControl w:val="0"/>
              <w:pBdr>
                <w:top w:val="nil"/>
                <w:left w:val="nil"/>
                <w:bottom w:val="nil"/>
                <w:right w:val="nil"/>
                <w:between w:val="nil"/>
              </w:pBdr>
              <w:spacing w:line="240" w:lineRule="auto"/>
              <w:rPr>
                <w:ins w:id="112" w:author="Stefan Thanheiser" w:date="2019-02-19T22:49:00Z"/>
                <w:rFonts w:asciiTheme="minorHAnsi" w:eastAsia="Calibri" w:hAnsiTheme="minorHAnsi" w:cs="Calibri"/>
                <w:color w:val="4F81BD" w:themeColor="accent1"/>
                <w:sz w:val="24"/>
                <w:szCs w:val="24"/>
              </w:rPr>
            </w:pPr>
          </w:p>
          <w:p w14:paraId="161CCC59" w14:textId="69D833E4" w:rsidR="00D613EA" w:rsidRDefault="00D613EA" w:rsidP="0054331F">
            <w:pPr>
              <w:widowControl w:val="0"/>
              <w:pBdr>
                <w:top w:val="nil"/>
                <w:left w:val="nil"/>
                <w:bottom w:val="nil"/>
                <w:right w:val="nil"/>
                <w:between w:val="nil"/>
              </w:pBdr>
              <w:spacing w:line="240" w:lineRule="auto"/>
              <w:rPr>
                <w:ins w:id="113" w:author="Stefan Thanheiser" w:date="2019-02-19T22:49:00Z"/>
                <w:rFonts w:asciiTheme="minorHAnsi" w:eastAsia="Calibri" w:hAnsiTheme="minorHAnsi" w:cs="Calibri"/>
                <w:color w:val="4F81BD" w:themeColor="accent1"/>
                <w:sz w:val="24"/>
                <w:szCs w:val="24"/>
              </w:rPr>
            </w:pPr>
          </w:p>
          <w:p w14:paraId="264BAF8F" w14:textId="409AD2D9" w:rsidR="00D613EA" w:rsidRDefault="00D613EA" w:rsidP="0054331F">
            <w:pPr>
              <w:widowControl w:val="0"/>
              <w:pBdr>
                <w:top w:val="nil"/>
                <w:left w:val="nil"/>
                <w:bottom w:val="nil"/>
                <w:right w:val="nil"/>
                <w:between w:val="nil"/>
              </w:pBdr>
              <w:spacing w:line="240" w:lineRule="auto"/>
              <w:rPr>
                <w:ins w:id="114" w:author="Stefan Thanheiser" w:date="2019-02-19T22:49:00Z"/>
                <w:rFonts w:asciiTheme="minorHAnsi" w:eastAsia="Calibri" w:hAnsiTheme="minorHAnsi" w:cs="Calibri"/>
                <w:color w:val="4F81BD" w:themeColor="accent1"/>
                <w:sz w:val="24"/>
                <w:szCs w:val="24"/>
              </w:rPr>
            </w:pPr>
          </w:p>
          <w:p w14:paraId="0E9796C4" w14:textId="687F9F10" w:rsidR="00D613EA" w:rsidRDefault="00D613EA" w:rsidP="0054331F">
            <w:pPr>
              <w:widowControl w:val="0"/>
              <w:pBdr>
                <w:top w:val="nil"/>
                <w:left w:val="nil"/>
                <w:bottom w:val="nil"/>
                <w:right w:val="nil"/>
                <w:between w:val="nil"/>
              </w:pBdr>
              <w:spacing w:line="240" w:lineRule="auto"/>
              <w:rPr>
                <w:ins w:id="115" w:author="Stefan Thanheiser" w:date="2019-02-19T22:49:00Z"/>
                <w:rFonts w:asciiTheme="minorHAnsi" w:eastAsia="Calibri" w:hAnsiTheme="minorHAnsi" w:cs="Calibri"/>
                <w:color w:val="4F81BD" w:themeColor="accent1"/>
                <w:sz w:val="24"/>
                <w:szCs w:val="24"/>
              </w:rPr>
            </w:pPr>
          </w:p>
          <w:p w14:paraId="03061C0E" w14:textId="1C6F0680" w:rsidR="00D613EA" w:rsidRDefault="00D613EA" w:rsidP="0054331F">
            <w:pPr>
              <w:widowControl w:val="0"/>
              <w:pBdr>
                <w:top w:val="nil"/>
                <w:left w:val="nil"/>
                <w:bottom w:val="nil"/>
                <w:right w:val="nil"/>
                <w:between w:val="nil"/>
              </w:pBdr>
              <w:spacing w:line="240" w:lineRule="auto"/>
              <w:rPr>
                <w:ins w:id="116" w:author="Stefan Thanheiser" w:date="2019-02-19T22:49:00Z"/>
                <w:rFonts w:asciiTheme="minorHAnsi" w:eastAsia="Calibri" w:hAnsiTheme="minorHAnsi" w:cs="Calibri"/>
                <w:color w:val="4F81BD" w:themeColor="accent1"/>
                <w:sz w:val="24"/>
                <w:szCs w:val="24"/>
              </w:rPr>
            </w:pPr>
          </w:p>
          <w:p w14:paraId="6A5925EE" w14:textId="79110C99" w:rsidR="00D613EA" w:rsidRDefault="00D613EA" w:rsidP="0054331F">
            <w:pPr>
              <w:widowControl w:val="0"/>
              <w:pBdr>
                <w:top w:val="nil"/>
                <w:left w:val="nil"/>
                <w:bottom w:val="nil"/>
                <w:right w:val="nil"/>
                <w:between w:val="nil"/>
              </w:pBdr>
              <w:spacing w:line="240" w:lineRule="auto"/>
              <w:rPr>
                <w:ins w:id="117" w:author="Stefan Thanheiser" w:date="2019-02-19T22:49:00Z"/>
                <w:rFonts w:asciiTheme="minorHAnsi" w:eastAsia="Calibri" w:hAnsiTheme="minorHAnsi" w:cs="Calibri"/>
                <w:color w:val="4F81BD" w:themeColor="accent1"/>
                <w:sz w:val="24"/>
                <w:szCs w:val="24"/>
              </w:rPr>
            </w:pPr>
          </w:p>
          <w:p w14:paraId="1E1D546D" w14:textId="663CA366" w:rsidR="00D613EA" w:rsidRDefault="00D613EA" w:rsidP="0054331F">
            <w:pPr>
              <w:widowControl w:val="0"/>
              <w:pBdr>
                <w:top w:val="nil"/>
                <w:left w:val="nil"/>
                <w:bottom w:val="nil"/>
                <w:right w:val="nil"/>
                <w:between w:val="nil"/>
              </w:pBdr>
              <w:spacing w:line="240" w:lineRule="auto"/>
              <w:rPr>
                <w:ins w:id="118" w:author="Stefan Thanheiser" w:date="2019-02-19T22:49:00Z"/>
                <w:rFonts w:asciiTheme="minorHAnsi" w:eastAsia="Calibri" w:hAnsiTheme="minorHAnsi" w:cs="Calibri"/>
                <w:color w:val="4F81BD" w:themeColor="accent1"/>
                <w:sz w:val="24"/>
                <w:szCs w:val="24"/>
              </w:rPr>
            </w:pPr>
          </w:p>
          <w:p w14:paraId="3F557D09" w14:textId="4DAA9B35" w:rsidR="00D613EA" w:rsidRDefault="00D613EA" w:rsidP="0054331F">
            <w:pPr>
              <w:widowControl w:val="0"/>
              <w:pBdr>
                <w:top w:val="nil"/>
                <w:left w:val="nil"/>
                <w:bottom w:val="nil"/>
                <w:right w:val="nil"/>
                <w:between w:val="nil"/>
              </w:pBdr>
              <w:spacing w:line="240" w:lineRule="auto"/>
              <w:rPr>
                <w:ins w:id="119" w:author="Stefan Thanheiser" w:date="2019-02-19T22:49:00Z"/>
                <w:rFonts w:asciiTheme="minorHAnsi" w:eastAsia="Calibri" w:hAnsiTheme="minorHAnsi" w:cs="Calibri"/>
                <w:color w:val="4F81BD" w:themeColor="accent1"/>
                <w:sz w:val="24"/>
                <w:szCs w:val="24"/>
              </w:rPr>
            </w:pPr>
          </w:p>
          <w:p w14:paraId="25113166" w14:textId="1FA0D42C" w:rsidR="00D613EA" w:rsidRDefault="00D613EA" w:rsidP="0054331F">
            <w:pPr>
              <w:widowControl w:val="0"/>
              <w:pBdr>
                <w:top w:val="nil"/>
                <w:left w:val="nil"/>
                <w:bottom w:val="nil"/>
                <w:right w:val="nil"/>
                <w:between w:val="nil"/>
              </w:pBdr>
              <w:spacing w:line="240" w:lineRule="auto"/>
              <w:rPr>
                <w:ins w:id="120" w:author="Stefan Thanheiser" w:date="2019-02-19T22:49:00Z"/>
                <w:rFonts w:asciiTheme="minorHAnsi" w:eastAsia="Calibri" w:hAnsiTheme="minorHAnsi" w:cs="Calibri"/>
                <w:color w:val="4F81BD" w:themeColor="accent1"/>
                <w:sz w:val="24"/>
                <w:szCs w:val="24"/>
              </w:rPr>
            </w:pPr>
          </w:p>
          <w:p w14:paraId="77F865B6" w14:textId="77777777" w:rsidR="00D613EA" w:rsidRPr="001B0B97" w:rsidRDefault="00D613EA"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FFC9ED7"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9668A88" w14:textId="77777777" w:rsidR="00D613EA" w:rsidRPr="001B0B9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0DDD3097" w14:textId="2EAFF9E9" w:rsidR="00D613EA" w:rsidRPr="001B0B9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ins w:id="121" w:author="Stefan Thanheiser" w:date="2019-02-19T22:49:00Z">
              <w:r>
                <w:rPr>
                  <w:rFonts w:asciiTheme="minorHAnsi" w:eastAsia="Calibri" w:hAnsiTheme="minorHAnsi" w:cs="Calibri"/>
                  <w:color w:val="4F81BD" w:themeColor="accent1"/>
                  <w:sz w:val="24"/>
                  <w:szCs w:val="24"/>
                </w:rPr>
                <w:t>einer Schnittstelle, über welche Dritte eine Ope</w:t>
              </w:r>
            </w:ins>
            <w:ins w:id="122" w:author="Stefan Thanheiser" w:date="2019-02-19T22:50:00Z">
              <w:r>
                <w:rPr>
                  <w:rFonts w:asciiTheme="minorHAnsi" w:eastAsia="Calibri" w:hAnsiTheme="minorHAnsi" w:cs="Calibri"/>
                  <w:color w:val="4F81BD" w:themeColor="accent1"/>
                  <w:sz w:val="24"/>
                  <w:szCs w:val="24"/>
                </w:rPr>
                <w:t>n-Source-Compliance-Anfrage stellen können</w:t>
              </w:r>
            </w:ins>
            <w:r w:rsidRPr="001B0B97">
              <w:rPr>
                <w:rFonts w:asciiTheme="minorHAnsi" w:eastAsia="Calibri" w:hAnsiTheme="minorHAnsi" w:cs="Calibri"/>
                <w:color w:val="4F81BD" w:themeColor="accent1"/>
                <w:sz w:val="24"/>
                <w:szCs w:val="24"/>
              </w:rPr>
              <w:t xml:space="preserve"> (z.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99DD8A2"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8CBF81" w14:textId="0442DED6" w:rsidR="00D613EA" w:rsidRPr="001B0B9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2.1.2 Ein intern dokumentiertes Verfahren, das die Verantwortung für den Empfang und die Bearbeitung von Open-Source-Compliance-Anfragen zuweist.</w:t>
            </w:r>
          </w:p>
          <w:p w14:paraId="2D9B8D0F"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4F60988" w14:textId="77777777" w:rsidR="00D613EA"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37F4015" w14:textId="02EDB99A" w:rsidR="00D613EA" w:rsidRPr="001B0B9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03CA31FC" w14:textId="0E7F4D74" w:rsidR="00D613EA" w:rsidRPr="001B0B9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w:t>
            </w:r>
            <w:del w:id="123" w:author="Stefan Thanheiser" w:date="2019-02-17T00:31:00Z">
              <w:r w:rsidRPr="001B0B97" w:rsidDel="00133FDF">
                <w:rPr>
                  <w:rFonts w:asciiTheme="minorHAnsi" w:eastAsia="Calibri" w:hAnsiTheme="minorHAnsi" w:cs="Calibri"/>
                  <w:color w:val="4F81BD" w:themeColor="accent1"/>
                  <w:sz w:val="24"/>
                  <w:szCs w:val="24"/>
                </w:rPr>
                <w:delText>es für</w:delText>
              </w:r>
            </w:del>
            <w:r w:rsidRPr="001B0B97">
              <w:rPr>
                <w:rFonts w:asciiTheme="minorHAnsi" w:eastAsia="Calibri" w:hAnsiTheme="minorHAnsi" w:cs="Calibri"/>
                <w:color w:val="4F81BD" w:themeColor="accent1"/>
                <w:sz w:val="24"/>
                <w:szCs w:val="24"/>
              </w:rPr>
              <w:t xml:space="preserve"> Dritte eine angemessene Möglichkeit </w:t>
            </w:r>
            <w:ins w:id="124" w:author="Stefan Thanheiser" w:date="2019-02-17T00:31:00Z">
              <w:r>
                <w:rPr>
                  <w:rFonts w:asciiTheme="minorHAnsi" w:eastAsia="Calibri" w:hAnsiTheme="minorHAnsi" w:cs="Calibri"/>
                  <w:color w:val="4F81BD" w:themeColor="accent1"/>
                  <w:sz w:val="24"/>
                  <w:szCs w:val="24"/>
                </w:rPr>
                <w:t>besitzen</w:t>
              </w:r>
            </w:ins>
            <w:del w:id="125" w:author="Stefan Thanheiser" w:date="2019-02-17T00:31:00Z">
              <w:r w:rsidRPr="001B0B97" w:rsidDel="00133FDF">
                <w:rPr>
                  <w:rFonts w:asciiTheme="minorHAnsi" w:eastAsia="Calibri" w:hAnsiTheme="minorHAnsi" w:cs="Calibri"/>
                  <w:color w:val="4F81BD" w:themeColor="accent1"/>
                  <w:sz w:val="24"/>
                  <w:szCs w:val="24"/>
                </w:rPr>
                <w:delText>gibt</w:delText>
              </w:r>
            </w:del>
            <w:r w:rsidRPr="001B0B97">
              <w:rPr>
                <w:rFonts w:asciiTheme="minorHAnsi" w:eastAsia="Calibri" w:hAnsiTheme="minorHAnsi" w:cs="Calibri"/>
                <w:color w:val="4F81BD" w:themeColor="accent1"/>
                <w:sz w:val="24"/>
                <w:szCs w:val="24"/>
              </w:rPr>
              <w:t>, sich mit der Organisation in Bezug auf Open-Source-Compliance-Anfragen in Verbindung zu setzen</w:t>
            </w:r>
            <w:ins w:id="126" w:author="Stefan Thanheiser" w:date="2019-02-17T00:29:00Z">
              <w:r>
                <w:rPr>
                  <w:rFonts w:asciiTheme="minorHAnsi" w:eastAsia="Calibri" w:hAnsiTheme="minorHAnsi" w:cs="Calibri"/>
                  <w:color w:val="4F81BD" w:themeColor="accent1"/>
                  <w:sz w:val="24"/>
                  <w:szCs w:val="24"/>
                </w:rPr>
                <w:t xml:space="preserve"> – als auch dass die Organisation</w:t>
              </w:r>
            </w:ins>
            <w:ins w:id="127" w:author="Stefan Thanheiser" w:date="2019-02-17T00:30:00Z">
              <w:r>
                <w:rPr>
                  <w:rFonts w:asciiTheme="minorHAnsi" w:eastAsia="Calibri" w:hAnsiTheme="minorHAnsi" w:cs="Calibri"/>
                  <w:color w:val="4F81BD" w:themeColor="accent1"/>
                  <w:sz w:val="24"/>
                  <w:szCs w:val="24"/>
                </w:rPr>
                <w:t xml:space="preserve"> darauf vorbereitet ist, tatsächlich auf diese</w:t>
              </w:r>
            </w:ins>
            <w:ins w:id="128" w:author="Stefan Thanheiser" w:date="2019-02-17T00:32:00Z">
              <w:r>
                <w:rPr>
                  <w:rFonts w:asciiTheme="minorHAnsi" w:eastAsia="Calibri" w:hAnsiTheme="minorHAnsi" w:cs="Calibri"/>
                  <w:color w:val="4F81BD" w:themeColor="accent1"/>
                  <w:sz w:val="24"/>
                  <w:szCs w:val="24"/>
                </w:rPr>
                <w:t>lben</w:t>
              </w:r>
            </w:ins>
            <w:ins w:id="129" w:author="Stefan Thanheiser" w:date="2019-02-17T00:30:00Z">
              <w:r>
                <w:rPr>
                  <w:rFonts w:asciiTheme="minorHAnsi" w:eastAsia="Calibri" w:hAnsiTheme="minorHAnsi" w:cs="Calibri"/>
                  <w:color w:val="4F81BD" w:themeColor="accent1"/>
                  <w:sz w:val="24"/>
                  <w:szCs w:val="24"/>
                </w:rPr>
                <w:t xml:space="preserve"> zu reagieren.</w:t>
              </w:r>
            </w:ins>
            <w:del w:id="130" w:author="Stefan Thanheiser" w:date="2019-02-17T00:29:00Z">
              <w:r w:rsidRPr="001B0B97" w:rsidDel="00133FDF">
                <w:rPr>
                  <w:rFonts w:asciiTheme="minorHAnsi" w:eastAsia="Calibri" w:hAnsiTheme="minorHAnsi" w:cs="Calibri"/>
                  <w:color w:val="4F81BD" w:themeColor="accent1"/>
                  <w:sz w:val="24"/>
                  <w:szCs w:val="24"/>
                </w:rPr>
                <w:delText xml:space="preserve"> </w:delText>
              </w:r>
              <w:r w:rsidRPr="001B0B97" w:rsidDel="00133FDF">
                <w:rPr>
                  <w:rFonts w:asciiTheme="minorHAnsi" w:eastAsia="Calibri" w:hAnsiTheme="minorHAnsi" w:cs="Calibri"/>
                  <w:color w:val="4F81BD" w:themeColor="accent1"/>
                  <w:sz w:val="24"/>
                  <w:szCs w:val="24"/>
                </w:rPr>
                <w:lastRenderedPageBreak/>
                <w:delText>und</w:delText>
              </w:r>
            </w:del>
            <w:del w:id="131" w:author="Stefan Thanheiser" w:date="2019-02-17T00:30:00Z">
              <w:r w:rsidRPr="001B0B97" w:rsidDel="00133FDF">
                <w:rPr>
                  <w:rFonts w:asciiTheme="minorHAnsi" w:eastAsia="Calibri" w:hAnsiTheme="minorHAnsi" w:cs="Calibri"/>
                  <w:color w:val="4F81BD" w:themeColor="accent1"/>
                  <w:sz w:val="24"/>
                  <w:szCs w:val="24"/>
                </w:rPr>
                <w:delText xml:space="preserve"> dass die Verantwortung zur Bearbeitung entsprechender Anfragen effektiv zugeordnet wird</w:delText>
              </w:r>
            </w:del>
            <w:ins w:id="132" w:author="Jan Thielscher" w:date="2019-01-08T22:28:00Z">
              <w:del w:id="133" w:author="Stefan Thanheiser" w:date="2019-02-17T00:30:00Z">
                <w:r w:rsidDel="00133FDF">
                  <w:rPr>
                    <w:rFonts w:asciiTheme="minorHAnsi" w:eastAsia="Calibri" w:hAnsiTheme="minorHAnsi" w:cs="Calibri"/>
                    <w:color w:val="4F81BD" w:themeColor="accent1"/>
                    <w:sz w:val="24"/>
                    <w:szCs w:val="24"/>
                  </w:rPr>
                  <w:delText>tatsächlich besteht</w:delText>
                </w:r>
              </w:del>
            </w:ins>
            <w:ins w:id="134" w:author="Jan Thielscher" w:date="2019-01-08T22:29:00Z">
              <w:del w:id="135" w:author="Stefan Thanheiser" w:date="2019-02-17T00:30:00Z">
                <w:r w:rsidDel="00133FDF">
                  <w:rPr>
                    <w:rFonts w:asciiTheme="minorHAnsi" w:eastAsia="Calibri" w:hAnsiTheme="minorHAnsi" w:cs="Calibri"/>
                    <w:color w:val="4F81BD" w:themeColor="accent1"/>
                    <w:sz w:val="24"/>
                    <w:szCs w:val="24"/>
                  </w:rPr>
                  <w:delText xml:space="preserve"> (wahrgenommen wird)</w:delText>
                </w:r>
              </w:del>
            </w:ins>
            <w:del w:id="136" w:author="Stefan Thanheiser" w:date="2019-02-17T00:30:00Z">
              <w:r w:rsidRPr="001B0B97" w:rsidDel="00133FDF">
                <w:rPr>
                  <w:rFonts w:asciiTheme="minorHAnsi" w:eastAsia="Calibri" w:hAnsiTheme="minorHAnsi" w:cs="Calibri"/>
                  <w:color w:val="4F81BD" w:themeColor="accent1"/>
                  <w:sz w:val="24"/>
                  <w:szCs w:val="24"/>
                </w:rPr>
                <w:delText>.</w:delText>
              </w:r>
            </w:del>
          </w:p>
          <w:p w14:paraId="7EEC478A"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8185C6" w14:textId="67643738" w:rsidR="00D613EA" w:rsidRPr="001B0B97"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2.2 Identifikation der internen Open-Source-Compliance Rolle(n)</w:t>
            </w:r>
            <w:ins w:id="137" w:author="Stefan Thanheiser" w:date="2019-02-19T22:54:00Z">
              <w:r>
                <w:rPr>
                  <w:rFonts w:asciiTheme="minorHAnsi" w:eastAsia="Calibri" w:hAnsiTheme="minorHAnsi" w:cs="Calibri"/>
                  <w:color w:val="4F81BD" w:themeColor="accent1"/>
                  <w:sz w:val="24"/>
                  <w:szCs w:val="24"/>
                </w:rPr>
                <w:t xml:space="preserve"> und Ausstattung d</w:t>
              </w:r>
            </w:ins>
            <w:ins w:id="138" w:author="Stefan Thanheiser" w:date="2019-02-19T22:55:00Z">
              <w:r>
                <w:rPr>
                  <w:rFonts w:asciiTheme="minorHAnsi" w:eastAsia="Calibri" w:hAnsiTheme="minorHAnsi" w:cs="Calibri"/>
                  <w:color w:val="4F81BD" w:themeColor="accent1"/>
                  <w:sz w:val="24"/>
                  <w:szCs w:val="24"/>
                </w:rPr>
                <w:t>ies</w:t>
              </w:r>
            </w:ins>
            <w:ins w:id="139" w:author="Stefan Thanheiser" w:date="2019-02-19T22:54:00Z">
              <w:r>
                <w:rPr>
                  <w:rFonts w:asciiTheme="minorHAnsi" w:eastAsia="Calibri" w:hAnsiTheme="minorHAnsi" w:cs="Calibri"/>
                  <w:color w:val="4F81BD" w:themeColor="accent1"/>
                  <w:sz w:val="24"/>
                  <w:szCs w:val="24"/>
                </w:rPr>
                <w:t xml:space="preserve">er Rollen mit den </w:t>
              </w:r>
            </w:ins>
            <w:ins w:id="140" w:author="Stefan Thanheiser" w:date="2019-02-19T22:55:00Z">
              <w:r>
                <w:rPr>
                  <w:rFonts w:asciiTheme="minorHAnsi" w:eastAsia="Calibri" w:hAnsiTheme="minorHAnsi" w:cs="Calibri"/>
                  <w:color w:val="4F81BD" w:themeColor="accent1"/>
                  <w:sz w:val="24"/>
                  <w:szCs w:val="24"/>
                </w:rPr>
                <w:t>notwendigen Ressourcen</w:t>
              </w:r>
            </w:ins>
            <w:r w:rsidRPr="001B0B97">
              <w:rPr>
                <w:rFonts w:asciiTheme="minorHAnsi" w:eastAsia="Calibri" w:hAnsiTheme="minorHAnsi" w:cs="Calibri"/>
                <w:color w:val="4F81BD" w:themeColor="accent1"/>
                <w:sz w:val="24"/>
                <w:szCs w:val="24"/>
              </w:rPr>
              <w:t>.</w:t>
            </w:r>
          </w:p>
          <w:p w14:paraId="270EA08C" w14:textId="32D6ACF8" w:rsidR="00D613EA" w:rsidRDefault="00D613EA" w:rsidP="003731A2">
            <w:pPr>
              <w:pStyle w:val="Listenabsatz"/>
              <w:widowControl w:val="0"/>
              <w:numPr>
                <w:ilvl w:val="0"/>
                <w:numId w:val="15"/>
              </w:numPr>
              <w:pBdr>
                <w:top w:val="nil"/>
                <w:left w:val="nil"/>
                <w:bottom w:val="nil"/>
                <w:right w:val="nil"/>
                <w:between w:val="nil"/>
              </w:pBdr>
              <w:spacing w:line="240" w:lineRule="auto"/>
              <w:ind w:left="237" w:hanging="199"/>
              <w:rPr>
                <w:ins w:id="141" w:author="Stefan Thanheiser" w:date="2019-02-19T22:57:00Z"/>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ins w:id="142" w:author="Stefan Thanheiser" w:date="2019-02-19T22:56:00Z">
              <w:r>
                <w:rPr>
                  <w:rFonts w:asciiTheme="minorHAnsi" w:eastAsia="Calibri" w:hAnsiTheme="minorHAnsi" w:cs="Calibri"/>
                  <w:color w:val="4F81BD" w:themeColor="accent1"/>
                  <w:sz w:val="24"/>
                  <w:szCs w:val="24"/>
                </w:rPr>
                <w:t>tlichkeiten für die erfolgreiche Bearbeitung von Open-Source-Co</w:t>
              </w:r>
            </w:ins>
            <w:ins w:id="143" w:author="Stefan Thanheiser" w:date="2019-02-19T22:57:00Z">
              <w:r>
                <w:rPr>
                  <w:rFonts w:asciiTheme="minorHAnsi" w:eastAsia="Calibri" w:hAnsiTheme="minorHAnsi" w:cs="Calibri"/>
                  <w:color w:val="4F81BD" w:themeColor="accent1"/>
                  <w:sz w:val="24"/>
                  <w:szCs w:val="24"/>
                </w:rPr>
                <w:t>mpliance-Aufgaben.</w:t>
              </w:r>
            </w:ins>
          </w:p>
          <w:p w14:paraId="70B66C73" w14:textId="6CF13D2A" w:rsidR="00D613EA" w:rsidRDefault="00D613EA" w:rsidP="00AF297A">
            <w:pPr>
              <w:widowControl w:val="0"/>
              <w:pBdr>
                <w:top w:val="nil"/>
                <w:left w:val="nil"/>
                <w:bottom w:val="nil"/>
                <w:right w:val="nil"/>
                <w:between w:val="nil"/>
              </w:pBdr>
              <w:spacing w:line="240" w:lineRule="auto"/>
              <w:rPr>
                <w:ins w:id="144" w:author="Stefan Thanheiser" w:date="2019-02-19T22:57:00Z"/>
                <w:rFonts w:asciiTheme="minorHAnsi" w:eastAsia="Calibri" w:hAnsiTheme="minorHAnsi" w:cs="Calibri"/>
                <w:color w:val="4F81BD" w:themeColor="accent1"/>
                <w:sz w:val="24"/>
                <w:szCs w:val="24"/>
              </w:rPr>
            </w:pPr>
          </w:p>
          <w:p w14:paraId="2E8CE452" w14:textId="77777777" w:rsidR="00D613EA" w:rsidRPr="00D613EA" w:rsidRDefault="00D613EA" w:rsidP="00D613E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082435D5" w14:textId="53FCB39E" w:rsidR="00D613EA" w:rsidRPr="00930B76" w:rsidRDefault="00D613EA"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del w:id="145" w:author="Stefan Thanheiser" w:date="2019-02-19T22:58:00Z">
              <w:r w:rsidRPr="00930B76" w:rsidDel="00AF297A">
                <w:rPr>
                  <w:rFonts w:asciiTheme="minorHAnsi" w:eastAsia="Calibri" w:hAnsiTheme="minorHAnsi" w:cs="Calibri"/>
                  <w:color w:val="4F81BD" w:themeColor="accent1"/>
                  <w:sz w:val="24"/>
                  <w:szCs w:val="24"/>
                </w:rPr>
                <w:delText xml:space="preserve">Managements </w:delText>
              </w:r>
            </w:del>
            <w:ins w:id="146" w:author="Stefan Thanheiser" w:date="2019-02-19T22:58:00Z">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t>
              </w:r>
            </w:ins>
            <w:r w:rsidRPr="00930B76">
              <w:rPr>
                <w:rFonts w:asciiTheme="minorHAnsi" w:eastAsia="Calibri" w:hAnsiTheme="minorHAnsi" w:cs="Calibri"/>
                <w:color w:val="4F81BD" w:themeColor="accent1"/>
                <w:sz w:val="24"/>
                <w:szCs w:val="24"/>
              </w:rPr>
              <w:t>verfügen über ausreichende Ressourcen:</w:t>
            </w:r>
          </w:p>
          <w:p w14:paraId="44B5BB7D" w14:textId="3AEC65ED" w:rsidR="00D613EA" w:rsidRDefault="00D613EA"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ins w:id="147" w:author="Stefan Thanheiser" w:date="2019-02-19T22:58:00Z">
              <w:r>
                <w:rPr>
                  <w:rFonts w:asciiTheme="minorHAnsi" w:eastAsia="Calibri" w:hAnsiTheme="minorHAnsi" w:cs="Calibri"/>
                  <w:color w:val="4F81BD" w:themeColor="accent1"/>
                  <w:sz w:val="24"/>
                  <w:szCs w:val="24"/>
                </w:rPr>
                <w:t>Aufgaben</w:t>
              </w:r>
            </w:ins>
            <w:del w:id="148" w:author="Stefan Thanheiser" w:date="2019-02-19T22:58:00Z">
              <w:r w:rsidRPr="00930B76" w:rsidDel="00AF297A">
                <w:rPr>
                  <w:rFonts w:asciiTheme="minorHAnsi" w:eastAsia="Calibri" w:hAnsiTheme="minorHAnsi" w:cs="Calibri"/>
                  <w:color w:val="4F81BD" w:themeColor="accent1"/>
                  <w:sz w:val="24"/>
                  <w:szCs w:val="24"/>
                </w:rPr>
                <w:delText>Rolle</w:delText>
              </w:r>
            </w:del>
            <w:r w:rsidRPr="00930B76">
              <w:rPr>
                <w:rFonts w:asciiTheme="minorHAnsi" w:eastAsia="Calibri" w:hAnsiTheme="minorHAnsi" w:cs="Calibri"/>
                <w:color w:val="4F81BD" w:themeColor="accent1"/>
                <w:sz w:val="24"/>
                <w:szCs w:val="24"/>
              </w:rPr>
              <w:t xml:space="preserve"> wurde ausreichend Zeit zur Verfügung gestellt; und</w:t>
            </w:r>
          </w:p>
          <w:p w14:paraId="07408076" w14:textId="4291B25B" w:rsidR="00D613EA" w:rsidRPr="003C53E3" w:rsidRDefault="00D613EA"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14:paraId="6A7418BC" w14:textId="77777777" w:rsidR="00D613EA" w:rsidRPr="00930B76" w:rsidRDefault="00D613EA"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14:paraId="4419F4C7" w14:textId="0F80B44F" w:rsidR="00D613EA" w:rsidRPr="00930B76" w:rsidRDefault="00D613EA"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ins w:id="149" w:author="Stefan Thanheiser" w:date="2019-02-19T22:59:00Z">
              <w:r>
                <w:rPr>
                  <w:rFonts w:asciiTheme="minorHAnsi" w:eastAsia="Calibri" w:hAnsiTheme="minorHAnsi" w:cs="Calibri"/>
                  <w:color w:val="4F81BD" w:themeColor="accent1"/>
                  <w:sz w:val="24"/>
                  <w:szCs w:val="24"/>
                </w:rPr>
                <w:t>Es existiert ein Prozess, für die</w:t>
              </w:r>
            </w:ins>
            <w:r w:rsidRPr="00930B76">
              <w:rPr>
                <w:rFonts w:asciiTheme="minorHAnsi" w:eastAsia="Calibri" w:hAnsiTheme="minorHAnsi" w:cs="Calibri"/>
                <w:color w:val="4F81BD" w:themeColor="accent1"/>
                <w:sz w:val="24"/>
                <w:szCs w:val="24"/>
              </w:rPr>
              <w:t xml:space="preserve"> Entwicklung und Pflege </w:t>
            </w:r>
            <w:proofErr w:type="gramStart"/>
            <w:ins w:id="150" w:author="Stefan Thanheiser" w:date="2019-02-19T22:59:00Z">
              <w:r>
                <w:rPr>
                  <w:rFonts w:asciiTheme="minorHAnsi" w:eastAsia="Calibri" w:hAnsiTheme="minorHAnsi" w:cs="Calibri"/>
                  <w:color w:val="4F81BD" w:themeColor="accent1"/>
                  <w:sz w:val="24"/>
                  <w:szCs w:val="24"/>
                </w:rPr>
                <w:t xml:space="preserve">der </w:t>
              </w:r>
            </w:ins>
            <w:r w:rsidRPr="00930B76">
              <w:rPr>
                <w:rFonts w:asciiTheme="minorHAnsi" w:eastAsia="Calibri" w:hAnsiTheme="minorHAnsi" w:cs="Calibri"/>
                <w:color w:val="4F81BD" w:themeColor="accent1"/>
                <w:sz w:val="24"/>
                <w:szCs w:val="24"/>
              </w:rPr>
              <w:t xml:space="preserve"> Open</w:t>
            </w:r>
            <w:proofErr w:type="gramEnd"/>
            <w:r w:rsidRPr="00930B76">
              <w:rPr>
                <w:rFonts w:asciiTheme="minorHAnsi" w:eastAsia="Calibri" w:hAnsiTheme="minorHAnsi" w:cs="Calibri"/>
                <w:color w:val="4F81BD" w:themeColor="accent1"/>
                <w:sz w:val="24"/>
                <w:szCs w:val="24"/>
              </w:rPr>
              <w:t>-Source-Compliance-Richtlinie</w:t>
            </w:r>
            <w:ins w:id="151" w:author="Stefan Thanheiser" w:date="2019-02-19T23:00:00Z">
              <w:r>
                <w:rPr>
                  <w:rFonts w:asciiTheme="minorHAnsi" w:eastAsia="Calibri" w:hAnsiTheme="minorHAnsi" w:cs="Calibri"/>
                  <w:color w:val="4F81BD" w:themeColor="accent1"/>
                  <w:sz w:val="24"/>
                  <w:szCs w:val="24"/>
                </w:rPr>
                <w:t xml:space="preserve"> sowie für hierbei unterstützende Aufgaben</w:t>
              </w:r>
            </w:ins>
          </w:p>
          <w:p w14:paraId="0928C963" w14:textId="365AE36D" w:rsidR="00D613EA" w:rsidRPr="00930B76" w:rsidRDefault="00D613EA"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ins w:id="152" w:author="Stefan Thanheiser" w:date="2019-02-19T23:00:00Z">
              <w:r>
                <w:rPr>
                  <w:rFonts w:asciiTheme="minorHAnsi" w:eastAsia="Calibri" w:hAnsiTheme="minorHAnsi" w:cs="Calibri"/>
                  <w:color w:val="4F81BD" w:themeColor="accent1"/>
                  <w:sz w:val="24"/>
                  <w:szCs w:val="24"/>
                </w:rPr>
                <w:t>J</w:t>
              </w:r>
            </w:ins>
            <w:r w:rsidRPr="00930B76">
              <w:rPr>
                <w:rFonts w:asciiTheme="minorHAnsi" w:eastAsia="Calibri" w:hAnsiTheme="minorHAnsi" w:cs="Calibri"/>
                <w:color w:val="4F81BD" w:themeColor="accent1"/>
                <w:sz w:val="24"/>
                <w:szCs w:val="24"/>
              </w:rPr>
              <w:t>uristische Expertise in Bezug auf Open-Source-Compliance</w:t>
            </w:r>
            <w:ins w:id="153" w:author="Stefan Thanheiser" w:date="2019-02-19T23:01:00Z">
              <w:r>
                <w:rPr>
                  <w:rFonts w:asciiTheme="minorHAnsi" w:eastAsia="Calibri" w:hAnsiTheme="minorHAnsi" w:cs="Calibri"/>
                  <w:color w:val="4F81BD" w:themeColor="accent1"/>
                  <w:sz w:val="24"/>
                  <w:szCs w:val="24"/>
                </w:rPr>
                <w:t xml:space="preserve"> ist</w:t>
              </w:r>
            </w:ins>
            <w:r w:rsidRPr="00930B76">
              <w:rPr>
                <w:rFonts w:asciiTheme="minorHAnsi" w:eastAsia="Calibri" w:hAnsiTheme="minorHAnsi" w:cs="Calibri"/>
                <w:color w:val="4F81BD" w:themeColor="accent1"/>
                <w:sz w:val="24"/>
                <w:szCs w:val="24"/>
              </w:rPr>
              <w:t xml:space="preserve"> vorhanden und für </w:t>
            </w:r>
            <w:ins w:id="154" w:author="Stefan Thanheiser" w:date="2019-02-19T23:01:00Z">
              <w:r>
                <w:rPr>
                  <w:rFonts w:asciiTheme="minorHAnsi" w:eastAsia="Calibri" w:hAnsiTheme="minorHAnsi" w:cs="Calibri"/>
                  <w:color w:val="4F81BD" w:themeColor="accent1"/>
                  <w:sz w:val="24"/>
                  <w:szCs w:val="24"/>
                </w:rPr>
                <w:t>diejenigen Personen verfügbar, welche</w:t>
              </w:r>
            </w:ins>
            <w:ins w:id="155" w:author="Stefan Thanheiser" w:date="2019-02-19T23:02:00Z">
              <w:r>
                <w:rPr>
                  <w:rFonts w:asciiTheme="minorHAnsi" w:eastAsia="Calibri" w:hAnsiTheme="minorHAnsi" w:cs="Calibri"/>
                  <w:color w:val="4F81BD" w:themeColor="accent1"/>
                  <w:sz w:val="24"/>
                  <w:szCs w:val="24"/>
                </w:rPr>
                <w:t xml:space="preserve"> hierzu Unterstützung benötigen</w:t>
              </w:r>
            </w:ins>
            <w:r w:rsidRPr="00930B76">
              <w:rPr>
                <w:rFonts w:asciiTheme="minorHAnsi" w:eastAsia="Calibri" w:hAnsiTheme="minorHAnsi" w:cs="Calibri"/>
                <w:color w:val="4F81BD" w:themeColor="accent1"/>
                <w:sz w:val="24"/>
                <w:szCs w:val="24"/>
              </w:rPr>
              <w:t>; und</w:t>
            </w:r>
          </w:p>
          <w:p w14:paraId="455CB820" w14:textId="77777777" w:rsidR="00D613EA" w:rsidRDefault="00D613EA" w:rsidP="003C53E3">
            <w:pPr>
              <w:widowControl w:val="0"/>
              <w:pBdr>
                <w:top w:val="nil"/>
                <w:left w:val="nil"/>
                <w:bottom w:val="nil"/>
                <w:right w:val="nil"/>
                <w:between w:val="nil"/>
              </w:pBdr>
              <w:spacing w:line="240" w:lineRule="auto"/>
              <w:ind w:left="237"/>
              <w:contextualSpacing/>
              <w:rPr>
                <w:ins w:id="156" w:author="Stefan Thanheiser" w:date="2019-02-19T23:04:00Z"/>
                <w:rFonts w:asciiTheme="minorHAnsi" w:eastAsia="Calibri" w:hAnsiTheme="minorHAnsi" w:cs="Calibri"/>
                <w:color w:val="4F81BD" w:themeColor="accent1"/>
                <w:sz w:val="24"/>
                <w:szCs w:val="24"/>
              </w:rPr>
            </w:pPr>
          </w:p>
          <w:p w14:paraId="2BC370AA" w14:textId="02E5CFAC" w:rsidR="00D613EA" w:rsidRPr="00930B76" w:rsidRDefault="00D613EA"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ins w:id="157" w:author="Stefan Thanheiser" w:date="2019-02-19T23:02:00Z">
              <w:r>
                <w:rPr>
                  <w:rFonts w:asciiTheme="minorHAnsi" w:eastAsia="Calibri" w:hAnsiTheme="minorHAnsi" w:cs="Calibri"/>
                  <w:color w:val="4F81BD" w:themeColor="accent1"/>
                  <w:sz w:val="24"/>
                  <w:szCs w:val="24"/>
                </w:rPr>
                <w:t>e</w:t>
              </w:r>
            </w:ins>
            <w:r w:rsidRPr="00930B76">
              <w:rPr>
                <w:rFonts w:asciiTheme="minorHAnsi" w:eastAsia="Calibri" w:hAnsiTheme="minorHAnsi" w:cs="Calibri"/>
                <w:color w:val="4F81BD" w:themeColor="accent1"/>
                <w:sz w:val="24"/>
                <w:szCs w:val="24"/>
              </w:rPr>
              <w:t>s</w:t>
            </w:r>
            <w:ins w:id="158" w:author="Stefan Thanheiser" w:date="2019-02-19T23:03:00Z">
              <w:r>
                <w:rPr>
                  <w:rFonts w:asciiTheme="minorHAnsi" w:eastAsia="Calibri" w:hAnsiTheme="minorHAnsi" w:cs="Calibri"/>
                  <w:color w:val="4F81BD" w:themeColor="accent1"/>
                  <w:sz w:val="24"/>
                  <w:szCs w:val="24"/>
                </w:rPr>
                <w:t xml:space="preserve"> existiert</w:t>
              </w:r>
            </w:ins>
            <w:r w:rsidRPr="00930B76">
              <w:rPr>
                <w:rFonts w:asciiTheme="minorHAnsi" w:eastAsia="Calibri" w:hAnsiTheme="minorHAnsi" w:cs="Calibri"/>
                <w:color w:val="4F81BD" w:themeColor="accent1"/>
                <w:sz w:val="24"/>
                <w:szCs w:val="24"/>
              </w:rPr>
              <w:t xml:space="preserve"> ein Prozess für die Lösung von Open-Source-Compliance-Problemen.</w:t>
            </w:r>
          </w:p>
          <w:p w14:paraId="03C5EBD9"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DEB2B8" w14:textId="77777777" w:rsidR="00D613EA" w:rsidRDefault="00D613EA" w:rsidP="003731A2">
            <w:pPr>
              <w:widowControl w:val="0"/>
              <w:pBdr>
                <w:top w:val="nil"/>
                <w:left w:val="nil"/>
                <w:bottom w:val="nil"/>
                <w:right w:val="nil"/>
                <w:between w:val="nil"/>
              </w:pBdr>
              <w:spacing w:line="240" w:lineRule="auto"/>
              <w:rPr>
                <w:ins w:id="159" w:author="Stefan Thanheiser" w:date="2019-02-19T23:05:00Z"/>
                <w:rFonts w:asciiTheme="minorHAnsi" w:eastAsia="Calibri" w:hAnsiTheme="minorHAnsi" w:cs="Calibri"/>
                <w:color w:val="4F81BD" w:themeColor="accent1"/>
                <w:sz w:val="24"/>
                <w:szCs w:val="24"/>
              </w:rPr>
            </w:pPr>
          </w:p>
          <w:p w14:paraId="5AF59F40" w14:textId="2FDF9EE0" w:rsidR="00D613EA" w:rsidRPr="00950490"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1BEB35AA" w14:textId="4CB906CC" w:rsidR="00D613EA" w:rsidRPr="00950490"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ins w:id="160" w:author="Stefan Thanheiser" w:date="2019-02-19T23:05:00Z">
              <w:r>
                <w:rPr>
                  <w:rFonts w:asciiTheme="minorHAnsi" w:eastAsia="Calibri" w:hAnsiTheme="minorHAnsi" w:cs="Calibri"/>
                  <w:color w:val="4F81BD" w:themeColor="accent1"/>
                  <w:sz w:val="24"/>
                  <w:szCs w:val="24"/>
                </w:rPr>
                <w:t>Ein Dokument mit den Personennamen</w:t>
              </w:r>
            </w:ins>
            <w:r w:rsidRPr="00950490">
              <w:rPr>
                <w:rFonts w:asciiTheme="minorHAnsi" w:eastAsia="Calibri" w:hAnsiTheme="minorHAnsi" w:cs="Calibri"/>
                <w:color w:val="4F81BD" w:themeColor="accent1"/>
                <w:sz w:val="24"/>
                <w:szCs w:val="24"/>
              </w:rPr>
              <w:t>, Gruppe</w:t>
            </w:r>
            <w:ins w:id="161" w:author="Stefan Thanheiser" w:date="2019-02-19T23:05:00Z">
              <w:r>
                <w:rPr>
                  <w:rFonts w:asciiTheme="minorHAnsi" w:eastAsia="Calibri" w:hAnsiTheme="minorHAnsi" w:cs="Calibri"/>
                  <w:color w:val="4F81BD" w:themeColor="accent1"/>
                  <w:sz w:val="24"/>
                  <w:szCs w:val="24"/>
                </w:rPr>
                <w:t>nzugehö</w:t>
              </w:r>
            </w:ins>
            <w:ins w:id="162" w:author="Stefan Thanheiser" w:date="2019-02-19T23:06:00Z">
              <w:r>
                <w:rPr>
                  <w:rFonts w:asciiTheme="minorHAnsi" w:eastAsia="Calibri" w:hAnsiTheme="minorHAnsi" w:cs="Calibri"/>
                  <w:color w:val="4F81BD" w:themeColor="accent1"/>
                  <w:sz w:val="24"/>
                  <w:szCs w:val="24"/>
                </w:rPr>
                <w:t>r</w:t>
              </w:r>
            </w:ins>
            <w:ins w:id="163" w:author="Stefan Thanheiser" w:date="2019-02-19T23:05:00Z">
              <w:r>
                <w:rPr>
                  <w:rFonts w:asciiTheme="minorHAnsi" w:eastAsia="Calibri" w:hAnsiTheme="minorHAnsi" w:cs="Calibri"/>
                  <w:color w:val="4F81BD" w:themeColor="accent1"/>
                  <w:sz w:val="24"/>
                  <w:szCs w:val="24"/>
                </w:rPr>
                <w:t>igkeiten</w:t>
              </w:r>
            </w:ins>
            <w:r w:rsidRPr="00950490">
              <w:rPr>
                <w:rFonts w:asciiTheme="minorHAnsi" w:eastAsia="Calibri" w:hAnsiTheme="minorHAnsi" w:cs="Calibri"/>
                <w:color w:val="4F81BD" w:themeColor="accent1"/>
                <w:sz w:val="24"/>
                <w:szCs w:val="24"/>
              </w:rPr>
              <w:t xml:space="preserve"> oder Funktionen</w:t>
            </w:r>
            <w:ins w:id="164" w:author="Stefan Thanheiser" w:date="2019-02-19T23:06:00Z">
              <w:r>
                <w:rPr>
                  <w:rFonts w:asciiTheme="minorHAnsi" w:eastAsia="Calibri" w:hAnsiTheme="minorHAnsi" w:cs="Calibri"/>
                  <w:color w:val="4F81BD" w:themeColor="accent1"/>
                  <w:sz w:val="24"/>
                  <w:szCs w:val="24"/>
                </w:rPr>
                <w:t xml:space="preserve">, </w:t>
              </w:r>
            </w:ins>
            <w:proofErr w:type="spellStart"/>
            <w:ins w:id="165" w:author="Stefan Thanheiser" w:date="2019-02-19T23:15:00Z">
              <w:r>
                <w:rPr>
                  <w:rFonts w:asciiTheme="minorHAnsi" w:eastAsia="Calibri" w:hAnsiTheme="minorHAnsi" w:cs="Calibri"/>
                  <w:color w:val="4F81BD" w:themeColor="accent1"/>
                  <w:sz w:val="24"/>
                  <w:szCs w:val="24"/>
                </w:rPr>
                <w:t>denen</w:t>
              </w:r>
            </w:ins>
            <w:r w:rsidRPr="00950490">
              <w:rPr>
                <w:rFonts w:asciiTheme="minorHAnsi" w:eastAsia="Calibri" w:hAnsiTheme="minorHAnsi" w:cs="Calibri"/>
                <w:color w:val="4F81BD" w:themeColor="accent1"/>
                <w:sz w:val="24"/>
                <w:szCs w:val="24"/>
              </w:rPr>
              <w:t>Open</w:t>
            </w:r>
            <w:proofErr w:type="spellEnd"/>
            <w:r w:rsidRPr="00950490">
              <w:rPr>
                <w:rFonts w:asciiTheme="minorHAnsi" w:eastAsia="Calibri" w:hAnsiTheme="minorHAnsi" w:cs="Calibri"/>
                <w:color w:val="4F81BD" w:themeColor="accent1"/>
                <w:sz w:val="24"/>
                <w:szCs w:val="24"/>
              </w:rPr>
              <w:t>-Source-Compliance-</w:t>
            </w:r>
            <w:ins w:id="166" w:author="Stefan Thanheiser" w:date="2019-02-19T23:06:00Z">
              <w:r>
                <w:rPr>
                  <w:rFonts w:asciiTheme="minorHAnsi" w:eastAsia="Calibri" w:hAnsiTheme="minorHAnsi" w:cs="Calibri"/>
                  <w:color w:val="4F81BD" w:themeColor="accent1"/>
                  <w:sz w:val="24"/>
                  <w:szCs w:val="24"/>
                </w:rPr>
                <w:t>Rolle</w:t>
              </w:r>
            </w:ins>
            <w:r w:rsidRPr="00950490">
              <w:rPr>
                <w:rFonts w:asciiTheme="minorHAnsi" w:eastAsia="Calibri" w:hAnsiTheme="minorHAnsi" w:cs="Calibri"/>
                <w:color w:val="4F81BD" w:themeColor="accent1"/>
                <w:sz w:val="24"/>
                <w:szCs w:val="24"/>
              </w:rPr>
              <w:t xml:space="preserve">(n) </w:t>
            </w:r>
            <w:ins w:id="167" w:author="Stefan Thanheiser" w:date="2019-02-19T23:07:00Z">
              <w:r>
                <w:rPr>
                  <w:rFonts w:asciiTheme="minorHAnsi" w:eastAsia="Calibri" w:hAnsiTheme="minorHAnsi" w:cs="Calibri"/>
                  <w:color w:val="4F81BD" w:themeColor="accent1"/>
                  <w:sz w:val="24"/>
                  <w:szCs w:val="24"/>
                </w:rPr>
                <w:t>zugeordnet sind</w:t>
              </w:r>
            </w:ins>
            <w:r w:rsidRPr="00950490">
              <w:rPr>
                <w:rFonts w:asciiTheme="minorHAnsi" w:eastAsia="Calibri" w:hAnsiTheme="minorHAnsi" w:cs="Calibri"/>
                <w:color w:val="4F81BD" w:themeColor="accent1"/>
                <w:sz w:val="24"/>
                <w:szCs w:val="24"/>
              </w:rPr>
              <w:t>.</w:t>
            </w:r>
          </w:p>
          <w:p w14:paraId="29768550"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E2386E7" w14:textId="4C865279" w:rsidR="00D613EA" w:rsidRDefault="00D613EA" w:rsidP="003731A2">
            <w:pPr>
              <w:widowControl w:val="0"/>
              <w:pBdr>
                <w:top w:val="nil"/>
                <w:left w:val="nil"/>
                <w:bottom w:val="nil"/>
                <w:right w:val="nil"/>
                <w:between w:val="nil"/>
              </w:pBdr>
              <w:spacing w:line="240" w:lineRule="auto"/>
              <w:rPr>
                <w:ins w:id="168" w:author="Stefan Thanheiser" w:date="2019-02-19T23:09:00Z"/>
                <w:rFonts w:asciiTheme="minorHAnsi" w:eastAsia="Calibri" w:hAnsiTheme="minorHAnsi" w:cs="Calibri"/>
                <w:color w:val="4F81BD" w:themeColor="accent1"/>
                <w:sz w:val="24"/>
                <w:szCs w:val="24"/>
              </w:rPr>
            </w:pPr>
            <w:ins w:id="169" w:author="Stefan Thanheiser" w:date="2019-02-19T23:09:00Z">
              <w:r>
                <w:rPr>
                  <w:rFonts w:asciiTheme="minorHAnsi" w:eastAsia="Calibri" w:hAnsiTheme="minorHAnsi" w:cs="Calibri"/>
                  <w:color w:val="4F81BD" w:themeColor="accent1"/>
                  <w:sz w:val="24"/>
                  <w:szCs w:val="24"/>
                </w:rPr>
                <w:t>2.2.2 Die ide</w:t>
              </w:r>
            </w:ins>
            <w:ins w:id="170" w:author="Stefan Thanheiser" w:date="2019-02-19T23:10:00Z">
              <w:r>
                <w:rPr>
                  <w:rFonts w:asciiTheme="minorHAnsi" w:eastAsia="Calibri" w:hAnsiTheme="minorHAnsi" w:cs="Calibri"/>
                  <w:color w:val="4F81BD" w:themeColor="accent1"/>
                  <w:sz w:val="24"/>
                  <w:szCs w:val="24"/>
                </w:rPr>
                <w:t>n</w:t>
              </w:r>
            </w:ins>
            <w:ins w:id="171" w:author="Stefan Thanheiser" w:date="2019-02-19T23:09:00Z">
              <w:r>
                <w:rPr>
                  <w:rFonts w:asciiTheme="minorHAnsi" w:eastAsia="Calibri" w:hAnsiTheme="minorHAnsi" w:cs="Calibri"/>
                  <w:color w:val="4F81BD" w:themeColor="accent1"/>
                  <w:sz w:val="24"/>
                  <w:szCs w:val="24"/>
                </w:rPr>
                <w:t>t</w:t>
              </w:r>
            </w:ins>
            <w:ins w:id="172" w:author="Stefan Thanheiser" w:date="2019-02-19T23:10:00Z">
              <w:r>
                <w:rPr>
                  <w:rFonts w:asciiTheme="minorHAnsi" w:eastAsia="Calibri" w:hAnsiTheme="minorHAnsi" w:cs="Calibri"/>
                  <w:color w:val="4F81BD" w:themeColor="accent1"/>
                  <w:sz w:val="24"/>
                  <w:szCs w:val="24"/>
                </w:rPr>
                <w:t xml:space="preserve">ifizierten Rollen sind </w:t>
              </w:r>
            </w:ins>
            <w:ins w:id="173" w:author="Stefan Thanheiser" w:date="2019-02-19T23:11:00Z">
              <w:r>
                <w:rPr>
                  <w:rFonts w:asciiTheme="minorHAnsi" w:eastAsia="Calibri" w:hAnsiTheme="minorHAnsi" w:cs="Calibri"/>
                  <w:color w:val="4F81BD" w:themeColor="accent1"/>
                  <w:sz w:val="24"/>
                  <w:szCs w:val="24"/>
                </w:rPr>
                <w:t xml:space="preserve">mit </w:t>
              </w:r>
            </w:ins>
            <w:ins w:id="174" w:author="Stefan Thanheiser" w:date="2019-02-19T23:10:00Z">
              <w:r>
                <w:rPr>
                  <w:rFonts w:asciiTheme="minorHAnsi" w:eastAsia="Calibri" w:hAnsiTheme="minorHAnsi" w:cs="Calibri"/>
                  <w:color w:val="4F81BD" w:themeColor="accent1"/>
                  <w:sz w:val="24"/>
                  <w:szCs w:val="24"/>
                </w:rPr>
                <w:lastRenderedPageBreak/>
                <w:t>ausreichend</w:t>
              </w:r>
            </w:ins>
            <w:ins w:id="175" w:author="Stefan Thanheiser" w:date="2019-02-19T23:11:00Z">
              <w:r>
                <w:rPr>
                  <w:rFonts w:asciiTheme="minorHAnsi" w:eastAsia="Calibri" w:hAnsiTheme="minorHAnsi" w:cs="Calibri"/>
                  <w:color w:val="4F81BD" w:themeColor="accent1"/>
                  <w:sz w:val="24"/>
                  <w:szCs w:val="24"/>
                </w:rPr>
                <w:t>en</w:t>
              </w:r>
            </w:ins>
            <w:ins w:id="176" w:author="Stefan Thanheiser" w:date="2019-02-19T23:10:00Z">
              <w:r>
                <w:rPr>
                  <w:rFonts w:asciiTheme="minorHAnsi" w:eastAsia="Calibri" w:hAnsiTheme="minorHAnsi" w:cs="Calibri"/>
                  <w:color w:val="4F81BD" w:themeColor="accent1"/>
                  <w:sz w:val="24"/>
                  <w:szCs w:val="24"/>
                </w:rPr>
                <w:t xml:space="preserve"> personell</w:t>
              </w:r>
            </w:ins>
            <w:ins w:id="177" w:author="Stefan Thanheiser" w:date="2019-02-19T23:11:00Z">
              <w:r>
                <w:rPr>
                  <w:rFonts w:asciiTheme="minorHAnsi" w:eastAsia="Calibri" w:hAnsiTheme="minorHAnsi" w:cs="Calibri"/>
                  <w:color w:val="4F81BD" w:themeColor="accent1"/>
                  <w:sz w:val="24"/>
                  <w:szCs w:val="24"/>
                </w:rPr>
                <w:t>en und finanziellen Ressourcen</w:t>
              </w:r>
            </w:ins>
            <w:ins w:id="178" w:author="Stefan Thanheiser" w:date="2019-02-19T23:10:00Z">
              <w:r>
                <w:rPr>
                  <w:rFonts w:asciiTheme="minorHAnsi" w:eastAsia="Calibri" w:hAnsiTheme="minorHAnsi" w:cs="Calibri"/>
                  <w:color w:val="4F81BD" w:themeColor="accent1"/>
                  <w:sz w:val="24"/>
                  <w:szCs w:val="24"/>
                </w:rPr>
                <w:t xml:space="preserve"> ausgestattet</w:t>
              </w:r>
            </w:ins>
          </w:p>
          <w:p w14:paraId="61F8F6C5" w14:textId="77777777" w:rsidR="00D613EA" w:rsidRDefault="00D613EA" w:rsidP="003731A2">
            <w:pPr>
              <w:widowControl w:val="0"/>
              <w:pBdr>
                <w:top w:val="nil"/>
                <w:left w:val="nil"/>
                <w:bottom w:val="nil"/>
                <w:right w:val="nil"/>
                <w:between w:val="nil"/>
              </w:pBdr>
              <w:spacing w:line="240" w:lineRule="auto"/>
              <w:rPr>
                <w:ins w:id="179" w:author="Stefan Thanheiser" w:date="2019-02-19T23:09:00Z"/>
                <w:rFonts w:asciiTheme="minorHAnsi" w:eastAsia="Calibri" w:hAnsiTheme="minorHAnsi" w:cs="Calibri"/>
                <w:color w:val="4F81BD" w:themeColor="accent1"/>
                <w:sz w:val="24"/>
                <w:szCs w:val="24"/>
              </w:rPr>
            </w:pPr>
          </w:p>
          <w:p w14:paraId="42E51DA3" w14:textId="112ACBF8" w:rsidR="00D613EA" w:rsidRPr="00950490"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ins w:id="180" w:author="Stefan Thanheiser" w:date="2019-02-19T23:11:00Z">
              <w:r>
                <w:rPr>
                  <w:rFonts w:asciiTheme="minorHAnsi" w:eastAsia="Calibri" w:hAnsiTheme="minorHAnsi" w:cs="Calibri"/>
                  <w:color w:val="4F81BD" w:themeColor="accent1"/>
                  <w:sz w:val="24"/>
                  <w:szCs w:val="24"/>
                </w:rPr>
                <w:t>2.2.3</w:t>
              </w:r>
            </w:ins>
            <w:r w:rsidRPr="00950490">
              <w:rPr>
                <w:rFonts w:asciiTheme="minorHAnsi" w:eastAsia="Calibri" w:hAnsiTheme="minorHAnsi" w:cs="Calibri"/>
                <w:color w:val="4F81BD" w:themeColor="accent1"/>
                <w:sz w:val="24"/>
                <w:szCs w:val="24"/>
              </w:rPr>
              <w:t xml:space="preserve"> Benennung der juristischen Expertise, die </w:t>
            </w:r>
            <w:ins w:id="181" w:author="Stefan Thanheiser" w:date="2019-02-19T23:13:00Z">
              <w:r>
                <w:rPr>
                  <w:rFonts w:asciiTheme="minorHAnsi" w:eastAsia="Calibri" w:hAnsiTheme="minorHAnsi" w:cs="Calibri"/>
                  <w:color w:val="4F81BD" w:themeColor="accent1"/>
                  <w:sz w:val="24"/>
                  <w:szCs w:val="24"/>
                </w:rPr>
                <w:t xml:space="preserve">sowohl </w:t>
              </w:r>
            </w:ins>
            <w:r w:rsidRPr="00950490">
              <w:rPr>
                <w:rFonts w:asciiTheme="minorHAnsi" w:eastAsia="Calibri" w:hAnsiTheme="minorHAnsi" w:cs="Calibri"/>
                <w:color w:val="4F81BD" w:themeColor="accent1"/>
                <w:sz w:val="24"/>
                <w:szCs w:val="24"/>
              </w:rPr>
              <w:t xml:space="preserve">intern </w:t>
            </w:r>
            <w:ins w:id="182" w:author="Stefan Thanheiser" w:date="2019-02-19T23:13:00Z">
              <w:r>
                <w:rPr>
                  <w:rFonts w:asciiTheme="minorHAnsi" w:eastAsia="Calibri" w:hAnsiTheme="minorHAnsi" w:cs="Calibri"/>
                  <w:color w:val="4F81BD" w:themeColor="accent1"/>
                  <w:sz w:val="24"/>
                  <w:szCs w:val="24"/>
                </w:rPr>
                <w:t xml:space="preserve">als auch </w:t>
              </w:r>
            </w:ins>
            <w:r w:rsidRPr="00950490">
              <w:rPr>
                <w:rFonts w:asciiTheme="minorHAnsi" w:eastAsia="Calibri" w:hAnsiTheme="minorHAnsi" w:cs="Calibri"/>
                <w:color w:val="4F81BD" w:themeColor="accent1"/>
                <w:sz w:val="24"/>
                <w:szCs w:val="24"/>
              </w:rPr>
              <w:t>extern zur</w:t>
            </w:r>
            <w:ins w:id="183" w:author="Stefan Thanheiser" w:date="2019-02-19T23:12:00Z">
              <w:r>
                <w:rPr>
                  <w:rFonts w:asciiTheme="minorHAnsi" w:eastAsia="Calibri" w:hAnsiTheme="minorHAnsi" w:cs="Calibri"/>
                  <w:color w:val="4F81BD" w:themeColor="accent1"/>
                  <w:sz w:val="24"/>
                  <w:szCs w:val="24"/>
                </w:rPr>
                <w:t xml:space="preserve"> </w:t>
              </w:r>
            </w:ins>
            <w:ins w:id="184" w:author="Stefan Thanheiser" w:date="2019-02-19T23:13:00Z">
              <w:r>
                <w:rPr>
                  <w:rFonts w:asciiTheme="minorHAnsi" w:eastAsia="Calibri" w:hAnsiTheme="minorHAnsi" w:cs="Calibri"/>
                  <w:color w:val="4F81BD" w:themeColor="accent1"/>
                  <w:sz w:val="24"/>
                  <w:szCs w:val="24"/>
                </w:rPr>
                <w:t>Adressierung von Open-Source-Compliance-Themen zu</w:t>
              </w:r>
            </w:ins>
            <w:r w:rsidRPr="00950490">
              <w:rPr>
                <w:rFonts w:asciiTheme="minorHAnsi" w:eastAsia="Calibri" w:hAnsiTheme="minorHAnsi" w:cs="Calibri"/>
                <w:color w:val="4F81BD" w:themeColor="accent1"/>
                <w:sz w:val="24"/>
                <w:szCs w:val="24"/>
              </w:rPr>
              <w:t xml:space="preserve"> Verfügung steht.</w:t>
            </w:r>
          </w:p>
          <w:p w14:paraId="6AAECC4E"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F7A4D93" w14:textId="77777777" w:rsidR="00D613EA" w:rsidRDefault="00D613EA" w:rsidP="003731A2">
            <w:pPr>
              <w:widowControl w:val="0"/>
              <w:pBdr>
                <w:top w:val="nil"/>
                <w:left w:val="nil"/>
                <w:bottom w:val="nil"/>
                <w:right w:val="nil"/>
                <w:between w:val="nil"/>
              </w:pBdr>
              <w:spacing w:line="240" w:lineRule="auto"/>
              <w:rPr>
                <w:ins w:id="185" w:author="Stefan Thanheiser" w:date="2019-02-19T23:14:00Z"/>
                <w:rFonts w:asciiTheme="minorHAnsi" w:eastAsia="Calibri" w:hAnsiTheme="minorHAnsi" w:cs="Calibri"/>
                <w:color w:val="4F81BD" w:themeColor="accent1"/>
                <w:sz w:val="24"/>
                <w:szCs w:val="24"/>
              </w:rPr>
            </w:pPr>
          </w:p>
          <w:p w14:paraId="4EE0C139" w14:textId="50DDA6CB" w:rsidR="00D613EA" w:rsidRPr="00950490"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ins w:id="186" w:author="Stefan Thanheiser" w:date="2019-02-19T23:14:00Z">
              <w:r>
                <w:rPr>
                  <w:rFonts w:asciiTheme="minorHAnsi" w:eastAsia="Calibri" w:hAnsiTheme="minorHAnsi" w:cs="Calibri"/>
                  <w:color w:val="4F81BD" w:themeColor="accent1"/>
                  <w:sz w:val="24"/>
                  <w:szCs w:val="24"/>
                </w:rPr>
                <w:t>2.2.4</w:t>
              </w:r>
            </w:ins>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14:paraId="1F618F56" w14:textId="77777777" w:rsidR="00D613EA" w:rsidRPr="003731A2" w:rsidRDefault="00D613E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C491BB" w14:textId="550984C4" w:rsidR="00D613EA" w:rsidRPr="00950490"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ins w:id="187" w:author="Stefan Thanheiser" w:date="2019-02-19T23:14:00Z">
              <w:r>
                <w:rPr>
                  <w:rFonts w:asciiTheme="minorHAnsi" w:eastAsia="Calibri" w:hAnsiTheme="minorHAnsi" w:cs="Calibri"/>
                  <w:color w:val="4F81BD" w:themeColor="accent1"/>
                  <w:sz w:val="24"/>
                  <w:szCs w:val="24"/>
                </w:rPr>
                <w:t>2.2.5</w:t>
              </w:r>
            </w:ins>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14:paraId="1C17BBAE" w14:textId="77777777" w:rsidR="00D613EA" w:rsidRPr="00950490"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587C8B8" w14:textId="77777777" w:rsidR="00D613EA" w:rsidRPr="00950490"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552C11C2" w14:textId="7EE03C19" w:rsidR="00D613EA" w:rsidRPr="007E07BB" w:rsidRDefault="00D613EA"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ins w:id="188" w:author="Stefan Thanheiser" w:date="2019-02-19T23:16:00Z">
              <w:r>
                <w:rPr>
                  <w:rFonts w:asciiTheme="minorHAnsi" w:eastAsia="Calibri" w:hAnsiTheme="minorHAnsi" w:cs="Calibri"/>
                  <w:color w:val="4F81BD" w:themeColor="accent1"/>
                  <w:sz w:val="24"/>
                  <w:szCs w:val="24"/>
                </w:rPr>
                <w:t>i) Open-Source-Compliance-Verantwortlichkeiten tat</w:t>
              </w:r>
            </w:ins>
            <w:ins w:id="189" w:author="Stefan Thanheiser" w:date="2019-02-19T23:17:00Z">
              <w:r>
                <w:rPr>
                  <w:rFonts w:asciiTheme="minorHAnsi" w:eastAsia="Calibri" w:hAnsiTheme="minorHAnsi" w:cs="Calibri"/>
                  <w:color w:val="4F81BD" w:themeColor="accent1"/>
                  <w:sz w:val="24"/>
                  <w:szCs w:val="24"/>
                </w:rPr>
                <w:t xml:space="preserve">sächlich unterstützt und </w:t>
              </w:r>
            </w:ins>
            <w:ins w:id="190" w:author="Stefan Thanheiser" w:date="2019-02-19T23:18:00Z">
              <w:r>
                <w:rPr>
                  <w:rFonts w:asciiTheme="minorHAnsi" w:eastAsia="Calibri" w:hAnsiTheme="minorHAnsi" w:cs="Calibri"/>
                  <w:color w:val="4F81BD" w:themeColor="accent1"/>
                  <w:sz w:val="24"/>
                  <w:szCs w:val="24"/>
                </w:rPr>
                <w:t xml:space="preserve">mit ausreichenden Ressourcen ausgestattet sind und ii) Richtlinien und </w:t>
              </w:r>
            </w:ins>
            <w:ins w:id="191" w:author="Stefan Thanheiser" w:date="2019-02-19T23:19:00Z">
              <w:r>
                <w:rPr>
                  <w:rFonts w:asciiTheme="minorHAnsi" w:eastAsia="Calibri" w:hAnsiTheme="minorHAnsi" w:cs="Calibri"/>
                  <w:color w:val="4F81BD" w:themeColor="accent1"/>
                  <w:sz w:val="24"/>
                  <w:szCs w:val="24"/>
                </w:rPr>
                <w:t>u</w:t>
              </w:r>
            </w:ins>
            <w:ins w:id="192" w:author="Stefan Thanheiser" w:date="2019-02-19T23:18:00Z">
              <w:r>
                <w:rPr>
                  <w:rFonts w:asciiTheme="minorHAnsi" w:eastAsia="Calibri" w:hAnsiTheme="minorHAnsi" w:cs="Calibri"/>
                  <w:color w:val="4F81BD" w:themeColor="accent1"/>
                  <w:sz w:val="24"/>
                  <w:szCs w:val="24"/>
                </w:rPr>
                <w:t>nterstütz</w:t>
              </w:r>
            </w:ins>
            <w:ins w:id="193" w:author="Stefan Thanheiser" w:date="2019-02-19T23:19:00Z">
              <w:r>
                <w:rPr>
                  <w:rFonts w:asciiTheme="minorHAnsi" w:eastAsia="Calibri" w:hAnsiTheme="minorHAnsi" w:cs="Calibri"/>
                  <w:color w:val="4F81BD" w:themeColor="accent1"/>
                  <w:sz w:val="24"/>
                  <w:szCs w:val="24"/>
                </w:rPr>
                <w:t>ende P</w:t>
              </w:r>
            </w:ins>
            <w:ins w:id="194" w:author="Stefan Thanheiser" w:date="2019-02-19T23:18:00Z">
              <w:r>
                <w:rPr>
                  <w:rFonts w:asciiTheme="minorHAnsi" w:eastAsia="Calibri" w:hAnsiTheme="minorHAnsi" w:cs="Calibri"/>
                  <w:color w:val="4F81BD" w:themeColor="accent1"/>
                  <w:sz w:val="24"/>
                  <w:szCs w:val="24"/>
                </w:rPr>
                <w:t>rozesse</w:t>
              </w:r>
            </w:ins>
            <w:ins w:id="195" w:author="Stefan Thanheiser" w:date="2019-02-19T23:19:00Z">
              <w:r>
                <w:rPr>
                  <w:rFonts w:asciiTheme="minorHAnsi" w:eastAsia="Calibri" w:hAnsiTheme="minorHAnsi" w:cs="Calibri"/>
                  <w:color w:val="4F81BD" w:themeColor="accent1"/>
                  <w:sz w:val="24"/>
                  <w:szCs w:val="24"/>
                </w:rPr>
                <w:t xml:space="preserve"> regelmäßig </w:t>
              </w:r>
            </w:ins>
            <w:ins w:id="196" w:author="Stefan Thanheiser" w:date="2019-02-19T23:20:00Z">
              <w:r>
                <w:rPr>
                  <w:rFonts w:asciiTheme="minorHAnsi" w:eastAsia="Calibri" w:hAnsiTheme="minorHAnsi" w:cs="Calibri"/>
                  <w:color w:val="4F81BD" w:themeColor="accent1"/>
                  <w:sz w:val="24"/>
                  <w:szCs w:val="24"/>
                </w:rPr>
                <w:t>aktualisier</w:t>
              </w:r>
            </w:ins>
            <w:ins w:id="197" w:author="Stefan Thanheiser" w:date="2019-02-19T23:19:00Z">
              <w:r>
                <w:rPr>
                  <w:rFonts w:asciiTheme="minorHAnsi" w:eastAsia="Calibri" w:hAnsiTheme="minorHAnsi" w:cs="Calibri"/>
                  <w:color w:val="4F81BD" w:themeColor="accent1"/>
                  <w:sz w:val="24"/>
                  <w:szCs w:val="24"/>
                </w:rPr>
                <w:t>t werden</w:t>
              </w:r>
            </w:ins>
            <w:ins w:id="198" w:author="Stefan Thanheiser" w:date="2019-02-19T23:20:00Z">
              <w:r w:rsidRPr="007E07BB">
                <w:rPr>
                  <w:rFonts w:asciiTheme="minorHAnsi" w:eastAsia="Calibri" w:hAnsiTheme="minorHAnsi" w:cs="Calibri"/>
                  <w:color w:val="4F81BD" w:themeColor="accent1"/>
                  <w:sz w:val="24"/>
                  <w:szCs w:val="24"/>
                </w:rPr>
                <w:t>, um Änderungen in den Best Practices für Open Source-Compliance zu berücksichtigen.</w:t>
              </w:r>
            </w:ins>
          </w:p>
        </w:tc>
      </w:tr>
    </w:tbl>
    <w:p w14:paraId="4D8CDB8A" w14:textId="77777777" w:rsidR="005B118C" w:rsidRPr="003731A2" w:rsidRDefault="005B118C" w:rsidP="003731A2">
      <w:pPr>
        <w:spacing w:line="240" w:lineRule="auto"/>
        <w:rPr>
          <w:rFonts w:asciiTheme="minorHAnsi" w:eastAsia="Calibri" w:hAnsiTheme="minorHAnsi" w:cs="Calibri"/>
          <w:sz w:val="24"/>
          <w:szCs w:val="24"/>
        </w:rPr>
      </w:pPr>
    </w:p>
    <w:p w14:paraId="2FCF231D"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44FDECD3" w14:textId="77777777" w:rsidR="00D613EA" w:rsidRDefault="00D613EA" w:rsidP="003731A2">
      <w:pPr>
        <w:spacing w:line="240" w:lineRule="auto"/>
        <w:rPr>
          <w:rFonts w:asciiTheme="minorHAnsi" w:eastAsia="Calibri" w:hAnsiTheme="minorHAnsi" w:cs="Calibri"/>
          <w:sz w:val="24"/>
          <w:szCs w:val="24"/>
        </w:rPr>
        <w:sectPr w:rsidR="00D613EA" w:rsidSect="008123CC">
          <w:headerReference w:type="default" r:id="rId14"/>
          <w:footerReference w:type="default" r:id="rId15"/>
          <w:pgSz w:w="11909" w:h="21629"/>
          <w:pgMar w:top="1276" w:right="1440" w:bottom="1440" w:left="1440" w:header="0" w:footer="720" w:gutter="0"/>
          <w:pgNumType w:start="0"/>
          <w:cols w:space="720"/>
          <w:titlePg/>
          <w:docGrid w:linePitch="299"/>
        </w:sectPr>
      </w:pPr>
    </w:p>
    <w:p w14:paraId="3882CB2E" w14:textId="2D2D7C15" w:rsidR="005B118C" w:rsidRPr="003731A2" w:rsidRDefault="005B118C" w:rsidP="003731A2">
      <w:pPr>
        <w:spacing w:line="240" w:lineRule="auto"/>
        <w:rPr>
          <w:rFonts w:asciiTheme="minorHAnsi" w:eastAsia="Calibri" w:hAnsiTheme="minorHAnsi" w:cs="Calibri"/>
          <w:sz w:val="24"/>
          <w:szCs w:val="24"/>
        </w:rPr>
      </w:pPr>
    </w:p>
    <w:tbl>
      <w:tblPr>
        <w:tblStyle w:val="5"/>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3118"/>
        <w:gridCol w:w="3260"/>
      </w:tblGrid>
      <w:tr w:rsidR="008123CC" w:rsidRPr="003731A2" w14:paraId="600C88C2" w14:textId="77777777" w:rsidTr="0051742E">
        <w:tc>
          <w:tcPr>
            <w:tcW w:w="3151" w:type="dxa"/>
            <w:shd w:val="clear" w:color="auto" w:fill="auto"/>
            <w:tcMar>
              <w:top w:w="100" w:type="dxa"/>
              <w:left w:w="100" w:type="dxa"/>
              <w:bottom w:w="100" w:type="dxa"/>
              <w:right w:w="100" w:type="dxa"/>
            </w:tcMar>
          </w:tcPr>
          <w:p w14:paraId="0CB96DAB" w14:textId="77777777" w:rsidR="008123CC" w:rsidRPr="003731A2" w:rsidRDefault="008123CC"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FOSS Content</w:t>
            </w:r>
          </w:p>
        </w:tc>
        <w:tc>
          <w:tcPr>
            <w:tcW w:w="3118" w:type="dxa"/>
          </w:tcPr>
          <w:p w14:paraId="0D8C9584" w14:textId="1AEF9E44" w:rsidR="008123CC" w:rsidRPr="00C10124" w:rsidRDefault="008123CC" w:rsidP="003731A2">
            <w:pPr>
              <w:pBdr>
                <w:top w:val="nil"/>
                <w:left w:val="nil"/>
                <w:bottom w:val="nil"/>
                <w:right w:val="nil"/>
                <w:between w:val="nil"/>
              </w:pBdr>
              <w:spacing w:line="240" w:lineRule="auto"/>
              <w:rPr>
                <w:rFonts w:asciiTheme="minorHAnsi" w:eastAsia="Calibri" w:hAnsiTheme="minorHAnsi" w:cs="Calibri"/>
                <w:sz w:val="24"/>
                <w:szCs w:val="24"/>
                <w:lang w:val="en-GB"/>
              </w:rPr>
            </w:pPr>
            <w:ins w:id="199" w:author="Stefan Thanheiser" w:date="2019-02-22T00:50:00Z">
              <w:r w:rsidRPr="00C10124">
                <w:rPr>
                  <w:rFonts w:asciiTheme="minorHAnsi" w:eastAsia="Calibri" w:hAnsiTheme="minorHAnsi" w:cs="Calibri"/>
                  <w:sz w:val="24"/>
                  <w:szCs w:val="24"/>
                  <w:lang w:val="en-GB"/>
                </w:rPr>
                <w:t>3.0</w:t>
              </w:r>
            </w:ins>
            <w:ins w:id="200" w:author="Stefan Thanheiser" w:date="2019-02-22T01:05:00Z">
              <w:r w:rsidRPr="00C10124">
                <w:rPr>
                  <w:rFonts w:asciiTheme="minorHAnsi" w:eastAsia="Calibri" w:hAnsiTheme="minorHAnsi" w:cs="Calibri"/>
                  <w:sz w:val="24"/>
                  <w:szCs w:val="24"/>
                  <w:lang w:val="en-GB"/>
                </w:rPr>
                <w:t xml:space="preserve"> </w:t>
              </w:r>
            </w:ins>
            <w:ins w:id="201" w:author="Stefan Thanheiser" w:date="2019-02-22T00:50:00Z">
              <w:r w:rsidRPr="00C10124">
                <w:rPr>
                  <w:rFonts w:asciiTheme="minorHAnsi" w:eastAsia="Calibri" w:hAnsiTheme="minorHAnsi" w:cs="Calibri"/>
                  <w:sz w:val="24"/>
                  <w:szCs w:val="24"/>
                  <w:lang w:val="en-GB"/>
                </w:rPr>
                <w:t>Open Source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Content</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Review and Approval</w:t>
              </w:r>
            </w:ins>
          </w:p>
        </w:tc>
        <w:tc>
          <w:tcPr>
            <w:tcW w:w="3260" w:type="dxa"/>
            <w:shd w:val="clear" w:color="auto" w:fill="auto"/>
            <w:tcMar>
              <w:top w:w="100" w:type="dxa"/>
              <w:left w:w="100" w:type="dxa"/>
              <w:bottom w:w="100" w:type="dxa"/>
              <w:right w:w="100" w:type="dxa"/>
            </w:tcMar>
          </w:tcPr>
          <w:p w14:paraId="40B0F750" w14:textId="747AEAAF" w:rsidR="008123CC" w:rsidRPr="003731A2" w:rsidRDefault="008123CC" w:rsidP="003731A2">
            <w:pPr>
              <w:pBdr>
                <w:top w:val="nil"/>
                <w:left w:val="nil"/>
                <w:bottom w:val="nil"/>
                <w:right w:val="nil"/>
                <w:between w:val="nil"/>
              </w:pBdr>
              <w:spacing w:line="240" w:lineRule="auto"/>
              <w:rPr>
                <w:rFonts w:asciiTheme="minorHAnsi" w:eastAsia="Calibri" w:hAnsiTheme="minorHAnsi" w:cs="Calibri"/>
                <w:color w:val="6D9EEB"/>
                <w:sz w:val="24"/>
                <w:szCs w:val="24"/>
              </w:rPr>
            </w:pPr>
            <w:del w:id="202" w:author="Stefan Thanheiser" w:date="2019-02-22T01:06:00Z">
              <w:r w:rsidRPr="003731A2" w:rsidDel="00C10124">
                <w:rPr>
                  <w:rFonts w:asciiTheme="minorHAnsi" w:eastAsia="Calibri" w:hAnsiTheme="minorHAnsi" w:cs="Calibri"/>
                  <w:color w:val="6D9EEB"/>
                  <w:sz w:val="24"/>
                  <w:szCs w:val="24"/>
                </w:rPr>
                <w:delText xml:space="preserve">Ziel </w:delText>
              </w:r>
            </w:del>
            <w:r w:rsidRPr="003731A2">
              <w:rPr>
                <w:rFonts w:asciiTheme="minorHAnsi" w:eastAsia="Calibri" w:hAnsiTheme="minorHAnsi" w:cs="Calibri"/>
                <w:color w:val="6D9EEB"/>
                <w:sz w:val="24"/>
                <w:szCs w:val="24"/>
              </w:rPr>
              <w:t>3</w:t>
            </w:r>
            <w:ins w:id="203" w:author="Stefan Thanheiser" w:date="2019-02-22T01:06:00Z">
              <w:r>
                <w:rPr>
                  <w:rFonts w:asciiTheme="minorHAnsi" w:eastAsia="Calibri" w:hAnsiTheme="minorHAnsi" w:cs="Calibri"/>
                  <w:color w:val="6D9EEB"/>
                  <w:sz w:val="24"/>
                  <w:szCs w:val="24"/>
                </w:rPr>
                <w:t>.0</w:t>
              </w:r>
            </w:ins>
            <w:r w:rsidRPr="003731A2">
              <w:rPr>
                <w:rFonts w:asciiTheme="minorHAnsi" w:eastAsia="Calibri" w:hAnsiTheme="minorHAnsi" w:cs="Calibri"/>
                <w:color w:val="6D9EEB"/>
                <w:sz w:val="24"/>
                <w:szCs w:val="24"/>
              </w:rPr>
              <w:t>: Überprüf</w:t>
            </w:r>
            <w:del w:id="204" w:author="Stefan Thanheiser" w:date="2019-02-22T01:06:00Z">
              <w:r w:rsidRPr="003731A2" w:rsidDel="00C10124">
                <w:rPr>
                  <w:rFonts w:asciiTheme="minorHAnsi" w:eastAsia="Calibri" w:hAnsiTheme="minorHAnsi" w:cs="Calibri"/>
                  <w:color w:val="6D9EEB"/>
                  <w:sz w:val="24"/>
                  <w:szCs w:val="24"/>
                </w:rPr>
                <w:delText>en</w:delText>
              </w:r>
            </w:del>
            <w:ins w:id="205" w:author="Stefan Thanheiser" w:date="2019-02-22T01:06:00Z">
              <w:r>
                <w:rPr>
                  <w:rFonts w:asciiTheme="minorHAnsi" w:eastAsia="Calibri" w:hAnsiTheme="minorHAnsi" w:cs="Calibri"/>
                  <w:color w:val="6D9EEB"/>
                  <w:sz w:val="24"/>
                  <w:szCs w:val="24"/>
                </w:rPr>
                <w:t>ung</w:t>
              </w:r>
            </w:ins>
            <w:r w:rsidRPr="003731A2">
              <w:rPr>
                <w:rFonts w:asciiTheme="minorHAnsi" w:eastAsia="Calibri" w:hAnsiTheme="minorHAnsi" w:cs="Calibri"/>
                <w:color w:val="6D9EEB"/>
                <w:sz w:val="24"/>
                <w:szCs w:val="24"/>
              </w:rPr>
              <w:t xml:space="preserve"> und </w:t>
            </w:r>
            <w:del w:id="206" w:author="Stefan Thanheiser" w:date="2019-02-22T01:06:00Z">
              <w:r w:rsidRPr="003731A2" w:rsidDel="00C10124">
                <w:rPr>
                  <w:rFonts w:asciiTheme="minorHAnsi" w:eastAsia="Calibri" w:hAnsiTheme="minorHAnsi" w:cs="Calibri"/>
                  <w:color w:val="6D9EEB"/>
                  <w:sz w:val="24"/>
                  <w:szCs w:val="24"/>
                </w:rPr>
                <w:delText>g</w:delText>
              </w:r>
            </w:del>
            <w:ins w:id="207" w:author="Stefan Thanheiser" w:date="2019-02-22T01:06:00Z">
              <w:r>
                <w:rPr>
                  <w:rFonts w:asciiTheme="minorHAnsi" w:eastAsia="Calibri" w:hAnsiTheme="minorHAnsi" w:cs="Calibri"/>
                  <w:color w:val="6D9EEB"/>
                  <w:sz w:val="24"/>
                  <w:szCs w:val="24"/>
                </w:rPr>
                <w:t>G</w:t>
              </w:r>
            </w:ins>
            <w:r w:rsidRPr="003731A2">
              <w:rPr>
                <w:rFonts w:asciiTheme="minorHAnsi" w:eastAsia="Calibri" w:hAnsiTheme="minorHAnsi" w:cs="Calibri"/>
                <w:color w:val="6D9EEB"/>
                <w:sz w:val="24"/>
                <w:szCs w:val="24"/>
              </w:rPr>
              <w:t>enehmig</w:t>
            </w:r>
            <w:del w:id="208" w:author="Stefan Thanheiser" w:date="2019-02-22T01:06:00Z">
              <w:r w:rsidRPr="003731A2" w:rsidDel="00C10124">
                <w:rPr>
                  <w:rFonts w:asciiTheme="minorHAnsi" w:eastAsia="Calibri" w:hAnsiTheme="minorHAnsi" w:cs="Calibri"/>
                  <w:color w:val="6D9EEB"/>
                  <w:sz w:val="24"/>
                  <w:szCs w:val="24"/>
                </w:rPr>
                <w:delText>en</w:delText>
              </w:r>
            </w:del>
            <w:ins w:id="209" w:author="Stefan Thanheiser" w:date="2019-02-22T01:06:00Z">
              <w:r>
                <w:rPr>
                  <w:rFonts w:asciiTheme="minorHAnsi" w:eastAsia="Calibri" w:hAnsiTheme="minorHAnsi" w:cs="Calibri"/>
                  <w:color w:val="6D9EEB"/>
                  <w:sz w:val="24"/>
                  <w:szCs w:val="24"/>
                </w:rPr>
                <w:t>ung</w:t>
              </w:r>
            </w:ins>
            <w:r w:rsidRPr="003731A2">
              <w:rPr>
                <w:rFonts w:asciiTheme="minorHAnsi" w:eastAsia="Calibri" w:hAnsiTheme="minorHAnsi" w:cs="Calibri"/>
                <w:color w:val="6D9EEB"/>
                <w:sz w:val="24"/>
                <w:szCs w:val="24"/>
              </w:rPr>
              <w:t xml:space="preserve"> </w:t>
            </w:r>
            <w:del w:id="210" w:author="Stefan Thanheiser" w:date="2019-02-22T01:06:00Z">
              <w:r w:rsidRPr="003731A2" w:rsidDel="00C10124">
                <w:rPr>
                  <w:rFonts w:asciiTheme="minorHAnsi" w:eastAsia="Calibri" w:hAnsiTheme="minorHAnsi" w:cs="Calibri"/>
                  <w:color w:val="6D9EEB"/>
                  <w:sz w:val="24"/>
                  <w:szCs w:val="24"/>
                </w:rPr>
                <w:delText>Sie</w:delText>
              </w:r>
            </w:del>
            <w:ins w:id="211" w:author="Stefan Thanheiser" w:date="2019-02-22T01:06:00Z">
              <w:r>
                <w:rPr>
                  <w:rFonts w:asciiTheme="minorHAnsi" w:eastAsia="Calibri" w:hAnsiTheme="minorHAnsi" w:cs="Calibri"/>
                  <w:color w:val="6D9EEB"/>
                  <w:sz w:val="24"/>
                  <w:szCs w:val="24"/>
                </w:rPr>
                <w:t>von</w:t>
              </w:r>
            </w:ins>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w:t>
            </w:r>
            <w:ins w:id="212" w:author="Stefan Thanheiser" w:date="2019-02-22T01:06:00Z">
              <w:r>
                <w:rPr>
                  <w:rFonts w:asciiTheme="minorHAnsi" w:eastAsia="Calibri" w:hAnsiTheme="minorHAnsi" w:cs="Calibri"/>
                  <w:color w:val="6D9EEB"/>
                  <w:sz w:val="24"/>
                  <w:szCs w:val="24"/>
                </w:rPr>
                <w:t>n</w:t>
              </w:r>
            </w:ins>
          </w:p>
        </w:tc>
      </w:tr>
      <w:tr w:rsidR="008123CC" w:rsidRPr="003731A2" w14:paraId="5D181C66" w14:textId="77777777" w:rsidTr="0051742E">
        <w:tc>
          <w:tcPr>
            <w:tcW w:w="3151" w:type="dxa"/>
            <w:shd w:val="clear" w:color="auto" w:fill="auto"/>
            <w:tcMar>
              <w:top w:w="100" w:type="dxa"/>
              <w:left w:w="100" w:type="dxa"/>
              <w:bottom w:w="100" w:type="dxa"/>
              <w:right w:w="100" w:type="dxa"/>
            </w:tcMar>
          </w:tcPr>
          <w:p w14:paraId="5BE76C5E" w14:textId="223993DC"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 A process exists for creating and managing a FOSS component bill of materials which includes each component (and its Identified Licenses) from which the Supplied Software is comprised.</w:t>
            </w:r>
          </w:p>
          <w:p w14:paraId="58352F95" w14:textId="0CB1532C" w:rsidR="008123CC" w:rsidRPr="003731A2" w:rsidRDefault="008123CC" w:rsidP="003731A2">
            <w:pPr>
              <w:spacing w:line="240" w:lineRule="auto"/>
              <w:rPr>
                <w:rFonts w:asciiTheme="minorHAnsi" w:eastAsia="Calibri" w:hAnsiTheme="minorHAnsi" w:cs="Calibri"/>
                <w:sz w:val="24"/>
                <w:szCs w:val="24"/>
                <w:lang w:val="en-US"/>
              </w:rPr>
            </w:pPr>
          </w:p>
          <w:p w14:paraId="09D07E01" w14:textId="1E7E96A0" w:rsidR="008123CC" w:rsidRPr="003731A2" w:rsidRDefault="008123CC" w:rsidP="003731A2">
            <w:pPr>
              <w:spacing w:line="240" w:lineRule="auto"/>
              <w:rPr>
                <w:rFonts w:asciiTheme="minorHAnsi" w:eastAsia="Calibri" w:hAnsiTheme="minorHAnsi" w:cs="Calibri"/>
                <w:sz w:val="24"/>
                <w:szCs w:val="24"/>
                <w:lang w:val="en-US"/>
              </w:rPr>
            </w:pPr>
          </w:p>
          <w:p w14:paraId="79653CAE" w14:textId="77777777" w:rsidR="008123CC" w:rsidRPr="003731A2" w:rsidRDefault="008123CC" w:rsidP="003731A2">
            <w:pPr>
              <w:spacing w:line="240" w:lineRule="auto"/>
              <w:rPr>
                <w:rFonts w:asciiTheme="minorHAnsi" w:eastAsia="Calibri" w:hAnsiTheme="minorHAnsi" w:cs="Calibri"/>
                <w:sz w:val="24"/>
                <w:szCs w:val="24"/>
                <w:lang w:val="en-US"/>
              </w:rPr>
            </w:pPr>
          </w:p>
          <w:p w14:paraId="0B6F5461"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04BA45"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3.1.1 A documented procedure for identifying, tracking and archiving information about the collection of FOSS components from which a Supplied Software release is comprised.</w:t>
            </w:r>
          </w:p>
          <w:p w14:paraId="556AC946" w14:textId="77777777" w:rsidR="008123CC" w:rsidRPr="003731A2" w:rsidRDefault="008123CC" w:rsidP="003731A2">
            <w:pPr>
              <w:spacing w:line="240" w:lineRule="auto"/>
              <w:rPr>
                <w:rFonts w:asciiTheme="minorHAnsi" w:eastAsia="Calibri" w:hAnsiTheme="minorHAnsi" w:cs="Calibri"/>
                <w:sz w:val="24"/>
                <w:szCs w:val="24"/>
                <w:lang w:val="en-US"/>
              </w:rPr>
            </w:pPr>
          </w:p>
          <w:p w14:paraId="7CB864F5" w14:textId="77777777" w:rsidR="008123CC" w:rsidRPr="003731A2" w:rsidRDefault="008123CC" w:rsidP="003731A2">
            <w:pPr>
              <w:spacing w:line="240" w:lineRule="auto"/>
              <w:rPr>
                <w:rFonts w:asciiTheme="minorHAnsi" w:eastAsia="Calibri" w:hAnsiTheme="minorHAnsi" w:cs="Calibri"/>
                <w:sz w:val="24"/>
                <w:szCs w:val="24"/>
                <w:lang w:val="en-US"/>
              </w:rPr>
            </w:pPr>
          </w:p>
          <w:p w14:paraId="0716EB85" w14:textId="0D1EB4F3"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3.1.2 FOSS component records for each Supplied Software release which demonstrates the documented procedure was properly followed.</w:t>
            </w:r>
          </w:p>
          <w:p w14:paraId="15560837" w14:textId="77777777" w:rsidR="008123CC" w:rsidRPr="003731A2" w:rsidRDefault="008123CC" w:rsidP="003731A2">
            <w:pPr>
              <w:spacing w:line="240" w:lineRule="auto"/>
              <w:rPr>
                <w:rFonts w:asciiTheme="minorHAnsi" w:eastAsia="Calibri" w:hAnsiTheme="minorHAnsi" w:cs="Calibri"/>
                <w:sz w:val="24"/>
                <w:szCs w:val="24"/>
                <w:lang w:val="en-US"/>
              </w:rPr>
            </w:pPr>
          </w:p>
          <w:p w14:paraId="2085D09E" w14:textId="77777777" w:rsidR="008123CC" w:rsidRPr="003731A2" w:rsidRDefault="008123CC" w:rsidP="003731A2">
            <w:pPr>
              <w:spacing w:line="240" w:lineRule="auto"/>
              <w:rPr>
                <w:rFonts w:asciiTheme="minorHAnsi" w:eastAsia="Calibri" w:hAnsiTheme="minorHAnsi" w:cs="Calibri"/>
                <w:sz w:val="24"/>
                <w:szCs w:val="24"/>
                <w:lang w:val="en-US"/>
              </w:rPr>
            </w:pPr>
          </w:p>
          <w:p w14:paraId="48A0FE70" w14:textId="3D381D86"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34DDBA3"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3CEFEAF6" w14:textId="77777777" w:rsidR="008123CC" w:rsidRPr="003731A2" w:rsidRDefault="008123CC" w:rsidP="003731A2">
            <w:pPr>
              <w:spacing w:line="240" w:lineRule="auto"/>
              <w:rPr>
                <w:rFonts w:asciiTheme="minorHAnsi" w:eastAsia="Calibri" w:hAnsiTheme="minorHAnsi" w:cs="Calibri"/>
                <w:sz w:val="24"/>
                <w:szCs w:val="24"/>
                <w:lang w:val="en-US"/>
              </w:rPr>
            </w:pPr>
          </w:p>
          <w:p w14:paraId="375DED92" w14:textId="380AE2DD" w:rsidR="008123CC" w:rsidRDefault="008123CC" w:rsidP="003731A2">
            <w:pPr>
              <w:spacing w:line="240" w:lineRule="auto"/>
              <w:rPr>
                <w:rFonts w:asciiTheme="minorHAnsi" w:eastAsia="Calibri" w:hAnsiTheme="minorHAnsi" w:cs="Calibri"/>
                <w:sz w:val="24"/>
                <w:szCs w:val="24"/>
                <w:lang w:val="en-US"/>
              </w:rPr>
            </w:pPr>
          </w:p>
          <w:p w14:paraId="14AE1679" w14:textId="70326645" w:rsidR="008123CC" w:rsidRDefault="008123CC" w:rsidP="003731A2">
            <w:pPr>
              <w:spacing w:line="240" w:lineRule="auto"/>
              <w:rPr>
                <w:rFonts w:asciiTheme="minorHAnsi" w:eastAsia="Calibri" w:hAnsiTheme="minorHAnsi" w:cs="Calibri"/>
                <w:sz w:val="24"/>
                <w:szCs w:val="24"/>
                <w:lang w:val="en-US"/>
              </w:rPr>
            </w:pPr>
          </w:p>
          <w:p w14:paraId="588A62B8" w14:textId="77777777" w:rsidR="008123CC" w:rsidRPr="003731A2" w:rsidRDefault="008123CC" w:rsidP="003731A2">
            <w:pPr>
              <w:spacing w:line="240" w:lineRule="auto"/>
              <w:rPr>
                <w:rFonts w:asciiTheme="minorHAnsi" w:eastAsia="Calibri" w:hAnsiTheme="minorHAnsi" w:cs="Calibri"/>
                <w:sz w:val="24"/>
                <w:szCs w:val="24"/>
                <w:lang w:val="en-US"/>
              </w:rPr>
            </w:pPr>
          </w:p>
          <w:p w14:paraId="13CCC273" w14:textId="5BE9E75E"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 The FOSS program must be capable of handling common FOSS license use cases encountered by Software Staff for Supplied Software, which may include the following use cases (note that the list is neither exhaustive, nor may all of the use cases apply):</w:t>
            </w:r>
          </w:p>
          <w:p w14:paraId="7E0DBAB4" w14:textId="77777777" w:rsidR="008123CC" w:rsidRPr="003731A2" w:rsidRDefault="008123CC"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w:t>
            </w:r>
            <w:proofErr w:type="spellStart"/>
            <w:r w:rsidRPr="003731A2">
              <w:rPr>
                <w:rFonts w:asciiTheme="minorHAnsi" w:eastAsia="Calibri" w:hAnsiTheme="minorHAnsi" w:cs="Calibri"/>
                <w:sz w:val="24"/>
                <w:szCs w:val="24"/>
              </w:rPr>
              <w:t>binary</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6FC08419" w14:textId="77777777" w:rsidR="008123CC" w:rsidRPr="003731A2" w:rsidRDefault="008123CC"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lastRenderedPageBreak/>
              <w:t>distributed</w:t>
            </w:r>
            <w:proofErr w:type="spellEnd"/>
            <w:r w:rsidRPr="003731A2">
              <w:rPr>
                <w:rFonts w:asciiTheme="minorHAnsi" w:eastAsia="Calibri" w:hAnsiTheme="minorHAnsi" w:cs="Calibri"/>
                <w:sz w:val="24"/>
                <w:szCs w:val="24"/>
              </w:rPr>
              <w:t xml:space="preserve"> in source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45FAE219" w14:textId="6E98A6F8" w:rsidR="008123CC" w:rsidRPr="003731A2" w:rsidRDefault="008123CC"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integrated with other FOSS such that it may trigger copyleft obligations;</w:t>
            </w:r>
          </w:p>
          <w:p w14:paraId="44C0AB0E" w14:textId="77777777" w:rsidR="008123CC" w:rsidRPr="003731A2" w:rsidRDefault="008123CC"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contains</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modified</w:t>
            </w:r>
            <w:proofErr w:type="spellEnd"/>
            <w:r w:rsidRPr="003731A2">
              <w:rPr>
                <w:rFonts w:asciiTheme="minorHAnsi" w:eastAsia="Calibri" w:hAnsiTheme="minorHAnsi" w:cs="Calibri"/>
                <w:sz w:val="24"/>
                <w:szCs w:val="24"/>
              </w:rPr>
              <w:t xml:space="preserve"> FOSS;</w:t>
            </w:r>
          </w:p>
          <w:p w14:paraId="746BD5A6" w14:textId="7B150DDD" w:rsidR="008123CC" w:rsidRPr="003731A2" w:rsidRDefault="008123CC"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or other software under an incompatible license interacting with other components within the Supplied Software; and/or</w:t>
            </w:r>
          </w:p>
          <w:p w14:paraId="67F034EB" w14:textId="77777777" w:rsidR="008123CC" w:rsidRPr="003731A2" w:rsidRDefault="008123CC"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with attribution requirements.</w:t>
            </w:r>
          </w:p>
          <w:p w14:paraId="052AFFB4" w14:textId="77777777" w:rsidR="008123CC" w:rsidRPr="003731A2" w:rsidRDefault="008123CC" w:rsidP="003731A2">
            <w:pPr>
              <w:spacing w:line="240" w:lineRule="auto"/>
              <w:rPr>
                <w:rFonts w:asciiTheme="minorHAnsi" w:eastAsia="Calibri" w:hAnsiTheme="minorHAnsi" w:cs="Calibri"/>
                <w:sz w:val="24"/>
                <w:szCs w:val="24"/>
                <w:lang w:val="en-US"/>
              </w:rPr>
            </w:pPr>
          </w:p>
          <w:p w14:paraId="5DA0582F" w14:textId="77777777" w:rsidR="008123CC" w:rsidRPr="003731A2" w:rsidRDefault="008123CC" w:rsidP="003731A2">
            <w:pPr>
              <w:spacing w:line="240" w:lineRule="auto"/>
              <w:rPr>
                <w:rFonts w:asciiTheme="minorHAnsi" w:eastAsia="Calibri" w:hAnsiTheme="minorHAnsi" w:cs="Calibri"/>
                <w:sz w:val="24"/>
                <w:szCs w:val="24"/>
                <w:lang w:val="en-US"/>
              </w:rPr>
            </w:pPr>
          </w:p>
          <w:p w14:paraId="0F1C3D68" w14:textId="77777777" w:rsidR="008123CC" w:rsidRPr="003731A2" w:rsidRDefault="008123CC" w:rsidP="003731A2">
            <w:pPr>
              <w:spacing w:line="240" w:lineRule="auto"/>
              <w:rPr>
                <w:rFonts w:asciiTheme="minorHAnsi" w:eastAsia="Calibri" w:hAnsiTheme="minorHAnsi" w:cs="Calibri"/>
                <w:sz w:val="24"/>
                <w:szCs w:val="24"/>
                <w:lang w:val="en-US"/>
              </w:rPr>
            </w:pPr>
          </w:p>
          <w:p w14:paraId="5EBBD2EB" w14:textId="77777777" w:rsidR="008123CC" w:rsidRPr="003731A2" w:rsidRDefault="008123CC" w:rsidP="003731A2">
            <w:pPr>
              <w:spacing w:line="240" w:lineRule="auto"/>
              <w:rPr>
                <w:rFonts w:asciiTheme="minorHAnsi" w:eastAsia="Calibri" w:hAnsiTheme="minorHAnsi" w:cs="Calibri"/>
                <w:sz w:val="24"/>
                <w:szCs w:val="24"/>
                <w:lang w:val="en-US"/>
              </w:rPr>
            </w:pPr>
          </w:p>
          <w:p w14:paraId="60860BB9" w14:textId="77777777" w:rsidR="008123CC" w:rsidRDefault="008123CC" w:rsidP="003731A2">
            <w:pPr>
              <w:spacing w:line="240" w:lineRule="auto"/>
              <w:rPr>
                <w:rFonts w:asciiTheme="minorHAnsi" w:eastAsia="Calibri" w:hAnsiTheme="minorHAnsi" w:cs="Calibri"/>
                <w:sz w:val="24"/>
                <w:szCs w:val="24"/>
                <w:lang w:val="en-US"/>
              </w:rPr>
            </w:pPr>
          </w:p>
          <w:p w14:paraId="2E2F3104" w14:textId="77777777" w:rsidR="008123CC" w:rsidRDefault="008123CC" w:rsidP="003731A2">
            <w:pPr>
              <w:spacing w:line="240" w:lineRule="auto"/>
              <w:rPr>
                <w:rFonts w:asciiTheme="minorHAnsi" w:eastAsia="Calibri" w:hAnsiTheme="minorHAnsi" w:cs="Calibri"/>
                <w:sz w:val="24"/>
                <w:szCs w:val="24"/>
                <w:lang w:val="en-US"/>
              </w:rPr>
            </w:pPr>
          </w:p>
          <w:p w14:paraId="14D78AFC" w14:textId="050D6FB6" w:rsidR="008123CC" w:rsidRDefault="008123CC" w:rsidP="003731A2">
            <w:pPr>
              <w:spacing w:line="240" w:lineRule="auto"/>
              <w:rPr>
                <w:rFonts w:asciiTheme="minorHAnsi" w:eastAsia="Calibri" w:hAnsiTheme="minorHAnsi" w:cs="Calibri"/>
                <w:sz w:val="24"/>
                <w:szCs w:val="24"/>
                <w:lang w:val="en-US"/>
              </w:rPr>
            </w:pPr>
          </w:p>
          <w:p w14:paraId="6F833E81" w14:textId="2F6D4871" w:rsidR="008123CC" w:rsidRDefault="008123CC" w:rsidP="003731A2">
            <w:pPr>
              <w:spacing w:line="240" w:lineRule="auto"/>
              <w:rPr>
                <w:rFonts w:asciiTheme="minorHAnsi" w:eastAsia="Calibri" w:hAnsiTheme="minorHAnsi" w:cs="Calibri"/>
                <w:sz w:val="24"/>
                <w:szCs w:val="24"/>
                <w:lang w:val="en-US"/>
              </w:rPr>
            </w:pPr>
          </w:p>
          <w:p w14:paraId="0E80F072" w14:textId="77777777" w:rsidR="008123CC" w:rsidRDefault="008123CC" w:rsidP="003731A2">
            <w:pPr>
              <w:spacing w:line="240" w:lineRule="auto"/>
              <w:rPr>
                <w:rFonts w:asciiTheme="minorHAnsi" w:eastAsia="Calibri" w:hAnsiTheme="minorHAnsi" w:cs="Calibri"/>
                <w:sz w:val="24"/>
                <w:szCs w:val="24"/>
                <w:lang w:val="en-US"/>
              </w:rPr>
            </w:pPr>
          </w:p>
          <w:p w14:paraId="6FE21910" w14:textId="1020E806" w:rsidR="008123CC" w:rsidRDefault="008123CC" w:rsidP="003731A2">
            <w:pPr>
              <w:spacing w:line="240" w:lineRule="auto"/>
              <w:rPr>
                <w:rFonts w:asciiTheme="minorHAnsi" w:eastAsia="Calibri" w:hAnsiTheme="minorHAnsi" w:cs="Calibri"/>
                <w:sz w:val="24"/>
                <w:szCs w:val="24"/>
                <w:lang w:val="en-US"/>
              </w:rPr>
            </w:pPr>
          </w:p>
          <w:p w14:paraId="5971F5BC" w14:textId="654BBB0B" w:rsidR="007D0C5B" w:rsidRDefault="007D0C5B" w:rsidP="003731A2">
            <w:pPr>
              <w:spacing w:line="240" w:lineRule="auto"/>
              <w:rPr>
                <w:rFonts w:asciiTheme="minorHAnsi" w:eastAsia="Calibri" w:hAnsiTheme="minorHAnsi" w:cs="Calibri"/>
                <w:sz w:val="24"/>
                <w:szCs w:val="24"/>
                <w:lang w:val="en-US"/>
              </w:rPr>
            </w:pPr>
          </w:p>
          <w:p w14:paraId="25538F95" w14:textId="77777777" w:rsidR="007D0C5B" w:rsidRDefault="007D0C5B" w:rsidP="003731A2">
            <w:pPr>
              <w:spacing w:line="240" w:lineRule="auto"/>
              <w:rPr>
                <w:rFonts w:asciiTheme="minorHAnsi" w:eastAsia="Calibri" w:hAnsiTheme="minorHAnsi" w:cs="Calibri"/>
                <w:sz w:val="24"/>
                <w:szCs w:val="24"/>
                <w:lang w:val="en-US"/>
              </w:rPr>
            </w:pPr>
          </w:p>
          <w:p w14:paraId="6B63DAF6" w14:textId="4FE869DB"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0D4120A"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3.2.1 A documented procedure for handling the common FOSS license use cases for the FOSS components of the Supplied Software.</w:t>
            </w:r>
          </w:p>
          <w:p w14:paraId="12C50172" w14:textId="77777777" w:rsidR="008123CC" w:rsidRPr="003731A2" w:rsidRDefault="008123CC" w:rsidP="003731A2">
            <w:pPr>
              <w:spacing w:line="240" w:lineRule="auto"/>
              <w:rPr>
                <w:rFonts w:asciiTheme="minorHAnsi" w:eastAsia="Calibri" w:hAnsiTheme="minorHAnsi" w:cs="Calibri"/>
                <w:sz w:val="24"/>
                <w:szCs w:val="24"/>
                <w:lang w:val="en-US"/>
              </w:rPr>
            </w:pPr>
          </w:p>
          <w:p w14:paraId="2AD536FA" w14:textId="77777777" w:rsidR="008123CC" w:rsidRPr="003731A2" w:rsidRDefault="008123CC" w:rsidP="003731A2">
            <w:pPr>
              <w:spacing w:line="240" w:lineRule="auto"/>
              <w:rPr>
                <w:rFonts w:asciiTheme="minorHAnsi" w:eastAsia="Calibri" w:hAnsiTheme="minorHAnsi" w:cs="Calibri"/>
                <w:sz w:val="24"/>
                <w:szCs w:val="24"/>
                <w:lang w:val="en-US"/>
              </w:rPr>
            </w:pPr>
          </w:p>
          <w:p w14:paraId="2F282BBF" w14:textId="77777777" w:rsidR="008123CC" w:rsidRDefault="008123CC" w:rsidP="003731A2">
            <w:pPr>
              <w:spacing w:line="240" w:lineRule="auto"/>
              <w:rPr>
                <w:rFonts w:asciiTheme="minorHAnsi" w:eastAsia="Calibri" w:hAnsiTheme="minorHAnsi" w:cs="Calibri"/>
                <w:sz w:val="24"/>
                <w:szCs w:val="24"/>
                <w:lang w:val="en-US"/>
              </w:rPr>
            </w:pPr>
          </w:p>
          <w:p w14:paraId="50AAD003" w14:textId="47BF3F2A"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3FAEFF6"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 program is sufficiently robust to handle an organization’s common FOSS license use cases. That a procedure exists to support this activity and that the procedure is followed.</w:t>
            </w:r>
          </w:p>
          <w:p w14:paraId="0CD4874A" w14:textId="77777777" w:rsidR="008123CC" w:rsidRPr="003731A2" w:rsidRDefault="008123CC" w:rsidP="003731A2">
            <w:pPr>
              <w:widowControl w:val="0"/>
              <w:spacing w:line="240" w:lineRule="auto"/>
              <w:rPr>
                <w:rFonts w:asciiTheme="minorHAnsi" w:eastAsia="Calibri" w:hAnsiTheme="minorHAnsi" w:cs="Calibri"/>
                <w:sz w:val="24"/>
                <w:szCs w:val="24"/>
                <w:lang w:val="en-US"/>
              </w:rPr>
            </w:pPr>
          </w:p>
        </w:tc>
        <w:tc>
          <w:tcPr>
            <w:tcW w:w="3118" w:type="dxa"/>
          </w:tcPr>
          <w:p w14:paraId="74B7A582" w14:textId="379FF351" w:rsidR="008123CC" w:rsidRPr="00C10124" w:rsidRDefault="008123CC" w:rsidP="003731A2">
            <w:pPr>
              <w:widowControl w:val="0"/>
              <w:pBdr>
                <w:top w:val="nil"/>
                <w:left w:val="nil"/>
                <w:bottom w:val="nil"/>
                <w:right w:val="nil"/>
                <w:between w:val="nil"/>
              </w:pBdr>
              <w:spacing w:line="240" w:lineRule="auto"/>
              <w:rPr>
                <w:ins w:id="213" w:author="Stefan Thanheiser" w:date="2019-02-22T00:51:00Z"/>
                <w:rFonts w:asciiTheme="minorHAnsi" w:eastAsia="Calibri" w:hAnsiTheme="minorHAnsi" w:cs="Calibri"/>
                <w:sz w:val="24"/>
                <w:szCs w:val="24"/>
                <w:lang w:val="en-GB"/>
              </w:rPr>
            </w:pPr>
            <w:bookmarkStart w:id="214" w:name="_GoBack"/>
            <w:ins w:id="215" w:author="Stefan Thanheiser" w:date="2019-02-22T00:50:00Z">
              <w:r w:rsidRPr="00C10124">
                <w:rPr>
                  <w:rFonts w:asciiTheme="minorHAnsi" w:eastAsia="Calibri" w:hAnsiTheme="minorHAnsi" w:cs="Calibri"/>
                  <w:sz w:val="24"/>
                  <w:szCs w:val="24"/>
                  <w:lang w:val="en-GB"/>
                </w:rPr>
                <w:lastRenderedPageBreak/>
                <w:t>3.1</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A process exists for creating and managing a</w:t>
              </w:r>
            </w:ins>
            <w:ins w:id="216" w:author="Stefan Thanheiser" w:date="2019-02-22T00:52:00Z">
              <w:r w:rsidRPr="00C10124">
                <w:rPr>
                  <w:rFonts w:asciiTheme="minorHAnsi" w:eastAsia="Calibri" w:hAnsiTheme="minorHAnsi" w:cs="Calibri"/>
                  <w:sz w:val="24"/>
                  <w:szCs w:val="24"/>
                  <w:lang w:val="en-GB"/>
                </w:rPr>
                <w:t xml:space="preserve"> </w:t>
              </w:r>
            </w:ins>
            <w:ins w:id="217" w:author="Stefan Thanheiser" w:date="2019-02-22T00:50:00Z">
              <w:r w:rsidRPr="00C10124">
                <w:rPr>
                  <w:rFonts w:asciiTheme="minorHAnsi" w:eastAsia="Calibri" w:hAnsiTheme="minorHAnsi" w:cs="Calibri"/>
                  <w:sz w:val="24"/>
                  <w:szCs w:val="24"/>
                  <w:lang w:val="en-GB"/>
                </w:rPr>
                <w:t>bill of materials which includes each Open Source</w:t>
              </w:r>
            </w:ins>
            <w:ins w:id="218" w:author="Stefan Thanheiser" w:date="2019-02-22T00:51:00Z">
              <w:r w:rsidRPr="00C10124">
                <w:rPr>
                  <w:rFonts w:asciiTheme="minorHAnsi" w:eastAsia="Calibri" w:hAnsiTheme="minorHAnsi" w:cs="Calibri"/>
                  <w:sz w:val="24"/>
                  <w:szCs w:val="24"/>
                  <w:lang w:val="en-GB"/>
                </w:rPr>
                <w:t xml:space="preserve"> </w:t>
              </w:r>
            </w:ins>
            <w:ins w:id="219" w:author="Stefan Thanheiser" w:date="2019-02-22T00:50:00Z">
              <w:r w:rsidRPr="00C10124">
                <w:rPr>
                  <w:rFonts w:asciiTheme="minorHAnsi" w:eastAsia="Calibri" w:hAnsiTheme="minorHAnsi" w:cs="Calibri"/>
                  <w:sz w:val="24"/>
                  <w:szCs w:val="24"/>
                  <w:lang w:val="en-GB"/>
                </w:rPr>
                <w:t xml:space="preserve">component (and its Identified Licenses) from which the Supplied Software is comprised. </w:t>
              </w:r>
            </w:ins>
          </w:p>
          <w:p w14:paraId="35F37A01" w14:textId="7561EAE6" w:rsidR="008123CC" w:rsidRDefault="008123CC" w:rsidP="003731A2">
            <w:pPr>
              <w:widowControl w:val="0"/>
              <w:pBdr>
                <w:top w:val="nil"/>
                <w:left w:val="nil"/>
                <w:bottom w:val="nil"/>
                <w:right w:val="nil"/>
                <w:between w:val="nil"/>
              </w:pBdr>
              <w:spacing w:line="240" w:lineRule="auto"/>
              <w:rPr>
                <w:ins w:id="220" w:author="Stefan Thanheiser" w:date="2019-02-22T01:07:00Z"/>
                <w:rFonts w:asciiTheme="minorHAnsi" w:eastAsia="Calibri" w:hAnsiTheme="minorHAnsi" w:cs="Calibri"/>
                <w:sz w:val="24"/>
                <w:szCs w:val="24"/>
                <w:lang w:val="en-GB"/>
              </w:rPr>
            </w:pPr>
          </w:p>
          <w:p w14:paraId="487D6EF8" w14:textId="0A5EC5A2" w:rsidR="008123CC" w:rsidRDefault="008123CC" w:rsidP="003731A2">
            <w:pPr>
              <w:widowControl w:val="0"/>
              <w:pBdr>
                <w:top w:val="nil"/>
                <w:left w:val="nil"/>
                <w:bottom w:val="nil"/>
                <w:right w:val="nil"/>
                <w:between w:val="nil"/>
              </w:pBdr>
              <w:spacing w:line="240" w:lineRule="auto"/>
              <w:rPr>
                <w:ins w:id="221" w:author="Stefan Thanheiser" w:date="2019-02-22T01:07:00Z"/>
                <w:rFonts w:asciiTheme="minorHAnsi" w:eastAsia="Calibri" w:hAnsiTheme="minorHAnsi" w:cs="Calibri"/>
                <w:sz w:val="24"/>
                <w:szCs w:val="24"/>
                <w:lang w:val="en-GB"/>
              </w:rPr>
            </w:pPr>
          </w:p>
          <w:p w14:paraId="70D088A1" w14:textId="77777777" w:rsidR="008123CC" w:rsidRPr="00C10124" w:rsidRDefault="008123CC" w:rsidP="003731A2">
            <w:pPr>
              <w:widowControl w:val="0"/>
              <w:pBdr>
                <w:top w:val="nil"/>
                <w:left w:val="nil"/>
                <w:bottom w:val="nil"/>
                <w:right w:val="nil"/>
                <w:between w:val="nil"/>
              </w:pBdr>
              <w:spacing w:line="240" w:lineRule="auto"/>
              <w:rPr>
                <w:ins w:id="222" w:author="Stefan Thanheiser" w:date="2019-02-22T00:51:00Z"/>
                <w:rFonts w:asciiTheme="minorHAnsi" w:eastAsia="Calibri" w:hAnsiTheme="minorHAnsi" w:cs="Calibri"/>
                <w:sz w:val="24"/>
                <w:szCs w:val="24"/>
                <w:lang w:val="en-GB"/>
              </w:rPr>
            </w:pPr>
          </w:p>
          <w:p w14:paraId="2761E823" w14:textId="77777777" w:rsidR="008123CC" w:rsidRPr="00C10124" w:rsidRDefault="008123CC" w:rsidP="003731A2">
            <w:pPr>
              <w:widowControl w:val="0"/>
              <w:pBdr>
                <w:top w:val="nil"/>
                <w:left w:val="nil"/>
                <w:bottom w:val="nil"/>
                <w:right w:val="nil"/>
                <w:between w:val="nil"/>
              </w:pBdr>
              <w:spacing w:line="240" w:lineRule="auto"/>
              <w:rPr>
                <w:ins w:id="223" w:author="Stefan Thanheiser" w:date="2019-02-22T00:51:00Z"/>
                <w:rFonts w:asciiTheme="minorHAnsi" w:eastAsia="Calibri" w:hAnsiTheme="minorHAnsi" w:cs="Calibri"/>
                <w:sz w:val="24"/>
                <w:szCs w:val="24"/>
                <w:lang w:val="en-GB"/>
              </w:rPr>
            </w:pPr>
            <w:ins w:id="224" w:author="Stefan Thanheiser" w:date="2019-02-22T00:50:00Z">
              <w:r w:rsidRPr="00C10124">
                <w:rPr>
                  <w:rFonts w:asciiTheme="minorHAnsi" w:eastAsia="Calibri" w:hAnsiTheme="minorHAnsi" w:cs="Calibri"/>
                  <w:sz w:val="24"/>
                  <w:szCs w:val="24"/>
                  <w:lang w:val="en-GB"/>
                </w:rPr>
                <w:t>Verification Material(s):</w:t>
              </w:r>
            </w:ins>
          </w:p>
          <w:p w14:paraId="33B26105" w14:textId="77777777" w:rsidR="008123CC" w:rsidRPr="00C10124" w:rsidRDefault="008123CC" w:rsidP="003731A2">
            <w:pPr>
              <w:widowControl w:val="0"/>
              <w:pBdr>
                <w:top w:val="nil"/>
                <w:left w:val="nil"/>
                <w:bottom w:val="nil"/>
                <w:right w:val="nil"/>
                <w:between w:val="nil"/>
              </w:pBdr>
              <w:spacing w:line="240" w:lineRule="auto"/>
              <w:rPr>
                <w:ins w:id="225" w:author="Stefan Thanheiser" w:date="2019-02-22T00:51:00Z"/>
                <w:rFonts w:asciiTheme="minorHAnsi" w:eastAsia="Calibri" w:hAnsiTheme="minorHAnsi" w:cs="Calibri"/>
                <w:sz w:val="24"/>
                <w:szCs w:val="24"/>
                <w:lang w:val="en-GB"/>
              </w:rPr>
            </w:pPr>
            <w:ins w:id="226" w:author="Stefan Thanheiser" w:date="2019-02-22T00:50:00Z">
              <w:r w:rsidRPr="00C10124">
                <w:rPr>
                  <w:rFonts w:asciiTheme="minorHAnsi" w:eastAsia="Calibri" w:hAnsiTheme="minorHAnsi" w:cs="Calibri"/>
                  <w:sz w:val="24"/>
                  <w:szCs w:val="24"/>
                  <w:lang w:val="en-GB"/>
                </w:rPr>
                <w:t>3.1.1 A documented procedure for identifying, tracking and archiving information about the collection of Open Source</w:t>
              </w:r>
            </w:ins>
            <w:ins w:id="227" w:author="Stefan Thanheiser" w:date="2019-02-22T00:51:00Z">
              <w:r w:rsidRPr="00C10124">
                <w:rPr>
                  <w:rFonts w:asciiTheme="minorHAnsi" w:eastAsia="Calibri" w:hAnsiTheme="minorHAnsi" w:cs="Calibri"/>
                  <w:sz w:val="24"/>
                  <w:szCs w:val="24"/>
                  <w:lang w:val="en-GB"/>
                </w:rPr>
                <w:t xml:space="preserve"> </w:t>
              </w:r>
            </w:ins>
            <w:ins w:id="228" w:author="Stefan Thanheiser" w:date="2019-02-22T00:50:00Z">
              <w:r w:rsidRPr="00C10124">
                <w:rPr>
                  <w:rFonts w:asciiTheme="minorHAnsi" w:eastAsia="Calibri" w:hAnsiTheme="minorHAnsi" w:cs="Calibri"/>
                  <w:sz w:val="24"/>
                  <w:szCs w:val="24"/>
                  <w:lang w:val="en-GB"/>
                </w:rPr>
                <w:t>components from which the Supplied Software is comprised.</w:t>
              </w:r>
            </w:ins>
          </w:p>
          <w:p w14:paraId="1B446B17" w14:textId="2F51D38D" w:rsidR="008123CC" w:rsidRDefault="008123CC" w:rsidP="003731A2">
            <w:pPr>
              <w:widowControl w:val="0"/>
              <w:pBdr>
                <w:top w:val="nil"/>
                <w:left w:val="nil"/>
                <w:bottom w:val="nil"/>
                <w:right w:val="nil"/>
                <w:between w:val="nil"/>
              </w:pBdr>
              <w:spacing w:line="240" w:lineRule="auto"/>
              <w:rPr>
                <w:ins w:id="229" w:author="Stefan Thanheiser" w:date="2019-02-22T01:08:00Z"/>
                <w:rFonts w:asciiTheme="minorHAnsi" w:eastAsia="Calibri" w:hAnsiTheme="minorHAnsi" w:cs="Calibri"/>
                <w:sz w:val="24"/>
                <w:szCs w:val="24"/>
                <w:lang w:val="en-GB"/>
              </w:rPr>
            </w:pPr>
          </w:p>
          <w:p w14:paraId="712D947F" w14:textId="274408AD" w:rsidR="008123CC" w:rsidRDefault="008123CC" w:rsidP="003731A2">
            <w:pPr>
              <w:widowControl w:val="0"/>
              <w:pBdr>
                <w:top w:val="nil"/>
                <w:left w:val="nil"/>
                <w:bottom w:val="nil"/>
                <w:right w:val="nil"/>
                <w:between w:val="nil"/>
              </w:pBdr>
              <w:spacing w:line="240" w:lineRule="auto"/>
              <w:rPr>
                <w:ins w:id="230" w:author="Stefan Thanheiser" w:date="2019-02-22T01:38:00Z"/>
                <w:rFonts w:asciiTheme="minorHAnsi" w:eastAsia="Calibri" w:hAnsiTheme="minorHAnsi" w:cs="Calibri"/>
                <w:sz w:val="24"/>
                <w:szCs w:val="24"/>
                <w:lang w:val="en-GB"/>
              </w:rPr>
            </w:pPr>
          </w:p>
          <w:p w14:paraId="780D8A45" w14:textId="77777777" w:rsidR="007D0C5B" w:rsidRPr="00C10124" w:rsidRDefault="007D0C5B" w:rsidP="003731A2">
            <w:pPr>
              <w:widowControl w:val="0"/>
              <w:pBdr>
                <w:top w:val="nil"/>
                <w:left w:val="nil"/>
                <w:bottom w:val="nil"/>
                <w:right w:val="nil"/>
                <w:between w:val="nil"/>
              </w:pBdr>
              <w:spacing w:line="240" w:lineRule="auto"/>
              <w:rPr>
                <w:ins w:id="231" w:author="Stefan Thanheiser" w:date="2019-02-22T00:51:00Z"/>
                <w:rFonts w:asciiTheme="minorHAnsi" w:eastAsia="Calibri" w:hAnsiTheme="minorHAnsi" w:cs="Calibri"/>
                <w:sz w:val="24"/>
                <w:szCs w:val="24"/>
                <w:lang w:val="en-GB"/>
              </w:rPr>
            </w:pPr>
          </w:p>
          <w:p w14:paraId="649F1807" w14:textId="37ADED3E" w:rsidR="008123CC" w:rsidRPr="00C10124" w:rsidRDefault="008123CC" w:rsidP="003731A2">
            <w:pPr>
              <w:widowControl w:val="0"/>
              <w:pBdr>
                <w:top w:val="nil"/>
                <w:left w:val="nil"/>
                <w:bottom w:val="nil"/>
                <w:right w:val="nil"/>
                <w:between w:val="nil"/>
              </w:pBdr>
              <w:spacing w:line="240" w:lineRule="auto"/>
              <w:rPr>
                <w:ins w:id="232" w:author="Stefan Thanheiser" w:date="2019-02-22T00:51:00Z"/>
                <w:rFonts w:asciiTheme="minorHAnsi" w:eastAsia="Calibri" w:hAnsiTheme="minorHAnsi" w:cs="Calibri"/>
                <w:sz w:val="24"/>
                <w:szCs w:val="24"/>
                <w:lang w:val="en-GB"/>
              </w:rPr>
            </w:pPr>
            <w:ins w:id="233" w:author="Stefan Thanheiser" w:date="2019-02-22T00:50:00Z">
              <w:r w:rsidRPr="00C10124">
                <w:rPr>
                  <w:rFonts w:asciiTheme="minorHAnsi" w:eastAsia="Calibri" w:hAnsiTheme="minorHAnsi" w:cs="Calibri"/>
                  <w:sz w:val="24"/>
                  <w:szCs w:val="24"/>
                  <w:lang w:val="en-GB"/>
                </w:rPr>
                <w:t>3.1.2 Open</w:t>
              </w:r>
            </w:ins>
            <w:ins w:id="234" w:author="Stefan Thanheiser" w:date="2019-02-22T00:52:00Z">
              <w:r w:rsidRPr="00C10124">
                <w:rPr>
                  <w:rFonts w:asciiTheme="minorHAnsi" w:eastAsia="Calibri" w:hAnsiTheme="minorHAnsi" w:cs="Calibri"/>
                  <w:sz w:val="24"/>
                  <w:szCs w:val="24"/>
                  <w:lang w:val="en-GB"/>
                </w:rPr>
                <w:t xml:space="preserve"> </w:t>
              </w:r>
            </w:ins>
            <w:ins w:id="235" w:author="Stefan Thanheiser" w:date="2019-02-22T00:50:00Z">
              <w:r w:rsidRPr="00C10124">
                <w:rPr>
                  <w:rFonts w:asciiTheme="minorHAnsi" w:eastAsia="Calibri" w:hAnsiTheme="minorHAnsi" w:cs="Calibri"/>
                  <w:sz w:val="24"/>
                  <w:szCs w:val="24"/>
                  <w:lang w:val="en-GB"/>
                </w:rPr>
                <w:t>Source</w:t>
              </w:r>
            </w:ins>
            <w:ins w:id="236" w:author="Stefan Thanheiser" w:date="2019-02-22T00:51:00Z">
              <w:r w:rsidRPr="00C10124">
                <w:rPr>
                  <w:rFonts w:asciiTheme="minorHAnsi" w:eastAsia="Calibri" w:hAnsiTheme="minorHAnsi" w:cs="Calibri"/>
                  <w:sz w:val="24"/>
                  <w:szCs w:val="24"/>
                  <w:lang w:val="en-GB"/>
                </w:rPr>
                <w:t xml:space="preserve"> </w:t>
              </w:r>
            </w:ins>
            <w:ins w:id="237" w:author="Stefan Thanheiser" w:date="2019-02-22T00:50:00Z">
              <w:r w:rsidRPr="00C10124">
                <w:rPr>
                  <w:rFonts w:asciiTheme="minorHAnsi" w:eastAsia="Calibri" w:hAnsiTheme="minorHAnsi" w:cs="Calibri"/>
                  <w:sz w:val="24"/>
                  <w:szCs w:val="24"/>
                  <w:lang w:val="en-GB"/>
                </w:rPr>
                <w:t>component</w:t>
              </w:r>
            </w:ins>
            <w:ins w:id="238" w:author="Stefan Thanheiser" w:date="2019-02-22T00:52:00Z">
              <w:r w:rsidRPr="00C10124">
                <w:rPr>
                  <w:rFonts w:asciiTheme="minorHAnsi" w:eastAsia="Calibri" w:hAnsiTheme="minorHAnsi" w:cs="Calibri"/>
                  <w:sz w:val="24"/>
                  <w:szCs w:val="24"/>
                  <w:lang w:val="en-GB"/>
                </w:rPr>
                <w:t xml:space="preserve"> </w:t>
              </w:r>
            </w:ins>
            <w:ins w:id="239" w:author="Stefan Thanheiser" w:date="2019-02-22T00:50:00Z">
              <w:r w:rsidRPr="00C10124">
                <w:rPr>
                  <w:rFonts w:asciiTheme="minorHAnsi" w:eastAsia="Calibri" w:hAnsiTheme="minorHAnsi" w:cs="Calibri"/>
                  <w:sz w:val="24"/>
                  <w:szCs w:val="24"/>
                  <w:lang w:val="en-GB"/>
                </w:rPr>
                <w:t>records for the Supplied</w:t>
              </w:r>
            </w:ins>
            <w:ins w:id="240" w:author="Stefan Thanheiser" w:date="2019-02-22T00:52:00Z">
              <w:r w:rsidRPr="00C10124">
                <w:rPr>
                  <w:rFonts w:asciiTheme="minorHAnsi" w:eastAsia="Calibri" w:hAnsiTheme="minorHAnsi" w:cs="Calibri"/>
                  <w:sz w:val="24"/>
                  <w:szCs w:val="24"/>
                  <w:lang w:val="en-GB"/>
                </w:rPr>
                <w:t xml:space="preserve"> </w:t>
              </w:r>
            </w:ins>
            <w:ins w:id="241" w:author="Stefan Thanheiser" w:date="2019-02-22T00:50:00Z">
              <w:r w:rsidRPr="00C10124">
                <w:rPr>
                  <w:rFonts w:asciiTheme="minorHAnsi" w:eastAsia="Calibri" w:hAnsiTheme="minorHAnsi" w:cs="Calibri"/>
                  <w:sz w:val="24"/>
                  <w:szCs w:val="24"/>
                  <w:lang w:val="en-GB"/>
                </w:rPr>
                <w:t>Software which</w:t>
              </w:r>
            </w:ins>
            <w:ins w:id="242" w:author="Stefan Thanheiser" w:date="2019-02-22T00:51:00Z">
              <w:r w:rsidRPr="00C10124">
                <w:rPr>
                  <w:rFonts w:asciiTheme="minorHAnsi" w:eastAsia="Calibri" w:hAnsiTheme="minorHAnsi" w:cs="Calibri"/>
                  <w:sz w:val="24"/>
                  <w:szCs w:val="24"/>
                  <w:lang w:val="en-GB"/>
                </w:rPr>
                <w:t xml:space="preserve"> </w:t>
              </w:r>
            </w:ins>
            <w:ins w:id="243" w:author="Stefan Thanheiser" w:date="2019-02-22T00:50:00Z">
              <w:r w:rsidRPr="00C10124">
                <w:rPr>
                  <w:rFonts w:asciiTheme="minorHAnsi" w:eastAsia="Calibri" w:hAnsiTheme="minorHAnsi" w:cs="Calibri"/>
                  <w:sz w:val="24"/>
                  <w:szCs w:val="24"/>
                  <w:lang w:val="en-GB"/>
                </w:rPr>
                <w:t>demonstrates</w:t>
              </w:r>
            </w:ins>
            <w:ins w:id="244" w:author="Stefan Thanheiser" w:date="2019-02-22T00:52:00Z">
              <w:r w:rsidRPr="00C10124">
                <w:rPr>
                  <w:rFonts w:asciiTheme="minorHAnsi" w:eastAsia="Calibri" w:hAnsiTheme="minorHAnsi" w:cs="Calibri"/>
                  <w:sz w:val="24"/>
                  <w:szCs w:val="24"/>
                  <w:lang w:val="en-GB"/>
                </w:rPr>
                <w:t xml:space="preserve"> </w:t>
              </w:r>
            </w:ins>
            <w:ins w:id="245" w:author="Stefan Thanheiser" w:date="2019-02-22T00:50:00Z">
              <w:r w:rsidRPr="00C10124">
                <w:rPr>
                  <w:rFonts w:asciiTheme="minorHAnsi" w:eastAsia="Calibri" w:hAnsiTheme="minorHAnsi" w:cs="Calibri"/>
                  <w:sz w:val="24"/>
                  <w:szCs w:val="24"/>
                  <w:lang w:val="en-GB"/>
                </w:rPr>
                <w:t>the documented procedure was properly followed.</w:t>
              </w:r>
            </w:ins>
          </w:p>
          <w:p w14:paraId="4A02A6E6" w14:textId="30D842EB" w:rsidR="008123CC" w:rsidRDefault="008123CC" w:rsidP="003731A2">
            <w:pPr>
              <w:widowControl w:val="0"/>
              <w:pBdr>
                <w:top w:val="nil"/>
                <w:left w:val="nil"/>
                <w:bottom w:val="nil"/>
                <w:right w:val="nil"/>
                <w:between w:val="nil"/>
              </w:pBdr>
              <w:spacing w:line="240" w:lineRule="auto"/>
              <w:rPr>
                <w:ins w:id="246" w:author="Stefan Thanheiser" w:date="2019-02-22T01:08:00Z"/>
                <w:rFonts w:asciiTheme="minorHAnsi" w:eastAsia="Calibri" w:hAnsiTheme="minorHAnsi" w:cs="Calibri"/>
                <w:sz w:val="24"/>
                <w:szCs w:val="24"/>
                <w:lang w:val="en-GB"/>
              </w:rPr>
            </w:pPr>
          </w:p>
          <w:p w14:paraId="738C0BE2" w14:textId="77777777" w:rsidR="008123CC" w:rsidRPr="00C10124" w:rsidRDefault="008123CC" w:rsidP="003731A2">
            <w:pPr>
              <w:widowControl w:val="0"/>
              <w:pBdr>
                <w:top w:val="nil"/>
                <w:left w:val="nil"/>
                <w:bottom w:val="nil"/>
                <w:right w:val="nil"/>
                <w:between w:val="nil"/>
              </w:pBdr>
              <w:spacing w:line="240" w:lineRule="auto"/>
              <w:rPr>
                <w:ins w:id="247" w:author="Stefan Thanheiser" w:date="2019-02-22T00:51:00Z"/>
                <w:rFonts w:asciiTheme="minorHAnsi" w:eastAsia="Calibri" w:hAnsiTheme="minorHAnsi" w:cs="Calibri"/>
                <w:sz w:val="24"/>
                <w:szCs w:val="24"/>
                <w:lang w:val="en-GB"/>
              </w:rPr>
            </w:pPr>
          </w:p>
          <w:p w14:paraId="5C9C7141" w14:textId="77777777" w:rsidR="008123CC" w:rsidRPr="00C10124" w:rsidRDefault="008123CC" w:rsidP="003731A2">
            <w:pPr>
              <w:widowControl w:val="0"/>
              <w:pBdr>
                <w:top w:val="nil"/>
                <w:left w:val="nil"/>
                <w:bottom w:val="nil"/>
                <w:right w:val="nil"/>
                <w:between w:val="nil"/>
              </w:pBdr>
              <w:spacing w:line="240" w:lineRule="auto"/>
              <w:rPr>
                <w:ins w:id="248" w:author="Stefan Thanheiser" w:date="2019-02-22T00:52:00Z"/>
                <w:rFonts w:asciiTheme="minorHAnsi" w:eastAsia="Calibri" w:hAnsiTheme="minorHAnsi" w:cs="Calibri"/>
                <w:sz w:val="24"/>
                <w:szCs w:val="24"/>
                <w:lang w:val="en-GB"/>
              </w:rPr>
            </w:pPr>
            <w:ins w:id="249" w:author="Stefan Thanheiser" w:date="2019-02-22T00:50:00Z">
              <w:r w:rsidRPr="00C10124">
                <w:rPr>
                  <w:rFonts w:asciiTheme="minorHAnsi" w:eastAsia="Calibri" w:hAnsiTheme="minorHAnsi" w:cs="Calibri"/>
                  <w:sz w:val="24"/>
                  <w:szCs w:val="24"/>
                  <w:lang w:val="en-GB"/>
                </w:rPr>
                <w:t>Rationale:</w:t>
              </w:r>
            </w:ins>
            <w:ins w:id="250" w:author="Stefan Thanheiser" w:date="2019-02-22T00:51:00Z">
              <w:r w:rsidRPr="00C10124">
                <w:rPr>
                  <w:rFonts w:asciiTheme="minorHAnsi" w:eastAsia="Calibri" w:hAnsiTheme="minorHAnsi" w:cs="Calibri"/>
                  <w:sz w:val="24"/>
                  <w:szCs w:val="24"/>
                  <w:lang w:val="en-GB"/>
                </w:rPr>
                <w:t xml:space="preserve"> </w:t>
              </w:r>
            </w:ins>
          </w:p>
          <w:p w14:paraId="02A09543" w14:textId="77777777" w:rsidR="008123CC" w:rsidRPr="00C10124" w:rsidRDefault="008123CC" w:rsidP="003731A2">
            <w:pPr>
              <w:widowControl w:val="0"/>
              <w:pBdr>
                <w:top w:val="nil"/>
                <w:left w:val="nil"/>
                <w:bottom w:val="nil"/>
                <w:right w:val="nil"/>
                <w:between w:val="nil"/>
              </w:pBdr>
              <w:spacing w:line="240" w:lineRule="auto"/>
              <w:rPr>
                <w:ins w:id="251" w:author="Stefan Thanheiser" w:date="2019-02-22T00:52:00Z"/>
                <w:rFonts w:asciiTheme="minorHAnsi" w:eastAsia="Calibri" w:hAnsiTheme="minorHAnsi" w:cs="Calibri"/>
                <w:sz w:val="24"/>
                <w:szCs w:val="24"/>
                <w:lang w:val="en-GB"/>
              </w:rPr>
            </w:pPr>
            <w:ins w:id="252" w:author="Stefan Thanheiser" w:date="2019-02-22T00:50:00Z">
              <w:r w:rsidRPr="00C10124">
                <w:rPr>
                  <w:rFonts w:asciiTheme="minorHAnsi" w:eastAsia="Calibri" w:hAnsiTheme="minorHAnsi" w:cs="Calibri"/>
                  <w:sz w:val="24"/>
                  <w:szCs w:val="24"/>
                  <w:lang w:val="en-GB"/>
                </w:rPr>
                <w:t>To ensure a process</w:t>
              </w:r>
            </w:ins>
            <w:ins w:id="253" w:author="Stefan Thanheiser" w:date="2019-02-22T00:51:00Z">
              <w:r w:rsidRPr="00C10124">
                <w:rPr>
                  <w:rFonts w:asciiTheme="minorHAnsi" w:eastAsia="Calibri" w:hAnsiTheme="minorHAnsi" w:cs="Calibri"/>
                  <w:sz w:val="24"/>
                  <w:szCs w:val="24"/>
                  <w:lang w:val="en-GB"/>
                </w:rPr>
                <w:t xml:space="preserve"> </w:t>
              </w:r>
            </w:ins>
            <w:ins w:id="254" w:author="Stefan Thanheiser" w:date="2019-02-22T00:50:00Z">
              <w:r w:rsidRPr="00C10124">
                <w:rPr>
                  <w:rFonts w:asciiTheme="minorHAnsi" w:eastAsia="Calibri" w:hAnsiTheme="minorHAnsi" w:cs="Calibri"/>
                  <w:sz w:val="24"/>
                  <w:szCs w:val="24"/>
                  <w:lang w:val="en-GB"/>
                </w:rPr>
                <w:t>exists for creating and managing a</w:t>
              </w:r>
            </w:ins>
            <w:ins w:id="255" w:author="Stefan Thanheiser" w:date="2019-02-22T00:52:00Z">
              <w:r w:rsidRPr="00C10124">
                <w:rPr>
                  <w:rFonts w:asciiTheme="minorHAnsi" w:eastAsia="Calibri" w:hAnsiTheme="minorHAnsi" w:cs="Calibri"/>
                  <w:sz w:val="24"/>
                  <w:szCs w:val="24"/>
                  <w:lang w:val="en-GB"/>
                </w:rPr>
                <w:t>n</w:t>
              </w:r>
            </w:ins>
            <w:ins w:id="256" w:author="Stefan Thanheiser" w:date="2019-02-22T00:50:00Z">
              <w:r w:rsidRPr="00C10124">
                <w:rPr>
                  <w:rFonts w:asciiTheme="minorHAnsi" w:eastAsia="Calibri" w:hAnsiTheme="minorHAnsi" w:cs="Calibri"/>
                  <w:sz w:val="24"/>
                  <w:szCs w:val="24"/>
                  <w:lang w:val="en-GB"/>
                </w:rPr>
                <w:t xml:space="preserve"> Open Source</w:t>
              </w:r>
            </w:ins>
            <w:ins w:id="257" w:author="Stefan Thanheiser" w:date="2019-02-22T00:51:00Z">
              <w:r w:rsidRPr="00C10124">
                <w:rPr>
                  <w:rFonts w:asciiTheme="minorHAnsi" w:eastAsia="Calibri" w:hAnsiTheme="minorHAnsi" w:cs="Calibri"/>
                  <w:sz w:val="24"/>
                  <w:szCs w:val="24"/>
                  <w:lang w:val="en-GB"/>
                </w:rPr>
                <w:t xml:space="preserve"> </w:t>
              </w:r>
            </w:ins>
            <w:ins w:id="258" w:author="Stefan Thanheiser" w:date="2019-02-22T00:50:00Z">
              <w:r w:rsidRPr="00C10124">
                <w:rPr>
                  <w:rFonts w:asciiTheme="minorHAnsi" w:eastAsia="Calibri" w:hAnsiTheme="minorHAnsi" w:cs="Calibri"/>
                  <w:sz w:val="24"/>
                  <w:szCs w:val="24"/>
                  <w:lang w:val="en-GB"/>
                </w:rPr>
                <w:t>component bill of materials used to construct the Supplied Software. A bill of materials is needed to support the systematic review of each component’s license terms to understand the obligations and restrictions as it applies to the distribution of the Supplied Software.</w:t>
              </w:r>
            </w:ins>
          </w:p>
          <w:p w14:paraId="2C3A7FBA" w14:textId="77777777" w:rsidR="008123CC" w:rsidRPr="00C10124" w:rsidRDefault="008123CC" w:rsidP="003731A2">
            <w:pPr>
              <w:widowControl w:val="0"/>
              <w:pBdr>
                <w:top w:val="nil"/>
                <w:left w:val="nil"/>
                <w:bottom w:val="nil"/>
                <w:right w:val="nil"/>
                <w:between w:val="nil"/>
              </w:pBdr>
              <w:spacing w:line="240" w:lineRule="auto"/>
              <w:rPr>
                <w:ins w:id="259" w:author="Stefan Thanheiser" w:date="2019-02-22T00:52:00Z"/>
                <w:rFonts w:asciiTheme="minorHAnsi" w:eastAsia="Calibri" w:hAnsiTheme="minorHAnsi" w:cs="Calibri"/>
                <w:sz w:val="24"/>
                <w:szCs w:val="24"/>
                <w:lang w:val="en-GB"/>
              </w:rPr>
            </w:pPr>
          </w:p>
          <w:p w14:paraId="12E7CBC5" w14:textId="77777777" w:rsidR="008123CC" w:rsidRDefault="008123CC" w:rsidP="003731A2">
            <w:pPr>
              <w:widowControl w:val="0"/>
              <w:pBdr>
                <w:top w:val="nil"/>
                <w:left w:val="nil"/>
                <w:bottom w:val="nil"/>
                <w:right w:val="nil"/>
                <w:between w:val="nil"/>
              </w:pBdr>
              <w:spacing w:line="240" w:lineRule="auto"/>
              <w:rPr>
                <w:ins w:id="260" w:author="Stefan Thanheiser" w:date="2019-02-22T01:09:00Z"/>
                <w:rFonts w:asciiTheme="minorHAnsi" w:eastAsia="Calibri" w:hAnsiTheme="minorHAnsi" w:cs="Calibri"/>
                <w:sz w:val="24"/>
                <w:szCs w:val="24"/>
                <w:lang w:val="en-GB"/>
              </w:rPr>
            </w:pPr>
          </w:p>
          <w:p w14:paraId="6F65BB0F" w14:textId="77777777" w:rsidR="008123CC" w:rsidRDefault="008123CC" w:rsidP="003731A2">
            <w:pPr>
              <w:widowControl w:val="0"/>
              <w:pBdr>
                <w:top w:val="nil"/>
                <w:left w:val="nil"/>
                <w:bottom w:val="nil"/>
                <w:right w:val="nil"/>
                <w:between w:val="nil"/>
              </w:pBdr>
              <w:spacing w:line="240" w:lineRule="auto"/>
              <w:rPr>
                <w:ins w:id="261" w:author="Stefan Thanheiser" w:date="2019-02-22T01:09:00Z"/>
                <w:rFonts w:asciiTheme="minorHAnsi" w:eastAsia="Calibri" w:hAnsiTheme="minorHAnsi" w:cs="Calibri"/>
                <w:sz w:val="24"/>
                <w:szCs w:val="24"/>
                <w:lang w:val="en-GB"/>
              </w:rPr>
            </w:pPr>
          </w:p>
          <w:p w14:paraId="63120310" w14:textId="77777777" w:rsidR="008123CC" w:rsidRDefault="008123CC" w:rsidP="003731A2">
            <w:pPr>
              <w:widowControl w:val="0"/>
              <w:pBdr>
                <w:top w:val="nil"/>
                <w:left w:val="nil"/>
                <w:bottom w:val="nil"/>
                <w:right w:val="nil"/>
                <w:between w:val="nil"/>
              </w:pBdr>
              <w:spacing w:line="240" w:lineRule="auto"/>
              <w:rPr>
                <w:ins w:id="262" w:author="Stefan Thanheiser" w:date="2019-02-22T01:09:00Z"/>
                <w:rFonts w:asciiTheme="minorHAnsi" w:eastAsia="Calibri" w:hAnsiTheme="minorHAnsi" w:cs="Calibri"/>
                <w:sz w:val="24"/>
                <w:szCs w:val="24"/>
                <w:lang w:val="en-GB"/>
              </w:rPr>
            </w:pPr>
          </w:p>
          <w:p w14:paraId="34A7BD5F" w14:textId="567367CA" w:rsidR="008123CC" w:rsidRPr="00C10124" w:rsidRDefault="008123CC" w:rsidP="003731A2">
            <w:pPr>
              <w:widowControl w:val="0"/>
              <w:pBdr>
                <w:top w:val="nil"/>
                <w:left w:val="nil"/>
                <w:bottom w:val="nil"/>
                <w:right w:val="nil"/>
                <w:between w:val="nil"/>
              </w:pBdr>
              <w:spacing w:line="240" w:lineRule="auto"/>
              <w:rPr>
                <w:ins w:id="263" w:author="Stefan Thanheiser" w:date="2019-02-22T00:53:00Z"/>
                <w:rFonts w:asciiTheme="minorHAnsi" w:eastAsia="Calibri" w:hAnsiTheme="minorHAnsi" w:cs="Calibri"/>
                <w:sz w:val="24"/>
                <w:szCs w:val="24"/>
                <w:lang w:val="en-GB"/>
              </w:rPr>
            </w:pPr>
            <w:ins w:id="264" w:author="Stefan Thanheiser" w:date="2019-02-22T01:09:00Z">
              <w:r>
                <w:rPr>
                  <w:rFonts w:asciiTheme="minorHAnsi" w:eastAsia="Calibri" w:hAnsiTheme="minorHAnsi" w:cs="Calibri"/>
                  <w:sz w:val="24"/>
                  <w:szCs w:val="24"/>
                  <w:lang w:val="en-GB"/>
                </w:rPr>
                <w:t xml:space="preserve">3.2 </w:t>
              </w:r>
            </w:ins>
            <w:ins w:id="265" w:author="Stefan Thanheiser" w:date="2019-02-22T00:53:00Z">
              <w:r w:rsidRPr="00C10124">
                <w:rPr>
                  <w:rFonts w:asciiTheme="minorHAnsi" w:eastAsia="Calibri" w:hAnsiTheme="minorHAnsi" w:cs="Calibri"/>
                  <w:sz w:val="24"/>
                  <w:szCs w:val="24"/>
                  <w:lang w:val="en-GB"/>
                </w:rPr>
                <w:t>The Open</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Source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compliance program</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must</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be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capable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of</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handling common</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Open</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Source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license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use cases encountered by Software Staff for Supplied Software, which may include the following</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use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cases</w:t>
              </w:r>
            </w:ins>
            <w:ins w:id="266" w:author="Stefan Thanheiser" w:date="2019-02-22T00:55:00Z">
              <w:r w:rsidRPr="00C10124">
                <w:rPr>
                  <w:rFonts w:asciiTheme="minorHAnsi" w:eastAsia="Calibri" w:hAnsiTheme="minorHAnsi" w:cs="Calibri"/>
                  <w:sz w:val="24"/>
                  <w:szCs w:val="24"/>
                  <w:lang w:val="en-GB"/>
                </w:rPr>
                <w:t xml:space="preserve"> </w:t>
              </w:r>
            </w:ins>
            <w:ins w:id="267" w:author="Stefan Thanheiser" w:date="2019-02-22T00:53:00Z">
              <w:r w:rsidRPr="00C10124">
                <w:rPr>
                  <w:rFonts w:asciiTheme="minorHAnsi" w:eastAsia="Calibri" w:hAnsiTheme="minorHAnsi" w:cs="Calibri"/>
                  <w:sz w:val="24"/>
                  <w:szCs w:val="24"/>
                  <w:lang w:val="en-GB"/>
                </w:rPr>
                <w:t>(note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that</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the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list</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is</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neither</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lastRenderedPageBreak/>
                <w:t>exhaustive,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nor</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may</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all</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of</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the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use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cases apply):</w:t>
              </w:r>
            </w:ins>
          </w:p>
          <w:p w14:paraId="40E1B0B3" w14:textId="77777777" w:rsidR="008123CC" w:rsidRPr="00C10124" w:rsidRDefault="008123CC" w:rsidP="003E1C02">
            <w:pPr>
              <w:pStyle w:val="Listenabsatz"/>
              <w:widowControl w:val="0"/>
              <w:numPr>
                <w:ilvl w:val="0"/>
                <w:numId w:val="22"/>
              </w:numPr>
              <w:pBdr>
                <w:top w:val="nil"/>
                <w:left w:val="nil"/>
                <w:bottom w:val="nil"/>
                <w:right w:val="nil"/>
                <w:between w:val="nil"/>
              </w:pBdr>
              <w:spacing w:line="240" w:lineRule="auto"/>
              <w:ind w:left="420"/>
              <w:rPr>
                <w:ins w:id="268" w:author="Stefan Thanheiser" w:date="2019-02-22T00:54:00Z"/>
                <w:rFonts w:asciiTheme="minorHAnsi" w:eastAsia="Calibri" w:hAnsiTheme="minorHAnsi" w:cs="Calibri"/>
                <w:sz w:val="24"/>
                <w:szCs w:val="24"/>
                <w:lang w:val="en-GB"/>
              </w:rPr>
            </w:pPr>
            <w:ins w:id="269" w:author="Stefan Thanheiser" w:date="2019-02-22T00:53:00Z">
              <w:r w:rsidRPr="00C10124">
                <w:rPr>
                  <w:rFonts w:asciiTheme="minorHAnsi" w:eastAsia="Calibri" w:hAnsiTheme="minorHAnsi" w:cs="Calibri"/>
                  <w:sz w:val="24"/>
                  <w:szCs w:val="24"/>
                  <w:lang w:val="en-GB"/>
                </w:rPr>
                <w:t>distributed in binary form;</w:t>
              </w:r>
            </w:ins>
          </w:p>
          <w:p w14:paraId="7DB43AC4" w14:textId="77777777" w:rsidR="008123CC" w:rsidRPr="00C10124" w:rsidRDefault="008123CC" w:rsidP="003E1C02">
            <w:pPr>
              <w:pStyle w:val="Listenabsatz"/>
              <w:widowControl w:val="0"/>
              <w:numPr>
                <w:ilvl w:val="0"/>
                <w:numId w:val="22"/>
              </w:numPr>
              <w:pBdr>
                <w:top w:val="nil"/>
                <w:left w:val="nil"/>
                <w:bottom w:val="nil"/>
                <w:right w:val="nil"/>
                <w:between w:val="nil"/>
              </w:pBdr>
              <w:spacing w:line="240" w:lineRule="auto"/>
              <w:ind w:left="420"/>
              <w:rPr>
                <w:ins w:id="270" w:author="Stefan Thanheiser" w:date="2019-02-22T00:54:00Z"/>
                <w:rFonts w:asciiTheme="minorHAnsi" w:eastAsia="Calibri" w:hAnsiTheme="minorHAnsi" w:cs="Calibri"/>
                <w:sz w:val="24"/>
                <w:szCs w:val="24"/>
                <w:lang w:val="en-GB"/>
              </w:rPr>
            </w:pPr>
            <w:ins w:id="271" w:author="Stefan Thanheiser" w:date="2019-02-22T00:53:00Z">
              <w:r w:rsidRPr="00C10124">
                <w:rPr>
                  <w:rFonts w:asciiTheme="minorHAnsi" w:eastAsia="Calibri" w:hAnsiTheme="minorHAnsi" w:cs="Calibri"/>
                  <w:sz w:val="24"/>
                  <w:szCs w:val="24"/>
                  <w:lang w:val="en-GB"/>
                </w:rPr>
                <w:t>distributed in source form;</w:t>
              </w:r>
            </w:ins>
          </w:p>
          <w:p w14:paraId="47D86C7C" w14:textId="77777777" w:rsidR="008123CC" w:rsidRPr="00C10124" w:rsidRDefault="008123CC" w:rsidP="003E1C02">
            <w:pPr>
              <w:pStyle w:val="Listenabsatz"/>
              <w:widowControl w:val="0"/>
              <w:numPr>
                <w:ilvl w:val="0"/>
                <w:numId w:val="22"/>
              </w:numPr>
              <w:pBdr>
                <w:top w:val="nil"/>
                <w:left w:val="nil"/>
                <w:bottom w:val="nil"/>
                <w:right w:val="nil"/>
                <w:between w:val="nil"/>
              </w:pBdr>
              <w:spacing w:line="240" w:lineRule="auto"/>
              <w:ind w:left="420"/>
              <w:rPr>
                <w:ins w:id="272" w:author="Stefan Thanheiser" w:date="2019-02-22T00:54:00Z"/>
                <w:rFonts w:asciiTheme="minorHAnsi" w:eastAsia="Calibri" w:hAnsiTheme="minorHAnsi" w:cs="Calibri"/>
                <w:sz w:val="24"/>
                <w:szCs w:val="24"/>
                <w:lang w:val="en-GB"/>
              </w:rPr>
            </w:pPr>
            <w:ins w:id="273" w:author="Stefan Thanheiser" w:date="2019-02-22T00:53:00Z">
              <w:r w:rsidRPr="00C10124">
                <w:rPr>
                  <w:rFonts w:asciiTheme="minorHAnsi" w:eastAsia="Calibri" w:hAnsiTheme="minorHAnsi" w:cs="Calibri"/>
                  <w:sz w:val="24"/>
                  <w:szCs w:val="24"/>
                  <w:lang w:val="en-GB"/>
                </w:rPr>
                <w:t>integrated with other Open Source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such that it may trigger copyleft obligations;</w:t>
              </w:r>
            </w:ins>
          </w:p>
          <w:p w14:paraId="0DBBD94D" w14:textId="77777777" w:rsidR="008123CC" w:rsidRPr="00C10124" w:rsidRDefault="008123CC" w:rsidP="003E1C02">
            <w:pPr>
              <w:pStyle w:val="Listenabsatz"/>
              <w:widowControl w:val="0"/>
              <w:numPr>
                <w:ilvl w:val="0"/>
                <w:numId w:val="22"/>
              </w:numPr>
              <w:pBdr>
                <w:top w:val="nil"/>
                <w:left w:val="nil"/>
                <w:bottom w:val="nil"/>
                <w:right w:val="nil"/>
                <w:between w:val="nil"/>
              </w:pBdr>
              <w:spacing w:line="240" w:lineRule="auto"/>
              <w:ind w:left="420"/>
              <w:rPr>
                <w:ins w:id="274" w:author="Stefan Thanheiser" w:date="2019-02-22T00:54:00Z"/>
                <w:rFonts w:asciiTheme="minorHAnsi" w:eastAsia="Calibri" w:hAnsiTheme="minorHAnsi" w:cs="Calibri"/>
                <w:sz w:val="24"/>
                <w:szCs w:val="24"/>
                <w:lang w:val="en-GB"/>
              </w:rPr>
            </w:pPr>
            <w:ins w:id="275" w:author="Stefan Thanheiser" w:date="2019-02-22T00:53:00Z">
              <w:r w:rsidRPr="00C10124">
                <w:rPr>
                  <w:rFonts w:asciiTheme="minorHAnsi" w:eastAsia="Calibri" w:hAnsiTheme="minorHAnsi" w:cs="Calibri"/>
                  <w:sz w:val="24"/>
                  <w:szCs w:val="24"/>
                  <w:lang w:val="en-GB"/>
                </w:rPr>
                <w:t>contains modified Open Source;</w:t>
              </w:r>
            </w:ins>
          </w:p>
          <w:p w14:paraId="4E0FD540" w14:textId="77777777" w:rsidR="008123CC" w:rsidRPr="00C10124" w:rsidRDefault="008123CC" w:rsidP="003E1C02">
            <w:pPr>
              <w:pStyle w:val="Listenabsatz"/>
              <w:widowControl w:val="0"/>
              <w:numPr>
                <w:ilvl w:val="0"/>
                <w:numId w:val="22"/>
              </w:numPr>
              <w:pBdr>
                <w:top w:val="nil"/>
                <w:left w:val="nil"/>
                <w:bottom w:val="nil"/>
                <w:right w:val="nil"/>
                <w:between w:val="nil"/>
              </w:pBdr>
              <w:spacing w:line="240" w:lineRule="auto"/>
              <w:ind w:left="420"/>
              <w:rPr>
                <w:ins w:id="276" w:author="Stefan Thanheiser" w:date="2019-02-22T00:54:00Z"/>
                <w:rFonts w:asciiTheme="minorHAnsi" w:eastAsia="Calibri" w:hAnsiTheme="minorHAnsi" w:cs="Calibri"/>
                <w:sz w:val="24"/>
                <w:szCs w:val="24"/>
                <w:lang w:val="en-GB"/>
              </w:rPr>
            </w:pPr>
            <w:ins w:id="277" w:author="Stefan Thanheiser" w:date="2019-02-22T00:53:00Z">
              <w:r w:rsidRPr="00C10124">
                <w:rPr>
                  <w:rFonts w:asciiTheme="minorHAnsi" w:eastAsia="Calibri" w:hAnsiTheme="minorHAnsi" w:cs="Calibri"/>
                  <w:sz w:val="24"/>
                  <w:szCs w:val="24"/>
                  <w:lang w:val="en-GB"/>
                </w:rPr>
                <w:t>contains Open</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Source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or</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other</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software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under</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an</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incompatible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license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interacting</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with other components within the Supplied Software; and/or</w:t>
              </w:r>
            </w:ins>
          </w:p>
          <w:p w14:paraId="10318501" w14:textId="60FE2ABB" w:rsidR="008123CC" w:rsidRPr="00C10124" w:rsidRDefault="008123CC" w:rsidP="003E1C02">
            <w:pPr>
              <w:pStyle w:val="Listenabsatz"/>
              <w:widowControl w:val="0"/>
              <w:numPr>
                <w:ilvl w:val="0"/>
                <w:numId w:val="22"/>
              </w:numPr>
              <w:pBdr>
                <w:top w:val="nil"/>
                <w:left w:val="nil"/>
                <w:bottom w:val="nil"/>
                <w:right w:val="nil"/>
                <w:between w:val="nil"/>
              </w:pBdr>
              <w:spacing w:line="240" w:lineRule="auto"/>
              <w:ind w:left="420"/>
              <w:rPr>
                <w:ins w:id="278" w:author="Stefan Thanheiser" w:date="2019-02-22T00:54:00Z"/>
                <w:rFonts w:asciiTheme="minorHAnsi" w:eastAsia="Calibri" w:hAnsiTheme="minorHAnsi" w:cs="Calibri"/>
                <w:sz w:val="24"/>
                <w:szCs w:val="24"/>
                <w:lang w:val="en-GB"/>
              </w:rPr>
            </w:pPr>
            <w:ins w:id="279" w:author="Stefan Thanheiser" w:date="2019-02-22T00:53:00Z">
              <w:r w:rsidRPr="00C10124">
                <w:rPr>
                  <w:rFonts w:asciiTheme="minorHAnsi" w:eastAsia="Calibri" w:hAnsiTheme="minorHAnsi" w:cs="Calibri"/>
                  <w:sz w:val="24"/>
                  <w:szCs w:val="24"/>
                  <w:lang w:val="en-GB"/>
                </w:rPr>
                <w:t>contains Open Source</w:t>
              </w:r>
            </w:ins>
            <w:ins w:id="280" w:author="Stefan Thanheiser" w:date="2019-02-22T00:55:00Z">
              <w:r w:rsidRPr="00C10124">
                <w:rPr>
                  <w:rFonts w:asciiTheme="minorHAnsi" w:eastAsia="Calibri" w:hAnsiTheme="minorHAnsi" w:cs="Calibri"/>
                  <w:sz w:val="24"/>
                  <w:szCs w:val="24"/>
                  <w:lang w:val="en-GB"/>
                </w:rPr>
                <w:t xml:space="preserve"> </w:t>
              </w:r>
            </w:ins>
            <w:ins w:id="281" w:author="Stefan Thanheiser" w:date="2019-02-22T00:53:00Z">
              <w:r w:rsidRPr="00C10124">
                <w:rPr>
                  <w:rFonts w:asciiTheme="minorHAnsi" w:eastAsia="Calibri" w:hAnsiTheme="minorHAnsi" w:cs="Calibri"/>
                  <w:sz w:val="24"/>
                  <w:szCs w:val="24"/>
                  <w:lang w:val="en-GB"/>
                </w:rPr>
                <w:t>with attribution requirements.</w:t>
              </w:r>
            </w:ins>
          </w:p>
          <w:p w14:paraId="7D44632E" w14:textId="0349B7D0" w:rsidR="008123CC" w:rsidRDefault="008123CC" w:rsidP="003E1C02">
            <w:pPr>
              <w:widowControl w:val="0"/>
              <w:pBdr>
                <w:top w:val="nil"/>
                <w:left w:val="nil"/>
                <w:bottom w:val="nil"/>
                <w:right w:val="nil"/>
                <w:between w:val="nil"/>
              </w:pBdr>
              <w:spacing w:line="240" w:lineRule="auto"/>
              <w:ind w:left="60"/>
              <w:rPr>
                <w:ins w:id="282" w:author="Stefan Thanheiser" w:date="2019-02-22T01:10:00Z"/>
                <w:rFonts w:asciiTheme="minorHAnsi" w:eastAsia="Calibri" w:hAnsiTheme="minorHAnsi" w:cs="Calibri"/>
                <w:sz w:val="24"/>
                <w:szCs w:val="24"/>
                <w:lang w:val="en-GB"/>
              </w:rPr>
            </w:pPr>
          </w:p>
          <w:p w14:paraId="3E1D65F4" w14:textId="4BD6F4D5" w:rsidR="008123CC" w:rsidRDefault="008123CC" w:rsidP="003E1C02">
            <w:pPr>
              <w:widowControl w:val="0"/>
              <w:pBdr>
                <w:top w:val="nil"/>
                <w:left w:val="nil"/>
                <w:bottom w:val="nil"/>
                <w:right w:val="nil"/>
                <w:between w:val="nil"/>
              </w:pBdr>
              <w:spacing w:line="240" w:lineRule="auto"/>
              <w:ind w:left="60"/>
              <w:rPr>
                <w:ins w:id="283" w:author="Stefan Thanheiser" w:date="2019-02-22T01:10:00Z"/>
                <w:rFonts w:asciiTheme="minorHAnsi" w:eastAsia="Calibri" w:hAnsiTheme="minorHAnsi" w:cs="Calibri"/>
                <w:sz w:val="24"/>
                <w:szCs w:val="24"/>
                <w:lang w:val="en-GB"/>
              </w:rPr>
            </w:pPr>
          </w:p>
          <w:p w14:paraId="107B779B" w14:textId="4BE7566E" w:rsidR="008123CC" w:rsidRDefault="008123CC" w:rsidP="003E1C02">
            <w:pPr>
              <w:widowControl w:val="0"/>
              <w:pBdr>
                <w:top w:val="nil"/>
                <w:left w:val="nil"/>
                <w:bottom w:val="nil"/>
                <w:right w:val="nil"/>
                <w:between w:val="nil"/>
              </w:pBdr>
              <w:spacing w:line="240" w:lineRule="auto"/>
              <w:ind w:left="60"/>
              <w:rPr>
                <w:ins w:id="284" w:author="Stefan Thanheiser" w:date="2019-02-22T01:10:00Z"/>
                <w:rFonts w:asciiTheme="minorHAnsi" w:eastAsia="Calibri" w:hAnsiTheme="minorHAnsi" w:cs="Calibri"/>
                <w:sz w:val="24"/>
                <w:szCs w:val="24"/>
                <w:lang w:val="en-GB"/>
              </w:rPr>
            </w:pPr>
          </w:p>
          <w:p w14:paraId="04EB9A3F" w14:textId="6D799D37" w:rsidR="008123CC" w:rsidRDefault="008123CC" w:rsidP="003E1C02">
            <w:pPr>
              <w:widowControl w:val="0"/>
              <w:pBdr>
                <w:top w:val="nil"/>
                <w:left w:val="nil"/>
                <w:bottom w:val="nil"/>
                <w:right w:val="nil"/>
                <w:between w:val="nil"/>
              </w:pBdr>
              <w:spacing w:line="240" w:lineRule="auto"/>
              <w:ind w:left="60"/>
              <w:rPr>
                <w:ins w:id="285" w:author="Stefan Thanheiser" w:date="2019-02-22T01:10:00Z"/>
                <w:rFonts w:asciiTheme="minorHAnsi" w:eastAsia="Calibri" w:hAnsiTheme="minorHAnsi" w:cs="Calibri"/>
                <w:sz w:val="24"/>
                <w:szCs w:val="24"/>
                <w:lang w:val="en-GB"/>
              </w:rPr>
            </w:pPr>
          </w:p>
          <w:p w14:paraId="6D914588" w14:textId="2024B038" w:rsidR="008123CC" w:rsidRDefault="008123CC" w:rsidP="003E1C02">
            <w:pPr>
              <w:widowControl w:val="0"/>
              <w:pBdr>
                <w:top w:val="nil"/>
                <w:left w:val="nil"/>
                <w:bottom w:val="nil"/>
                <w:right w:val="nil"/>
                <w:between w:val="nil"/>
              </w:pBdr>
              <w:spacing w:line="240" w:lineRule="auto"/>
              <w:ind w:left="60"/>
              <w:rPr>
                <w:ins w:id="286" w:author="Stefan Thanheiser" w:date="2019-02-22T01:10:00Z"/>
                <w:rFonts w:asciiTheme="minorHAnsi" w:eastAsia="Calibri" w:hAnsiTheme="minorHAnsi" w:cs="Calibri"/>
                <w:sz w:val="24"/>
                <w:szCs w:val="24"/>
                <w:lang w:val="en-GB"/>
              </w:rPr>
            </w:pPr>
          </w:p>
          <w:p w14:paraId="4CF46226" w14:textId="77777777" w:rsidR="008123CC" w:rsidRPr="00C10124" w:rsidRDefault="008123CC" w:rsidP="003E1C02">
            <w:pPr>
              <w:widowControl w:val="0"/>
              <w:pBdr>
                <w:top w:val="nil"/>
                <w:left w:val="nil"/>
                <w:bottom w:val="nil"/>
                <w:right w:val="nil"/>
                <w:between w:val="nil"/>
              </w:pBdr>
              <w:spacing w:line="240" w:lineRule="auto"/>
              <w:ind w:left="60"/>
              <w:rPr>
                <w:ins w:id="287" w:author="Stefan Thanheiser" w:date="2019-02-22T00:54:00Z"/>
                <w:rFonts w:asciiTheme="minorHAnsi" w:eastAsia="Calibri" w:hAnsiTheme="minorHAnsi" w:cs="Calibri"/>
                <w:sz w:val="24"/>
                <w:szCs w:val="24"/>
                <w:lang w:val="en-GB"/>
              </w:rPr>
            </w:pPr>
            <w:ins w:id="288" w:author="Stefan Thanheiser" w:date="2019-02-22T00:53:00Z">
              <w:r w:rsidRPr="00C10124">
                <w:rPr>
                  <w:rFonts w:asciiTheme="minorHAnsi" w:eastAsia="Calibri" w:hAnsiTheme="minorHAnsi" w:cs="Calibri"/>
                  <w:sz w:val="24"/>
                  <w:szCs w:val="24"/>
                  <w:lang w:val="en-GB"/>
                </w:rPr>
                <w:t>Verification Material(s):</w:t>
              </w:r>
            </w:ins>
          </w:p>
          <w:p w14:paraId="2218FDB1" w14:textId="77777777" w:rsidR="008123CC" w:rsidRPr="00C10124" w:rsidRDefault="008123CC" w:rsidP="003E1C02">
            <w:pPr>
              <w:widowControl w:val="0"/>
              <w:pBdr>
                <w:top w:val="nil"/>
                <w:left w:val="nil"/>
                <w:bottom w:val="nil"/>
                <w:right w:val="nil"/>
                <w:between w:val="nil"/>
              </w:pBdr>
              <w:spacing w:line="240" w:lineRule="auto"/>
              <w:ind w:left="60"/>
              <w:rPr>
                <w:ins w:id="289" w:author="Stefan Thanheiser" w:date="2019-02-22T00:55:00Z"/>
                <w:rFonts w:asciiTheme="minorHAnsi" w:eastAsia="Calibri" w:hAnsiTheme="minorHAnsi" w:cs="Calibri"/>
                <w:sz w:val="24"/>
                <w:szCs w:val="24"/>
                <w:lang w:val="en-GB"/>
              </w:rPr>
            </w:pPr>
            <w:ins w:id="290" w:author="Stefan Thanheiser" w:date="2019-02-22T00:53:00Z">
              <w:r w:rsidRPr="00C10124">
                <w:rPr>
                  <w:rFonts w:asciiTheme="minorHAnsi" w:eastAsia="Calibri" w:hAnsiTheme="minorHAnsi" w:cs="Calibri"/>
                  <w:sz w:val="24"/>
                  <w:szCs w:val="24"/>
                  <w:lang w:val="en-GB"/>
                </w:rPr>
                <w:t>3.2.1A documented procedure</w:t>
              </w:r>
            </w:ins>
            <w:ins w:id="291" w:author="Stefan Thanheiser" w:date="2019-02-22T00:54:00Z">
              <w:r w:rsidRPr="00C10124">
                <w:rPr>
                  <w:rFonts w:asciiTheme="minorHAnsi" w:eastAsia="Calibri" w:hAnsiTheme="minorHAnsi" w:cs="Calibri"/>
                  <w:sz w:val="24"/>
                  <w:szCs w:val="24"/>
                  <w:lang w:val="en-GB"/>
                </w:rPr>
                <w:t xml:space="preserve"> </w:t>
              </w:r>
            </w:ins>
            <w:ins w:id="292" w:author="Stefan Thanheiser" w:date="2019-02-22T00:53:00Z">
              <w:r w:rsidRPr="00C10124">
                <w:rPr>
                  <w:rFonts w:asciiTheme="minorHAnsi" w:eastAsia="Calibri" w:hAnsiTheme="minorHAnsi" w:cs="Calibri"/>
                  <w:sz w:val="24"/>
                  <w:szCs w:val="24"/>
                  <w:lang w:val="en-GB"/>
                </w:rPr>
                <w:t>for</w:t>
              </w:r>
            </w:ins>
            <w:ins w:id="293" w:author="Stefan Thanheiser" w:date="2019-02-22T00:54:00Z">
              <w:r w:rsidRPr="00C10124">
                <w:rPr>
                  <w:rFonts w:asciiTheme="minorHAnsi" w:eastAsia="Calibri" w:hAnsiTheme="minorHAnsi" w:cs="Calibri"/>
                  <w:sz w:val="24"/>
                  <w:szCs w:val="24"/>
                  <w:lang w:val="en-GB"/>
                </w:rPr>
                <w:t xml:space="preserve"> </w:t>
              </w:r>
            </w:ins>
            <w:ins w:id="294" w:author="Stefan Thanheiser" w:date="2019-02-22T00:53:00Z">
              <w:r w:rsidRPr="00C10124">
                <w:rPr>
                  <w:rFonts w:asciiTheme="minorHAnsi" w:eastAsia="Calibri" w:hAnsiTheme="minorHAnsi" w:cs="Calibri"/>
                  <w:sz w:val="24"/>
                  <w:szCs w:val="24"/>
                  <w:lang w:val="en-GB"/>
                </w:rPr>
                <w:t>handling</w:t>
              </w:r>
            </w:ins>
            <w:ins w:id="295" w:author="Stefan Thanheiser" w:date="2019-02-22T00:54:00Z">
              <w:r w:rsidRPr="00C10124">
                <w:rPr>
                  <w:rFonts w:asciiTheme="minorHAnsi" w:eastAsia="Calibri" w:hAnsiTheme="minorHAnsi" w:cs="Calibri"/>
                  <w:sz w:val="24"/>
                  <w:szCs w:val="24"/>
                  <w:lang w:val="en-GB"/>
                </w:rPr>
                <w:t xml:space="preserve"> </w:t>
              </w:r>
            </w:ins>
            <w:ins w:id="296" w:author="Stefan Thanheiser" w:date="2019-02-22T00:53:00Z">
              <w:r w:rsidRPr="00C10124">
                <w:rPr>
                  <w:rFonts w:asciiTheme="minorHAnsi" w:eastAsia="Calibri" w:hAnsiTheme="minorHAnsi" w:cs="Calibri"/>
                  <w:sz w:val="24"/>
                  <w:szCs w:val="24"/>
                  <w:lang w:val="en-GB"/>
                </w:rPr>
                <w:t>the common</w:t>
              </w:r>
            </w:ins>
            <w:ins w:id="297" w:author="Stefan Thanheiser" w:date="2019-02-22T00:54:00Z">
              <w:r w:rsidRPr="00C10124">
                <w:rPr>
                  <w:rFonts w:asciiTheme="minorHAnsi" w:eastAsia="Calibri" w:hAnsiTheme="minorHAnsi" w:cs="Calibri"/>
                  <w:sz w:val="24"/>
                  <w:szCs w:val="24"/>
                  <w:lang w:val="en-GB"/>
                </w:rPr>
                <w:t xml:space="preserve"> </w:t>
              </w:r>
            </w:ins>
            <w:ins w:id="298" w:author="Stefan Thanheiser" w:date="2019-02-22T00:53:00Z">
              <w:r w:rsidRPr="00C10124">
                <w:rPr>
                  <w:rFonts w:asciiTheme="minorHAnsi" w:eastAsia="Calibri" w:hAnsiTheme="minorHAnsi" w:cs="Calibri"/>
                  <w:sz w:val="24"/>
                  <w:szCs w:val="24"/>
                  <w:lang w:val="en-GB"/>
                </w:rPr>
                <w:t>Open Source</w:t>
              </w:r>
            </w:ins>
            <w:ins w:id="299" w:author="Stefan Thanheiser" w:date="2019-02-22T00:54:00Z">
              <w:r w:rsidRPr="00C10124">
                <w:rPr>
                  <w:rFonts w:asciiTheme="minorHAnsi" w:eastAsia="Calibri" w:hAnsiTheme="minorHAnsi" w:cs="Calibri"/>
                  <w:sz w:val="24"/>
                  <w:szCs w:val="24"/>
                  <w:lang w:val="en-GB"/>
                </w:rPr>
                <w:t xml:space="preserve"> </w:t>
              </w:r>
            </w:ins>
            <w:ins w:id="300" w:author="Stefan Thanheiser" w:date="2019-02-22T00:53:00Z">
              <w:r w:rsidRPr="00C10124">
                <w:rPr>
                  <w:rFonts w:asciiTheme="minorHAnsi" w:eastAsia="Calibri" w:hAnsiTheme="minorHAnsi" w:cs="Calibri"/>
                  <w:sz w:val="24"/>
                  <w:szCs w:val="24"/>
                  <w:lang w:val="en-GB"/>
                </w:rPr>
                <w:t>license</w:t>
              </w:r>
            </w:ins>
            <w:ins w:id="301" w:author="Stefan Thanheiser" w:date="2019-02-22T00:54:00Z">
              <w:r w:rsidRPr="00C10124">
                <w:rPr>
                  <w:rFonts w:asciiTheme="minorHAnsi" w:eastAsia="Calibri" w:hAnsiTheme="minorHAnsi" w:cs="Calibri"/>
                  <w:sz w:val="24"/>
                  <w:szCs w:val="24"/>
                  <w:lang w:val="en-GB"/>
                </w:rPr>
                <w:t xml:space="preserve"> </w:t>
              </w:r>
            </w:ins>
            <w:ins w:id="302" w:author="Stefan Thanheiser" w:date="2019-02-22T00:53:00Z">
              <w:r w:rsidRPr="00C10124">
                <w:rPr>
                  <w:rFonts w:asciiTheme="minorHAnsi" w:eastAsia="Calibri" w:hAnsiTheme="minorHAnsi" w:cs="Calibri"/>
                  <w:sz w:val="24"/>
                  <w:szCs w:val="24"/>
                  <w:lang w:val="en-GB"/>
                </w:rPr>
                <w:t>use cases for the</w:t>
              </w:r>
            </w:ins>
            <w:ins w:id="303" w:author="Stefan Thanheiser" w:date="2019-02-22T00:54:00Z">
              <w:r w:rsidRPr="00C10124">
                <w:rPr>
                  <w:rFonts w:asciiTheme="minorHAnsi" w:eastAsia="Calibri" w:hAnsiTheme="minorHAnsi" w:cs="Calibri"/>
                  <w:sz w:val="24"/>
                  <w:szCs w:val="24"/>
                  <w:lang w:val="en-GB"/>
                </w:rPr>
                <w:t xml:space="preserve"> </w:t>
              </w:r>
            </w:ins>
            <w:ins w:id="304" w:author="Stefan Thanheiser" w:date="2019-02-22T00:53:00Z">
              <w:r w:rsidRPr="00C10124">
                <w:rPr>
                  <w:rFonts w:asciiTheme="minorHAnsi" w:eastAsia="Calibri" w:hAnsiTheme="minorHAnsi" w:cs="Calibri"/>
                  <w:sz w:val="24"/>
                  <w:szCs w:val="24"/>
                  <w:lang w:val="en-GB"/>
                </w:rPr>
                <w:t>Open Source</w:t>
              </w:r>
            </w:ins>
            <w:ins w:id="305" w:author="Stefan Thanheiser" w:date="2019-02-22T00:55:00Z">
              <w:r w:rsidRPr="00C10124">
                <w:rPr>
                  <w:rFonts w:asciiTheme="minorHAnsi" w:eastAsia="Calibri" w:hAnsiTheme="minorHAnsi" w:cs="Calibri"/>
                  <w:sz w:val="24"/>
                  <w:szCs w:val="24"/>
                  <w:lang w:val="en-GB"/>
                </w:rPr>
                <w:t xml:space="preserve"> </w:t>
              </w:r>
            </w:ins>
            <w:ins w:id="306" w:author="Stefan Thanheiser" w:date="2019-02-22T00:53:00Z">
              <w:r w:rsidRPr="00C10124">
                <w:rPr>
                  <w:rFonts w:asciiTheme="minorHAnsi" w:eastAsia="Calibri" w:hAnsiTheme="minorHAnsi" w:cs="Calibri"/>
                  <w:sz w:val="24"/>
                  <w:szCs w:val="24"/>
                  <w:lang w:val="en-GB"/>
                </w:rPr>
                <w:t>components of the</w:t>
              </w:r>
            </w:ins>
            <w:ins w:id="307" w:author="Stefan Thanheiser" w:date="2019-02-22T00:55:00Z">
              <w:r w:rsidRPr="00C10124">
                <w:rPr>
                  <w:rFonts w:asciiTheme="minorHAnsi" w:eastAsia="Calibri" w:hAnsiTheme="minorHAnsi" w:cs="Calibri"/>
                  <w:sz w:val="24"/>
                  <w:szCs w:val="24"/>
                  <w:lang w:val="en-GB"/>
                </w:rPr>
                <w:t xml:space="preserve"> </w:t>
              </w:r>
            </w:ins>
            <w:ins w:id="308" w:author="Stefan Thanheiser" w:date="2019-02-22T00:53:00Z">
              <w:r w:rsidRPr="00C10124">
                <w:rPr>
                  <w:rFonts w:asciiTheme="minorHAnsi" w:eastAsia="Calibri" w:hAnsiTheme="minorHAnsi" w:cs="Calibri"/>
                  <w:sz w:val="24"/>
                  <w:szCs w:val="24"/>
                  <w:lang w:val="en-GB"/>
                </w:rPr>
                <w:t>Supplied Software.</w:t>
              </w:r>
            </w:ins>
            <w:ins w:id="309" w:author="Stefan Thanheiser" w:date="2019-02-22T00:55:00Z">
              <w:r w:rsidRPr="00C10124">
                <w:rPr>
                  <w:rFonts w:asciiTheme="minorHAnsi" w:eastAsia="Calibri" w:hAnsiTheme="minorHAnsi" w:cs="Calibri"/>
                  <w:sz w:val="24"/>
                  <w:szCs w:val="24"/>
                  <w:lang w:val="en-GB"/>
                </w:rPr>
                <w:t xml:space="preserve"> </w:t>
              </w:r>
            </w:ins>
          </w:p>
          <w:p w14:paraId="5804FB7F" w14:textId="2412F6EE" w:rsidR="008123CC" w:rsidRDefault="008123CC" w:rsidP="003E1C02">
            <w:pPr>
              <w:widowControl w:val="0"/>
              <w:pBdr>
                <w:top w:val="nil"/>
                <w:left w:val="nil"/>
                <w:bottom w:val="nil"/>
                <w:right w:val="nil"/>
                <w:between w:val="nil"/>
              </w:pBdr>
              <w:spacing w:line="240" w:lineRule="auto"/>
              <w:ind w:left="60"/>
              <w:rPr>
                <w:ins w:id="310" w:author="Stefan Thanheiser" w:date="2019-02-22T01:10:00Z"/>
                <w:rFonts w:asciiTheme="minorHAnsi" w:eastAsia="Calibri" w:hAnsiTheme="minorHAnsi" w:cs="Calibri"/>
                <w:sz w:val="24"/>
                <w:szCs w:val="24"/>
                <w:lang w:val="en-GB"/>
              </w:rPr>
            </w:pPr>
          </w:p>
          <w:p w14:paraId="0697BD10" w14:textId="44B125F5" w:rsidR="008123CC" w:rsidRDefault="008123CC" w:rsidP="003E1C02">
            <w:pPr>
              <w:widowControl w:val="0"/>
              <w:pBdr>
                <w:top w:val="nil"/>
                <w:left w:val="nil"/>
                <w:bottom w:val="nil"/>
                <w:right w:val="nil"/>
                <w:between w:val="nil"/>
              </w:pBdr>
              <w:spacing w:line="240" w:lineRule="auto"/>
              <w:ind w:left="60"/>
              <w:rPr>
                <w:ins w:id="311" w:author="Stefan Thanheiser" w:date="2019-02-22T01:10:00Z"/>
                <w:rFonts w:asciiTheme="minorHAnsi" w:eastAsia="Calibri" w:hAnsiTheme="minorHAnsi" w:cs="Calibri"/>
                <w:sz w:val="24"/>
                <w:szCs w:val="24"/>
                <w:lang w:val="en-GB"/>
              </w:rPr>
            </w:pPr>
          </w:p>
          <w:p w14:paraId="5B0A02BE" w14:textId="77777777" w:rsidR="008123CC" w:rsidRPr="00C10124" w:rsidRDefault="008123CC" w:rsidP="003E1C02">
            <w:pPr>
              <w:widowControl w:val="0"/>
              <w:pBdr>
                <w:top w:val="nil"/>
                <w:left w:val="nil"/>
                <w:bottom w:val="nil"/>
                <w:right w:val="nil"/>
                <w:between w:val="nil"/>
              </w:pBdr>
              <w:spacing w:line="240" w:lineRule="auto"/>
              <w:ind w:left="60"/>
              <w:rPr>
                <w:ins w:id="312" w:author="Stefan Thanheiser" w:date="2019-02-22T00:55:00Z"/>
                <w:rFonts w:asciiTheme="minorHAnsi" w:eastAsia="Calibri" w:hAnsiTheme="minorHAnsi" w:cs="Calibri"/>
                <w:sz w:val="24"/>
                <w:szCs w:val="24"/>
                <w:lang w:val="en-GB"/>
              </w:rPr>
            </w:pPr>
          </w:p>
          <w:p w14:paraId="5CC59FE7" w14:textId="77777777" w:rsidR="008123CC" w:rsidRDefault="008123CC" w:rsidP="00C10124">
            <w:pPr>
              <w:widowControl w:val="0"/>
              <w:pBdr>
                <w:top w:val="nil"/>
                <w:left w:val="nil"/>
                <w:bottom w:val="nil"/>
                <w:right w:val="nil"/>
                <w:between w:val="nil"/>
              </w:pBdr>
              <w:spacing w:line="240" w:lineRule="auto"/>
              <w:ind w:left="60"/>
              <w:rPr>
                <w:ins w:id="313" w:author="Stefan Thanheiser" w:date="2019-02-22T01:11:00Z"/>
                <w:rFonts w:asciiTheme="minorHAnsi" w:eastAsia="Calibri" w:hAnsiTheme="minorHAnsi" w:cs="Calibri"/>
                <w:sz w:val="24"/>
                <w:szCs w:val="24"/>
                <w:lang w:val="en-GB"/>
              </w:rPr>
            </w:pPr>
            <w:ins w:id="314" w:author="Stefan Thanheiser" w:date="2019-02-22T00:53:00Z">
              <w:r w:rsidRPr="00C10124">
                <w:rPr>
                  <w:rFonts w:asciiTheme="minorHAnsi" w:eastAsia="Calibri" w:hAnsiTheme="minorHAnsi" w:cs="Calibri"/>
                  <w:sz w:val="24"/>
                  <w:szCs w:val="24"/>
                  <w:lang w:val="en-GB"/>
                </w:rPr>
                <w:t>Rationale:</w:t>
              </w:r>
            </w:ins>
            <w:ins w:id="315" w:author="Stefan Thanheiser" w:date="2019-02-22T00:55:00Z">
              <w:r w:rsidRPr="00C10124">
                <w:rPr>
                  <w:rFonts w:asciiTheme="minorHAnsi" w:eastAsia="Calibri" w:hAnsiTheme="minorHAnsi" w:cs="Calibri"/>
                  <w:sz w:val="24"/>
                  <w:szCs w:val="24"/>
                  <w:lang w:val="en-GB"/>
                </w:rPr>
                <w:t xml:space="preserve"> </w:t>
              </w:r>
            </w:ins>
          </w:p>
          <w:p w14:paraId="638A973B" w14:textId="70392ECF" w:rsidR="008123CC" w:rsidRPr="00C10124" w:rsidRDefault="008123CC" w:rsidP="00C10124">
            <w:pPr>
              <w:widowControl w:val="0"/>
              <w:pBdr>
                <w:top w:val="nil"/>
                <w:left w:val="nil"/>
                <w:bottom w:val="nil"/>
                <w:right w:val="nil"/>
                <w:between w:val="nil"/>
              </w:pBdr>
              <w:spacing w:line="240" w:lineRule="auto"/>
              <w:ind w:left="60"/>
              <w:rPr>
                <w:rFonts w:asciiTheme="minorHAnsi" w:eastAsia="Calibri" w:hAnsiTheme="minorHAnsi" w:cs="Calibri"/>
                <w:sz w:val="24"/>
                <w:szCs w:val="24"/>
                <w:lang w:val="en-GB"/>
              </w:rPr>
            </w:pPr>
            <w:ins w:id="316" w:author="Stefan Thanheiser" w:date="2019-02-22T00:53:00Z">
              <w:r w:rsidRPr="00C10124">
                <w:rPr>
                  <w:rFonts w:asciiTheme="minorHAnsi" w:eastAsia="Calibri" w:hAnsiTheme="minorHAnsi" w:cs="Calibri"/>
                  <w:sz w:val="24"/>
                  <w:szCs w:val="24"/>
                  <w:lang w:val="en-GB"/>
                </w:rPr>
                <w:t>To ensure</w:t>
              </w:r>
            </w:ins>
            <w:ins w:id="317" w:author="Stefan Thanheiser" w:date="2019-02-22T00:55:00Z">
              <w:r w:rsidRPr="00C10124">
                <w:rPr>
                  <w:rFonts w:asciiTheme="minorHAnsi" w:eastAsia="Calibri" w:hAnsiTheme="minorHAnsi" w:cs="Calibri"/>
                  <w:sz w:val="24"/>
                  <w:szCs w:val="24"/>
                  <w:lang w:val="en-GB"/>
                </w:rPr>
                <w:t xml:space="preserve"> </w:t>
              </w:r>
            </w:ins>
            <w:ins w:id="318" w:author="Stefan Thanheiser" w:date="2019-02-22T00:53:00Z">
              <w:r w:rsidRPr="00C10124">
                <w:rPr>
                  <w:rFonts w:asciiTheme="minorHAnsi" w:eastAsia="Calibri" w:hAnsiTheme="minorHAnsi" w:cs="Calibri"/>
                  <w:sz w:val="24"/>
                  <w:szCs w:val="24"/>
                  <w:lang w:val="en-GB"/>
                </w:rPr>
                <w:t>the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program is</w:t>
              </w:r>
            </w:ins>
            <w:ins w:id="319" w:author="Stefan Thanheiser" w:date="2019-02-22T00:55:00Z">
              <w:r w:rsidRPr="00C10124">
                <w:rPr>
                  <w:rFonts w:asciiTheme="minorHAnsi" w:eastAsia="Calibri" w:hAnsiTheme="minorHAnsi" w:cs="Calibri"/>
                  <w:sz w:val="24"/>
                  <w:szCs w:val="24"/>
                  <w:lang w:val="en-GB"/>
                </w:rPr>
                <w:t xml:space="preserve"> </w:t>
              </w:r>
            </w:ins>
            <w:ins w:id="320" w:author="Stefan Thanheiser" w:date="2019-02-22T00:53:00Z">
              <w:r w:rsidRPr="00C10124">
                <w:rPr>
                  <w:rFonts w:asciiTheme="minorHAnsi" w:eastAsia="Calibri" w:hAnsiTheme="minorHAnsi" w:cs="Calibri"/>
                  <w:sz w:val="24"/>
                  <w:szCs w:val="24"/>
                  <w:lang w:val="en-GB"/>
                </w:rPr>
                <w:t>sufficiently</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robust</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to handle</w:t>
              </w:r>
            </w:ins>
            <w:ins w:id="321" w:author="Stefan Thanheiser" w:date="2019-02-22T00:55:00Z">
              <w:r w:rsidRPr="00C10124">
                <w:rPr>
                  <w:rFonts w:asciiTheme="minorHAnsi" w:eastAsia="Calibri" w:hAnsiTheme="minorHAnsi" w:cs="Calibri"/>
                  <w:sz w:val="24"/>
                  <w:szCs w:val="24"/>
                  <w:lang w:val="en-GB"/>
                </w:rPr>
                <w:t xml:space="preserve"> </w:t>
              </w:r>
            </w:ins>
            <w:ins w:id="322" w:author="Stefan Thanheiser" w:date="2019-02-22T00:53:00Z">
              <w:r w:rsidRPr="00C10124">
                <w:rPr>
                  <w:rFonts w:asciiTheme="minorHAnsi" w:eastAsia="Calibri" w:hAnsiTheme="minorHAnsi" w:cs="Calibri"/>
                  <w:sz w:val="24"/>
                  <w:szCs w:val="24"/>
                  <w:lang w:val="en-GB"/>
                </w:rPr>
                <w:t>an</w:t>
              </w:r>
            </w:ins>
            <w:ins w:id="323" w:author="Stefan Thanheiser" w:date="2019-02-22T00:55:00Z">
              <w:r w:rsidRPr="00C10124">
                <w:rPr>
                  <w:rFonts w:asciiTheme="minorHAnsi" w:eastAsia="Calibri" w:hAnsiTheme="minorHAnsi" w:cs="Calibri"/>
                  <w:sz w:val="24"/>
                  <w:szCs w:val="24"/>
                  <w:lang w:val="en-GB"/>
                </w:rPr>
                <w:t xml:space="preserve"> </w:t>
              </w:r>
            </w:ins>
            <w:ins w:id="324" w:author="Stefan Thanheiser" w:date="2019-02-22T00:53:00Z">
              <w:r w:rsidRPr="00C10124">
                <w:rPr>
                  <w:rFonts w:asciiTheme="minorHAnsi" w:eastAsia="Calibri" w:hAnsiTheme="minorHAnsi" w:cs="Calibri"/>
                  <w:sz w:val="24"/>
                  <w:szCs w:val="24"/>
                  <w:lang w:val="en-GB"/>
                </w:rPr>
                <w:t>organization’s common Open</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Source</w:t>
              </w:r>
            </w:ins>
            <w:ins w:id="325" w:author="Stefan Thanheiser" w:date="2019-02-22T00:55:00Z">
              <w:r w:rsidRPr="00C10124">
                <w:rPr>
                  <w:rFonts w:asciiTheme="minorHAnsi" w:eastAsia="Calibri" w:hAnsiTheme="minorHAnsi" w:cs="Calibri"/>
                  <w:sz w:val="24"/>
                  <w:szCs w:val="24"/>
                  <w:lang w:val="en-GB"/>
                </w:rPr>
                <w:t xml:space="preserve"> </w:t>
              </w:r>
            </w:ins>
            <w:ins w:id="326" w:author="Stefan Thanheiser" w:date="2019-02-22T00:53:00Z">
              <w:r w:rsidRPr="00C10124">
                <w:rPr>
                  <w:rFonts w:asciiTheme="minorHAnsi" w:eastAsia="Calibri" w:hAnsiTheme="minorHAnsi" w:cs="Calibri"/>
                  <w:sz w:val="24"/>
                  <w:szCs w:val="24"/>
                  <w:lang w:val="en-GB"/>
                </w:rPr>
                <w:t>license</w:t>
              </w:r>
            </w:ins>
            <w:ins w:id="327" w:author="Stefan Thanheiser" w:date="2019-02-22T00:55:00Z">
              <w:r w:rsidRPr="00C10124">
                <w:rPr>
                  <w:rFonts w:asciiTheme="minorHAnsi" w:eastAsia="Calibri" w:hAnsiTheme="minorHAnsi" w:cs="Calibri"/>
                  <w:sz w:val="24"/>
                  <w:szCs w:val="24"/>
                  <w:lang w:val="en-GB"/>
                </w:rPr>
                <w:t xml:space="preserve"> </w:t>
              </w:r>
            </w:ins>
            <w:ins w:id="328" w:author="Stefan Thanheiser" w:date="2019-02-22T00:53:00Z">
              <w:r w:rsidRPr="00C10124">
                <w:rPr>
                  <w:rFonts w:asciiTheme="minorHAnsi" w:eastAsia="Calibri" w:hAnsiTheme="minorHAnsi" w:cs="Calibri"/>
                  <w:sz w:val="24"/>
                  <w:szCs w:val="24"/>
                  <w:lang w:val="en-GB"/>
                </w:rPr>
                <w:t>use</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cases. That</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a procedure</w:t>
              </w:r>
            </w:ins>
            <w:ins w:id="329" w:author="Stefan Thanheiser" w:date="2019-02-22T00:55:00Z">
              <w:r w:rsidRPr="00C10124">
                <w:rPr>
                  <w:rFonts w:asciiTheme="minorHAnsi" w:eastAsia="Calibri" w:hAnsiTheme="minorHAnsi" w:cs="Calibri"/>
                  <w:sz w:val="24"/>
                  <w:szCs w:val="24"/>
                  <w:lang w:val="en-GB"/>
                </w:rPr>
                <w:t xml:space="preserve"> </w:t>
              </w:r>
            </w:ins>
            <w:ins w:id="330" w:author="Stefan Thanheiser" w:date="2019-02-22T00:53:00Z">
              <w:r w:rsidRPr="00C10124">
                <w:rPr>
                  <w:rFonts w:asciiTheme="minorHAnsi" w:eastAsia="Calibri" w:hAnsiTheme="minorHAnsi" w:cs="Calibri"/>
                  <w:sz w:val="24"/>
                  <w:szCs w:val="24"/>
                  <w:lang w:val="en-GB"/>
                </w:rPr>
                <w:t>exists</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to</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support</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this</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activity</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and</w:t>
              </w:r>
              <w:r w:rsidRPr="00C10124">
                <w:rPr>
                  <w:rFonts w:asciiTheme="minorHAnsi" w:eastAsia="Calibri" w:hAnsiTheme="minorHAnsi" w:cs="Calibri"/>
                  <w:sz w:val="24"/>
                  <w:szCs w:val="24"/>
                  <w:lang w:val="en-GB"/>
                </w:rPr>
                <w:t xml:space="preserve"> </w:t>
              </w:r>
              <w:r w:rsidRPr="00C10124">
                <w:rPr>
                  <w:rFonts w:asciiTheme="minorHAnsi" w:eastAsia="Calibri" w:hAnsiTheme="minorHAnsi" w:cs="Calibri"/>
                  <w:sz w:val="24"/>
                  <w:szCs w:val="24"/>
                  <w:lang w:val="en-GB"/>
                </w:rPr>
                <w:t>that the</w:t>
              </w:r>
            </w:ins>
            <w:ins w:id="331" w:author="Stefan Thanheiser" w:date="2019-02-22T00:55:00Z">
              <w:r w:rsidRPr="00C10124">
                <w:rPr>
                  <w:rFonts w:asciiTheme="minorHAnsi" w:eastAsia="Calibri" w:hAnsiTheme="minorHAnsi" w:cs="Calibri"/>
                  <w:sz w:val="24"/>
                  <w:szCs w:val="24"/>
                  <w:lang w:val="en-GB"/>
                </w:rPr>
                <w:t xml:space="preserve"> </w:t>
              </w:r>
            </w:ins>
            <w:ins w:id="332" w:author="Stefan Thanheiser" w:date="2019-02-22T00:53:00Z">
              <w:r w:rsidRPr="00C10124">
                <w:rPr>
                  <w:rFonts w:asciiTheme="minorHAnsi" w:eastAsia="Calibri" w:hAnsiTheme="minorHAnsi" w:cs="Calibri"/>
                  <w:sz w:val="24"/>
                  <w:szCs w:val="24"/>
                  <w:lang w:val="en-GB"/>
                </w:rPr>
                <w:t>procedure</w:t>
              </w:r>
            </w:ins>
            <w:ins w:id="333" w:author="Stefan Thanheiser" w:date="2019-02-22T00:55:00Z">
              <w:r w:rsidRPr="00C10124">
                <w:rPr>
                  <w:rFonts w:asciiTheme="minorHAnsi" w:eastAsia="Calibri" w:hAnsiTheme="minorHAnsi" w:cs="Calibri"/>
                  <w:sz w:val="24"/>
                  <w:szCs w:val="24"/>
                  <w:lang w:val="en-GB"/>
                </w:rPr>
                <w:t xml:space="preserve"> </w:t>
              </w:r>
            </w:ins>
            <w:ins w:id="334" w:author="Stefan Thanheiser" w:date="2019-02-22T00:53:00Z">
              <w:r w:rsidRPr="00C10124">
                <w:rPr>
                  <w:rFonts w:asciiTheme="minorHAnsi" w:eastAsia="Calibri" w:hAnsiTheme="minorHAnsi" w:cs="Calibri"/>
                  <w:sz w:val="24"/>
                  <w:szCs w:val="24"/>
                  <w:lang w:val="en-GB"/>
                </w:rPr>
                <w:t>is followed.</w:t>
              </w:r>
            </w:ins>
            <w:bookmarkEnd w:id="214"/>
          </w:p>
        </w:tc>
        <w:tc>
          <w:tcPr>
            <w:tcW w:w="3260" w:type="dxa"/>
            <w:shd w:val="clear" w:color="auto" w:fill="auto"/>
            <w:tcMar>
              <w:top w:w="100" w:type="dxa"/>
              <w:left w:w="100" w:type="dxa"/>
              <w:bottom w:w="100" w:type="dxa"/>
              <w:right w:w="100" w:type="dxa"/>
            </w:tcMar>
          </w:tcPr>
          <w:p w14:paraId="5056C9F8" w14:textId="6A20ED4F" w:rsidR="008123CC" w:rsidRPr="00F376F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w:t>
            </w:r>
            <w:del w:id="335" w:author="Stefan Thanheiser" w:date="2019-02-22T01:07:00Z">
              <w:r w:rsidRPr="00F376F2" w:rsidDel="00C10124">
                <w:rPr>
                  <w:rFonts w:asciiTheme="minorHAnsi" w:eastAsia="Calibri" w:hAnsiTheme="minorHAnsi" w:cs="Calibri"/>
                  <w:color w:val="4F81BD" w:themeColor="accent1"/>
                  <w:sz w:val="24"/>
                  <w:szCs w:val="24"/>
                </w:rPr>
                <w:delText xml:space="preserve"> der Open-Source-Komponenten</w:delText>
              </w:r>
            </w:del>
            <w:r w:rsidRPr="00F376F2">
              <w:rPr>
                <w:rFonts w:asciiTheme="minorHAnsi" w:eastAsia="Calibri" w:hAnsiTheme="minorHAnsi" w:cs="Calibri"/>
                <w:color w:val="4F81BD" w:themeColor="accent1"/>
                <w:sz w:val="24"/>
                <w:szCs w:val="24"/>
              </w:rPr>
              <w:t xml:space="preserve">, die jede </w:t>
            </w:r>
            <w:ins w:id="336" w:author="Stefan Thanheiser" w:date="2019-02-22T01:07:00Z">
              <w:r>
                <w:rPr>
                  <w:rFonts w:asciiTheme="minorHAnsi" w:eastAsia="Calibri" w:hAnsiTheme="minorHAnsi" w:cs="Calibri"/>
                  <w:color w:val="4F81BD" w:themeColor="accent1"/>
                  <w:sz w:val="24"/>
                  <w:szCs w:val="24"/>
                </w:rPr>
                <w:t>Open-Source-</w:t>
              </w:r>
            </w:ins>
            <w:r w:rsidRPr="00F376F2">
              <w:rPr>
                <w:rFonts w:asciiTheme="minorHAnsi" w:eastAsia="Calibri" w:hAnsiTheme="minorHAnsi" w:cs="Calibri"/>
                <w:color w:val="4F81BD" w:themeColor="accent1"/>
                <w:sz w:val="24"/>
                <w:szCs w:val="24"/>
              </w:rPr>
              <w:t>Komponente (und ihre Identifizierten Lizenzen) enthält, aus der sich sie Zugelieferte Software zusammensetzt.</w:t>
            </w:r>
          </w:p>
          <w:p w14:paraId="2C8F0FC1"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75C1EBB" w14:textId="77777777" w:rsidR="008123CC" w:rsidRPr="00F376F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413A793" w14:textId="7048E087" w:rsidR="008123CC" w:rsidRPr="00F376F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 und Archivierung von Informationen über die Zusammensetzung von Open-Source-Komponenten, aus denen eine Version Zugelieferter Software besteht.</w:t>
            </w:r>
          </w:p>
          <w:p w14:paraId="3110A2B9"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63F5178" w14:textId="7A671C32" w:rsidR="008123CC" w:rsidRPr="00F376F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3.1.2 Eine Aufzeichnung der Open-Source-Komponenten für jede Version Zugelieferter Software, welche nachweist, dass die dokumentierte Prozedur ordnungsgemäß befolgt wurde.</w:t>
            </w:r>
          </w:p>
          <w:p w14:paraId="262566A0"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DECF89" w14:textId="77777777" w:rsidR="008123CC" w:rsidRPr="00F376F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5CC7238" w14:textId="4B5A3186"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existiert, anhand dessen die Zugelieferte Software erstellt wird.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mit dem Ziel zu überprüfen, die Lizenzpflichten und -bedingungen mit Blick auf die Verbreitung der Zugelieferten Software zu ermitteln.</w:t>
            </w:r>
          </w:p>
          <w:p w14:paraId="5F4691B4"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1508B8C" w14:textId="7CB87986" w:rsidR="008123CC" w:rsidRPr="00F376F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Das Open-Source-Managementprogramm muss es ermöglichen, die üblichen Anwendungsfälle von Open-Source-Lizenzen in Zugelieferter Software abzudecken. Zu den üblichen Fällen zählen dabei insbesondere (beachten Sie allerdings, dass die Liste </w:t>
            </w:r>
            <w:r w:rsidRPr="00F376F2">
              <w:rPr>
                <w:rFonts w:asciiTheme="minorHAnsi" w:eastAsia="Calibri" w:hAnsiTheme="minorHAnsi" w:cs="Calibri"/>
                <w:color w:val="4F81BD" w:themeColor="accent1"/>
                <w:sz w:val="24"/>
                <w:szCs w:val="24"/>
              </w:rPr>
              <w:lastRenderedPageBreak/>
              <w:t>weder erschöpfend ist, noch alle Anwendungsfälle auf Sie Anwendung finden müssen):</w:t>
            </w:r>
          </w:p>
          <w:p w14:paraId="7A063593" w14:textId="77777777" w:rsidR="008123CC" w:rsidRPr="00F376F2" w:rsidRDefault="008123CC"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5B423FB0" w14:textId="1D181CD8" w:rsidR="008123CC" w:rsidRPr="00F376F2" w:rsidRDefault="008123CC"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1792235F" w14:textId="41E00AA9" w:rsidR="008123CC" w:rsidRPr="00F376F2" w:rsidRDefault="008123CC"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14:paraId="5C63C495" w14:textId="47B2DF37" w:rsidR="008123CC" w:rsidRPr="00F376F2" w:rsidRDefault="008123CC"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bearbeitete Open-Source-Software;</w:t>
            </w:r>
          </w:p>
          <w:p w14:paraId="7A79767F" w14:textId="438AD76F" w:rsidR="008123CC" w:rsidRPr="00F376F2" w:rsidRDefault="008123CC"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oder andere Software unter einer inkompatiblen Lizenz, die mit anderen Komponenten innerhalb der Zugelieferten Software interagiert; und / oder</w:t>
            </w:r>
          </w:p>
          <w:p w14:paraId="38F9E029" w14:textId="5C88CB8B" w:rsidR="008123CC" w:rsidRPr="00F376F2" w:rsidRDefault="008123CC"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mit Verpflichtungen hinsichtlich einer Nennung der Urheberschaft.</w:t>
            </w:r>
          </w:p>
          <w:p w14:paraId="1AAA3495" w14:textId="77777777" w:rsidR="008123CC" w:rsidRPr="003731A2" w:rsidRDefault="008123CC"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06FE9546" w14:textId="651967A6" w:rsidR="008123CC" w:rsidRPr="005B4C37" w:rsidRDefault="008123CC"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FB16409" w14:textId="7F450F91"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14:paraId="0357A3A9"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42E3D92" w14:textId="77777777"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CFCE634" w14:textId="6BEC3931"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einer Organisation zu behandeln.</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Es muss gewährleistet sein, dass ein Verfahren zur Unterstützung dieser Tätigkeit besteht und dass die vorgesehene Prozedur befolgt wird.</w:t>
            </w:r>
          </w:p>
        </w:tc>
      </w:tr>
    </w:tbl>
    <w:p w14:paraId="01066826" w14:textId="77777777" w:rsidR="005B118C" w:rsidRPr="003731A2" w:rsidRDefault="005B118C" w:rsidP="003731A2">
      <w:pPr>
        <w:spacing w:line="240" w:lineRule="auto"/>
        <w:rPr>
          <w:rFonts w:asciiTheme="minorHAnsi" w:eastAsia="Calibri" w:hAnsiTheme="minorHAnsi" w:cs="Calibri"/>
          <w:sz w:val="24"/>
          <w:szCs w:val="24"/>
        </w:rPr>
      </w:pPr>
    </w:p>
    <w:p w14:paraId="6DD62D47" w14:textId="77777777" w:rsidR="005B118C" w:rsidRPr="003731A2" w:rsidRDefault="005B118C" w:rsidP="003731A2">
      <w:pPr>
        <w:spacing w:line="240" w:lineRule="auto"/>
        <w:rPr>
          <w:rFonts w:asciiTheme="minorHAnsi" w:eastAsia="Calibri" w:hAnsiTheme="minorHAnsi" w:cs="Calibri"/>
          <w:sz w:val="24"/>
          <w:szCs w:val="24"/>
        </w:rPr>
      </w:pPr>
    </w:p>
    <w:p w14:paraId="4C93F4D4" w14:textId="77777777" w:rsidR="005B118C" w:rsidRPr="003731A2" w:rsidRDefault="005B118C" w:rsidP="003731A2">
      <w:pPr>
        <w:spacing w:line="240" w:lineRule="auto"/>
        <w:rPr>
          <w:rFonts w:asciiTheme="minorHAnsi" w:eastAsia="Calibri" w:hAnsiTheme="minorHAnsi" w:cs="Calibri"/>
          <w:sz w:val="24"/>
          <w:szCs w:val="24"/>
        </w:rPr>
      </w:pPr>
    </w:p>
    <w:tbl>
      <w:tblPr>
        <w:tblStyle w:val="4"/>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3118"/>
        <w:gridCol w:w="3260"/>
      </w:tblGrid>
      <w:tr w:rsidR="008123CC" w:rsidRPr="003731A2" w14:paraId="4DB19A1B" w14:textId="77777777" w:rsidTr="0051742E">
        <w:tc>
          <w:tcPr>
            <w:tcW w:w="3151" w:type="dxa"/>
            <w:shd w:val="clear" w:color="auto" w:fill="auto"/>
            <w:tcMar>
              <w:top w:w="100" w:type="dxa"/>
              <w:left w:w="100" w:type="dxa"/>
              <w:bottom w:w="100" w:type="dxa"/>
              <w:right w:w="100" w:type="dxa"/>
            </w:tcMar>
          </w:tcPr>
          <w:p w14:paraId="5BC2F1A4" w14:textId="1C2D06CE" w:rsidR="008123CC" w:rsidRPr="003731A2" w:rsidRDefault="008123CC" w:rsidP="003731A2">
            <w:pPr>
              <w:spacing w:line="240" w:lineRule="auto"/>
              <w:rPr>
                <w:rFonts w:asciiTheme="minorHAnsi" w:eastAsia="Calibri" w:hAnsiTheme="minorHAnsi" w:cs="Calibri"/>
                <w:color w:val="6D9EEB"/>
                <w:sz w:val="24"/>
                <w:szCs w:val="24"/>
                <w:lang w:val="en-US"/>
              </w:rPr>
            </w:pPr>
            <w:r w:rsidRPr="0051742E">
              <w:rPr>
                <w:rFonts w:asciiTheme="minorHAnsi" w:hAnsiTheme="minorHAnsi"/>
                <w:sz w:val="24"/>
                <w:szCs w:val="24"/>
                <w:lang w:val="en-GB"/>
              </w:rPr>
              <w:br w:type="page"/>
            </w:r>
            <w:r w:rsidRPr="003731A2">
              <w:rPr>
                <w:rFonts w:asciiTheme="minorHAnsi" w:eastAsia="Calibri" w:hAnsiTheme="minorHAnsi" w:cs="Calibri"/>
                <w:color w:val="6D9EEB"/>
                <w:sz w:val="24"/>
                <w:szCs w:val="24"/>
                <w:lang w:val="en-US"/>
              </w:rPr>
              <w:t>Goal 4: Deliver FOSS Content Documentation and Artifacts</w:t>
            </w:r>
          </w:p>
        </w:tc>
        <w:tc>
          <w:tcPr>
            <w:tcW w:w="3118" w:type="dxa"/>
          </w:tcPr>
          <w:p w14:paraId="5D1CA1F9" w14:textId="4344D378" w:rsidR="008123CC" w:rsidRPr="0051742E" w:rsidRDefault="008123CC" w:rsidP="003731A2">
            <w:pPr>
              <w:pBdr>
                <w:top w:val="nil"/>
                <w:left w:val="nil"/>
                <w:bottom w:val="nil"/>
                <w:right w:val="nil"/>
                <w:between w:val="nil"/>
              </w:pBdr>
              <w:spacing w:line="240" w:lineRule="auto"/>
              <w:rPr>
                <w:rFonts w:asciiTheme="minorHAnsi" w:eastAsia="Calibri" w:hAnsiTheme="minorHAnsi" w:cs="Calibri"/>
                <w:sz w:val="24"/>
                <w:szCs w:val="24"/>
                <w:lang w:val="en-GB"/>
              </w:rPr>
            </w:pPr>
            <w:ins w:id="337" w:author="Stefan Thanheiser" w:date="2019-02-22T00:56:00Z">
              <w:r w:rsidRPr="0051742E">
                <w:rPr>
                  <w:rFonts w:asciiTheme="minorHAnsi" w:eastAsia="Calibri" w:hAnsiTheme="minorHAnsi" w:cs="Calibri"/>
                  <w:sz w:val="24"/>
                  <w:szCs w:val="24"/>
                  <w:lang w:val="en-GB"/>
                </w:rPr>
                <w:t>4.0</w:t>
              </w:r>
              <w:r w:rsidRPr="0051742E">
                <w:rPr>
                  <w:rFonts w:asciiTheme="minorHAnsi" w:eastAsia="Calibri" w:hAnsiTheme="minorHAnsi" w:cs="Calibri"/>
                  <w:sz w:val="24"/>
                  <w:szCs w:val="24"/>
                  <w:lang w:val="en-GB"/>
                </w:rPr>
                <w:t xml:space="preserve"> </w:t>
              </w:r>
              <w:r w:rsidRPr="0051742E">
                <w:rPr>
                  <w:rFonts w:asciiTheme="minorHAnsi" w:eastAsia="Calibri" w:hAnsiTheme="minorHAnsi" w:cs="Calibri"/>
                  <w:sz w:val="24"/>
                  <w:szCs w:val="24"/>
                  <w:lang w:val="en-GB"/>
                </w:rPr>
                <w:t>Compliance</w:t>
              </w:r>
              <w:r w:rsidRPr="0051742E">
                <w:rPr>
                  <w:rFonts w:asciiTheme="minorHAnsi" w:eastAsia="Calibri" w:hAnsiTheme="minorHAnsi" w:cs="Calibri"/>
                  <w:sz w:val="24"/>
                  <w:szCs w:val="24"/>
                  <w:lang w:val="en-GB"/>
                </w:rPr>
                <w:t xml:space="preserve"> </w:t>
              </w:r>
              <w:proofErr w:type="spellStart"/>
              <w:r w:rsidRPr="0051742E">
                <w:rPr>
                  <w:rFonts w:asciiTheme="minorHAnsi" w:eastAsia="Calibri" w:hAnsiTheme="minorHAnsi" w:cs="Calibri"/>
                  <w:sz w:val="24"/>
                  <w:szCs w:val="24"/>
                  <w:lang w:val="en-GB"/>
                </w:rPr>
                <w:t>Artifact</w:t>
              </w:r>
              <w:proofErr w:type="spellEnd"/>
              <w:r w:rsidRPr="0051742E">
                <w:rPr>
                  <w:rFonts w:asciiTheme="minorHAnsi" w:eastAsia="Calibri" w:hAnsiTheme="minorHAnsi" w:cs="Calibri"/>
                  <w:sz w:val="24"/>
                  <w:szCs w:val="24"/>
                  <w:lang w:val="en-GB"/>
                </w:rPr>
                <w:t xml:space="preserve"> </w:t>
              </w:r>
              <w:r w:rsidRPr="0051742E">
                <w:rPr>
                  <w:rFonts w:asciiTheme="minorHAnsi" w:eastAsia="Calibri" w:hAnsiTheme="minorHAnsi" w:cs="Calibri"/>
                  <w:sz w:val="24"/>
                  <w:szCs w:val="24"/>
                  <w:lang w:val="en-GB"/>
                </w:rPr>
                <w:t>Creation and Delivery</w:t>
              </w:r>
            </w:ins>
          </w:p>
        </w:tc>
        <w:tc>
          <w:tcPr>
            <w:tcW w:w="3260" w:type="dxa"/>
            <w:shd w:val="clear" w:color="auto" w:fill="auto"/>
            <w:tcMar>
              <w:top w:w="100" w:type="dxa"/>
              <w:left w:w="100" w:type="dxa"/>
              <w:bottom w:w="100" w:type="dxa"/>
              <w:right w:w="100" w:type="dxa"/>
            </w:tcMar>
          </w:tcPr>
          <w:p w14:paraId="60BCFFE3" w14:textId="6BB57CB6" w:rsidR="008123CC" w:rsidRPr="003731A2" w:rsidRDefault="008123CC"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del w:id="338" w:author="Stefan Thanheiser" w:date="2019-02-22T01:12:00Z">
              <w:r w:rsidRPr="003731A2" w:rsidDel="003B16B9">
                <w:rPr>
                  <w:rFonts w:asciiTheme="minorHAnsi" w:eastAsia="Calibri" w:hAnsiTheme="minorHAnsi" w:cs="Calibri"/>
                  <w:color w:val="6D9EEB"/>
                  <w:sz w:val="24"/>
                  <w:szCs w:val="24"/>
                </w:rPr>
                <w:delText>Stellen Sie</w:delText>
              </w:r>
            </w:del>
            <w:ins w:id="339" w:author="Stefan Thanheiser" w:date="2019-02-22T01:12:00Z">
              <w:r>
                <w:rPr>
                  <w:rFonts w:asciiTheme="minorHAnsi" w:eastAsia="Calibri" w:hAnsiTheme="minorHAnsi" w:cs="Calibri"/>
                  <w:color w:val="6D9EEB"/>
                  <w:sz w:val="24"/>
                  <w:szCs w:val="24"/>
                </w:rPr>
                <w:t>Erzeugung un</w:t>
              </w:r>
            </w:ins>
            <w:ins w:id="340" w:author="Stefan Thanheiser" w:date="2019-02-22T01:13:00Z">
              <w:r>
                <w:rPr>
                  <w:rFonts w:asciiTheme="minorHAnsi" w:eastAsia="Calibri" w:hAnsiTheme="minorHAnsi" w:cs="Calibri"/>
                  <w:color w:val="6D9EEB"/>
                  <w:sz w:val="24"/>
                  <w:szCs w:val="24"/>
                </w:rPr>
                <w:t>d Bereitstellung von</w:t>
              </w:r>
            </w:ins>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ins w:id="341" w:author="Stefan Thanheiser" w:date="2019-02-22T01:13:00Z">
              <w:r>
                <w:rPr>
                  <w:rFonts w:asciiTheme="minorHAnsi" w:eastAsia="Calibri" w:hAnsiTheme="minorHAnsi" w:cs="Calibri"/>
                  <w:color w:val="6D9EEB"/>
                  <w:sz w:val="24"/>
                  <w:szCs w:val="24"/>
                </w:rPr>
                <w:t>n</w:t>
              </w:r>
            </w:ins>
            <w:r w:rsidRPr="003731A2">
              <w:rPr>
                <w:rFonts w:asciiTheme="minorHAnsi" w:eastAsia="Calibri" w:hAnsiTheme="minorHAnsi" w:cs="Calibri"/>
                <w:color w:val="6D9EEB"/>
                <w:sz w:val="24"/>
                <w:szCs w:val="24"/>
              </w:rPr>
              <w:t xml:space="preserve"> </w:t>
            </w:r>
            <w:del w:id="342" w:author="Stefan Thanheiser" w:date="2019-02-22T01:13:00Z">
              <w:r w:rsidRPr="003731A2" w:rsidDel="003B16B9">
                <w:rPr>
                  <w:rFonts w:asciiTheme="minorHAnsi" w:eastAsia="Calibri" w:hAnsiTheme="minorHAnsi" w:cs="Calibri"/>
                  <w:color w:val="6D9EEB"/>
                  <w:sz w:val="24"/>
                  <w:szCs w:val="24"/>
                </w:rPr>
                <w:delText>bereit</w:delText>
              </w:r>
            </w:del>
          </w:p>
        </w:tc>
      </w:tr>
      <w:tr w:rsidR="008123CC" w:rsidRPr="003731A2" w14:paraId="2F7C6DFA" w14:textId="77777777" w:rsidTr="0051742E">
        <w:tc>
          <w:tcPr>
            <w:tcW w:w="3151" w:type="dxa"/>
            <w:shd w:val="clear" w:color="auto" w:fill="auto"/>
            <w:tcMar>
              <w:top w:w="100" w:type="dxa"/>
              <w:left w:w="100" w:type="dxa"/>
              <w:bottom w:w="100" w:type="dxa"/>
              <w:right w:w="100" w:type="dxa"/>
            </w:tcMar>
          </w:tcPr>
          <w:p w14:paraId="3171D434"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 A process exists for creating the set of Compliance Artifacts for each Supplied Software release.</w:t>
            </w:r>
          </w:p>
          <w:p w14:paraId="76E692EC" w14:textId="77777777" w:rsidR="008123CC" w:rsidRPr="003731A2" w:rsidRDefault="008123CC" w:rsidP="003731A2">
            <w:pPr>
              <w:spacing w:line="240" w:lineRule="auto"/>
              <w:rPr>
                <w:rFonts w:asciiTheme="minorHAnsi" w:eastAsia="Calibri" w:hAnsiTheme="minorHAnsi" w:cs="Calibri"/>
                <w:sz w:val="24"/>
                <w:szCs w:val="24"/>
                <w:lang w:val="en-US"/>
              </w:rPr>
            </w:pPr>
          </w:p>
          <w:p w14:paraId="069F653E"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BFBB897"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4.1.1 A documented procedure that ensures the Compliance Artifacts are prepared and distributed with Supplied Software release as required by the Identified Licenses.</w:t>
            </w:r>
          </w:p>
          <w:p w14:paraId="72E5541E" w14:textId="77777777" w:rsidR="008123CC" w:rsidRPr="003731A2" w:rsidRDefault="008123CC" w:rsidP="003731A2">
            <w:pPr>
              <w:spacing w:line="240" w:lineRule="auto"/>
              <w:rPr>
                <w:rFonts w:asciiTheme="minorHAnsi" w:eastAsia="Calibri" w:hAnsiTheme="minorHAnsi" w:cs="Calibri"/>
                <w:sz w:val="24"/>
                <w:szCs w:val="24"/>
                <w:lang w:val="en-US"/>
              </w:rPr>
            </w:pPr>
          </w:p>
          <w:p w14:paraId="62D8E5E0" w14:textId="3BC3E0D3" w:rsidR="008123CC" w:rsidRDefault="008123CC" w:rsidP="003731A2">
            <w:pPr>
              <w:spacing w:line="240" w:lineRule="auto"/>
              <w:rPr>
                <w:rFonts w:asciiTheme="minorHAnsi" w:eastAsia="Calibri" w:hAnsiTheme="minorHAnsi" w:cs="Calibri"/>
                <w:sz w:val="24"/>
                <w:szCs w:val="24"/>
                <w:lang w:val="en-US"/>
              </w:rPr>
            </w:pPr>
          </w:p>
          <w:p w14:paraId="6494CE60" w14:textId="77777777" w:rsidR="007D0C5B" w:rsidRPr="003731A2" w:rsidRDefault="007D0C5B" w:rsidP="003731A2">
            <w:pPr>
              <w:spacing w:line="240" w:lineRule="auto"/>
              <w:rPr>
                <w:rFonts w:asciiTheme="minorHAnsi" w:eastAsia="Calibri" w:hAnsiTheme="minorHAnsi" w:cs="Calibri"/>
                <w:sz w:val="24"/>
                <w:szCs w:val="24"/>
                <w:lang w:val="en-US"/>
              </w:rPr>
            </w:pPr>
          </w:p>
          <w:p w14:paraId="5A733907" w14:textId="77777777" w:rsidR="008123CC" w:rsidRDefault="008123CC" w:rsidP="003731A2">
            <w:pPr>
              <w:spacing w:line="240" w:lineRule="auto"/>
              <w:rPr>
                <w:rFonts w:asciiTheme="minorHAnsi" w:eastAsia="Calibri" w:hAnsiTheme="minorHAnsi" w:cs="Calibri"/>
                <w:sz w:val="24"/>
                <w:szCs w:val="24"/>
                <w:lang w:val="en-US"/>
              </w:rPr>
            </w:pPr>
          </w:p>
          <w:p w14:paraId="7CA5BCCC" w14:textId="625B0F9F"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D48D5EB" w14:textId="77777777" w:rsidR="008123CC" w:rsidRPr="003731A2" w:rsidRDefault="008123CC" w:rsidP="003731A2">
            <w:pPr>
              <w:spacing w:line="240" w:lineRule="auto"/>
              <w:rPr>
                <w:rFonts w:asciiTheme="minorHAnsi" w:eastAsia="Calibri" w:hAnsiTheme="minorHAnsi" w:cs="Calibri"/>
                <w:sz w:val="24"/>
                <w:szCs w:val="24"/>
                <w:lang w:val="en-US"/>
              </w:rPr>
            </w:pPr>
          </w:p>
          <w:p w14:paraId="6E43834B" w14:textId="77777777" w:rsidR="008123CC" w:rsidRPr="003731A2" w:rsidRDefault="008123CC" w:rsidP="003731A2">
            <w:pPr>
              <w:spacing w:line="240" w:lineRule="auto"/>
              <w:rPr>
                <w:rFonts w:asciiTheme="minorHAnsi" w:eastAsia="Calibri" w:hAnsiTheme="minorHAnsi" w:cs="Calibri"/>
                <w:sz w:val="24"/>
                <w:szCs w:val="24"/>
                <w:lang w:val="en-US"/>
              </w:rPr>
            </w:pPr>
          </w:p>
          <w:p w14:paraId="6FFD09A3" w14:textId="77777777" w:rsidR="008123CC" w:rsidRDefault="008123CC" w:rsidP="003731A2">
            <w:pPr>
              <w:spacing w:line="240" w:lineRule="auto"/>
              <w:rPr>
                <w:rFonts w:asciiTheme="minorHAnsi" w:eastAsia="Calibri" w:hAnsiTheme="minorHAnsi" w:cs="Calibri"/>
                <w:sz w:val="24"/>
                <w:szCs w:val="24"/>
                <w:lang w:val="en-US"/>
              </w:rPr>
            </w:pPr>
          </w:p>
          <w:p w14:paraId="75CAD784" w14:textId="3D98EFDD" w:rsidR="008123CC" w:rsidRDefault="008123CC" w:rsidP="003731A2">
            <w:pPr>
              <w:spacing w:line="240" w:lineRule="auto"/>
              <w:rPr>
                <w:rFonts w:asciiTheme="minorHAnsi" w:eastAsia="Calibri" w:hAnsiTheme="minorHAnsi" w:cs="Calibri"/>
                <w:sz w:val="24"/>
                <w:szCs w:val="24"/>
                <w:lang w:val="en-US"/>
              </w:rPr>
            </w:pPr>
          </w:p>
          <w:p w14:paraId="2F36C5BB" w14:textId="44F812C3" w:rsidR="008123CC" w:rsidRDefault="008123CC" w:rsidP="003731A2">
            <w:pPr>
              <w:spacing w:line="240" w:lineRule="auto"/>
              <w:rPr>
                <w:rFonts w:asciiTheme="minorHAnsi" w:eastAsia="Calibri" w:hAnsiTheme="minorHAnsi" w:cs="Calibri"/>
                <w:sz w:val="24"/>
                <w:szCs w:val="24"/>
                <w:lang w:val="en-US"/>
              </w:rPr>
            </w:pPr>
          </w:p>
          <w:p w14:paraId="7BF4952F" w14:textId="7F230E9F" w:rsidR="007D0C5B" w:rsidRDefault="007D0C5B" w:rsidP="003731A2">
            <w:pPr>
              <w:spacing w:line="240" w:lineRule="auto"/>
              <w:rPr>
                <w:rFonts w:asciiTheme="minorHAnsi" w:eastAsia="Calibri" w:hAnsiTheme="minorHAnsi" w:cs="Calibri"/>
                <w:sz w:val="24"/>
                <w:szCs w:val="24"/>
                <w:lang w:val="en-US"/>
              </w:rPr>
            </w:pPr>
          </w:p>
          <w:p w14:paraId="7EF4DAC0" w14:textId="77777777" w:rsidR="007D0C5B" w:rsidRDefault="007D0C5B" w:rsidP="003731A2">
            <w:pPr>
              <w:spacing w:line="240" w:lineRule="auto"/>
              <w:rPr>
                <w:rFonts w:asciiTheme="minorHAnsi" w:eastAsia="Calibri" w:hAnsiTheme="minorHAnsi" w:cs="Calibri"/>
                <w:sz w:val="24"/>
                <w:szCs w:val="24"/>
                <w:lang w:val="en-US"/>
              </w:rPr>
            </w:pPr>
          </w:p>
          <w:p w14:paraId="61090112" w14:textId="77777777" w:rsidR="008123CC" w:rsidRDefault="008123CC" w:rsidP="003731A2">
            <w:pPr>
              <w:spacing w:line="240" w:lineRule="auto"/>
              <w:rPr>
                <w:rFonts w:asciiTheme="minorHAnsi" w:eastAsia="Calibri" w:hAnsiTheme="minorHAnsi" w:cs="Calibri"/>
                <w:sz w:val="24"/>
                <w:szCs w:val="24"/>
                <w:lang w:val="en-US"/>
              </w:rPr>
            </w:pPr>
          </w:p>
          <w:p w14:paraId="2F1E464A" w14:textId="596794F8"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77B5EA6" w14:textId="772E03EE"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complete collection of Compliance Artifacts accompany the Supplied Software as required by the Identified Licenses </w:t>
            </w:r>
            <w:r w:rsidRPr="005B4C37">
              <w:rPr>
                <w:rFonts w:asciiTheme="minorHAnsi" w:eastAsia="Calibri" w:hAnsiTheme="minorHAnsi" w:cs="Calibri"/>
                <w:strike/>
                <w:sz w:val="24"/>
                <w:szCs w:val="24"/>
                <w:lang w:val="en-US"/>
              </w:rPr>
              <w:t>that govern the Supplied Software</w:t>
            </w:r>
            <w:r w:rsidRPr="003731A2">
              <w:rPr>
                <w:rFonts w:asciiTheme="minorHAnsi" w:eastAsia="Calibri" w:hAnsiTheme="minorHAnsi" w:cs="Calibri"/>
                <w:sz w:val="24"/>
                <w:szCs w:val="24"/>
                <w:lang w:val="en-US"/>
              </w:rPr>
              <w:t xml:space="preserve"> along with other reports created </w:t>
            </w:r>
            <w:r>
              <w:rPr>
                <w:rFonts w:asciiTheme="minorHAnsi" w:eastAsia="Calibri" w:hAnsiTheme="minorHAnsi" w:cs="Calibri"/>
                <w:sz w:val="24"/>
                <w:szCs w:val="24"/>
                <w:lang w:val="en-US"/>
              </w:rPr>
              <w:t>a</w:t>
            </w:r>
            <w:r w:rsidRPr="003731A2">
              <w:rPr>
                <w:rFonts w:asciiTheme="minorHAnsi" w:eastAsia="Calibri" w:hAnsiTheme="minorHAnsi" w:cs="Calibri"/>
                <w:sz w:val="24"/>
                <w:szCs w:val="24"/>
                <w:lang w:val="en-US"/>
              </w:rPr>
              <w:t>s part of the FOSS review process.</w:t>
            </w:r>
          </w:p>
          <w:p w14:paraId="12EAD103" w14:textId="77777777" w:rsidR="008123CC" w:rsidRPr="003731A2" w:rsidRDefault="008123CC" w:rsidP="003731A2">
            <w:pPr>
              <w:widowControl w:val="0"/>
              <w:spacing w:line="240" w:lineRule="auto"/>
              <w:rPr>
                <w:rFonts w:asciiTheme="minorHAnsi" w:eastAsia="Calibri" w:hAnsiTheme="minorHAnsi" w:cs="Calibri"/>
                <w:sz w:val="24"/>
                <w:szCs w:val="24"/>
                <w:lang w:val="en-US"/>
              </w:rPr>
            </w:pPr>
          </w:p>
        </w:tc>
        <w:tc>
          <w:tcPr>
            <w:tcW w:w="3118" w:type="dxa"/>
          </w:tcPr>
          <w:p w14:paraId="7C02B86A" w14:textId="77777777" w:rsidR="008123CC" w:rsidRPr="003B16B9" w:rsidRDefault="008123CC" w:rsidP="003731A2">
            <w:pPr>
              <w:widowControl w:val="0"/>
              <w:pBdr>
                <w:top w:val="nil"/>
                <w:left w:val="nil"/>
                <w:bottom w:val="nil"/>
                <w:right w:val="nil"/>
                <w:between w:val="nil"/>
              </w:pBdr>
              <w:spacing w:line="240" w:lineRule="auto"/>
              <w:rPr>
                <w:ins w:id="343" w:author="Stefan Thanheiser" w:date="2019-02-22T00:56:00Z"/>
                <w:rFonts w:asciiTheme="minorHAnsi" w:eastAsia="Calibri" w:hAnsiTheme="minorHAnsi" w:cs="Calibri"/>
                <w:sz w:val="24"/>
                <w:szCs w:val="24"/>
                <w:lang w:val="en-GB"/>
              </w:rPr>
            </w:pPr>
            <w:ins w:id="344" w:author="Stefan Thanheiser" w:date="2019-02-22T00:56:00Z">
              <w:r w:rsidRPr="003B16B9">
                <w:rPr>
                  <w:rFonts w:asciiTheme="minorHAnsi" w:eastAsia="Calibri" w:hAnsiTheme="minorHAnsi" w:cs="Calibri"/>
                  <w:sz w:val="24"/>
                  <w:szCs w:val="24"/>
                  <w:lang w:val="en-GB"/>
                </w:rPr>
                <w:lastRenderedPageBreak/>
                <w:t>4.1</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 xml:space="preserve">A process exists for creating the set of Compliance </w:t>
              </w:r>
              <w:proofErr w:type="spellStart"/>
              <w:r w:rsidRPr="003B16B9">
                <w:rPr>
                  <w:rFonts w:asciiTheme="minorHAnsi" w:eastAsia="Calibri" w:hAnsiTheme="minorHAnsi" w:cs="Calibri"/>
                  <w:sz w:val="24"/>
                  <w:szCs w:val="24"/>
                  <w:lang w:val="en-GB"/>
                </w:rPr>
                <w:t>Artifacts</w:t>
              </w:r>
              <w:proofErr w:type="spellEnd"/>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 xml:space="preserve">for the Supplied Software. </w:t>
              </w:r>
            </w:ins>
          </w:p>
          <w:p w14:paraId="2B29F2B3" w14:textId="77777777" w:rsidR="008123CC" w:rsidRPr="003B16B9" w:rsidRDefault="008123CC" w:rsidP="003731A2">
            <w:pPr>
              <w:widowControl w:val="0"/>
              <w:pBdr>
                <w:top w:val="nil"/>
                <w:left w:val="nil"/>
                <w:bottom w:val="nil"/>
                <w:right w:val="nil"/>
                <w:between w:val="nil"/>
              </w:pBdr>
              <w:spacing w:line="240" w:lineRule="auto"/>
              <w:rPr>
                <w:ins w:id="345" w:author="Stefan Thanheiser" w:date="2019-02-22T00:56:00Z"/>
                <w:rFonts w:asciiTheme="minorHAnsi" w:eastAsia="Calibri" w:hAnsiTheme="minorHAnsi" w:cs="Calibri"/>
                <w:sz w:val="24"/>
                <w:szCs w:val="24"/>
                <w:lang w:val="en-GB"/>
              </w:rPr>
            </w:pPr>
          </w:p>
          <w:p w14:paraId="00F6873A" w14:textId="77777777" w:rsidR="008123CC" w:rsidRPr="003B16B9" w:rsidRDefault="008123CC" w:rsidP="003731A2">
            <w:pPr>
              <w:widowControl w:val="0"/>
              <w:pBdr>
                <w:top w:val="nil"/>
                <w:left w:val="nil"/>
                <w:bottom w:val="nil"/>
                <w:right w:val="nil"/>
                <w:between w:val="nil"/>
              </w:pBdr>
              <w:spacing w:line="240" w:lineRule="auto"/>
              <w:rPr>
                <w:ins w:id="346" w:author="Stefan Thanheiser" w:date="2019-02-22T00:57:00Z"/>
                <w:rFonts w:asciiTheme="minorHAnsi" w:eastAsia="Calibri" w:hAnsiTheme="minorHAnsi" w:cs="Calibri"/>
                <w:sz w:val="24"/>
                <w:szCs w:val="24"/>
                <w:lang w:val="en-GB"/>
              </w:rPr>
            </w:pPr>
            <w:ins w:id="347" w:author="Stefan Thanheiser" w:date="2019-02-22T00:56:00Z">
              <w:r w:rsidRPr="003B16B9">
                <w:rPr>
                  <w:rFonts w:asciiTheme="minorHAnsi" w:eastAsia="Calibri" w:hAnsiTheme="minorHAnsi" w:cs="Calibri"/>
                  <w:sz w:val="24"/>
                  <w:szCs w:val="24"/>
                  <w:lang w:val="en-GB"/>
                </w:rPr>
                <w:lastRenderedPageBreak/>
                <w:t>Verification Material(s):</w:t>
              </w:r>
            </w:ins>
          </w:p>
          <w:p w14:paraId="742C37A0" w14:textId="5D2D96C1" w:rsidR="008123CC" w:rsidRPr="003B16B9" w:rsidRDefault="008123CC" w:rsidP="003731A2">
            <w:pPr>
              <w:widowControl w:val="0"/>
              <w:pBdr>
                <w:top w:val="nil"/>
                <w:left w:val="nil"/>
                <w:bottom w:val="nil"/>
                <w:right w:val="nil"/>
                <w:between w:val="nil"/>
              </w:pBdr>
              <w:spacing w:line="240" w:lineRule="auto"/>
              <w:rPr>
                <w:ins w:id="348" w:author="Stefan Thanheiser" w:date="2019-02-22T00:57:00Z"/>
                <w:rFonts w:asciiTheme="minorHAnsi" w:eastAsia="Calibri" w:hAnsiTheme="minorHAnsi" w:cs="Calibri"/>
                <w:sz w:val="24"/>
                <w:szCs w:val="24"/>
                <w:lang w:val="en-GB"/>
              </w:rPr>
            </w:pPr>
            <w:ins w:id="349" w:author="Stefan Thanheiser" w:date="2019-02-22T00:56:00Z">
              <w:r w:rsidRPr="003B16B9">
                <w:rPr>
                  <w:rFonts w:asciiTheme="minorHAnsi" w:eastAsia="Calibri" w:hAnsiTheme="minorHAnsi" w:cs="Calibri"/>
                  <w:sz w:val="24"/>
                  <w:szCs w:val="24"/>
                  <w:lang w:val="en-GB"/>
                </w:rPr>
                <w:t>4.1.1</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A</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documented</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procedure that</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ensures</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the</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Compliance</w:t>
              </w:r>
              <w:r w:rsidRPr="003B16B9">
                <w:rPr>
                  <w:rFonts w:asciiTheme="minorHAnsi" w:eastAsia="Calibri" w:hAnsiTheme="minorHAnsi" w:cs="Calibri"/>
                  <w:sz w:val="24"/>
                  <w:szCs w:val="24"/>
                  <w:lang w:val="en-GB"/>
                </w:rPr>
                <w:t xml:space="preserve"> </w:t>
              </w:r>
              <w:proofErr w:type="spellStart"/>
              <w:r w:rsidRPr="003B16B9">
                <w:rPr>
                  <w:rFonts w:asciiTheme="minorHAnsi" w:eastAsia="Calibri" w:hAnsiTheme="minorHAnsi" w:cs="Calibri"/>
                  <w:sz w:val="24"/>
                  <w:szCs w:val="24"/>
                  <w:lang w:val="en-GB"/>
                </w:rPr>
                <w:t>Artifacts</w:t>
              </w:r>
              <w:proofErr w:type="spellEnd"/>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are prepared</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and distributed</w:t>
              </w:r>
            </w:ins>
            <w:ins w:id="350" w:author="Stefan Thanheiser" w:date="2019-02-22T01:13:00Z">
              <w:r w:rsidRPr="003B16B9">
                <w:rPr>
                  <w:rFonts w:asciiTheme="minorHAnsi" w:eastAsia="Calibri" w:hAnsiTheme="minorHAnsi" w:cs="Calibri"/>
                  <w:sz w:val="24"/>
                  <w:szCs w:val="24"/>
                  <w:lang w:val="en-GB"/>
                </w:rPr>
                <w:t xml:space="preserve"> </w:t>
              </w:r>
            </w:ins>
            <w:ins w:id="351" w:author="Stefan Thanheiser" w:date="2019-02-22T00:56:00Z">
              <w:r w:rsidRPr="003B16B9">
                <w:rPr>
                  <w:rFonts w:asciiTheme="minorHAnsi" w:eastAsia="Calibri" w:hAnsiTheme="minorHAnsi" w:cs="Calibri"/>
                  <w:sz w:val="24"/>
                  <w:szCs w:val="24"/>
                  <w:lang w:val="en-GB"/>
                </w:rPr>
                <w:t>with the Supplied Software as required by the Identified Licenses.</w:t>
              </w:r>
            </w:ins>
          </w:p>
          <w:p w14:paraId="23C67F01" w14:textId="7C008B62" w:rsidR="008123CC" w:rsidRPr="003B16B9" w:rsidRDefault="008123CC" w:rsidP="003731A2">
            <w:pPr>
              <w:widowControl w:val="0"/>
              <w:pBdr>
                <w:top w:val="nil"/>
                <w:left w:val="nil"/>
                <w:bottom w:val="nil"/>
                <w:right w:val="nil"/>
                <w:between w:val="nil"/>
              </w:pBdr>
              <w:spacing w:line="240" w:lineRule="auto"/>
              <w:rPr>
                <w:ins w:id="352" w:author="Stefan Thanheiser" w:date="2019-02-22T01:13:00Z"/>
                <w:rFonts w:asciiTheme="minorHAnsi" w:eastAsia="Calibri" w:hAnsiTheme="minorHAnsi" w:cs="Calibri"/>
                <w:sz w:val="24"/>
                <w:szCs w:val="24"/>
                <w:lang w:val="en-GB"/>
              </w:rPr>
            </w:pPr>
          </w:p>
          <w:p w14:paraId="3BF028A9" w14:textId="2620767B" w:rsidR="008123CC" w:rsidRPr="003B16B9" w:rsidRDefault="008123CC" w:rsidP="003731A2">
            <w:pPr>
              <w:widowControl w:val="0"/>
              <w:pBdr>
                <w:top w:val="nil"/>
                <w:left w:val="nil"/>
                <w:bottom w:val="nil"/>
                <w:right w:val="nil"/>
                <w:between w:val="nil"/>
              </w:pBdr>
              <w:spacing w:line="240" w:lineRule="auto"/>
              <w:rPr>
                <w:ins w:id="353" w:author="Stefan Thanheiser" w:date="2019-02-22T01:13:00Z"/>
                <w:rFonts w:asciiTheme="minorHAnsi" w:eastAsia="Calibri" w:hAnsiTheme="minorHAnsi" w:cs="Calibri"/>
                <w:sz w:val="24"/>
                <w:szCs w:val="24"/>
                <w:lang w:val="en-GB"/>
              </w:rPr>
            </w:pPr>
          </w:p>
          <w:p w14:paraId="466E17E9" w14:textId="03D37611" w:rsidR="008123CC" w:rsidRDefault="008123CC" w:rsidP="003731A2">
            <w:pPr>
              <w:widowControl w:val="0"/>
              <w:pBdr>
                <w:top w:val="nil"/>
                <w:left w:val="nil"/>
                <w:bottom w:val="nil"/>
                <w:right w:val="nil"/>
                <w:between w:val="nil"/>
              </w:pBdr>
              <w:spacing w:line="240" w:lineRule="auto"/>
              <w:rPr>
                <w:ins w:id="354" w:author="Stefan Thanheiser" w:date="2019-02-22T01:38:00Z"/>
                <w:rFonts w:asciiTheme="minorHAnsi" w:eastAsia="Calibri" w:hAnsiTheme="minorHAnsi" w:cs="Calibri"/>
                <w:sz w:val="24"/>
                <w:szCs w:val="24"/>
                <w:lang w:val="en-GB"/>
              </w:rPr>
            </w:pPr>
          </w:p>
          <w:p w14:paraId="6265188E" w14:textId="593CD483" w:rsidR="007D0C5B" w:rsidRDefault="007D0C5B" w:rsidP="003731A2">
            <w:pPr>
              <w:widowControl w:val="0"/>
              <w:pBdr>
                <w:top w:val="nil"/>
                <w:left w:val="nil"/>
                <w:bottom w:val="nil"/>
                <w:right w:val="nil"/>
                <w:between w:val="nil"/>
              </w:pBdr>
              <w:spacing w:line="240" w:lineRule="auto"/>
              <w:rPr>
                <w:ins w:id="355" w:author="Stefan Thanheiser" w:date="2019-02-22T01:38:00Z"/>
                <w:rFonts w:asciiTheme="minorHAnsi" w:eastAsia="Calibri" w:hAnsiTheme="minorHAnsi" w:cs="Calibri"/>
                <w:sz w:val="24"/>
                <w:szCs w:val="24"/>
                <w:lang w:val="en-GB"/>
              </w:rPr>
            </w:pPr>
          </w:p>
          <w:p w14:paraId="0DB18A39" w14:textId="77777777" w:rsidR="007D0C5B" w:rsidRPr="003B16B9" w:rsidRDefault="007D0C5B" w:rsidP="003731A2">
            <w:pPr>
              <w:widowControl w:val="0"/>
              <w:pBdr>
                <w:top w:val="nil"/>
                <w:left w:val="nil"/>
                <w:bottom w:val="nil"/>
                <w:right w:val="nil"/>
                <w:between w:val="nil"/>
              </w:pBdr>
              <w:spacing w:line="240" w:lineRule="auto"/>
              <w:rPr>
                <w:ins w:id="356" w:author="Stefan Thanheiser" w:date="2019-02-22T00:57:00Z"/>
                <w:rFonts w:asciiTheme="minorHAnsi" w:eastAsia="Calibri" w:hAnsiTheme="minorHAnsi" w:cs="Calibri"/>
                <w:sz w:val="24"/>
                <w:szCs w:val="24"/>
                <w:lang w:val="en-GB"/>
              </w:rPr>
            </w:pPr>
          </w:p>
          <w:p w14:paraId="64D056F4" w14:textId="77777777" w:rsidR="008123CC" w:rsidRPr="003B16B9" w:rsidRDefault="008123CC" w:rsidP="003731A2">
            <w:pPr>
              <w:widowControl w:val="0"/>
              <w:pBdr>
                <w:top w:val="nil"/>
                <w:left w:val="nil"/>
                <w:bottom w:val="nil"/>
                <w:right w:val="nil"/>
                <w:between w:val="nil"/>
              </w:pBdr>
              <w:spacing w:line="240" w:lineRule="auto"/>
              <w:rPr>
                <w:ins w:id="357" w:author="Stefan Thanheiser" w:date="2019-02-22T00:57:00Z"/>
                <w:rFonts w:asciiTheme="minorHAnsi" w:eastAsia="Calibri" w:hAnsiTheme="minorHAnsi" w:cs="Calibri"/>
                <w:sz w:val="24"/>
                <w:szCs w:val="24"/>
                <w:lang w:val="en-GB"/>
              </w:rPr>
            </w:pPr>
            <w:ins w:id="358" w:author="Stefan Thanheiser" w:date="2019-02-22T00:56:00Z">
              <w:r w:rsidRPr="003B16B9">
                <w:rPr>
                  <w:rFonts w:asciiTheme="minorHAnsi" w:eastAsia="Calibri" w:hAnsiTheme="minorHAnsi" w:cs="Calibri"/>
                  <w:sz w:val="24"/>
                  <w:szCs w:val="24"/>
                  <w:lang w:val="en-GB"/>
                </w:rPr>
                <w:t>4.1.2 A</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documented</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procedure</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for</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archiving</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copies</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of</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the</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Compliance</w:t>
              </w:r>
            </w:ins>
            <w:ins w:id="359" w:author="Stefan Thanheiser" w:date="2019-02-22T00:57:00Z">
              <w:r w:rsidRPr="003B16B9">
                <w:rPr>
                  <w:rFonts w:asciiTheme="minorHAnsi" w:eastAsia="Calibri" w:hAnsiTheme="minorHAnsi" w:cs="Calibri"/>
                  <w:sz w:val="24"/>
                  <w:szCs w:val="24"/>
                  <w:lang w:val="en-GB"/>
                </w:rPr>
                <w:t xml:space="preserve"> </w:t>
              </w:r>
            </w:ins>
            <w:proofErr w:type="spellStart"/>
            <w:ins w:id="360" w:author="Stefan Thanheiser" w:date="2019-02-22T00:56:00Z">
              <w:r w:rsidRPr="003B16B9">
                <w:rPr>
                  <w:rFonts w:asciiTheme="minorHAnsi" w:eastAsia="Calibri" w:hAnsiTheme="minorHAnsi" w:cs="Calibri"/>
                  <w:sz w:val="24"/>
                  <w:szCs w:val="24"/>
                  <w:lang w:val="en-GB"/>
                </w:rPr>
                <w:t>Artifacts</w:t>
              </w:r>
            </w:ins>
            <w:proofErr w:type="spellEnd"/>
            <w:ins w:id="361" w:author="Stefan Thanheiser" w:date="2019-02-22T00:57:00Z">
              <w:r w:rsidRPr="003B16B9">
                <w:rPr>
                  <w:rFonts w:asciiTheme="minorHAnsi" w:eastAsia="Calibri" w:hAnsiTheme="minorHAnsi" w:cs="Calibri"/>
                  <w:sz w:val="24"/>
                  <w:szCs w:val="24"/>
                  <w:lang w:val="en-GB"/>
                </w:rPr>
                <w:t xml:space="preserve"> </w:t>
              </w:r>
            </w:ins>
            <w:ins w:id="362" w:author="Stefan Thanheiser" w:date="2019-02-22T00:56:00Z">
              <w:r w:rsidRPr="003B16B9">
                <w:rPr>
                  <w:rFonts w:asciiTheme="minorHAnsi" w:eastAsia="Calibri" w:hAnsiTheme="minorHAnsi" w:cs="Calibri"/>
                  <w:sz w:val="24"/>
                  <w:szCs w:val="24"/>
                  <w:lang w:val="en-GB"/>
                </w:rPr>
                <w:t>of</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the Supplied</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Software -where</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the</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archive</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is</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planned</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to</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exist for at</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least</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12</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months since</w:t>
              </w:r>
            </w:ins>
            <w:ins w:id="363" w:author="Stefan Thanheiser" w:date="2019-02-22T00:57:00Z">
              <w:r w:rsidRPr="003B16B9">
                <w:rPr>
                  <w:rFonts w:asciiTheme="minorHAnsi" w:eastAsia="Calibri" w:hAnsiTheme="minorHAnsi" w:cs="Calibri"/>
                  <w:sz w:val="24"/>
                  <w:szCs w:val="24"/>
                  <w:lang w:val="en-GB"/>
                </w:rPr>
                <w:t xml:space="preserve"> </w:t>
              </w:r>
            </w:ins>
            <w:ins w:id="364" w:author="Stefan Thanheiser" w:date="2019-02-22T00:56:00Z">
              <w:r w:rsidRPr="003B16B9">
                <w:rPr>
                  <w:rFonts w:asciiTheme="minorHAnsi" w:eastAsia="Calibri" w:hAnsiTheme="minorHAnsi" w:cs="Calibri"/>
                  <w:sz w:val="24"/>
                  <w:szCs w:val="24"/>
                  <w:lang w:val="en-GB"/>
                </w:rPr>
                <w:t>the last</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offer</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of</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the Supplied</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Software</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or</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as</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required</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by</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the</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Identified</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Licenses</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(whichever</w:t>
              </w:r>
              <w:r w:rsidRPr="003B16B9">
                <w:rPr>
                  <w:rFonts w:asciiTheme="minorHAnsi" w:eastAsia="Calibri" w:hAnsiTheme="minorHAnsi" w:cs="Calibri"/>
                  <w:sz w:val="24"/>
                  <w:szCs w:val="24"/>
                  <w:lang w:val="en-GB"/>
                </w:rPr>
                <w:t xml:space="preserve"> </w:t>
              </w:r>
              <w:r w:rsidRPr="003B16B9">
                <w:rPr>
                  <w:rFonts w:asciiTheme="minorHAnsi" w:eastAsia="Calibri" w:hAnsiTheme="minorHAnsi" w:cs="Calibri"/>
                  <w:sz w:val="24"/>
                  <w:szCs w:val="24"/>
                  <w:lang w:val="en-GB"/>
                </w:rPr>
                <w:t>is longer). Records exist that demonstrate the procedure has been properly followed.</w:t>
              </w:r>
            </w:ins>
          </w:p>
          <w:p w14:paraId="71EEA43B" w14:textId="4245AD19" w:rsidR="008123CC" w:rsidRDefault="008123CC" w:rsidP="003731A2">
            <w:pPr>
              <w:widowControl w:val="0"/>
              <w:pBdr>
                <w:top w:val="nil"/>
                <w:left w:val="nil"/>
                <w:bottom w:val="nil"/>
                <w:right w:val="nil"/>
                <w:between w:val="nil"/>
              </w:pBdr>
              <w:spacing w:line="240" w:lineRule="auto"/>
              <w:rPr>
                <w:ins w:id="365" w:author="Stefan Thanheiser" w:date="2019-02-22T01:18:00Z"/>
                <w:rFonts w:asciiTheme="minorHAnsi" w:eastAsia="Calibri" w:hAnsiTheme="minorHAnsi" w:cs="Calibri"/>
                <w:sz w:val="24"/>
                <w:szCs w:val="24"/>
                <w:lang w:val="en-GB"/>
              </w:rPr>
            </w:pPr>
          </w:p>
          <w:p w14:paraId="060E6F74" w14:textId="4FDDE4B9" w:rsidR="008123CC" w:rsidRDefault="008123CC" w:rsidP="003731A2">
            <w:pPr>
              <w:widowControl w:val="0"/>
              <w:pBdr>
                <w:top w:val="nil"/>
                <w:left w:val="nil"/>
                <w:bottom w:val="nil"/>
                <w:right w:val="nil"/>
                <w:between w:val="nil"/>
              </w:pBdr>
              <w:spacing w:line="240" w:lineRule="auto"/>
              <w:rPr>
                <w:ins w:id="366" w:author="Stefan Thanheiser" w:date="2019-02-22T01:18:00Z"/>
                <w:rFonts w:asciiTheme="minorHAnsi" w:eastAsia="Calibri" w:hAnsiTheme="minorHAnsi" w:cs="Calibri"/>
                <w:sz w:val="24"/>
                <w:szCs w:val="24"/>
                <w:lang w:val="en-GB"/>
              </w:rPr>
            </w:pPr>
          </w:p>
          <w:p w14:paraId="0E9C7164" w14:textId="67C737B2" w:rsidR="008123CC" w:rsidRDefault="008123CC" w:rsidP="003731A2">
            <w:pPr>
              <w:widowControl w:val="0"/>
              <w:pBdr>
                <w:top w:val="nil"/>
                <w:left w:val="nil"/>
                <w:bottom w:val="nil"/>
                <w:right w:val="nil"/>
                <w:between w:val="nil"/>
              </w:pBdr>
              <w:spacing w:line="240" w:lineRule="auto"/>
              <w:rPr>
                <w:ins w:id="367" w:author="Stefan Thanheiser" w:date="2019-02-22T01:38:00Z"/>
                <w:rFonts w:asciiTheme="minorHAnsi" w:eastAsia="Calibri" w:hAnsiTheme="minorHAnsi" w:cs="Calibri"/>
                <w:sz w:val="24"/>
                <w:szCs w:val="24"/>
                <w:lang w:val="en-GB"/>
              </w:rPr>
            </w:pPr>
          </w:p>
          <w:p w14:paraId="60B0A11F" w14:textId="77777777" w:rsidR="007D0C5B" w:rsidRDefault="007D0C5B" w:rsidP="003731A2">
            <w:pPr>
              <w:widowControl w:val="0"/>
              <w:pBdr>
                <w:top w:val="nil"/>
                <w:left w:val="nil"/>
                <w:bottom w:val="nil"/>
                <w:right w:val="nil"/>
                <w:between w:val="nil"/>
              </w:pBdr>
              <w:spacing w:line="240" w:lineRule="auto"/>
              <w:rPr>
                <w:ins w:id="368" w:author="Stefan Thanheiser" w:date="2019-02-22T01:18:00Z"/>
                <w:rFonts w:asciiTheme="minorHAnsi" w:eastAsia="Calibri" w:hAnsiTheme="minorHAnsi" w:cs="Calibri"/>
                <w:sz w:val="24"/>
                <w:szCs w:val="24"/>
                <w:lang w:val="en-GB"/>
              </w:rPr>
            </w:pPr>
          </w:p>
          <w:p w14:paraId="543732AD" w14:textId="77777777" w:rsidR="008123CC" w:rsidRPr="003B16B9" w:rsidRDefault="008123CC" w:rsidP="003731A2">
            <w:pPr>
              <w:widowControl w:val="0"/>
              <w:pBdr>
                <w:top w:val="nil"/>
                <w:left w:val="nil"/>
                <w:bottom w:val="nil"/>
                <w:right w:val="nil"/>
                <w:between w:val="nil"/>
              </w:pBdr>
              <w:spacing w:line="240" w:lineRule="auto"/>
              <w:rPr>
                <w:ins w:id="369" w:author="Stefan Thanheiser" w:date="2019-02-22T00:57:00Z"/>
                <w:rFonts w:asciiTheme="minorHAnsi" w:eastAsia="Calibri" w:hAnsiTheme="minorHAnsi" w:cs="Calibri"/>
                <w:sz w:val="24"/>
                <w:szCs w:val="24"/>
                <w:lang w:val="en-GB"/>
              </w:rPr>
            </w:pPr>
          </w:p>
          <w:p w14:paraId="5DAB3FCB" w14:textId="77777777" w:rsidR="008123CC" w:rsidRPr="003B16B9" w:rsidRDefault="008123CC" w:rsidP="003731A2">
            <w:pPr>
              <w:widowControl w:val="0"/>
              <w:pBdr>
                <w:top w:val="nil"/>
                <w:left w:val="nil"/>
                <w:bottom w:val="nil"/>
                <w:right w:val="nil"/>
                <w:between w:val="nil"/>
              </w:pBdr>
              <w:spacing w:line="240" w:lineRule="auto"/>
              <w:rPr>
                <w:ins w:id="370" w:author="Stefan Thanheiser" w:date="2019-02-22T00:57:00Z"/>
                <w:rFonts w:asciiTheme="minorHAnsi" w:eastAsia="Calibri" w:hAnsiTheme="minorHAnsi" w:cs="Calibri"/>
                <w:sz w:val="24"/>
                <w:szCs w:val="24"/>
                <w:lang w:val="en-GB"/>
              </w:rPr>
            </w:pPr>
            <w:ins w:id="371" w:author="Stefan Thanheiser" w:date="2019-02-22T00:56:00Z">
              <w:r w:rsidRPr="003B16B9">
                <w:rPr>
                  <w:rFonts w:asciiTheme="minorHAnsi" w:eastAsia="Calibri" w:hAnsiTheme="minorHAnsi" w:cs="Calibri"/>
                  <w:sz w:val="24"/>
                  <w:szCs w:val="24"/>
                  <w:lang w:val="en-GB"/>
                </w:rPr>
                <w:t>Rationale:</w:t>
              </w:r>
            </w:ins>
          </w:p>
          <w:p w14:paraId="4EF87CD8" w14:textId="4018ADEA" w:rsidR="008123CC" w:rsidRPr="003B16B9"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ins w:id="372" w:author="Stefan Thanheiser" w:date="2019-02-22T00:56:00Z">
              <w:r w:rsidRPr="003B16B9">
                <w:rPr>
                  <w:rFonts w:asciiTheme="minorHAnsi" w:eastAsia="Calibri" w:hAnsiTheme="minorHAnsi" w:cs="Calibri"/>
                  <w:sz w:val="24"/>
                  <w:szCs w:val="24"/>
                  <w:lang w:val="en-GB"/>
                </w:rPr>
                <w:t>To ensure the complete collection</w:t>
              </w:r>
            </w:ins>
            <w:ins w:id="373" w:author="Stefan Thanheiser" w:date="2019-02-22T00:57:00Z">
              <w:r w:rsidRPr="003B16B9">
                <w:rPr>
                  <w:rFonts w:asciiTheme="minorHAnsi" w:eastAsia="Calibri" w:hAnsiTheme="minorHAnsi" w:cs="Calibri"/>
                  <w:sz w:val="24"/>
                  <w:szCs w:val="24"/>
                  <w:lang w:val="en-GB"/>
                </w:rPr>
                <w:t xml:space="preserve"> </w:t>
              </w:r>
            </w:ins>
            <w:ins w:id="374" w:author="Stefan Thanheiser" w:date="2019-02-22T00:56:00Z">
              <w:r w:rsidRPr="003B16B9">
                <w:rPr>
                  <w:rFonts w:asciiTheme="minorHAnsi" w:eastAsia="Calibri" w:hAnsiTheme="minorHAnsi" w:cs="Calibri"/>
                  <w:sz w:val="24"/>
                  <w:szCs w:val="24"/>
                  <w:lang w:val="en-GB"/>
                </w:rPr>
                <w:t xml:space="preserve">of Compliance </w:t>
              </w:r>
              <w:proofErr w:type="spellStart"/>
              <w:r w:rsidRPr="003B16B9">
                <w:rPr>
                  <w:rFonts w:asciiTheme="minorHAnsi" w:eastAsia="Calibri" w:hAnsiTheme="minorHAnsi" w:cs="Calibri"/>
                  <w:sz w:val="24"/>
                  <w:szCs w:val="24"/>
                  <w:lang w:val="en-GB"/>
                </w:rPr>
                <w:t>Artifacts</w:t>
              </w:r>
            </w:ins>
            <w:proofErr w:type="spellEnd"/>
            <w:ins w:id="375" w:author="Stefan Thanheiser" w:date="2019-02-22T00:57:00Z">
              <w:r w:rsidRPr="003B16B9">
                <w:rPr>
                  <w:rFonts w:asciiTheme="minorHAnsi" w:eastAsia="Calibri" w:hAnsiTheme="minorHAnsi" w:cs="Calibri"/>
                  <w:sz w:val="24"/>
                  <w:szCs w:val="24"/>
                  <w:lang w:val="en-GB"/>
                </w:rPr>
                <w:t xml:space="preserve"> </w:t>
              </w:r>
            </w:ins>
            <w:ins w:id="376" w:author="Stefan Thanheiser" w:date="2019-02-22T00:56:00Z">
              <w:r w:rsidRPr="003B16B9">
                <w:rPr>
                  <w:rFonts w:asciiTheme="minorHAnsi" w:eastAsia="Calibri" w:hAnsiTheme="minorHAnsi" w:cs="Calibri"/>
                  <w:sz w:val="24"/>
                  <w:szCs w:val="24"/>
                  <w:lang w:val="en-GB"/>
                </w:rPr>
                <w:t>accompany the Supplied Software as required by the Identified Licenses along with other reports created as part of the Open Source</w:t>
              </w:r>
            </w:ins>
            <w:ins w:id="377" w:author="Stefan Thanheiser" w:date="2019-02-22T00:57:00Z">
              <w:r w:rsidRPr="003B16B9">
                <w:rPr>
                  <w:rFonts w:asciiTheme="minorHAnsi" w:eastAsia="Calibri" w:hAnsiTheme="minorHAnsi" w:cs="Calibri"/>
                  <w:sz w:val="24"/>
                  <w:szCs w:val="24"/>
                  <w:lang w:val="en-GB"/>
                </w:rPr>
                <w:t xml:space="preserve"> </w:t>
              </w:r>
            </w:ins>
            <w:ins w:id="378" w:author="Stefan Thanheiser" w:date="2019-02-22T00:56:00Z">
              <w:r w:rsidRPr="003B16B9">
                <w:rPr>
                  <w:rFonts w:asciiTheme="minorHAnsi" w:eastAsia="Calibri" w:hAnsiTheme="minorHAnsi" w:cs="Calibri"/>
                  <w:sz w:val="24"/>
                  <w:szCs w:val="24"/>
                  <w:lang w:val="en-GB"/>
                </w:rPr>
                <w:t>review process.</w:t>
              </w:r>
            </w:ins>
          </w:p>
        </w:tc>
        <w:tc>
          <w:tcPr>
            <w:tcW w:w="3260" w:type="dxa"/>
            <w:shd w:val="clear" w:color="auto" w:fill="auto"/>
            <w:tcMar>
              <w:top w:w="100" w:type="dxa"/>
              <w:left w:w="100" w:type="dxa"/>
              <w:bottom w:w="100" w:type="dxa"/>
              <w:right w:w="100" w:type="dxa"/>
            </w:tcMar>
          </w:tcPr>
          <w:p w14:paraId="5561173C" w14:textId="2E7EBBD4"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4.1 Es existiert ein Prozess, um die Compliance-Artefakte für jede Version einer Zugelieferten Software zu erstellen.</w:t>
            </w:r>
          </w:p>
          <w:p w14:paraId="08C54D04"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283B5E" w14:textId="77777777"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67A3F5E" w14:textId="77777777"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mit jeder Version Zugelieferter Software entsprechend den Anforderungen der Identifizierten Lizenzen zusammengestellt und verteilt werden.</w:t>
            </w:r>
          </w:p>
          <w:p w14:paraId="7ADDD827"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BA5CA9" w14:textId="4A1DECDA"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ins w:id="379" w:author="Stefan Thanheiser" w:date="2019-02-22T01:14:00Z">
              <w:r>
                <w:rPr>
                  <w:rFonts w:asciiTheme="minorHAnsi" w:eastAsia="Calibri" w:hAnsiTheme="minorHAnsi" w:cs="Calibri"/>
                  <w:color w:val="4F81BD" w:themeColor="accent1"/>
                  <w:sz w:val="24"/>
                  <w:szCs w:val="24"/>
                </w:rPr>
                <w:t xml:space="preserve">Ein dokumentiertes Verfahren, um </w:t>
              </w:r>
            </w:ins>
            <w:r w:rsidRPr="005B4C37">
              <w:rPr>
                <w:rFonts w:asciiTheme="minorHAnsi" w:eastAsia="Calibri" w:hAnsiTheme="minorHAnsi" w:cs="Calibri"/>
                <w:color w:val="4F81BD" w:themeColor="accent1"/>
                <w:sz w:val="24"/>
                <w:szCs w:val="24"/>
              </w:rPr>
              <w:t xml:space="preserve">Kopien der Compliance-Artefakte </w:t>
            </w:r>
            <w:del w:id="380" w:author="Stefan Thanheiser" w:date="2019-02-22T01:15:00Z">
              <w:r w:rsidRPr="005B4C37" w:rsidDel="003B16B9">
                <w:rPr>
                  <w:rFonts w:asciiTheme="minorHAnsi" w:eastAsia="Calibri" w:hAnsiTheme="minorHAnsi" w:cs="Calibri"/>
                  <w:color w:val="4F81BD" w:themeColor="accent1"/>
                  <w:sz w:val="24"/>
                  <w:szCs w:val="24"/>
                </w:rPr>
                <w:delText xml:space="preserve">der Version </w:delText>
              </w:r>
            </w:del>
            <w:r w:rsidRPr="005B4C37">
              <w:rPr>
                <w:rFonts w:asciiTheme="minorHAnsi" w:eastAsia="Calibri" w:hAnsiTheme="minorHAnsi" w:cs="Calibri"/>
                <w:color w:val="4F81BD" w:themeColor="accent1"/>
                <w:sz w:val="24"/>
                <w:szCs w:val="24"/>
              </w:rPr>
              <w:t>Zugelieferte</w:t>
            </w:r>
            <w:del w:id="381" w:author="Stefan Thanheiser" w:date="2019-02-22T01:15:00Z">
              <w:r w:rsidRPr="005B4C37" w:rsidDel="003B16B9">
                <w:rPr>
                  <w:rFonts w:asciiTheme="minorHAnsi" w:eastAsia="Calibri" w:hAnsiTheme="minorHAnsi" w:cs="Calibri"/>
                  <w:color w:val="4F81BD" w:themeColor="accent1"/>
                  <w:sz w:val="24"/>
                  <w:szCs w:val="24"/>
                </w:rPr>
                <w:delText>r</w:delText>
              </w:r>
            </w:del>
            <w:ins w:id="382" w:author="Stefan Thanheiser" w:date="2019-02-22T01:15:00Z">
              <w:r>
                <w:rPr>
                  <w:rFonts w:asciiTheme="minorHAnsi" w:eastAsia="Calibri" w:hAnsiTheme="minorHAnsi" w:cs="Calibri"/>
                  <w:color w:val="4F81BD" w:themeColor="accent1"/>
                  <w:sz w:val="24"/>
                  <w:szCs w:val="24"/>
                </w:rPr>
                <w:t>n</w:t>
              </w:r>
            </w:ins>
            <w:r w:rsidRPr="005B4C37">
              <w:rPr>
                <w:rFonts w:asciiTheme="minorHAnsi" w:eastAsia="Calibri" w:hAnsiTheme="minorHAnsi" w:cs="Calibri"/>
                <w:color w:val="4F81BD" w:themeColor="accent1"/>
                <w:sz w:val="24"/>
                <w:szCs w:val="24"/>
              </w:rPr>
              <w:t xml:space="preserve"> Software </w:t>
            </w:r>
            <w:del w:id="383" w:author="Stefan Thanheiser" w:date="2019-02-22T01:15:00Z">
              <w:r w:rsidRPr="005B4C37" w:rsidDel="003B16B9">
                <w:rPr>
                  <w:rFonts w:asciiTheme="minorHAnsi" w:eastAsia="Calibri" w:hAnsiTheme="minorHAnsi" w:cs="Calibri"/>
                  <w:color w:val="4F81BD" w:themeColor="accent1"/>
                  <w:sz w:val="24"/>
                  <w:szCs w:val="24"/>
                </w:rPr>
                <w:delText>werden archiviert und sind einfach wiederauffindbar</w:delText>
              </w:r>
            </w:del>
            <w:ins w:id="384" w:author="Stefan Thanheiser" w:date="2019-02-22T01:15:00Z">
              <w:r>
                <w:rPr>
                  <w:rFonts w:asciiTheme="minorHAnsi" w:eastAsia="Calibri" w:hAnsiTheme="minorHAnsi" w:cs="Calibri"/>
                  <w:color w:val="4F81BD" w:themeColor="accent1"/>
                  <w:sz w:val="24"/>
                  <w:szCs w:val="24"/>
                </w:rPr>
                <w:t>zu archivieren</w:t>
              </w:r>
            </w:ins>
            <w:ins w:id="385" w:author="Stefan Thanheiser" w:date="2019-02-22T01:16:00Z">
              <w:r>
                <w:rPr>
                  <w:rFonts w:asciiTheme="minorHAnsi" w:eastAsia="Calibri" w:hAnsiTheme="minorHAnsi" w:cs="Calibri"/>
                  <w:color w:val="4F81BD" w:themeColor="accent1"/>
                  <w:sz w:val="24"/>
                  <w:szCs w:val="24"/>
                </w:rPr>
                <w:t xml:space="preserve"> – wobei geplant sein muss,</w:t>
              </w:r>
            </w:ins>
            <w:del w:id="386" w:author="Stefan Thanheiser" w:date="2019-02-22T01:16:00Z">
              <w:r w:rsidRPr="005B4C37" w:rsidDel="003B16B9">
                <w:rPr>
                  <w:rFonts w:asciiTheme="minorHAnsi" w:eastAsia="Calibri" w:hAnsiTheme="minorHAnsi" w:cs="Calibri"/>
                  <w:color w:val="4F81BD" w:themeColor="accent1"/>
                  <w:sz w:val="24"/>
                  <w:szCs w:val="24"/>
                </w:rPr>
                <w:delText>, und es ist geplant,</w:delText>
              </w:r>
            </w:del>
            <w:r w:rsidRPr="005B4C37">
              <w:rPr>
                <w:rFonts w:asciiTheme="minorHAnsi" w:eastAsia="Calibri" w:hAnsiTheme="minorHAnsi" w:cs="Calibri"/>
                <w:color w:val="4F81BD" w:themeColor="accent1"/>
                <w:sz w:val="24"/>
                <w:szCs w:val="24"/>
              </w:rPr>
              <w:t xml:space="preserve"> dass das Archiv mindestens </w:t>
            </w:r>
            <w:ins w:id="387" w:author="Stefan Thanheiser" w:date="2019-02-22T01:16:00Z">
              <w:r>
                <w:rPr>
                  <w:rFonts w:asciiTheme="minorHAnsi" w:eastAsia="Calibri" w:hAnsiTheme="minorHAnsi" w:cs="Calibri"/>
                  <w:color w:val="4F81BD" w:themeColor="accent1"/>
                  <w:sz w:val="24"/>
                  <w:szCs w:val="24"/>
                </w:rPr>
                <w:t>12 Monate</w:t>
              </w:r>
            </w:ins>
            <w:ins w:id="388" w:author="Stefan Thanheiser" w:date="2019-02-22T01:17:00Z">
              <w:r>
                <w:rPr>
                  <w:rFonts w:asciiTheme="minorHAnsi" w:eastAsia="Calibri" w:hAnsiTheme="minorHAnsi" w:cs="Calibri"/>
                  <w:color w:val="4F81BD" w:themeColor="accent1"/>
                  <w:sz w:val="24"/>
                  <w:szCs w:val="24"/>
                </w:rPr>
                <w:t xml:space="preserve"> länger </w:t>
              </w:r>
            </w:ins>
            <w:del w:id="389" w:author="Stefan Thanheiser" w:date="2019-02-22T01:17:00Z">
              <w:r w:rsidRPr="005B4C37" w:rsidDel="003B16B9">
                <w:rPr>
                  <w:rFonts w:asciiTheme="minorHAnsi" w:eastAsia="Calibri" w:hAnsiTheme="minorHAnsi" w:cs="Calibri"/>
                  <w:color w:val="4F81BD" w:themeColor="accent1"/>
                  <w:sz w:val="24"/>
                  <w:szCs w:val="24"/>
                </w:rPr>
                <w:delText xml:space="preserve">so lange </w:delText>
              </w:r>
            </w:del>
            <w:r w:rsidRPr="005B4C37">
              <w:rPr>
                <w:rFonts w:asciiTheme="minorHAnsi" w:eastAsia="Calibri" w:hAnsiTheme="minorHAnsi" w:cs="Calibri"/>
                <w:color w:val="4F81BD" w:themeColor="accent1"/>
                <w:sz w:val="24"/>
                <w:szCs w:val="24"/>
              </w:rPr>
              <w:t xml:space="preserve">besteht, wie die Zugelieferte Software angeboten wird </w:t>
            </w:r>
            <w:ins w:id="390" w:author="Stefan Thanheiser" w:date="2019-02-22T01:17:00Z">
              <w:r>
                <w:rPr>
                  <w:rFonts w:asciiTheme="minorHAnsi" w:eastAsia="Calibri" w:hAnsiTheme="minorHAnsi" w:cs="Calibri"/>
                  <w:color w:val="4F81BD" w:themeColor="accent1"/>
                  <w:sz w:val="24"/>
                  <w:szCs w:val="24"/>
                </w:rPr>
                <w:t xml:space="preserve">bzw. </w:t>
              </w:r>
            </w:ins>
            <w:ins w:id="391" w:author="Stefan Thanheiser" w:date="2019-02-22T01:18:00Z">
              <w:r>
                <w:rPr>
                  <w:rFonts w:asciiTheme="minorHAnsi" w:eastAsia="Calibri" w:hAnsiTheme="minorHAnsi" w:cs="Calibri"/>
                  <w:color w:val="4F81BD" w:themeColor="accent1"/>
                  <w:sz w:val="24"/>
                  <w:szCs w:val="24"/>
                </w:rPr>
                <w:t xml:space="preserve">mindestens so </w:t>
              </w:r>
            </w:ins>
            <w:ins w:id="392" w:author="Stefan Thanheiser" w:date="2019-02-22T01:17:00Z">
              <w:r>
                <w:rPr>
                  <w:rFonts w:asciiTheme="minorHAnsi" w:eastAsia="Calibri" w:hAnsiTheme="minorHAnsi" w:cs="Calibri"/>
                  <w:color w:val="4F81BD" w:themeColor="accent1"/>
                  <w:sz w:val="24"/>
                  <w:szCs w:val="24"/>
                </w:rPr>
                <w:t>lange,</w:t>
              </w:r>
            </w:ins>
            <w:del w:id="393" w:author="Stefan Thanheiser" w:date="2019-02-22T01:17:00Z">
              <w:r w:rsidRPr="005B4C37" w:rsidDel="003B16B9">
                <w:rPr>
                  <w:rFonts w:asciiTheme="minorHAnsi" w:eastAsia="Calibri" w:hAnsiTheme="minorHAnsi" w:cs="Calibri"/>
                  <w:color w:val="4F81BD" w:themeColor="accent1"/>
                  <w:sz w:val="24"/>
                  <w:szCs w:val="24"/>
                </w:rPr>
                <w:delText>oder</w:delText>
              </w:r>
            </w:del>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p>
          <w:p w14:paraId="2781890D"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738068" w14:textId="77777777"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D11D099" w14:textId="5648293A"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die vollständigen Compliance-Artefakte entsprechend den Anforderungen der Identifizierten Lizenzen, sowie sonstige Berichte, die während der </w:t>
            </w:r>
            <w:r>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-Überprüfung erstellt wurden, mit jeder Version der Zugelieferten Software ausgeliefert werden.</w:t>
            </w:r>
          </w:p>
        </w:tc>
      </w:tr>
    </w:tbl>
    <w:p w14:paraId="5393D4FA" w14:textId="77777777" w:rsidR="005B118C" w:rsidRPr="003731A2" w:rsidRDefault="005B118C" w:rsidP="003731A2">
      <w:pPr>
        <w:spacing w:line="240" w:lineRule="auto"/>
        <w:rPr>
          <w:rFonts w:asciiTheme="minorHAnsi" w:eastAsia="Calibri" w:hAnsiTheme="minorHAnsi" w:cs="Calibri"/>
          <w:sz w:val="24"/>
          <w:szCs w:val="24"/>
        </w:rPr>
      </w:pPr>
    </w:p>
    <w:p w14:paraId="695E6DC2" w14:textId="77777777" w:rsidR="005B118C" w:rsidRPr="003731A2" w:rsidRDefault="005B118C" w:rsidP="003731A2">
      <w:pPr>
        <w:spacing w:line="240" w:lineRule="auto"/>
        <w:rPr>
          <w:rFonts w:asciiTheme="minorHAnsi" w:eastAsia="Calibri" w:hAnsiTheme="minorHAnsi" w:cs="Calibri"/>
          <w:sz w:val="24"/>
          <w:szCs w:val="24"/>
        </w:rPr>
      </w:pPr>
    </w:p>
    <w:p w14:paraId="66A59DBD" w14:textId="77777777" w:rsidR="005B118C" w:rsidRPr="003731A2" w:rsidRDefault="005B118C" w:rsidP="003731A2">
      <w:pPr>
        <w:spacing w:line="240" w:lineRule="auto"/>
        <w:rPr>
          <w:rFonts w:asciiTheme="minorHAnsi" w:eastAsia="Calibri" w:hAnsiTheme="minorHAnsi" w:cs="Calibri"/>
          <w:sz w:val="24"/>
          <w:szCs w:val="24"/>
        </w:rPr>
      </w:pPr>
    </w:p>
    <w:p w14:paraId="7AA15BEF"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B50DED5" w14:textId="77777777" w:rsidR="005B118C" w:rsidRPr="003731A2" w:rsidRDefault="005B118C" w:rsidP="003731A2">
      <w:pPr>
        <w:spacing w:line="240" w:lineRule="auto"/>
        <w:rPr>
          <w:rFonts w:asciiTheme="minorHAnsi" w:eastAsia="Calibri" w:hAnsiTheme="minorHAnsi" w:cs="Calibri"/>
          <w:sz w:val="24"/>
          <w:szCs w:val="24"/>
        </w:rPr>
      </w:pPr>
    </w:p>
    <w:tbl>
      <w:tblPr>
        <w:tblStyle w:val="3"/>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3118"/>
        <w:gridCol w:w="3260"/>
      </w:tblGrid>
      <w:tr w:rsidR="008123CC" w:rsidRPr="003731A2" w14:paraId="410D7A62" w14:textId="77777777" w:rsidTr="0051742E">
        <w:tc>
          <w:tcPr>
            <w:tcW w:w="3151" w:type="dxa"/>
            <w:shd w:val="clear" w:color="auto" w:fill="auto"/>
            <w:tcMar>
              <w:top w:w="100" w:type="dxa"/>
              <w:left w:w="100" w:type="dxa"/>
              <w:bottom w:w="100" w:type="dxa"/>
              <w:right w:w="100" w:type="dxa"/>
            </w:tcMar>
          </w:tcPr>
          <w:p w14:paraId="0881405D" w14:textId="77777777" w:rsidR="008123CC" w:rsidRPr="003731A2" w:rsidRDefault="008123CC"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5: Understand FOSS Community Engagement</w:t>
            </w:r>
          </w:p>
        </w:tc>
        <w:tc>
          <w:tcPr>
            <w:tcW w:w="3118" w:type="dxa"/>
          </w:tcPr>
          <w:p w14:paraId="68BB6F92" w14:textId="23DE3FC5" w:rsidR="008123CC" w:rsidRPr="00D613EA" w:rsidRDefault="008123CC" w:rsidP="003731A2">
            <w:pPr>
              <w:pBdr>
                <w:top w:val="nil"/>
                <w:left w:val="nil"/>
                <w:bottom w:val="nil"/>
                <w:right w:val="nil"/>
                <w:between w:val="nil"/>
              </w:pBdr>
              <w:spacing w:line="240" w:lineRule="auto"/>
              <w:rPr>
                <w:rFonts w:asciiTheme="minorHAnsi" w:eastAsia="Calibri" w:hAnsiTheme="minorHAnsi" w:cs="Calibri"/>
                <w:color w:val="6D9EEB"/>
                <w:sz w:val="24"/>
                <w:szCs w:val="24"/>
                <w:lang w:val="en-GB"/>
              </w:rPr>
            </w:pPr>
            <w:ins w:id="394" w:author="Stefan Thanheiser" w:date="2019-02-22T00:58:00Z">
              <w:r w:rsidRPr="003E1C02">
                <w:rPr>
                  <w:rFonts w:asciiTheme="minorHAnsi" w:eastAsia="Calibri" w:hAnsiTheme="minorHAnsi" w:cs="Calibri"/>
                  <w:color w:val="6D9EEB"/>
                  <w:sz w:val="24"/>
                  <w:szCs w:val="24"/>
                  <w:lang w:val="en-GB"/>
                </w:rPr>
                <w:t>5.0 Understand</w:t>
              </w:r>
              <w:r>
                <w:rPr>
                  <w:rFonts w:asciiTheme="minorHAnsi" w:eastAsia="Calibri" w:hAnsiTheme="minorHAnsi" w:cs="Calibri"/>
                  <w:color w:val="6D9EEB"/>
                  <w:sz w:val="24"/>
                  <w:szCs w:val="24"/>
                  <w:lang w:val="en-GB"/>
                </w:rPr>
                <w:t xml:space="preserve"> </w:t>
              </w:r>
              <w:r w:rsidRPr="003E1C02">
                <w:rPr>
                  <w:rFonts w:asciiTheme="minorHAnsi" w:eastAsia="Calibri" w:hAnsiTheme="minorHAnsi" w:cs="Calibri"/>
                  <w:color w:val="6D9EEB"/>
                  <w:sz w:val="24"/>
                  <w:szCs w:val="24"/>
                  <w:lang w:val="en-GB"/>
                </w:rPr>
                <w:t>Open Source</w:t>
              </w:r>
              <w:r>
                <w:rPr>
                  <w:rFonts w:asciiTheme="minorHAnsi" w:eastAsia="Calibri" w:hAnsiTheme="minorHAnsi" w:cs="Calibri"/>
                  <w:color w:val="6D9EEB"/>
                  <w:sz w:val="24"/>
                  <w:szCs w:val="24"/>
                  <w:lang w:val="en-GB"/>
                </w:rPr>
                <w:t xml:space="preserve"> </w:t>
              </w:r>
              <w:r w:rsidRPr="003E1C02">
                <w:rPr>
                  <w:rFonts w:asciiTheme="minorHAnsi" w:eastAsia="Calibri" w:hAnsiTheme="minorHAnsi" w:cs="Calibri"/>
                  <w:color w:val="6D9EEB"/>
                  <w:sz w:val="24"/>
                  <w:szCs w:val="24"/>
                  <w:lang w:val="en-GB"/>
                </w:rPr>
                <w:t>Community Engagemen</w:t>
              </w:r>
              <w:r>
                <w:rPr>
                  <w:rFonts w:asciiTheme="minorHAnsi" w:eastAsia="Calibri" w:hAnsiTheme="minorHAnsi" w:cs="Calibri"/>
                  <w:color w:val="6D9EEB"/>
                  <w:sz w:val="24"/>
                  <w:szCs w:val="24"/>
                  <w:lang w:val="en-GB"/>
                </w:rPr>
                <w:t>t</w:t>
              </w:r>
            </w:ins>
          </w:p>
        </w:tc>
        <w:tc>
          <w:tcPr>
            <w:tcW w:w="3260" w:type="dxa"/>
            <w:shd w:val="clear" w:color="auto" w:fill="auto"/>
            <w:tcMar>
              <w:top w:w="100" w:type="dxa"/>
              <w:left w:w="100" w:type="dxa"/>
              <w:bottom w:w="100" w:type="dxa"/>
              <w:right w:w="100" w:type="dxa"/>
            </w:tcMar>
          </w:tcPr>
          <w:p w14:paraId="618EDEFD" w14:textId="54D0C8FD" w:rsidR="008123CC" w:rsidRPr="003731A2" w:rsidRDefault="008123CC"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5: Verstehen Sie</w:t>
            </w:r>
            <w:r>
              <w:rPr>
                <w:rFonts w:asciiTheme="minorHAnsi" w:eastAsia="Calibri" w:hAnsiTheme="minorHAnsi" w:cs="Calibri"/>
                <w:color w:val="6D9EEB"/>
                <w:sz w:val="24"/>
                <w:szCs w:val="24"/>
              </w:rPr>
              <w:t xml:space="preserve"> Ihr Engagement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8123CC" w:rsidRPr="003731A2" w14:paraId="3B7AC6CD" w14:textId="77777777" w:rsidTr="0051742E">
        <w:tc>
          <w:tcPr>
            <w:tcW w:w="3151" w:type="dxa"/>
            <w:shd w:val="clear" w:color="auto" w:fill="auto"/>
            <w:tcMar>
              <w:top w:w="100" w:type="dxa"/>
              <w:left w:w="100" w:type="dxa"/>
              <w:bottom w:w="100" w:type="dxa"/>
              <w:right w:w="100" w:type="dxa"/>
            </w:tcMar>
          </w:tcPr>
          <w:p w14:paraId="3D1CDFB6"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 A written policy exists that governs contributions to FOSS projects by the organization. The policy must be internally communicated.</w:t>
            </w:r>
          </w:p>
          <w:p w14:paraId="17BF285B" w14:textId="77777777" w:rsidR="008123CC" w:rsidRPr="003731A2" w:rsidRDefault="008123CC" w:rsidP="003731A2">
            <w:pPr>
              <w:spacing w:line="240" w:lineRule="auto"/>
              <w:rPr>
                <w:rFonts w:asciiTheme="minorHAnsi" w:eastAsia="Calibri" w:hAnsiTheme="minorHAnsi" w:cs="Calibri"/>
                <w:sz w:val="24"/>
                <w:szCs w:val="24"/>
                <w:lang w:val="en-US"/>
              </w:rPr>
            </w:pPr>
          </w:p>
          <w:p w14:paraId="1B7BD95E" w14:textId="70C1D5BD"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4EA85D"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5.1.1 A documented FOSS contribution policy;</w:t>
            </w:r>
          </w:p>
          <w:p w14:paraId="599DE0FC" w14:textId="77777777" w:rsidR="008123CC" w:rsidRPr="003731A2" w:rsidRDefault="008123CC" w:rsidP="003731A2">
            <w:pPr>
              <w:spacing w:line="240" w:lineRule="auto"/>
              <w:rPr>
                <w:rFonts w:asciiTheme="minorHAnsi" w:eastAsia="Calibri" w:hAnsiTheme="minorHAnsi" w:cs="Calibri"/>
                <w:sz w:val="24"/>
                <w:szCs w:val="24"/>
                <w:lang w:val="en-US"/>
              </w:rPr>
            </w:pPr>
          </w:p>
          <w:p w14:paraId="18CCFE4A" w14:textId="77777777" w:rsidR="008123CC" w:rsidRPr="003731A2" w:rsidRDefault="008123CC" w:rsidP="003731A2">
            <w:pPr>
              <w:spacing w:line="240" w:lineRule="auto"/>
              <w:rPr>
                <w:rFonts w:asciiTheme="minorHAnsi" w:eastAsia="Calibri" w:hAnsiTheme="minorHAnsi" w:cs="Calibri"/>
                <w:sz w:val="24"/>
                <w:szCs w:val="24"/>
                <w:lang w:val="en-US"/>
              </w:rPr>
            </w:pPr>
          </w:p>
          <w:p w14:paraId="0B440F17"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5.1.2 A documented procedure that makes all Software Staff aware of the existence of the FOSS contribution policy (e.g., via training, internal wiki, or other practical communication method).</w:t>
            </w:r>
          </w:p>
          <w:p w14:paraId="4D038D4B" w14:textId="77777777" w:rsidR="008123CC" w:rsidRPr="003731A2" w:rsidRDefault="008123CC" w:rsidP="003731A2">
            <w:pPr>
              <w:spacing w:line="240" w:lineRule="auto"/>
              <w:rPr>
                <w:rFonts w:asciiTheme="minorHAnsi" w:eastAsia="Calibri" w:hAnsiTheme="minorHAnsi" w:cs="Calibri"/>
                <w:sz w:val="24"/>
                <w:szCs w:val="24"/>
                <w:lang w:val="en-US"/>
              </w:rPr>
            </w:pPr>
          </w:p>
          <w:p w14:paraId="1C5048F8" w14:textId="77777777" w:rsidR="008123CC" w:rsidRPr="003731A2" w:rsidRDefault="008123CC" w:rsidP="003731A2">
            <w:pPr>
              <w:spacing w:line="240" w:lineRule="auto"/>
              <w:rPr>
                <w:rFonts w:asciiTheme="minorHAnsi" w:eastAsia="Calibri" w:hAnsiTheme="minorHAnsi" w:cs="Calibri"/>
                <w:sz w:val="24"/>
                <w:szCs w:val="24"/>
                <w:lang w:val="en-US"/>
              </w:rPr>
            </w:pPr>
          </w:p>
          <w:p w14:paraId="4F0C19F3"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E4C6089"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8123CC" w:rsidRPr="003731A2" w:rsidRDefault="008123CC" w:rsidP="003731A2">
            <w:pPr>
              <w:spacing w:line="240" w:lineRule="auto"/>
              <w:rPr>
                <w:rFonts w:asciiTheme="minorHAnsi" w:eastAsia="Calibri" w:hAnsiTheme="minorHAnsi" w:cs="Calibri"/>
                <w:sz w:val="24"/>
                <w:szCs w:val="24"/>
                <w:lang w:val="en-US"/>
              </w:rPr>
            </w:pPr>
          </w:p>
          <w:p w14:paraId="362E9E9B" w14:textId="77777777" w:rsidR="008123CC" w:rsidRPr="003731A2" w:rsidRDefault="008123CC" w:rsidP="003731A2">
            <w:pPr>
              <w:spacing w:line="240" w:lineRule="auto"/>
              <w:rPr>
                <w:rFonts w:asciiTheme="minorHAnsi" w:eastAsia="Calibri" w:hAnsiTheme="minorHAnsi" w:cs="Calibri"/>
                <w:sz w:val="24"/>
                <w:szCs w:val="24"/>
                <w:lang w:val="en-US"/>
              </w:rPr>
            </w:pPr>
          </w:p>
          <w:p w14:paraId="0C0425BC" w14:textId="570B182B" w:rsidR="008123CC" w:rsidRDefault="008123CC" w:rsidP="003731A2">
            <w:pPr>
              <w:spacing w:line="240" w:lineRule="auto"/>
              <w:rPr>
                <w:rFonts w:asciiTheme="minorHAnsi" w:eastAsia="Calibri" w:hAnsiTheme="minorHAnsi" w:cs="Calibri"/>
                <w:sz w:val="24"/>
                <w:szCs w:val="24"/>
                <w:lang w:val="en-US"/>
              </w:rPr>
            </w:pPr>
          </w:p>
          <w:p w14:paraId="5FAB185D" w14:textId="77777777" w:rsidR="007D0C5B" w:rsidRDefault="007D0C5B" w:rsidP="003731A2">
            <w:pPr>
              <w:spacing w:line="240" w:lineRule="auto"/>
              <w:rPr>
                <w:rFonts w:asciiTheme="minorHAnsi" w:eastAsia="Calibri" w:hAnsiTheme="minorHAnsi" w:cs="Calibri"/>
                <w:sz w:val="24"/>
                <w:szCs w:val="24"/>
                <w:lang w:val="en-US"/>
              </w:rPr>
            </w:pPr>
          </w:p>
          <w:p w14:paraId="27776BB9" w14:textId="5481A0D6"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 If an organization permits contributions to FOSS projects then a process must exist that implements the FOSS contribution policy outlined in Section 5.1.</w:t>
            </w:r>
          </w:p>
          <w:p w14:paraId="2B6C5D84" w14:textId="77777777" w:rsidR="008123CC" w:rsidRPr="003731A2" w:rsidRDefault="008123CC" w:rsidP="003731A2">
            <w:pPr>
              <w:spacing w:line="240" w:lineRule="auto"/>
              <w:rPr>
                <w:rFonts w:asciiTheme="minorHAnsi" w:eastAsia="Calibri" w:hAnsiTheme="minorHAnsi" w:cs="Calibri"/>
                <w:sz w:val="24"/>
                <w:szCs w:val="24"/>
                <w:lang w:val="en-US"/>
              </w:rPr>
            </w:pPr>
          </w:p>
          <w:p w14:paraId="6EF9472A" w14:textId="77777777" w:rsidR="008123CC" w:rsidRDefault="008123CC" w:rsidP="003731A2">
            <w:pPr>
              <w:spacing w:line="240" w:lineRule="auto"/>
              <w:rPr>
                <w:rFonts w:asciiTheme="minorHAnsi" w:eastAsia="Calibri" w:hAnsiTheme="minorHAnsi" w:cs="Calibri"/>
                <w:sz w:val="24"/>
                <w:szCs w:val="24"/>
                <w:lang w:val="en-US"/>
              </w:rPr>
            </w:pPr>
          </w:p>
          <w:p w14:paraId="774C6B77" w14:textId="0611ABD2"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C39E41"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5.2.1 Provided the FOSS contribution policy permits contributions, a documented procedure exists that governs FOSS contributions.</w:t>
            </w:r>
          </w:p>
          <w:p w14:paraId="709AFE59" w14:textId="77777777" w:rsidR="008123CC" w:rsidRPr="003731A2" w:rsidRDefault="008123CC" w:rsidP="003731A2">
            <w:pPr>
              <w:spacing w:line="240" w:lineRule="auto"/>
              <w:rPr>
                <w:rFonts w:asciiTheme="minorHAnsi" w:eastAsia="Calibri" w:hAnsiTheme="minorHAnsi" w:cs="Calibri"/>
                <w:sz w:val="24"/>
                <w:szCs w:val="24"/>
                <w:lang w:val="en-US"/>
              </w:rPr>
            </w:pPr>
          </w:p>
          <w:p w14:paraId="051C9B44" w14:textId="77777777" w:rsidR="008123CC" w:rsidRPr="003731A2" w:rsidRDefault="008123CC" w:rsidP="003731A2">
            <w:pPr>
              <w:spacing w:line="240" w:lineRule="auto"/>
              <w:rPr>
                <w:rFonts w:asciiTheme="minorHAnsi" w:eastAsia="Calibri" w:hAnsiTheme="minorHAnsi" w:cs="Calibri"/>
                <w:sz w:val="24"/>
                <w:szCs w:val="24"/>
                <w:lang w:val="en-US"/>
              </w:rPr>
            </w:pPr>
          </w:p>
          <w:p w14:paraId="4A86DF86" w14:textId="77777777" w:rsidR="008123CC" w:rsidRDefault="008123CC" w:rsidP="003731A2">
            <w:pPr>
              <w:spacing w:line="240" w:lineRule="auto"/>
              <w:rPr>
                <w:rFonts w:asciiTheme="minorHAnsi" w:eastAsia="Calibri" w:hAnsiTheme="minorHAnsi" w:cs="Calibri"/>
                <w:sz w:val="24"/>
                <w:szCs w:val="24"/>
                <w:lang w:val="en-US"/>
              </w:rPr>
            </w:pPr>
          </w:p>
          <w:p w14:paraId="357D27CA" w14:textId="4D121A46"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6C510B"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To ensure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3118" w:type="dxa"/>
          </w:tcPr>
          <w:p w14:paraId="4173E8B1" w14:textId="77777777" w:rsidR="008123CC" w:rsidRDefault="008123CC" w:rsidP="003731A2">
            <w:pPr>
              <w:widowControl w:val="0"/>
              <w:pBdr>
                <w:top w:val="nil"/>
                <w:left w:val="nil"/>
                <w:bottom w:val="nil"/>
                <w:right w:val="nil"/>
                <w:between w:val="nil"/>
              </w:pBdr>
              <w:spacing w:line="240" w:lineRule="auto"/>
              <w:rPr>
                <w:ins w:id="395" w:author="Stefan Thanheiser" w:date="2019-02-22T00:58:00Z"/>
                <w:rFonts w:asciiTheme="minorHAnsi" w:eastAsia="Calibri" w:hAnsiTheme="minorHAnsi" w:cs="Calibri"/>
                <w:color w:val="4F81BD" w:themeColor="accent1"/>
                <w:sz w:val="24"/>
                <w:szCs w:val="24"/>
                <w:lang w:val="en-GB"/>
              </w:rPr>
            </w:pPr>
            <w:ins w:id="396" w:author="Stefan Thanheiser" w:date="2019-02-22T00:58:00Z">
              <w:r w:rsidRPr="003E1C02">
                <w:rPr>
                  <w:rFonts w:asciiTheme="minorHAnsi" w:eastAsia="Calibri" w:hAnsiTheme="minorHAnsi" w:cs="Calibri"/>
                  <w:color w:val="4F81BD" w:themeColor="accent1"/>
                  <w:sz w:val="24"/>
                  <w:szCs w:val="24"/>
                  <w:lang w:val="en-GB"/>
                </w:rPr>
                <w:lastRenderedPageBreak/>
                <w:t>5.1</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 written policy exists that governs contributions to Open Source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projects by the organization. The policy must be internally communicated.</w:t>
              </w:r>
              <w:r>
                <w:rPr>
                  <w:rFonts w:asciiTheme="minorHAnsi" w:eastAsia="Calibri" w:hAnsiTheme="minorHAnsi" w:cs="Calibri"/>
                  <w:color w:val="4F81BD" w:themeColor="accent1"/>
                  <w:sz w:val="24"/>
                  <w:szCs w:val="24"/>
                  <w:lang w:val="en-GB"/>
                </w:rPr>
                <w:t xml:space="preserve"> </w:t>
              </w:r>
            </w:ins>
          </w:p>
          <w:p w14:paraId="2E982CC4" w14:textId="5D54CCA4" w:rsidR="008123CC" w:rsidRDefault="008123CC" w:rsidP="003731A2">
            <w:pPr>
              <w:widowControl w:val="0"/>
              <w:pBdr>
                <w:top w:val="nil"/>
                <w:left w:val="nil"/>
                <w:bottom w:val="nil"/>
                <w:right w:val="nil"/>
                <w:between w:val="nil"/>
              </w:pBdr>
              <w:spacing w:line="240" w:lineRule="auto"/>
              <w:rPr>
                <w:ins w:id="397" w:author="Stefan Thanheiser" w:date="2019-02-22T01:19:00Z"/>
                <w:rFonts w:asciiTheme="minorHAnsi" w:eastAsia="Calibri" w:hAnsiTheme="minorHAnsi" w:cs="Calibri"/>
                <w:color w:val="4F81BD" w:themeColor="accent1"/>
                <w:sz w:val="24"/>
                <w:szCs w:val="24"/>
                <w:lang w:val="en-GB"/>
              </w:rPr>
            </w:pPr>
          </w:p>
          <w:p w14:paraId="56EF4CC9" w14:textId="77777777" w:rsidR="008123CC" w:rsidRDefault="008123CC" w:rsidP="003731A2">
            <w:pPr>
              <w:widowControl w:val="0"/>
              <w:pBdr>
                <w:top w:val="nil"/>
                <w:left w:val="nil"/>
                <w:bottom w:val="nil"/>
                <w:right w:val="nil"/>
                <w:between w:val="nil"/>
              </w:pBdr>
              <w:spacing w:line="240" w:lineRule="auto"/>
              <w:rPr>
                <w:ins w:id="398" w:author="Stefan Thanheiser" w:date="2019-02-22T00:58:00Z"/>
                <w:rFonts w:asciiTheme="minorHAnsi" w:eastAsia="Calibri" w:hAnsiTheme="minorHAnsi" w:cs="Calibri"/>
                <w:color w:val="4F81BD" w:themeColor="accent1"/>
                <w:sz w:val="24"/>
                <w:szCs w:val="24"/>
                <w:lang w:val="en-GB"/>
              </w:rPr>
            </w:pPr>
            <w:ins w:id="399" w:author="Stefan Thanheiser" w:date="2019-02-22T00:58:00Z">
              <w:r w:rsidRPr="003E1C02">
                <w:rPr>
                  <w:rFonts w:asciiTheme="minorHAnsi" w:eastAsia="Calibri" w:hAnsiTheme="minorHAnsi" w:cs="Calibri"/>
                  <w:color w:val="4F81BD" w:themeColor="accent1"/>
                  <w:sz w:val="24"/>
                  <w:szCs w:val="24"/>
                  <w:lang w:val="en-GB"/>
                </w:rPr>
                <w:t>Verification Material(s):</w:t>
              </w:r>
            </w:ins>
          </w:p>
          <w:p w14:paraId="6B43519B" w14:textId="77777777" w:rsidR="008123CC" w:rsidRDefault="008123CC" w:rsidP="003731A2">
            <w:pPr>
              <w:widowControl w:val="0"/>
              <w:pBdr>
                <w:top w:val="nil"/>
                <w:left w:val="nil"/>
                <w:bottom w:val="nil"/>
                <w:right w:val="nil"/>
                <w:between w:val="nil"/>
              </w:pBdr>
              <w:spacing w:line="240" w:lineRule="auto"/>
              <w:rPr>
                <w:ins w:id="400" w:author="Stefan Thanheiser" w:date="2019-02-22T00:58:00Z"/>
                <w:rFonts w:asciiTheme="minorHAnsi" w:eastAsia="Calibri" w:hAnsiTheme="minorHAnsi" w:cs="Calibri"/>
                <w:color w:val="4F81BD" w:themeColor="accent1"/>
                <w:sz w:val="24"/>
                <w:szCs w:val="24"/>
                <w:lang w:val="en-GB"/>
              </w:rPr>
            </w:pPr>
            <w:ins w:id="401" w:author="Stefan Thanheiser" w:date="2019-02-22T00:58:00Z">
              <w:r w:rsidRPr="003E1C02">
                <w:rPr>
                  <w:rFonts w:asciiTheme="minorHAnsi" w:eastAsia="Calibri" w:hAnsiTheme="minorHAnsi" w:cs="Calibri"/>
                  <w:color w:val="4F81BD" w:themeColor="accent1"/>
                  <w:sz w:val="24"/>
                  <w:szCs w:val="24"/>
                  <w:lang w:val="en-GB"/>
                </w:rPr>
                <w:t>5.1.1</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 documented Open Source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 policy.</w:t>
              </w:r>
            </w:ins>
          </w:p>
          <w:p w14:paraId="653700F5" w14:textId="3950ED9F" w:rsidR="008123CC" w:rsidRDefault="008123CC" w:rsidP="003731A2">
            <w:pPr>
              <w:widowControl w:val="0"/>
              <w:pBdr>
                <w:top w:val="nil"/>
                <w:left w:val="nil"/>
                <w:bottom w:val="nil"/>
                <w:right w:val="nil"/>
                <w:between w:val="nil"/>
              </w:pBdr>
              <w:spacing w:line="240" w:lineRule="auto"/>
              <w:rPr>
                <w:ins w:id="402" w:author="Stefan Thanheiser" w:date="2019-02-22T01:19:00Z"/>
                <w:rFonts w:asciiTheme="minorHAnsi" w:eastAsia="Calibri" w:hAnsiTheme="minorHAnsi" w:cs="Calibri"/>
                <w:color w:val="4F81BD" w:themeColor="accent1"/>
                <w:sz w:val="24"/>
                <w:szCs w:val="24"/>
                <w:lang w:val="en-GB"/>
              </w:rPr>
            </w:pPr>
          </w:p>
          <w:p w14:paraId="70B8D19D" w14:textId="77777777" w:rsidR="008123CC" w:rsidRDefault="008123CC" w:rsidP="003731A2">
            <w:pPr>
              <w:widowControl w:val="0"/>
              <w:pBdr>
                <w:top w:val="nil"/>
                <w:left w:val="nil"/>
                <w:bottom w:val="nil"/>
                <w:right w:val="nil"/>
                <w:between w:val="nil"/>
              </w:pBdr>
              <w:spacing w:line="240" w:lineRule="auto"/>
              <w:rPr>
                <w:ins w:id="403" w:author="Stefan Thanheiser" w:date="2019-02-22T00:58:00Z"/>
                <w:rFonts w:asciiTheme="minorHAnsi" w:eastAsia="Calibri" w:hAnsiTheme="minorHAnsi" w:cs="Calibri"/>
                <w:color w:val="4F81BD" w:themeColor="accent1"/>
                <w:sz w:val="24"/>
                <w:szCs w:val="24"/>
                <w:lang w:val="en-GB"/>
              </w:rPr>
            </w:pPr>
          </w:p>
          <w:p w14:paraId="1E679AB4" w14:textId="3F6DB44B" w:rsidR="008123CC" w:rsidRDefault="008123CC" w:rsidP="003731A2">
            <w:pPr>
              <w:widowControl w:val="0"/>
              <w:pBdr>
                <w:top w:val="nil"/>
                <w:left w:val="nil"/>
                <w:bottom w:val="nil"/>
                <w:right w:val="nil"/>
                <w:between w:val="nil"/>
              </w:pBdr>
              <w:spacing w:line="240" w:lineRule="auto"/>
              <w:rPr>
                <w:ins w:id="404" w:author="Stefan Thanheiser" w:date="2019-02-22T00:59:00Z"/>
                <w:rFonts w:asciiTheme="minorHAnsi" w:eastAsia="Calibri" w:hAnsiTheme="minorHAnsi" w:cs="Calibri"/>
                <w:color w:val="4F81BD" w:themeColor="accent1"/>
                <w:sz w:val="24"/>
                <w:szCs w:val="24"/>
                <w:lang w:val="en-GB"/>
              </w:rPr>
            </w:pPr>
            <w:ins w:id="405" w:author="Stefan Thanheiser" w:date="2019-02-22T00:58:00Z">
              <w:r w:rsidRPr="003E1C02">
                <w:rPr>
                  <w:rFonts w:asciiTheme="minorHAnsi" w:eastAsia="Calibri" w:hAnsiTheme="minorHAnsi" w:cs="Calibri"/>
                  <w:color w:val="4F81BD" w:themeColor="accent1"/>
                  <w:sz w:val="24"/>
                  <w:szCs w:val="24"/>
                  <w:lang w:val="en-GB"/>
                </w:rPr>
                <w:t>5.1.2</w:t>
              </w:r>
            </w:ins>
            <w:ins w:id="406" w:author="Stefan Thanheiser" w:date="2019-02-22T01:19:00Z">
              <w:r>
                <w:rPr>
                  <w:rFonts w:asciiTheme="minorHAnsi" w:eastAsia="Calibri" w:hAnsiTheme="minorHAnsi" w:cs="Calibri"/>
                  <w:color w:val="4F81BD" w:themeColor="accent1"/>
                  <w:sz w:val="24"/>
                  <w:szCs w:val="24"/>
                  <w:lang w:val="en-GB"/>
                </w:rPr>
                <w:t xml:space="preserve"> </w:t>
              </w:r>
            </w:ins>
            <w:ins w:id="407" w:author="Stefan Thanheiser" w:date="2019-02-22T00:58:00Z">
              <w:r w:rsidRPr="003E1C02">
                <w:rPr>
                  <w:rFonts w:asciiTheme="minorHAnsi" w:eastAsia="Calibri" w:hAnsiTheme="minorHAnsi" w:cs="Calibri"/>
                  <w:color w:val="4F81BD" w:themeColor="accent1"/>
                  <w:sz w:val="24"/>
                  <w:szCs w:val="24"/>
                  <w:lang w:val="en-GB"/>
                </w:rPr>
                <w:t>A documented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procedure that makes all Software Staff aware of the existence of the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408" w:author="Stefan Thanheiser" w:date="2019-02-22T00:59:00Z">
              <w:r>
                <w:rPr>
                  <w:rFonts w:asciiTheme="minorHAnsi" w:eastAsia="Calibri" w:hAnsiTheme="minorHAnsi" w:cs="Calibri"/>
                  <w:color w:val="4F81BD" w:themeColor="accent1"/>
                  <w:sz w:val="24"/>
                  <w:szCs w:val="24"/>
                  <w:lang w:val="en-GB"/>
                </w:rPr>
                <w:t xml:space="preserve"> </w:t>
              </w:r>
            </w:ins>
            <w:ins w:id="409" w:author="Stefan Thanheiser" w:date="2019-02-22T00:58:00Z">
              <w:r w:rsidRPr="003E1C02">
                <w:rPr>
                  <w:rFonts w:asciiTheme="minorHAnsi" w:eastAsia="Calibri" w:hAnsiTheme="minorHAnsi" w:cs="Calibri"/>
                  <w:color w:val="4F81BD" w:themeColor="accent1"/>
                  <w:sz w:val="24"/>
                  <w:szCs w:val="24"/>
                  <w:lang w:val="en-GB"/>
                </w:rPr>
                <w:t>contribution 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(e.g., via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training, internal wiki,</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other</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practical communication method).</w:t>
              </w:r>
            </w:ins>
          </w:p>
          <w:p w14:paraId="26D62746" w14:textId="53BC3744" w:rsidR="008123CC" w:rsidRDefault="008123CC" w:rsidP="003731A2">
            <w:pPr>
              <w:widowControl w:val="0"/>
              <w:pBdr>
                <w:top w:val="nil"/>
                <w:left w:val="nil"/>
                <w:bottom w:val="nil"/>
                <w:right w:val="nil"/>
                <w:between w:val="nil"/>
              </w:pBdr>
              <w:spacing w:line="240" w:lineRule="auto"/>
              <w:rPr>
                <w:ins w:id="410" w:author="Stefan Thanheiser" w:date="2019-02-22T01:19:00Z"/>
                <w:rFonts w:asciiTheme="minorHAnsi" w:eastAsia="Calibri" w:hAnsiTheme="minorHAnsi" w:cs="Calibri"/>
                <w:color w:val="4F81BD" w:themeColor="accent1"/>
                <w:sz w:val="24"/>
                <w:szCs w:val="24"/>
                <w:lang w:val="en-GB"/>
              </w:rPr>
            </w:pPr>
          </w:p>
          <w:p w14:paraId="76A10131" w14:textId="77777777" w:rsidR="008123CC" w:rsidRDefault="008123CC" w:rsidP="003731A2">
            <w:pPr>
              <w:widowControl w:val="0"/>
              <w:pBdr>
                <w:top w:val="nil"/>
                <w:left w:val="nil"/>
                <w:bottom w:val="nil"/>
                <w:right w:val="nil"/>
                <w:between w:val="nil"/>
              </w:pBdr>
              <w:spacing w:line="240" w:lineRule="auto"/>
              <w:rPr>
                <w:ins w:id="411" w:author="Stefan Thanheiser" w:date="2019-02-22T00:59:00Z"/>
                <w:rFonts w:asciiTheme="minorHAnsi" w:eastAsia="Calibri" w:hAnsiTheme="minorHAnsi" w:cs="Calibri"/>
                <w:color w:val="4F81BD" w:themeColor="accent1"/>
                <w:sz w:val="24"/>
                <w:szCs w:val="24"/>
                <w:lang w:val="en-GB"/>
              </w:rPr>
            </w:pPr>
          </w:p>
          <w:p w14:paraId="7BF9FDA0" w14:textId="77777777" w:rsidR="008123CC" w:rsidRDefault="008123CC" w:rsidP="003731A2">
            <w:pPr>
              <w:widowControl w:val="0"/>
              <w:pBdr>
                <w:top w:val="nil"/>
                <w:left w:val="nil"/>
                <w:bottom w:val="nil"/>
                <w:right w:val="nil"/>
                <w:between w:val="nil"/>
              </w:pBdr>
              <w:spacing w:line="240" w:lineRule="auto"/>
              <w:rPr>
                <w:ins w:id="412" w:author="Stefan Thanheiser" w:date="2019-02-22T00:59:00Z"/>
                <w:rFonts w:asciiTheme="minorHAnsi" w:eastAsia="Calibri" w:hAnsiTheme="minorHAnsi" w:cs="Calibri"/>
                <w:color w:val="4F81BD" w:themeColor="accent1"/>
                <w:sz w:val="24"/>
                <w:szCs w:val="24"/>
                <w:lang w:val="en-GB"/>
              </w:rPr>
            </w:pPr>
            <w:ins w:id="413" w:author="Stefan Thanheiser" w:date="2019-02-22T00:58:00Z">
              <w:r w:rsidRPr="003E1C02">
                <w:rPr>
                  <w:rFonts w:asciiTheme="minorHAnsi" w:eastAsia="Calibri" w:hAnsiTheme="minorHAnsi" w:cs="Calibri"/>
                  <w:color w:val="4F81BD" w:themeColor="accent1"/>
                  <w:sz w:val="24"/>
                  <w:szCs w:val="24"/>
                  <w:lang w:val="en-GB"/>
                </w:rPr>
                <w:t>Rationale:</w:t>
              </w:r>
            </w:ins>
          </w:p>
          <w:p w14:paraId="254FA547" w14:textId="77777777" w:rsidR="008123CC" w:rsidRDefault="008123CC" w:rsidP="003731A2">
            <w:pPr>
              <w:widowControl w:val="0"/>
              <w:pBdr>
                <w:top w:val="nil"/>
                <w:left w:val="nil"/>
                <w:bottom w:val="nil"/>
                <w:right w:val="nil"/>
                <w:between w:val="nil"/>
              </w:pBdr>
              <w:spacing w:line="240" w:lineRule="auto"/>
              <w:rPr>
                <w:ins w:id="414" w:author="Stefan Thanheiser" w:date="2019-02-22T00:59:00Z"/>
                <w:rFonts w:asciiTheme="minorHAnsi" w:eastAsia="Calibri" w:hAnsiTheme="minorHAnsi" w:cs="Calibri"/>
                <w:color w:val="4F81BD" w:themeColor="accent1"/>
                <w:sz w:val="24"/>
                <w:szCs w:val="24"/>
                <w:lang w:val="en-GB"/>
              </w:rPr>
            </w:pPr>
            <w:ins w:id="415" w:author="Stefan Thanheiser" w:date="2019-02-22T00:58:00Z">
              <w:r w:rsidRPr="003E1C02">
                <w:rPr>
                  <w:rFonts w:asciiTheme="minorHAnsi" w:eastAsia="Calibri" w:hAnsiTheme="minorHAnsi" w:cs="Calibri"/>
                  <w:color w:val="4F81BD" w:themeColor="accent1"/>
                  <w:sz w:val="24"/>
                  <w:szCs w:val="24"/>
                  <w:lang w:val="en-GB"/>
                </w:rPr>
                <w:t>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ensure 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has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given reasonable consideration 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developing</w:t>
              </w:r>
            </w:ins>
            <w:ins w:id="416" w:author="Stefan Thanheiser" w:date="2019-02-22T00:59:00Z">
              <w:r>
                <w:rPr>
                  <w:rFonts w:asciiTheme="minorHAnsi" w:eastAsia="Calibri" w:hAnsiTheme="minorHAnsi" w:cs="Calibri"/>
                  <w:color w:val="4F81BD" w:themeColor="accent1"/>
                  <w:sz w:val="24"/>
                  <w:szCs w:val="24"/>
                  <w:lang w:val="en-GB"/>
                </w:rPr>
                <w:t xml:space="preserve"> </w:t>
              </w:r>
            </w:ins>
            <w:ins w:id="417" w:author="Stefan Thanheiser" w:date="2019-02-22T00:58:00Z">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with respect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publicly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contributing</w:t>
              </w:r>
            </w:ins>
            <w:ins w:id="418" w:author="Stefan Thanheiser" w:date="2019-02-22T00:59:00Z">
              <w:r>
                <w:rPr>
                  <w:rFonts w:asciiTheme="minorHAnsi" w:eastAsia="Calibri" w:hAnsiTheme="minorHAnsi" w:cs="Calibri"/>
                  <w:color w:val="4F81BD" w:themeColor="accent1"/>
                  <w:sz w:val="24"/>
                  <w:szCs w:val="24"/>
                  <w:lang w:val="en-GB"/>
                </w:rPr>
                <w:t xml:space="preserve"> </w:t>
              </w:r>
            </w:ins>
            <w:ins w:id="419" w:author="Stefan Thanheiser" w:date="2019-02-22T00:58:00Z">
              <w:r w:rsidRPr="003E1C02">
                <w:rPr>
                  <w:rFonts w:asciiTheme="minorHAnsi" w:eastAsia="Calibri" w:hAnsiTheme="minorHAnsi" w:cs="Calibri"/>
                  <w:color w:val="4F81BD" w:themeColor="accent1"/>
                  <w:sz w:val="24"/>
                  <w:szCs w:val="24"/>
                  <w:lang w:val="en-GB"/>
                </w:rPr>
                <w:t>to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420" w:author="Stefan Thanheiser" w:date="2019-02-22T00:59:00Z">
              <w:r>
                <w:rPr>
                  <w:rFonts w:asciiTheme="minorHAnsi" w:eastAsia="Calibri" w:hAnsiTheme="minorHAnsi" w:cs="Calibri"/>
                  <w:color w:val="4F81BD" w:themeColor="accent1"/>
                  <w:sz w:val="24"/>
                  <w:szCs w:val="24"/>
                  <w:lang w:val="en-GB"/>
                </w:rPr>
                <w:t xml:space="preserve"> </w:t>
              </w:r>
            </w:ins>
            <w:ins w:id="421" w:author="Stefan Thanheiser" w:date="2019-02-22T00:58:00Z">
              <w:r w:rsidRPr="003E1C02">
                <w:rPr>
                  <w:rFonts w:asciiTheme="minorHAnsi" w:eastAsia="Calibri" w:hAnsiTheme="minorHAnsi" w:cs="Calibri"/>
                  <w:color w:val="4F81BD" w:themeColor="accent1"/>
                  <w:sz w:val="24"/>
                  <w:szCs w:val="24"/>
                  <w:lang w:val="en-GB"/>
                </w:rPr>
                <w:t>The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422" w:author="Stefan Thanheiser" w:date="2019-02-22T00:59:00Z">
              <w:r>
                <w:rPr>
                  <w:rFonts w:asciiTheme="minorHAnsi" w:eastAsia="Calibri" w:hAnsiTheme="minorHAnsi" w:cs="Calibri"/>
                  <w:color w:val="4F81BD" w:themeColor="accent1"/>
                  <w:sz w:val="24"/>
                  <w:szCs w:val="24"/>
                  <w:lang w:val="en-GB"/>
                </w:rPr>
                <w:t xml:space="preserve"> </w:t>
              </w:r>
            </w:ins>
            <w:ins w:id="423" w:author="Stefan Thanheiser" w:date="2019-02-22T00:58:00Z">
              <w:r w:rsidRPr="003E1C02">
                <w:rPr>
                  <w:rFonts w:asciiTheme="minorHAnsi" w:eastAsia="Calibri" w:hAnsiTheme="minorHAnsi" w:cs="Calibri"/>
                  <w:color w:val="4F81BD" w:themeColor="accent1"/>
                  <w:sz w:val="24"/>
                  <w:szCs w:val="24"/>
                  <w:lang w:val="en-GB"/>
                </w:rPr>
                <w:t>contribution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be made a part of the overall Open Source</w:t>
              </w:r>
            </w:ins>
            <w:ins w:id="424" w:author="Stefan Thanheiser" w:date="2019-02-22T00:59:00Z">
              <w:r>
                <w:rPr>
                  <w:rFonts w:asciiTheme="minorHAnsi" w:eastAsia="Calibri" w:hAnsiTheme="minorHAnsi" w:cs="Calibri"/>
                  <w:color w:val="4F81BD" w:themeColor="accent1"/>
                  <w:sz w:val="24"/>
                  <w:szCs w:val="24"/>
                  <w:lang w:val="en-GB"/>
                </w:rPr>
                <w:t xml:space="preserve"> </w:t>
              </w:r>
            </w:ins>
            <w:ins w:id="425" w:author="Stefan Thanheiser" w:date="2019-02-22T00:58:00Z">
              <w:r w:rsidRPr="003E1C02">
                <w:rPr>
                  <w:rFonts w:asciiTheme="minorHAnsi" w:eastAsia="Calibri" w:hAnsiTheme="minorHAnsi" w:cs="Calibri"/>
                  <w:color w:val="4F81BD" w:themeColor="accent1"/>
                  <w:sz w:val="24"/>
                  <w:szCs w:val="24"/>
                  <w:lang w:val="en-GB"/>
                </w:rPr>
                <w:t>policy of an organization or be its own separate policy.</w:t>
              </w:r>
            </w:ins>
            <w:ins w:id="426" w:author="Stefan Thanheiser" w:date="2019-02-22T00:59:00Z">
              <w:r>
                <w:rPr>
                  <w:rFonts w:asciiTheme="minorHAnsi" w:eastAsia="Calibri" w:hAnsiTheme="minorHAnsi" w:cs="Calibri"/>
                  <w:color w:val="4F81BD" w:themeColor="accent1"/>
                  <w:sz w:val="24"/>
                  <w:szCs w:val="24"/>
                  <w:lang w:val="en-GB"/>
                </w:rPr>
                <w:t xml:space="preserve"> </w:t>
              </w:r>
            </w:ins>
            <w:ins w:id="427" w:author="Stefan Thanheiser" w:date="2019-02-22T00:58:00Z">
              <w:r w:rsidRPr="003E1C02">
                <w:rPr>
                  <w:rFonts w:asciiTheme="minorHAnsi" w:eastAsia="Calibri" w:hAnsiTheme="minorHAnsi" w:cs="Calibri"/>
                  <w:color w:val="4F81BD" w:themeColor="accent1"/>
                  <w:sz w:val="24"/>
                  <w:szCs w:val="24"/>
                  <w:lang w:val="en-GB"/>
                </w:rPr>
                <w:t>In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situation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where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are limited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 not permitted</w:t>
              </w:r>
            </w:ins>
            <w:ins w:id="428" w:author="Stefan Thanheiser" w:date="2019-02-22T00:59:00Z">
              <w:r>
                <w:rPr>
                  <w:rFonts w:asciiTheme="minorHAnsi" w:eastAsia="Calibri" w:hAnsiTheme="minorHAnsi" w:cs="Calibri"/>
                  <w:color w:val="4F81BD" w:themeColor="accent1"/>
                  <w:sz w:val="24"/>
                  <w:szCs w:val="24"/>
                  <w:lang w:val="en-GB"/>
                </w:rPr>
                <w:t xml:space="preserve"> </w:t>
              </w:r>
            </w:ins>
            <w:ins w:id="429" w:author="Stefan Thanheiser" w:date="2019-02-22T00:58:00Z">
              <w:r w:rsidRPr="003E1C02">
                <w:rPr>
                  <w:rFonts w:asciiTheme="minorHAnsi" w:eastAsia="Calibri" w:hAnsiTheme="minorHAnsi" w:cs="Calibri"/>
                  <w:color w:val="4F81BD" w:themeColor="accent1"/>
                  <w:sz w:val="24"/>
                  <w:szCs w:val="24"/>
                  <w:lang w:val="en-GB"/>
                </w:rPr>
                <w:t>at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all,</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should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exist making that position</w:t>
              </w:r>
            </w:ins>
            <w:ins w:id="430" w:author="Stefan Thanheiser" w:date="2019-02-22T00:59:00Z">
              <w:r>
                <w:rPr>
                  <w:rFonts w:asciiTheme="minorHAnsi" w:eastAsia="Calibri" w:hAnsiTheme="minorHAnsi" w:cs="Calibri"/>
                  <w:color w:val="4F81BD" w:themeColor="accent1"/>
                  <w:sz w:val="24"/>
                  <w:szCs w:val="24"/>
                  <w:lang w:val="en-GB"/>
                </w:rPr>
                <w:t xml:space="preserve"> </w:t>
              </w:r>
            </w:ins>
            <w:ins w:id="431" w:author="Stefan Thanheiser" w:date="2019-02-22T00:58:00Z">
              <w:r w:rsidRPr="003E1C02">
                <w:rPr>
                  <w:rFonts w:asciiTheme="minorHAnsi" w:eastAsia="Calibri" w:hAnsiTheme="minorHAnsi" w:cs="Calibri"/>
                  <w:color w:val="4F81BD" w:themeColor="accent1"/>
                  <w:sz w:val="24"/>
                  <w:szCs w:val="24"/>
                  <w:lang w:val="en-GB"/>
                </w:rPr>
                <w:t xml:space="preserve">clear. </w:t>
              </w:r>
            </w:ins>
          </w:p>
          <w:p w14:paraId="543CB61D" w14:textId="37CB46DC" w:rsidR="008123CC" w:rsidRDefault="008123CC" w:rsidP="003731A2">
            <w:pPr>
              <w:widowControl w:val="0"/>
              <w:pBdr>
                <w:top w:val="nil"/>
                <w:left w:val="nil"/>
                <w:bottom w:val="nil"/>
                <w:right w:val="nil"/>
                <w:between w:val="nil"/>
              </w:pBdr>
              <w:spacing w:line="240" w:lineRule="auto"/>
              <w:rPr>
                <w:ins w:id="432" w:author="Stefan Thanheiser" w:date="2019-02-22T01:20:00Z"/>
                <w:rFonts w:asciiTheme="minorHAnsi" w:eastAsia="Calibri" w:hAnsiTheme="minorHAnsi" w:cs="Calibri"/>
                <w:color w:val="4F81BD" w:themeColor="accent1"/>
                <w:sz w:val="24"/>
                <w:szCs w:val="24"/>
                <w:lang w:val="en-GB"/>
              </w:rPr>
            </w:pPr>
          </w:p>
          <w:p w14:paraId="0C6A3BCB" w14:textId="23403FA4" w:rsidR="008123CC" w:rsidRDefault="008123CC" w:rsidP="003731A2">
            <w:pPr>
              <w:widowControl w:val="0"/>
              <w:pBdr>
                <w:top w:val="nil"/>
                <w:left w:val="nil"/>
                <w:bottom w:val="nil"/>
                <w:right w:val="nil"/>
                <w:between w:val="nil"/>
              </w:pBdr>
              <w:spacing w:line="240" w:lineRule="auto"/>
              <w:rPr>
                <w:ins w:id="433" w:author="Stefan Thanheiser" w:date="2019-02-22T01:20:00Z"/>
                <w:rFonts w:asciiTheme="minorHAnsi" w:eastAsia="Calibri" w:hAnsiTheme="minorHAnsi" w:cs="Calibri"/>
                <w:color w:val="4F81BD" w:themeColor="accent1"/>
                <w:sz w:val="24"/>
                <w:szCs w:val="24"/>
                <w:lang w:val="en-GB"/>
              </w:rPr>
            </w:pPr>
          </w:p>
          <w:p w14:paraId="72D632D1" w14:textId="77777777" w:rsidR="008123CC" w:rsidRDefault="008123CC" w:rsidP="003731A2">
            <w:pPr>
              <w:widowControl w:val="0"/>
              <w:pBdr>
                <w:top w:val="nil"/>
                <w:left w:val="nil"/>
                <w:bottom w:val="nil"/>
                <w:right w:val="nil"/>
                <w:between w:val="nil"/>
              </w:pBdr>
              <w:spacing w:line="240" w:lineRule="auto"/>
              <w:rPr>
                <w:ins w:id="434" w:author="Stefan Thanheiser" w:date="2019-02-22T00:59:00Z"/>
                <w:rFonts w:asciiTheme="minorHAnsi" w:eastAsia="Calibri" w:hAnsiTheme="minorHAnsi" w:cs="Calibri"/>
                <w:color w:val="4F81BD" w:themeColor="accent1"/>
                <w:sz w:val="24"/>
                <w:szCs w:val="24"/>
                <w:lang w:val="en-GB"/>
              </w:rPr>
            </w:pPr>
          </w:p>
          <w:p w14:paraId="3F970DAE" w14:textId="77777777" w:rsidR="008123CC" w:rsidRDefault="008123CC" w:rsidP="003731A2">
            <w:pPr>
              <w:widowControl w:val="0"/>
              <w:pBdr>
                <w:top w:val="nil"/>
                <w:left w:val="nil"/>
                <w:bottom w:val="nil"/>
                <w:right w:val="nil"/>
                <w:between w:val="nil"/>
              </w:pBdr>
              <w:spacing w:line="240" w:lineRule="auto"/>
              <w:rPr>
                <w:ins w:id="435" w:author="Stefan Thanheiser" w:date="2019-02-22T00:59:00Z"/>
                <w:rFonts w:asciiTheme="minorHAnsi" w:eastAsia="Calibri" w:hAnsiTheme="minorHAnsi" w:cs="Calibri"/>
                <w:color w:val="4F81BD" w:themeColor="accent1"/>
                <w:sz w:val="24"/>
                <w:szCs w:val="24"/>
                <w:lang w:val="en-GB"/>
              </w:rPr>
            </w:pPr>
            <w:ins w:id="436" w:author="Stefan Thanheiser" w:date="2019-02-22T00:58:00Z">
              <w:r w:rsidRPr="003E1C02">
                <w:rPr>
                  <w:rFonts w:asciiTheme="minorHAnsi" w:eastAsia="Calibri" w:hAnsiTheme="minorHAnsi" w:cs="Calibri"/>
                  <w:color w:val="4F81BD" w:themeColor="accent1"/>
                  <w:sz w:val="24"/>
                  <w:szCs w:val="24"/>
                  <w:lang w:val="en-GB"/>
                </w:rPr>
                <w:t>5.2</w:t>
              </w:r>
            </w:ins>
            <w:ins w:id="437" w:author="Stefan Thanheiser" w:date="2019-02-22T00:59:00Z">
              <w:r>
                <w:rPr>
                  <w:rFonts w:asciiTheme="minorHAnsi" w:eastAsia="Calibri" w:hAnsiTheme="minorHAnsi" w:cs="Calibri"/>
                  <w:color w:val="4F81BD" w:themeColor="accent1"/>
                  <w:sz w:val="24"/>
                  <w:szCs w:val="24"/>
                  <w:lang w:val="en-GB"/>
                </w:rPr>
                <w:t xml:space="preserve"> </w:t>
              </w:r>
            </w:ins>
            <w:ins w:id="438" w:author="Stefan Thanheiser" w:date="2019-02-22T00:58:00Z">
              <w:r w:rsidRPr="003E1C02">
                <w:rPr>
                  <w:rFonts w:asciiTheme="minorHAnsi" w:eastAsia="Calibri" w:hAnsiTheme="minorHAnsi" w:cs="Calibri"/>
                  <w:color w:val="4F81BD" w:themeColor="accent1"/>
                  <w:sz w:val="24"/>
                  <w:szCs w:val="24"/>
                  <w:lang w:val="en-GB"/>
                </w:rPr>
                <w:t>If</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permits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to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439" w:author="Stefan Thanheiser" w:date="2019-02-22T00:59:00Z">
              <w:r>
                <w:rPr>
                  <w:rFonts w:asciiTheme="minorHAnsi" w:eastAsia="Calibri" w:hAnsiTheme="minorHAnsi" w:cs="Calibri"/>
                  <w:color w:val="4F81BD" w:themeColor="accent1"/>
                  <w:sz w:val="24"/>
                  <w:szCs w:val="24"/>
                  <w:lang w:val="en-GB"/>
                </w:rPr>
                <w:t xml:space="preserve"> </w:t>
              </w:r>
            </w:ins>
            <w:ins w:id="440" w:author="Stefan Thanheiser" w:date="2019-02-22T00:58:00Z">
              <w:r w:rsidRPr="003E1C02">
                <w:rPr>
                  <w:rFonts w:asciiTheme="minorHAnsi" w:eastAsia="Calibri" w:hAnsiTheme="minorHAnsi" w:cs="Calibri"/>
                  <w:color w:val="4F81BD" w:themeColor="accent1"/>
                  <w:sz w:val="24"/>
                  <w:szCs w:val="24"/>
                  <w:lang w:val="en-GB"/>
                </w:rPr>
                <w:t>projects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process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exists</w:t>
              </w:r>
            </w:ins>
            <w:ins w:id="441" w:author="Stefan Thanheiser" w:date="2019-02-22T00:59:00Z">
              <w:r>
                <w:rPr>
                  <w:rFonts w:asciiTheme="minorHAnsi" w:eastAsia="Calibri" w:hAnsiTheme="minorHAnsi" w:cs="Calibri"/>
                  <w:color w:val="4F81BD" w:themeColor="accent1"/>
                  <w:sz w:val="24"/>
                  <w:szCs w:val="24"/>
                  <w:lang w:val="en-GB"/>
                </w:rPr>
                <w:t xml:space="preserve"> </w:t>
              </w:r>
            </w:ins>
            <w:ins w:id="442" w:author="Stefan Thanheiser" w:date="2019-02-22T00:58:00Z">
              <w:r w:rsidRPr="003E1C02">
                <w:rPr>
                  <w:rFonts w:asciiTheme="minorHAnsi" w:eastAsia="Calibri" w:hAnsiTheme="minorHAnsi" w:cs="Calibri"/>
                  <w:color w:val="4F81BD" w:themeColor="accent1"/>
                  <w:sz w:val="24"/>
                  <w:szCs w:val="24"/>
                  <w:lang w:val="en-GB"/>
                </w:rPr>
                <w:t>that</w:t>
              </w:r>
            </w:ins>
            <w:ins w:id="443" w:author="Stefan Thanheiser" w:date="2019-02-22T00:59:00Z">
              <w:r>
                <w:rPr>
                  <w:rFonts w:asciiTheme="minorHAnsi" w:eastAsia="Calibri" w:hAnsiTheme="minorHAnsi" w:cs="Calibri"/>
                  <w:color w:val="4F81BD" w:themeColor="accent1"/>
                  <w:sz w:val="24"/>
                  <w:szCs w:val="24"/>
                  <w:lang w:val="en-GB"/>
                </w:rPr>
                <w:t xml:space="preserve"> </w:t>
              </w:r>
            </w:ins>
            <w:ins w:id="444" w:author="Stefan Thanheiser" w:date="2019-02-22T00:58:00Z">
              <w:r w:rsidRPr="003E1C02">
                <w:rPr>
                  <w:rFonts w:asciiTheme="minorHAnsi" w:eastAsia="Calibri" w:hAnsiTheme="minorHAnsi" w:cs="Calibri"/>
                  <w:color w:val="4F81BD" w:themeColor="accent1"/>
                  <w:sz w:val="24"/>
                  <w:szCs w:val="24"/>
                  <w:lang w:val="en-GB"/>
                </w:rPr>
                <w:t>implements the</w:t>
              </w:r>
            </w:ins>
            <w:ins w:id="445" w:author="Stefan Thanheiser" w:date="2019-02-22T00:59:00Z">
              <w:r>
                <w:rPr>
                  <w:rFonts w:asciiTheme="minorHAnsi" w:eastAsia="Calibri" w:hAnsiTheme="minorHAnsi" w:cs="Calibri"/>
                  <w:color w:val="4F81BD" w:themeColor="accent1"/>
                  <w:sz w:val="24"/>
                  <w:szCs w:val="24"/>
                  <w:lang w:val="en-GB"/>
                </w:rPr>
                <w:t xml:space="preserve"> </w:t>
              </w:r>
            </w:ins>
            <w:ins w:id="446" w:author="Stefan Thanheiser" w:date="2019-02-22T00:58:00Z">
              <w:r w:rsidRPr="003E1C02">
                <w:rPr>
                  <w:rFonts w:asciiTheme="minorHAnsi" w:eastAsia="Calibri" w:hAnsiTheme="minorHAnsi" w:cs="Calibri"/>
                  <w:color w:val="4F81BD" w:themeColor="accent1"/>
                  <w:sz w:val="24"/>
                  <w:szCs w:val="24"/>
                  <w:lang w:val="en-GB"/>
                </w:rPr>
                <w:t>Open Source</w:t>
              </w:r>
            </w:ins>
            <w:ins w:id="447" w:author="Stefan Thanheiser" w:date="2019-02-22T00:59:00Z">
              <w:r>
                <w:rPr>
                  <w:rFonts w:asciiTheme="minorHAnsi" w:eastAsia="Calibri" w:hAnsiTheme="minorHAnsi" w:cs="Calibri"/>
                  <w:color w:val="4F81BD" w:themeColor="accent1"/>
                  <w:sz w:val="24"/>
                  <w:szCs w:val="24"/>
                  <w:lang w:val="en-GB"/>
                </w:rPr>
                <w:t xml:space="preserve"> </w:t>
              </w:r>
            </w:ins>
            <w:ins w:id="448" w:author="Stefan Thanheiser" w:date="2019-02-22T00:58:00Z">
              <w:r w:rsidRPr="003E1C02">
                <w:rPr>
                  <w:rFonts w:asciiTheme="minorHAnsi" w:eastAsia="Calibri" w:hAnsiTheme="minorHAnsi" w:cs="Calibri"/>
                  <w:color w:val="4F81BD" w:themeColor="accent1"/>
                  <w:sz w:val="24"/>
                  <w:szCs w:val="24"/>
                  <w:lang w:val="en-GB"/>
                </w:rPr>
                <w:t>contribution policy outlined in Section 5.1.</w:t>
              </w:r>
            </w:ins>
            <w:ins w:id="449" w:author="Stefan Thanheiser" w:date="2019-02-22T00:59:00Z">
              <w:r>
                <w:rPr>
                  <w:rFonts w:asciiTheme="minorHAnsi" w:eastAsia="Calibri" w:hAnsiTheme="minorHAnsi" w:cs="Calibri"/>
                  <w:color w:val="4F81BD" w:themeColor="accent1"/>
                  <w:sz w:val="24"/>
                  <w:szCs w:val="24"/>
                  <w:lang w:val="en-GB"/>
                </w:rPr>
                <w:t xml:space="preserve"> </w:t>
              </w:r>
            </w:ins>
          </w:p>
          <w:p w14:paraId="3AA4A6D7" w14:textId="77777777" w:rsidR="008123CC" w:rsidRDefault="008123CC" w:rsidP="003731A2">
            <w:pPr>
              <w:widowControl w:val="0"/>
              <w:pBdr>
                <w:top w:val="nil"/>
                <w:left w:val="nil"/>
                <w:bottom w:val="nil"/>
                <w:right w:val="nil"/>
                <w:between w:val="nil"/>
              </w:pBdr>
              <w:spacing w:line="240" w:lineRule="auto"/>
              <w:rPr>
                <w:ins w:id="450" w:author="Stefan Thanheiser" w:date="2019-02-22T00:59:00Z"/>
                <w:rFonts w:asciiTheme="minorHAnsi" w:eastAsia="Calibri" w:hAnsiTheme="minorHAnsi" w:cs="Calibri"/>
                <w:color w:val="4F81BD" w:themeColor="accent1"/>
                <w:sz w:val="24"/>
                <w:szCs w:val="24"/>
                <w:lang w:val="en-GB"/>
              </w:rPr>
            </w:pPr>
          </w:p>
          <w:p w14:paraId="20E3DFE8" w14:textId="07C9FDF3" w:rsidR="008123CC" w:rsidRDefault="008123CC" w:rsidP="003731A2">
            <w:pPr>
              <w:widowControl w:val="0"/>
              <w:pBdr>
                <w:top w:val="nil"/>
                <w:left w:val="nil"/>
                <w:bottom w:val="nil"/>
                <w:right w:val="nil"/>
                <w:between w:val="nil"/>
              </w:pBdr>
              <w:spacing w:line="240" w:lineRule="auto"/>
              <w:rPr>
                <w:ins w:id="451" w:author="Stefan Thanheiser" w:date="2019-02-22T00:59:00Z"/>
                <w:rFonts w:asciiTheme="minorHAnsi" w:eastAsia="Calibri" w:hAnsiTheme="minorHAnsi" w:cs="Calibri"/>
                <w:color w:val="4F81BD" w:themeColor="accent1"/>
                <w:sz w:val="24"/>
                <w:szCs w:val="24"/>
                <w:lang w:val="en-GB"/>
              </w:rPr>
            </w:pPr>
            <w:ins w:id="452" w:author="Stefan Thanheiser" w:date="2019-02-22T00:58:00Z">
              <w:r w:rsidRPr="003E1C02">
                <w:rPr>
                  <w:rFonts w:asciiTheme="minorHAnsi" w:eastAsia="Calibri" w:hAnsiTheme="minorHAnsi" w:cs="Calibri"/>
                  <w:color w:val="4F81BD" w:themeColor="accent1"/>
                  <w:sz w:val="24"/>
                  <w:szCs w:val="24"/>
                  <w:lang w:val="en-GB"/>
                </w:rPr>
                <w:t>Verification</w:t>
              </w:r>
            </w:ins>
            <w:ins w:id="453" w:author="Stefan Thanheiser" w:date="2019-02-22T01:20:00Z">
              <w:r>
                <w:rPr>
                  <w:rFonts w:asciiTheme="minorHAnsi" w:eastAsia="Calibri" w:hAnsiTheme="minorHAnsi" w:cs="Calibri"/>
                  <w:color w:val="4F81BD" w:themeColor="accent1"/>
                  <w:sz w:val="24"/>
                  <w:szCs w:val="24"/>
                  <w:lang w:val="en-GB"/>
                </w:rPr>
                <w:t xml:space="preserve"> </w:t>
              </w:r>
            </w:ins>
            <w:ins w:id="454" w:author="Stefan Thanheiser" w:date="2019-02-22T00:58:00Z">
              <w:r w:rsidRPr="003E1C02">
                <w:rPr>
                  <w:rFonts w:asciiTheme="minorHAnsi" w:eastAsia="Calibri" w:hAnsiTheme="minorHAnsi" w:cs="Calibri"/>
                  <w:color w:val="4F81BD" w:themeColor="accent1"/>
                  <w:sz w:val="24"/>
                  <w:szCs w:val="24"/>
                  <w:lang w:val="en-GB"/>
                </w:rPr>
                <w:t>Material(s):</w:t>
              </w:r>
            </w:ins>
          </w:p>
          <w:p w14:paraId="173A6E93" w14:textId="77777777" w:rsidR="008123CC" w:rsidRDefault="008123CC" w:rsidP="003731A2">
            <w:pPr>
              <w:widowControl w:val="0"/>
              <w:pBdr>
                <w:top w:val="nil"/>
                <w:left w:val="nil"/>
                <w:bottom w:val="nil"/>
                <w:right w:val="nil"/>
                <w:between w:val="nil"/>
              </w:pBdr>
              <w:spacing w:line="240" w:lineRule="auto"/>
              <w:rPr>
                <w:ins w:id="455" w:author="Stefan Thanheiser" w:date="2019-02-22T01:00:00Z"/>
                <w:rFonts w:asciiTheme="minorHAnsi" w:eastAsia="Calibri" w:hAnsiTheme="minorHAnsi" w:cs="Calibri"/>
                <w:color w:val="4F81BD" w:themeColor="accent1"/>
                <w:sz w:val="24"/>
                <w:szCs w:val="24"/>
                <w:lang w:val="en-GB"/>
              </w:rPr>
            </w:pPr>
            <w:ins w:id="456" w:author="Stefan Thanheiser" w:date="2019-02-22T00:58:00Z">
              <w:r w:rsidRPr="003E1C02">
                <w:rPr>
                  <w:rFonts w:asciiTheme="minorHAnsi" w:eastAsia="Calibri" w:hAnsiTheme="minorHAnsi" w:cs="Calibri"/>
                  <w:color w:val="4F81BD" w:themeColor="accent1"/>
                  <w:sz w:val="24"/>
                  <w:szCs w:val="24"/>
                  <w:lang w:val="en-GB"/>
                </w:rPr>
                <w:t>5.2.1Provided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 Open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Source</w:t>
              </w:r>
            </w:ins>
            <w:ins w:id="457" w:author="Stefan Thanheiser" w:date="2019-02-22T00:59:00Z">
              <w:r>
                <w:rPr>
                  <w:rFonts w:asciiTheme="minorHAnsi" w:eastAsia="Calibri" w:hAnsiTheme="minorHAnsi" w:cs="Calibri"/>
                  <w:color w:val="4F81BD" w:themeColor="accent1"/>
                  <w:sz w:val="24"/>
                  <w:szCs w:val="24"/>
                  <w:lang w:val="en-GB"/>
                </w:rPr>
                <w:t xml:space="preserve"> </w:t>
              </w:r>
            </w:ins>
            <w:ins w:id="458" w:author="Stefan Thanheiser" w:date="2019-02-22T00:58:00Z">
              <w:r w:rsidRPr="003E1C02">
                <w:rPr>
                  <w:rFonts w:asciiTheme="minorHAnsi" w:eastAsia="Calibri" w:hAnsiTheme="minorHAnsi" w:cs="Calibri"/>
                  <w:color w:val="4F81BD" w:themeColor="accent1"/>
                  <w:sz w:val="24"/>
                  <w:szCs w:val="24"/>
                  <w:lang w:val="en-GB"/>
                </w:rPr>
                <w:t>contribution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policy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permits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contributions,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documented</w:t>
              </w:r>
            </w:ins>
            <w:ins w:id="459" w:author="Stefan Thanheiser" w:date="2019-02-22T01:00:00Z">
              <w:r>
                <w:rPr>
                  <w:rFonts w:asciiTheme="minorHAnsi" w:eastAsia="Calibri" w:hAnsiTheme="minorHAnsi" w:cs="Calibri"/>
                  <w:color w:val="4F81BD" w:themeColor="accent1"/>
                  <w:sz w:val="24"/>
                  <w:szCs w:val="24"/>
                  <w:lang w:val="en-GB"/>
                </w:rPr>
                <w:t xml:space="preserve"> </w:t>
              </w:r>
            </w:ins>
            <w:ins w:id="460" w:author="Stefan Thanheiser" w:date="2019-02-22T00:58:00Z">
              <w:r w:rsidRPr="003E1C02">
                <w:rPr>
                  <w:rFonts w:asciiTheme="minorHAnsi" w:eastAsia="Calibri" w:hAnsiTheme="minorHAnsi" w:cs="Calibri"/>
                  <w:color w:val="4F81BD" w:themeColor="accent1"/>
                  <w:sz w:val="24"/>
                  <w:szCs w:val="24"/>
                  <w:lang w:val="en-GB"/>
                </w:rPr>
                <w:t>procedure that governs</w:t>
              </w:r>
            </w:ins>
            <w:ins w:id="461" w:author="Stefan Thanheiser" w:date="2019-02-22T01:00:00Z">
              <w:r>
                <w:rPr>
                  <w:rFonts w:asciiTheme="minorHAnsi" w:eastAsia="Calibri" w:hAnsiTheme="minorHAnsi" w:cs="Calibri"/>
                  <w:color w:val="4F81BD" w:themeColor="accent1"/>
                  <w:sz w:val="24"/>
                  <w:szCs w:val="24"/>
                  <w:lang w:val="en-GB"/>
                </w:rPr>
                <w:t xml:space="preserve"> </w:t>
              </w:r>
            </w:ins>
            <w:ins w:id="462" w:author="Stefan Thanheiser" w:date="2019-02-22T00:58:00Z">
              <w:r w:rsidRPr="003E1C02">
                <w:rPr>
                  <w:rFonts w:asciiTheme="minorHAnsi" w:eastAsia="Calibri" w:hAnsiTheme="minorHAnsi" w:cs="Calibri"/>
                  <w:color w:val="4F81BD" w:themeColor="accent1"/>
                  <w:sz w:val="24"/>
                  <w:szCs w:val="24"/>
                  <w:lang w:val="en-GB"/>
                </w:rPr>
                <w:t>Open Source</w:t>
              </w:r>
            </w:ins>
            <w:ins w:id="463" w:author="Stefan Thanheiser" w:date="2019-02-22T01:00:00Z">
              <w:r>
                <w:rPr>
                  <w:rFonts w:asciiTheme="minorHAnsi" w:eastAsia="Calibri" w:hAnsiTheme="minorHAnsi" w:cs="Calibri"/>
                  <w:color w:val="4F81BD" w:themeColor="accent1"/>
                  <w:sz w:val="24"/>
                  <w:szCs w:val="24"/>
                  <w:lang w:val="en-GB"/>
                </w:rPr>
                <w:t xml:space="preserve"> </w:t>
              </w:r>
            </w:ins>
            <w:ins w:id="464" w:author="Stefan Thanheiser" w:date="2019-02-22T00:58:00Z">
              <w:r w:rsidRPr="003E1C02">
                <w:rPr>
                  <w:rFonts w:asciiTheme="minorHAnsi" w:eastAsia="Calibri" w:hAnsiTheme="minorHAnsi" w:cs="Calibri"/>
                  <w:color w:val="4F81BD" w:themeColor="accent1"/>
                  <w:sz w:val="24"/>
                  <w:szCs w:val="24"/>
                  <w:lang w:val="en-GB"/>
                </w:rPr>
                <w:t>contributions.</w:t>
              </w:r>
            </w:ins>
          </w:p>
          <w:p w14:paraId="1F6F617B" w14:textId="6DA5D232" w:rsidR="008123CC" w:rsidRDefault="008123CC" w:rsidP="003731A2">
            <w:pPr>
              <w:widowControl w:val="0"/>
              <w:pBdr>
                <w:top w:val="nil"/>
                <w:left w:val="nil"/>
                <w:bottom w:val="nil"/>
                <w:right w:val="nil"/>
                <w:between w:val="nil"/>
              </w:pBdr>
              <w:spacing w:line="240" w:lineRule="auto"/>
              <w:rPr>
                <w:ins w:id="465" w:author="Stefan Thanheiser" w:date="2019-02-22T01:20:00Z"/>
                <w:rFonts w:asciiTheme="minorHAnsi" w:eastAsia="Calibri" w:hAnsiTheme="minorHAnsi" w:cs="Calibri"/>
                <w:color w:val="4F81BD" w:themeColor="accent1"/>
                <w:sz w:val="24"/>
                <w:szCs w:val="24"/>
                <w:lang w:val="en-GB"/>
              </w:rPr>
            </w:pPr>
          </w:p>
          <w:p w14:paraId="0D7DC61F" w14:textId="77777777" w:rsidR="008123CC" w:rsidRDefault="008123CC" w:rsidP="003731A2">
            <w:pPr>
              <w:widowControl w:val="0"/>
              <w:pBdr>
                <w:top w:val="nil"/>
                <w:left w:val="nil"/>
                <w:bottom w:val="nil"/>
                <w:right w:val="nil"/>
                <w:between w:val="nil"/>
              </w:pBdr>
              <w:spacing w:line="240" w:lineRule="auto"/>
              <w:rPr>
                <w:ins w:id="466" w:author="Stefan Thanheiser" w:date="2019-02-22T01:00:00Z"/>
                <w:rFonts w:asciiTheme="minorHAnsi" w:eastAsia="Calibri" w:hAnsiTheme="minorHAnsi" w:cs="Calibri"/>
                <w:color w:val="4F81BD" w:themeColor="accent1"/>
                <w:sz w:val="24"/>
                <w:szCs w:val="24"/>
                <w:lang w:val="en-GB"/>
              </w:rPr>
            </w:pPr>
          </w:p>
          <w:p w14:paraId="5B1B9406" w14:textId="77777777" w:rsidR="008123CC" w:rsidRDefault="008123CC" w:rsidP="003731A2">
            <w:pPr>
              <w:widowControl w:val="0"/>
              <w:pBdr>
                <w:top w:val="nil"/>
                <w:left w:val="nil"/>
                <w:bottom w:val="nil"/>
                <w:right w:val="nil"/>
                <w:between w:val="nil"/>
              </w:pBdr>
              <w:spacing w:line="240" w:lineRule="auto"/>
              <w:rPr>
                <w:ins w:id="467" w:author="Stefan Thanheiser" w:date="2019-02-22T01:20:00Z"/>
                <w:rFonts w:asciiTheme="minorHAnsi" w:eastAsia="Calibri" w:hAnsiTheme="minorHAnsi" w:cs="Calibri"/>
                <w:color w:val="4F81BD" w:themeColor="accent1"/>
                <w:sz w:val="24"/>
                <w:szCs w:val="24"/>
                <w:lang w:val="en-GB"/>
              </w:rPr>
            </w:pPr>
            <w:ins w:id="468" w:author="Stefan Thanheiser" w:date="2019-02-22T00:58:00Z">
              <w:r w:rsidRPr="003E1C02">
                <w:rPr>
                  <w:rFonts w:asciiTheme="minorHAnsi" w:eastAsia="Calibri" w:hAnsiTheme="minorHAnsi" w:cs="Calibri"/>
                  <w:color w:val="4F81BD" w:themeColor="accent1"/>
                  <w:sz w:val="24"/>
                  <w:szCs w:val="24"/>
                  <w:lang w:val="en-GB"/>
                </w:rPr>
                <w:t>Rationale:</w:t>
              </w:r>
            </w:ins>
            <w:ins w:id="469" w:author="Stefan Thanheiser" w:date="2019-02-22T01:00:00Z">
              <w:r>
                <w:rPr>
                  <w:rFonts w:asciiTheme="minorHAnsi" w:eastAsia="Calibri" w:hAnsiTheme="minorHAnsi" w:cs="Calibri"/>
                  <w:color w:val="4F81BD" w:themeColor="accent1"/>
                  <w:sz w:val="24"/>
                  <w:szCs w:val="24"/>
                  <w:lang w:val="en-GB"/>
                </w:rPr>
                <w:t xml:space="preserve"> </w:t>
              </w:r>
            </w:ins>
          </w:p>
          <w:p w14:paraId="0BCFFF0D" w14:textId="130C54BD" w:rsidR="008123CC" w:rsidRPr="00D613EA"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GB"/>
              </w:rPr>
            </w:pPr>
            <w:ins w:id="470" w:author="Stefan Thanheiser" w:date="2019-02-22T00:58:00Z">
              <w:r w:rsidRPr="003E1C02">
                <w:rPr>
                  <w:rFonts w:asciiTheme="minorHAnsi" w:eastAsia="Calibri" w:hAnsiTheme="minorHAnsi" w:cs="Calibri"/>
                  <w:color w:val="4F81BD" w:themeColor="accent1"/>
                  <w:sz w:val="24"/>
                  <w:szCs w:val="24"/>
                  <w:lang w:val="en-GB"/>
                </w:rPr>
                <w:lastRenderedPageBreak/>
                <w:t>To</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ensure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 has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documented process</w:t>
              </w:r>
            </w:ins>
            <w:ins w:id="471" w:author="Stefan Thanheiser" w:date="2019-02-22T01:00:00Z">
              <w:r>
                <w:rPr>
                  <w:rFonts w:asciiTheme="minorHAnsi" w:eastAsia="Calibri" w:hAnsiTheme="minorHAnsi" w:cs="Calibri"/>
                  <w:color w:val="4F81BD" w:themeColor="accent1"/>
                  <w:sz w:val="24"/>
                  <w:szCs w:val="24"/>
                  <w:lang w:val="en-GB"/>
                </w:rPr>
                <w:t xml:space="preserve"> </w:t>
              </w:r>
            </w:ins>
            <w:ins w:id="472" w:author="Stefan Thanheiser" w:date="2019-02-22T00:58:00Z">
              <w:r w:rsidRPr="003E1C02">
                <w:rPr>
                  <w:rFonts w:asciiTheme="minorHAnsi" w:eastAsia="Calibri" w:hAnsiTheme="minorHAnsi" w:cs="Calibri"/>
                  <w:color w:val="4F81BD" w:themeColor="accent1"/>
                  <w:sz w:val="24"/>
                  <w:szCs w:val="24"/>
                  <w:lang w:val="en-GB"/>
                </w:rPr>
                <w:t>for</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how</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the</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organization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publicly contributes Open</w:t>
              </w:r>
            </w:ins>
            <w:ins w:id="473" w:author="Stefan Thanheiser" w:date="2019-02-22T01:00:00Z">
              <w:r>
                <w:rPr>
                  <w:rFonts w:asciiTheme="minorHAnsi" w:eastAsia="Calibri" w:hAnsiTheme="minorHAnsi" w:cs="Calibri"/>
                  <w:color w:val="4F81BD" w:themeColor="accent1"/>
                  <w:sz w:val="24"/>
                  <w:szCs w:val="24"/>
                  <w:lang w:val="en-GB"/>
                </w:rPr>
                <w:t xml:space="preserve"> </w:t>
              </w:r>
            </w:ins>
            <w:ins w:id="474" w:author="Stefan Thanheiser" w:date="2019-02-22T00:58:00Z">
              <w:r w:rsidRPr="003E1C02">
                <w:rPr>
                  <w:rFonts w:asciiTheme="minorHAnsi" w:eastAsia="Calibri" w:hAnsiTheme="minorHAnsi" w:cs="Calibri"/>
                  <w:color w:val="4F81BD" w:themeColor="accent1"/>
                  <w:sz w:val="24"/>
                  <w:szCs w:val="24"/>
                  <w:lang w:val="en-GB"/>
                </w:rPr>
                <w:t>Source.</w:t>
              </w:r>
            </w:ins>
            <w:ins w:id="475" w:author="Stefan Thanheiser" w:date="2019-02-22T01:00:00Z">
              <w:r>
                <w:rPr>
                  <w:rFonts w:asciiTheme="minorHAnsi" w:eastAsia="Calibri" w:hAnsiTheme="minorHAnsi" w:cs="Calibri"/>
                  <w:color w:val="4F81BD" w:themeColor="accent1"/>
                  <w:sz w:val="24"/>
                  <w:szCs w:val="24"/>
                  <w:lang w:val="en-GB"/>
                </w:rPr>
                <w:t xml:space="preserve"> </w:t>
              </w:r>
            </w:ins>
            <w:ins w:id="476" w:author="Stefan Thanheiser" w:date="2019-02-22T00:58:00Z">
              <w:r w:rsidRPr="003E1C02">
                <w:rPr>
                  <w:rFonts w:asciiTheme="minorHAnsi" w:eastAsia="Calibri" w:hAnsiTheme="minorHAnsi" w:cs="Calibri"/>
                  <w:color w:val="4F81BD" w:themeColor="accent1"/>
                  <w:sz w:val="24"/>
                  <w:szCs w:val="24"/>
                  <w:lang w:val="en-GB"/>
                </w:rPr>
                <w:t>A policy may exist such that contributions are not permitted at all. In that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situation</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it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is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understood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that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no procedure</w:t>
              </w:r>
            </w:ins>
            <w:ins w:id="477" w:author="Stefan Thanheiser" w:date="2019-02-22T01:00:00Z">
              <w:r>
                <w:rPr>
                  <w:rFonts w:asciiTheme="minorHAnsi" w:eastAsia="Calibri" w:hAnsiTheme="minorHAnsi" w:cs="Calibri"/>
                  <w:color w:val="4F81BD" w:themeColor="accent1"/>
                  <w:sz w:val="24"/>
                  <w:szCs w:val="24"/>
                  <w:lang w:val="en-GB"/>
                </w:rPr>
                <w:t xml:space="preserve"> </w:t>
              </w:r>
            </w:ins>
            <w:ins w:id="478" w:author="Stefan Thanheiser" w:date="2019-02-22T00:58:00Z">
              <w:r w:rsidRPr="003E1C02">
                <w:rPr>
                  <w:rFonts w:asciiTheme="minorHAnsi" w:eastAsia="Calibri" w:hAnsiTheme="minorHAnsi" w:cs="Calibri"/>
                  <w:color w:val="4F81BD" w:themeColor="accent1"/>
                  <w:sz w:val="24"/>
                  <w:szCs w:val="24"/>
                  <w:lang w:val="en-GB"/>
                </w:rPr>
                <w:t>may</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exist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and</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this</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requirement</w:t>
              </w:r>
              <w:r>
                <w:rPr>
                  <w:rFonts w:asciiTheme="minorHAnsi" w:eastAsia="Calibri" w:hAnsiTheme="minorHAnsi" w:cs="Calibri"/>
                  <w:color w:val="4F81BD" w:themeColor="accent1"/>
                  <w:sz w:val="24"/>
                  <w:szCs w:val="24"/>
                  <w:lang w:val="en-GB"/>
                </w:rPr>
                <w:t xml:space="preserve"> </w:t>
              </w:r>
              <w:r w:rsidRPr="003E1C02">
                <w:rPr>
                  <w:rFonts w:asciiTheme="minorHAnsi" w:eastAsia="Calibri" w:hAnsiTheme="minorHAnsi" w:cs="Calibri"/>
                  <w:color w:val="4F81BD" w:themeColor="accent1"/>
                  <w:sz w:val="24"/>
                  <w:szCs w:val="24"/>
                  <w:lang w:val="en-GB"/>
                </w:rPr>
                <w:t>would nevertheless be met.</w:t>
              </w:r>
            </w:ins>
          </w:p>
        </w:tc>
        <w:tc>
          <w:tcPr>
            <w:tcW w:w="3260" w:type="dxa"/>
            <w:shd w:val="clear" w:color="auto" w:fill="auto"/>
            <w:tcMar>
              <w:top w:w="100" w:type="dxa"/>
              <w:left w:w="100" w:type="dxa"/>
              <w:bottom w:w="100" w:type="dxa"/>
              <w:right w:w="100" w:type="dxa"/>
            </w:tcMar>
          </w:tcPr>
          <w:p w14:paraId="5F6DD29C" w14:textId="79B40FD3"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lastRenderedPageBreak/>
              <w:t>5.1 Es gibt eine schriftliche Richtlinie, die die Beiträge zu Open-Source-Projekten durch die Organisation regelt. Die Richtlinie muss intern kommuniziert werden.</w:t>
            </w:r>
          </w:p>
          <w:p w14:paraId="13358CAE"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62B92B" w14:textId="77777777"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4E6664D0" w14:textId="165F1589"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14:paraId="49365043"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B1E5DE" w14:textId="614299A5"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Ein dokumentiertes Verfahren, welches alle Software-Mitarbeiter auf die Existenz der Richtlinie für Beiträge zu Open Source aufmerksam macht (z. B. </w:t>
            </w:r>
            <w:proofErr w:type="gramStart"/>
            <w:r w:rsidRPr="005B4C37">
              <w:rPr>
                <w:rFonts w:asciiTheme="minorHAnsi" w:eastAsia="Calibri" w:hAnsiTheme="minorHAnsi" w:cs="Calibri"/>
                <w:color w:val="4F81BD" w:themeColor="accent1"/>
                <w:sz w:val="24"/>
                <w:szCs w:val="24"/>
              </w:rPr>
              <w:t>mittels Training</w:t>
            </w:r>
            <w:proofErr w:type="gramEnd"/>
            <w:r w:rsidRPr="005B4C37">
              <w:rPr>
                <w:rFonts w:asciiTheme="minorHAnsi" w:eastAsia="Calibri" w:hAnsiTheme="minorHAnsi" w:cs="Calibri"/>
                <w:color w:val="4F81BD" w:themeColor="accent1"/>
                <w:sz w:val="24"/>
                <w:szCs w:val="24"/>
              </w:rPr>
              <w:t>, ein internes Wiki oder andere praktische Kommunikationsmethode).</w:t>
            </w:r>
          </w:p>
          <w:p w14:paraId="1ACC5316"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9C39E0" w14:textId="77777777" w:rsidR="008123CC" w:rsidRPr="001F3CEA"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236519C6" w14:textId="0744F08F" w:rsidR="008123CC" w:rsidRPr="001F3CEA"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Es soll sichergestellt werden, dass die Organisation der Entwicklung einer Richtlinie für öffentliche Beiträge zu Open Source eine ausreichende Beachtung geschenkt hat. Die Richtlinie für Beiträge zu Open Source kann Teil einer übergreifenden Open-Source-Richtlinie oder eine eigene separate Richtlinie sein. In dem Fall, dass Beiträge zu Open Source überhaupt nicht erlaubt sind, sollte es eine Richtlinie geben, die diese Haltung klarstellt.</w:t>
            </w:r>
          </w:p>
          <w:p w14:paraId="789A7AC5" w14:textId="50F3DD2A" w:rsidR="008123CC"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787F42"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64E076" w14:textId="5A8A5A04"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5.2 Wenn eine Organisation Beiträge zu Open-Source-Projekten zulässt, muss ein Prozess existieren, der die in Abschnitt 5.1 skizzierte Richtlinie für Beiträge zu Open Source umsetzt.</w:t>
            </w:r>
          </w:p>
          <w:p w14:paraId="0E03E351" w14:textId="77777777"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63442BD" w14:textId="77777777"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5DF11BDC" w14:textId="5D924CA8"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5.2.1 Wenn die Richtlinie Beiträge zu Open Source zulässt, muss ein dokumentiertes Verfahren existieren, anhand dessen Beiträge zu Open Source erfolgen.</w:t>
            </w:r>
          </w:p>
          <w:p w14:paraId="05C6A08A"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098AE7" w14:textId="77777777" w:rsidR="008123CC" w:rsidRPr="005B4C37"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9227F4E" w14:textId="0EB31262"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lastRenderedPageBreak/>
              <w:t>Es soll sichergestellt werden, dass eine Organisation einen dokumentierten Prozess hat, wie sie öffentlich zu Open Source beiträgt. Es kann eine Richtlinie dergestalt bestehen, dass Beiträge gar nicht gestattet sind. Aus dieser Situation folgt zwingend, dass kein Verfahren existieren kann und, dass diese Anforderung auch ohne Verfahren erfüllt werden würde.</w:t>
            </w:r>
          </w:p>
        </w:tc>
      </w:tr>
    </w:tbl>
    <w:p w14:paraId="052E54B8" w14:textId="77777777" w:rsidR="005B118C" w:rsidRPr="003731A2" w:rsidRDefault="005B118C" w:rsidP="003731A2">
      <w:pPr>
        <w:spacing w:line="240" w:lineRule="auto"/>
        <w:rPr>
          <w:rFonts w:asciiTheme="minorHAnsi" w:eastAsia="Calibri" w:hAnsiTheme="minorHAnsi" w:cs="Calibri"/>
          <w:sz w:val="24"/>
          <w:szCs w:val="24"/>
        </w:rPr>
      </w:pPr>
    </w:p>
    <w:tbl>
      <w:tblPr>
        <w:tblStyle w:val="2"/>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3118"/>
        <w:gridCol w:w="3260"/>
      </w:tblGrid>
      <w:tr w:rsidR="008123CC" w:rsidRPr="003731A2" w14:paraId="357495A8" w14:textId="77777777" w:rsidTr="0051742E">
        <w:tc>
          <w:tcPr>
            <w:tcW w:w="3151" w:type="dxa"/>
            <w:shd w:val="clear" w:color="auto" w:fill="auto"/>
            <w:tcMar>
              <w:top w:w="100" w:type="dxa"/>
              <w:left w:w="100" w:type="dxa"/>
              <w:bottom w:w="100" w:type="dxa"/>
              <w:right w:w="100" w:type="dxa"/>
            </w:tcMar>
          </w:tcPr>
          <w:p w14:paraId="5D74D3D6" w14:textId="77777777" w:rsidR="008123CC" w:rsidRPr="003731A2" w:rsidRDefault="008123CC"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 xml:space="preserve">Goal 6: Certify Adherence to </w:t>
            </w:r>
            <w:proofErr w:type="spellStart"/>
            <w:r w:rsidRPr="003731A2">
              <w:rPr>
                <w:rFonts w:asciiTheme="minorHAnsi" w:eastAsia="Calibri" w:hAnsiTheme="minorHAnsi" w:cs="Calibri"/>
                <w:color w:val="6D9EEB"/>
                <w:sz w:val="24"/>
                <w:szCs w:val="24"/>
                <w:lang w:val="en-US"/>
              </w:rPr>
              <w:t>OpenChain</w:t>
            </w:r>
            <w:proofErr w:type="spellEnd"/>
            <w:r w:rsidRPr="003731A2">
              <w:rPr>
                <w:rFonts w:asciiTheme="minorHAnsi" w:eastAsia="Calibri" w:hAnsiTheme="minorHAnsi" w:cs="Calibri"/>
                <w:color w:val="6D9EEB"/>
                <w:sz w:val="24"/>
                <w:szCs w:val="24"/>
                <w:lang w:val="en-US"/>
              </w:rPr>
              <w:t xml:space="preserve"> Requirements</w:t>
            </w:r>
          </w:p>
        </w:tc>
        <w:tc>
          <w:tcPr>
            <w:tcW w:w="3118" w:type="dxa"/>
          </w:tcPr>
          <w:p w14:paraId="7F154FDC" w14:textId="7DFD2DBA" w:rsidR="008123CC" w:rsidRPr="008123CC" w:rsidRDefault="008123CC" w:rsidP="003731A2">
            <w:pPr>
              <w:pBdr>
                <w:top w:val="nil"/>
                <w:left w:val="nil"/>
                <w:bottom w:val="nil"/>
                <w:right w:val="nil"/>
                <w:between w:val="nil"/>
              </w:pBdr>
              <w:spacing w:line="240" w:lineRule="auto"/>
              <w:rPr>
                <w:rFonts w:asciiTheme="minorHAnsi" w:eastAsia="Calibri" w:hAnsiTheme="minorHAnsi" w:cs="Calibri"/>
                <w:sz w:val="24"/>
                <w:szCs w:val="24"/>
                <w:lang w:val="en-GB"/>
              </w:rPr>
            </w:pPr>
            <w:ins w:id="479" w:author="Stefan Thanheiser" w:date="2019-02-22T01:00:00Z">
              <w:r w:rsidRPr="008123CC">
                <w:rPr>
                  <w:rFonts w:asciiTheme="minorHAnsi" w:eastAsia="Calibri" w:hAnsiTheme="minorHAnsi" w:cs="Calibri"/>
                  <w:sz w:val="24"/>
                  <w:szCs w:val="24"/>
                  <w:lang w:val="en-GB"/>
                </w:rPr>
                <w:t xml:space="preserve">6.0 </w:t>
              </w:r>
              <w:r w:rsidRPr="008123CC">
                <w:rPr>
                  <w:rFonts w:asciiTheme="minorHAnsi" w:eastAsia="Calibri" w:hAnsiTheme="minorHAnsi" w:cs="Calibri"/>
                  <w:sz w:val="24"/>
                  <w:szCs w:val="24"/>
                  <w:lang w:val="en-GB"/>
                </w:rPr>
                <w:t>Verify</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Adherence to Open</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Chain Requirements</w:t>
              </w:r>
            </w:ins>
          </w:p>
        </w:tc>
        <w:tc>
          <w:tcPr>
            <w:tcW w:w="3260" w:type="dxa"/>
            <w:shd w:val="clear" w:color="auto" w:fill="auto"/>
            <w:tcMar>
              <w:top w:w="100" w:type="dxa"/>
              <w:left w:w="100" w:type="dxa"/>
              <w:bottom w:w="100" w:type="dxa"/>
              <w:right w:w="100" w:type="dxa"/>
            </w:tcMar>
          </w:tcPr>
          <w:p w14:paraId="65EFA407" w14:textId="62412A13" w:rsidR="008123CC" w:rsidRPr="003731A2" w:rsidRDefault="008123CC" w:rsidP="003731A2">
            <w:pPr>
              <w:pBdr>
                <w:top w:val="nil"/>
                <w:left w:val="nil"/>
                <w:bottom w:val="nil"/>
                <w:right w:val="nil"/>
                <w:between w:val="nil"/>
              </w:pBdr>
              <w:spacing w:line="240" w:lineRule="auto"/>
              <w:rPr>
                <w:rFonts w:asciiTheme="minorHAnsi" w:eastAsia="Calibri" w:hAnsiTheme="minorHAnsi" w:cs="Calibri"/>
                <w:color w:val="6D9EEB"/>
                <w:sz w:val="24"/>
                <w:szCs w:val="24"/>
              </w:rPr>
            </w:pPr>
            <w:del w:id="480" w:author="Stefan Thanheiser" w:date="2019-02-22T01:20:00Z">
              <w:r w:rsidRPr="003731A2" w:rsidDel="008123CC">
                <w:rPr>
                  <w:rFonts w:asciiTheme="minorHAnsi" w:eastAsia="Calibri" w:hAnsiTheme="minorHAnsi" w:cs="Calibri"/>
                  <w:color w:val="6D9EEB"/>
                  <w:sz w:val="24"/>
                  <w:szCs w:val="24"/>
                </w:rPr>
                <w:delText>Ziel 6</w:delText>
              </w:r>
            </w:del>
            <w:ins w:id="481" w:author="Stefan Thanheiser" w:date="2019-02-22T01:20:00Z">
              <w:r>
                <w:rPr>
                  <w:rFonts w:asciiTheme="minorHAnsi" w:eastAsia="Calibri" w:hAnsiTheme="minorHAnsi" w:cs="Calibri"/>
                  <w:color w:val="6D9EEB"/>
                  <w:sz w:val="24"/>
                  <w:szCs w:val="24"/>
                </w:rPr>
                <w:t>6.0</w:t>
              </w:r>
            </w:ins>
            <w:r w:rsidRPr="003731A2">
              <w:rPr>
                <w:rFonts w:asciiTheme="minorHAnsi" w:eastAsia="Calibri" w:hAnsiTheme="minorHAnsi" w:cs="Calibri"/>
                <w:color w:val="6D9EEB"/>
                <w:sz w:val="24"/>
                <w:szCs w:val="24"/>
              </w:rPr>
              <w:t xml:space="preserve">: </w:t>
            </w:r>
            <w:del w:id="482" w:author="Stefan Thanheiser" w:date="2019-02-22T01:24:00Z">
              <w:r w:rsidRPr="003731A2" w:rsidDel="008123CC">
                <w:rPr>
                  <w:rFonts w:asciiTheme="minorHAnsi" w:eastAsia="Calibri" w:hAnsiTheme="minorHAnsi" w:cs="Calibri"/>
                  <w:color w:val="6D9EEB"/>
                  <w:sz w:val="24"/>
                  <w:szCs w:val="24"/>
                </w:rPr>
                <w:delText xml:space="preserve">Zertifizieren </w:delText>
              </w:r>
            </w:del>
            <w:ins w:id="483" w:author="Stefan Thanheiser" w:date="2019-02-22T01:24:00Z">
              <w:r>
                <w:rPr>
                  <w:rFonts w:asciiTheme="minorHAnsi" w:eastAsia="Calibri" w:hAnsiTheme="minorHAnsi" w:cs="Calibri"/>
                  <w:color w:val="6D9EEB"/>
                  <w:sz w:val="24"/>
                  <w:szCs w:val="24"/>
                </w:rPr>
                <w:t xml:space="preserve">Verifikation </w:t>
              </w:r>
            </w:ins>
            <w:ins w:id="484" w:author="Stefan Thanheiser" w:date="2019-02-22T01:25:00Z">
              <w:r>
                <w:rPr>
                  <w:rFonts w:asciiTheme="minorHAnsi" w:eastAsia="Calibri" w:hAnsiTheme="minorHAnsi" w:cs="Calibri"/>
                  <w:color w:val="6D9EEB"/>
                  <w:sz w:val="24"/>
                  <w:szCs w:val="24"/>
                </w:rPr>
                <w:t>der</w:t>
              </w:r>
            </w:ins>
            <w:ins w:id="485" w:author="Stefan Thanheiser" w:date="2019-02-22T01:24:00Z">
              <w:r>
                <w:rPr>
                  <w:rFonts w:asciiTheme="minorHAnsi" w:eastAsia="Calibri" w:hAnsiTheme="minorHAnsi" w:cs="Calibri"/>
                  <w:color w:val="6D9EEB"/>
                  <w:sz w:val="24"/>
                  <w:szCs w:val="24"/>
                </w:rPr>
                <w:t xml:space="preserve"> Erfüllung</w:t>
              </w:r>
              <w:r w:rsidRPr="003731A2">
                <w:rPr>
                  <w:rFonts w:asciiTheme="minorHAnsi" w:eastAsia="Calibri" w:hAnsiTheme="minorHAnsi" w:cs="Calibri"/>
                  <w:color w:val="6D9EEB"/>
                  <w:sz w:val="24"/>
                  <w:szCs w:val="24"/>
                </w:rPr>
                <w:t xml:space="preserve"> </w:t>
              </w:r>
            </w:ins>
            <w:r w:rsidRPr="003731A2">
              <w:rPr>
                <w:rFonts w:asciiTheme="minorHAnsi" w:eastAsia="Calibri" w:hAnsiTheme="minorHAnsi" w:cs="Calibri"/>
                <w:color w:val="6D9EEB"/>
                <w:sz w:val="24"/>
                <w:szCs w:val="24"/>
              </w:rPr>
              <w:t xml:space="preserve">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8123CC" w:rsidRPr="003731A2" w14:paraId="1C4AF74E" w14:textId="77777777" w:rsidTr="0051742E">
        <w:tc>
          <w:tcPr>
            <w:tcW w:w="3151" w:type="dxa"/>
            <w:shd w:val="clear" w:color="auto" w:fill="auto"/>
            <w:tcMar>
              <w:top w:w="100" w:type="dxa"/>
              <w:left w:w="100" w:type="dxa"/>
              <w:bottom w:w="100" w:type="dxa"/>
              <w:right w:w="100" w:type="dxa"/>
            </w:tcMar>
          </w:tcPr>
          <w:p w14:paraId="549E2433"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 In order for an organization to be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Certified, it must affirm that it has a FOSS program that meets the criteria described in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51DF8E05" w14:textId="6E41A9EF" w:rsidR="008123CC" w:rsidRDefault="008123CC" w:rsidP="003731A2">
            <w:pPr>
              <w:spacing w:line="240" w:lineRule="auto"/>
              <w:rPr>
                <w:rFonts w:asciiTheme="minorHAnsi" w:eastAsia="Calibri" w:hAnsiTheme="minorHAnsi" w:cs="Calibri"/>
                <w:sz w:val="24"/>
                <w:szCs w:val="24"/>
                <w:lang w:val="en-US"/>
              </w:rPr>
            </w:pPr>
          </w:p>
          <w:p w14:paraId="68213580" w14:textId="1B08BDDA" w:rsidR="007D0C5B" w:rsidRDefault="007D0C5B" w:rsidP="003731A2">
            <w:pPr>
              <w:spacing w:line="240" w:lineRule="auto"/>
              <w:rPr>
                <w:rFonts w:asciiTheme="minorHAnsi" w:eastAsia="Calibri" w:hAnsiTheme="minorHAnsi" w:cs="Calibri"/>
                <w:sz w:val="24"/>
                <w:szCs w:val="24"/>
                <w:lang w:val="en-US"/>
              </w:rPr>
            </w:pPr>
          </w:p>
          <w:p w14:paraId="39680A85" w14:textId="77777777" w:rsidR="007D0C5B" w:rsidRPr="003731A2" w:rsidRDefault="007D0C5B" w:rsidP="003731A2">
            <w:pPr>
              <w:spacing w:line="240" w:lineRule="auto"/>
              <w:rPr>
                <w:rFonts w:asciiTheme="minorHAnsi" w:eastAsia="Calibri" w:hAnsiTheme="minorHAnsi" w:cs="Calibri"/>
                <w:sz w:val="24"/>
                <w:szCs w:val="24"/>
                <w:lang w:val="en-US"/>
              </w:rPr>
            </w:pPr>
          </w:p>
          <w:p w14:paraId="08583953" w14:textId="4B1975DC"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B9BE105"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6.1.1 An affirmation of the existence of a FOSS management program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66145BAC" w14:textId="516F7A89" w:rsidR="008123CC" w:rsidRDefault="008123CC" w:rsidP="003731A2">
            <w:pPr>
              <w:spacing w:line="240" w:lineRule="auto"/>
              <w:rPr>
                <w:rFonts w:asciiTheme="minorHAnsi" w:eastAsia="Calibri" w:hAnsiTheme="minorHAnsi" w:cs="Calibri"/>
                <w:sz w:val="24"/>
                <w:szCs w:val="24"/>
                <w:lang w:val="en-US"/>
              </w:rPr>
            </w:pPr>
          </w:p>
          <w:p w14:paraId="3CBCB602" w14:textId="33F1541C" w:rsidR="007D0C5B" w:rsidRDefault="007D0C5B" w:rsidP="003731A2">
            <w:pPr>
              <w:spacing w:line="240" w:lineRule="auto"/>
              <w:rPr>
                <w:rFonts w:asciiTheme="minorHAnsi" w:eastAsia="Calibri" w:hAnsiTheme="minorHAnsi" w:cs="Calibri"/>
                <w:sz w:val="24"/>
                <w:szCs w:val="24"/>
                <w:lang w:val="en-US"/>
              </w:rPr>
            </w:pPr>
          </w:p>
          <w:p w14:paraId="4C348260" w14:textId="77777777" w:rsidR="007D0C5B" w:rsidRPr="003731A2" w:rsidRDefault="007D0C5B" w:rsidP="003731A2">
            <w:pPr>
              <w:spacing w:line="240" w:lineRule="auto"/>
              <w:rPr>
                <w:rFonts w:asciiTheme="minorHAnsi" w:eastAsia="Calibri" w:hAnsiTheme="minorHAnsi" w:cs="Calibri"/>
                <w:sz w:val="24"/>
                <w:szCs w:val="24"/>
                <w:lang w:val="en-US"/>
              </w:rPr>
            </w:pPr>
          </w:p>
          <w:p w14:paraId="4B8C5574" w14:textId="77468BF2"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1B72A77"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that if an organization declares that it has a program that 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considered sufficient.</w:t>
            </w:r>
          </w:p>
          <w:p w14:paraId="4AE50394" w14:textId="77777777" w:rsidR="008123CC" w:rsidRPr="003731A2" w:rsidRDefault="008123CC" w:rsidP="003731A2">
            <w:pPr>
              <w:spacing w:line="240" w:lineRule="auto"/>
              <w:rPr>
                <w:rFonts w:asciiTheme="minorHAnsi" w:eastAsia="Calibri" w:hAnsiTheme="minorHAnsi" w:cs="Calibri"/>
                <w:sz w:val="24"/>
                <w:szCs w:val="24"/>
                <w:lang w:val="en-US"/>
              </w:rPr>
            </w:pPr>
          </w:p>
          <w:p w14:paraId="344E7EEF" w14:textId="77777777" w:rsidR="008123CC" w:rsidRDefault="008123CC" w:rsidP="003731A2">
            <w:pPr>
              <w:spacing w:line="240" w:lineRule="auto"/>
              <w:rPr>
                <w:rFonts w:asciiTheme="minorHAnsi" w:eastAsia="Calibri" w:hAnsiTheme="minorHAnsi" w:cs="Calibri"/>
                <w:sz w:val="24"/>
                <w:szCs w:val="24"/>
                <w:lang w:val="en-US"/>
              </w:rPr>
            </w:pPr>
          </w:p>
          <w:p w14:paraId="782DC3DD" w14:textId="77777777" w:rsidR="008123CC" w:rsidRDefault="008123CC" w:rsidP="003731A2">
            <w:pPr>
              <w:spacing w:line="240" w:lineRule="auto"/>
              <w:rPr>
                <w:rFonts w:asciiTheme="minorHAnsi" w:eastAsia="Calibri" w:hAnsiTheme="minorHAnsi" w:cs="Calibri"/>
                <w:sz w:val="24"/>
                <w:szCs w:val="24"/>
                <w:lang w:val="en-US"/>
              </w:rPr>
            </w:pPr>
          </w:p>
          <w:p w14:paraId="4EC71144" w14:textId="472F2F13"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 Conformance with this version of the specification will last 18 months from the date conformance validation was achieved. Conformance validation requirements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project’s website.</w:t>
            </w:r>
          </w:p>
          <w:p w14:paraId="45EE4900" w14:textId="77777777" w:rsidR="008123CC" w:rsidRPr="003731A2" w:rsidRDefault="008123CC" w:rsidP="003731A2">
            <w:pPr>
              <w:spacing w:line="240" w:lineRule="auto"/>
              <w:rPr>
                <w:rFonts w:asciiTheme="minorHAnsi" w:eastAsia="Calibri" w:hAnsiTheme="minorHAnsi" w:cs="Calibri"/>
                <w:sz w:val="24"/>
                <w:szCs w:val="24"/>
                <w:lang w:val="en-US"/>
              </w:rPr>
            </w:pPr>
          </w:p>
          <w:p w14:paraId="61736309" w14:textId="77777777" w:rsidR="008123CC" w:rsidRPr="003731A2" w:rsidRDefault="008123CC" w:rsidP="003731A2">
            <w:pPr>
              <w:spacing w:line="240" w:lineRule="auto"/>
              <w:rPr>
                <w:rFonts w:asciiTheme="minorHAnsi" w:eastAsia="Calibri" w:hAnsiTheme="minorHAnsi" w:cs="Calibri"/>
                <w:sz w:val="24"/>
                <w:szCs w:val="24"/>
                <w:lang w:val="en-US"/>
              </w:rPr>
            </w:pPr>
          </w:p>
          <w:p w14:paraId="22AB288A" w14:textId="3F961850"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Verification Material(s):</w:t>
            </w:r>
          </w:p>
          <w:p w14:paraId="1B3EE890" w14:textId="2E85EEAF"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6.2.1 The organization affirms that a FOSS compliance program exists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w:t>
            </w:r>
            <w:r>
              <w:rPr>
                <w:rFonts w:asciiTheme="minorHAnsi" w:eastAsia="Calibri" w:hAnsiTheme="minorHAnsi" w:cs="Calibri"/>
                <w:sz w:val="24"/>
                <w:szCs w:val="24"/>
                <w:highlight w:val="red"/>
                <w:lang w:val="en-US"/>
              </w:rPr>
              <w:t>1.</w:t>
            </w:r>
            <w:r>
              <w:rPr>
                <w:rFonts w:asciiTheme="minorHAnsi" w:eastAsia="Calibri" w:hAnsiTheme="minorHAnsi" w:cs="Calibri"/>
                <w:sz w:val="24"/>
                <w:szCs w:val="24"/>
                <w:lang w:val="en-US"/>
              </w:rPr>
              <w:t>2</w:t>
            </w:r>
            <w:r w:rsidRPr="003731A2">
              <w:rPr>
                <w:rFonts w:asciiTheme="minorHAnsi" w:eastAsia="Calibri" w:hAnsiTheme="minorHAnsi" w:cs="Calibri"/>
                <w:sz w:val="24"/>
                <w:szCs w:val="24"/>
                <w:lang w:val="en-US"/>
              </w:rPr>
              <w:t xml:space="preserve"> within the past 18 months of achieving conformance validation.</w:t>
            </w:r>
          </w:p>
          <w:p w14:paraId="576C9927" w14:textId="7EE5719F" w:rsidR="008123CC" w:rsidRDefault="008123CC" w:rsidP="003731A2">
            <w:pPr>
              <w:spacing w:line="240" w:lineRule="auto"/>
              <w:rPr>
                <w:rFonts w:asciiTheme="minorHAnsi" w:eastAsia="Calibri" w:hAnsiTheme="minorHAnsi" w:cs="Calibri"/>
                <w:sz w:val="24"/>
                <w:szCs w:val="24"/>
                <w:lang w:val="en-US"/>
              </w:rPr>
            </w:pPr>
          </w:p>
          <w:p w14:paraId="4344D294" w14:textId="77777777" w:rsidR="007D0C5B" w:rsidRPr="003731A2" w:rsidRDefault="007D0C5B" w:rsidP="003731A2">
            <w:pPr>
              <w:spacing w:line="240" w:lineRule="auto"/>
              <w:rPr>
                <w:rFonts w:asciiTheme="minorHAnsi" w:eastAsia="Calibri" w:hAnsiTheme="minorHAnsi" w:cs="Calibri"/>
                <w:sz w:val="24"/>
                <w:szCs w:val="24"/>
                <w:lang w:val="en-US"/>
              </w:rPr>
            </w:pPr>
          </w:p>
          <w:p w14:paraId="325148CF"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363040A" w14:textId="77777777" w:rsidR="008123CC" w:rsidRPr="003731A2" w:rsidRDefault="008123CC"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It is important for the organization to remain current with the specification if that organization wants to assert conformance over time. This requirement ensures that the program’s supporting processes and controls do not erode if the conforming organization continues to assert conformance over time.</w:t>
            </w:r>
          </w:p>
          <w:p w14:paraId="389EE17A" w14:textId="77777777" w:rsidR="008123CC" w:rsidRPr="003731A2" w:rsidRDefault="008123CC" w:rsidP="003731A2">
            <w:pPr>
              <w:widowControl w:val="0"/>
              <w:spacing w:line="240" w:lineRule="auto"/>
              <w:rPr>
                <w:rFonts w:asciiTheme="minorHAnsi" w:eastAsia="Calibri" w:hAnsiTheme="minorHAnsi" w:cs="Calibri"/>
                <w:sz w:val="24"/>
                <w:szCs w:val="24"/>
                <w:lang w:val="en-US"/>
              </w:rPr>
            </w:pPr>
          </w:p>
        </w:tc>
        <w:tc>
          <w:tcPr>
            <w:tcW w:w="3118" w:type="dxa"/>
          </w:tcPr>
          <w:p w14:paraId="2922DFFE" w14:textId="645DE34D" w:rsidR="008123CC" w:rsidRPr="008123CC" w:rsidRDefault="008123CC" w:rsidP="003731A2">
            <w:pPr>
              <w:widowControl w:val="0"/>
              <w:pBdr>
                <w:top w:val="nil"/>
                <w:left w:val="nil"/>
                <w:bottom w:val="nil"/>
                <w:right w:val="nil"/>
                <w:between w:val="nil"/>
              </w:pBdr>
              <w:spacing w:line="240" w:lineRule="auto"/>
              <w:rPr>
                <w:ins w:id="486" w:author="Stefan Thanheiser" w:date="2019-02-22T01:01:00Z"/>
                <w:rFonts w:asciiTheme="minorHAnsi" w:eastAsia="Calibri" w:hAnsiTheme="minorHAnsi" w:cs="Calibri"/>
                <w:sz w:val="24"/>
                <w:szCs w:val="24"/>
                <w:lang w:val="en-GB"/>
              </w:rPr>
            </w:pPr>
            <w:ins w:id="487" w:author="Stefan Thanheiser" w:date="2019-02-22T01:01:00Z">
              <w:r w:rsidRPr="008123CC">
                <w:rPr>
                  <w:rFonts w:asciiTheme="minorHAnsi" w:eastAsia="Calibri" w:hAnsiTheme="minorHAnsi" w:cs="Calibri"/>
                  <w:sz w:val="24"/>
                  <w:szCs w:val="24"/>
                  <w:lang w:val="en-GB"/>
                </w:rPr>
                <w:lastRenderedPageBreak/>
                <w:t>6.1</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In</w:t>
              </w:r>
            </w:ins>
            <w:ins w:id="488" w:author="Stefan Thanheiser" w:date="2019-02-22T01:03:00Z">
              <w:r w:rsidRPr="008123CC">
                <w:rPr>
                  <w:rFonts w:asciiTheme="minorHAnsi" w:eastAsia="Calibri" w:hAnsiTheme="minorHAnsi" w:cs="Calibri"/>
                  <w:sz w:val="24"/>
                  <w:szCs w:val="24"/>
                  <w:lang w:val="en-GB"/>
                </w:rPr>
                <w:t xml:space="preserve"> </w:t>
              </w:r>
            </w:ins>
            <w:ins w:id="489" w:author="Stefan Thanheiser" w:date="2019-02-22T01:01:00Z">
              <w:r w:rsidRPr="008123CC">
                <w:rPr>
                  <w:rFonts w:asciiTheme="minorHAnsi" w:eastAsia="Calibri" w:hAnsiTheme="minorHAnsi" w:cs="Calibri"/>
                  <w:sz w:val="24"/>
                  <w:szCs w:val="24"/>
                  <w:lang w:val="en-GB"/>
                </w:rPr>
                <w:t>order</w:t>
              </w:r>
            </w:ins>
            <w:ins w:id="490" w:author="Stefan Thanheiser" w:date="2019-02-22T01:03:00Z">
              <w:r w:rsidRPr="008123CC">
                <w:rPr>
                  <w:rFonts w:asciiTheme="minorHAnsi" w:eastAsia="Calibri" w:hAnsiTheme="minorHAnsi" w:cs="Calibri"/>
                  <w:sz w:val="24"/>
                  <w:szCs w:val="24"/>
                  <w:lang w:val="en-GB"/>
                </w:rPr>
                <w:t xml:space="preserve"> </w:t>
              </w:r>
            </w:ins>
            <w:ins w:id="491" w:author="Stefan Thanheiser" w:date="2019-02-22T01:01:00Z">
              <w:r w:rsidRPr="008123CC">
                <w:rPr>
                  <w:rFonts w:asciiTheme="minorHAnsi" w:eastAsia="Calibri" w:hAnsiTheme="minorHAnsi" w:cs="Calibri"/>
                  <w:sz w:val="24"/>
                  <w:szCs w:val="24"/>
                  <w:lang w:val="en-GB"/>
                </w:rPr>
                <w:t>for a</w:t>
              </w:r>
            </w:ins>
            <w:ins w:id="492" w:author="Stefan Thanheiser" w:date="2019-02-22T01:03:00Z">
              <w:r w:rsidRPr="008123CC">
                <w:rPr>
                  <w:rFonts w:asciiTheme="minorHAnsi" w:eastAsia="Calibri" w:hAnsiTheme="minorHAnsi" w:cs="Calibri"/>
                  <w:sz w:val="24"/>
                  <w:szCs w:val="24"/>
                  <w:lang w:val="en-GB"/>
                </w:rPr>
                <w:t xml:space="preserve"> </w:t>
              </w:r>
            </w:ins>
            <w:ins w:id="493" w:author="Stefan Thanheiser" w:date="2019-02-22T01:01:00Z">
              <w:r w:rsidRPr="008123CC">
                <w:rPr>
                  <w:rFonts w:asciiTheme="minorHAnsi" w:eastAsia="Calibri" w:hAnsiTheme="minorHAnsi" w:cs="Calibri"/>
                  <w:sz w:val="24"/>
                  <w:szCs w:val="24"/>
                  <w:lang w:val="en-GB"/>
                </w:rPr>
                <w:t>compliance</w:t>
              </w:r>
            </w:ins>
            <w:ins w:id="494" w:author="Stefan Thanheiser" w:date="2019-02-22T01:03:00Z">
              <w:r w:rsidRPr="008123CC">
                <w:rPr>
                  <w:rFonts w:asciiTheme="minorHAnsi" w:eastAsia="Calibri" w:hAnsiTheme="minorHAnsi" w:cs="Calibri"/>
                  <w:sz w:val="24"/>
                  <w:szCs w:val="24"/>
                  <w:lang w:val="en-GB"/>
                </w:rPr>
                <w:t xml:space="preserve"> </w:t>
              </w:r>
            </w:ins>
            <w:ins w:id="495" w:author="Stefan Thanheiser" w:date="2019-02-22T01:01:00Z">
              <w:r w:rsidRPr="008123CC">
                <w:rPr>
                  <w:rFonts w:asciiTheme="minorHAnsi" w:eastAsia="Calibri" w:hAnsiTheme="minorHAnsi" w:cs="Calibri"/>
                  <w:sz w:val="24"/>
                  <w:szCs w:val="24"/>
                  <w:lang w:val="en-GB"/>
                </w:rPr>
                <w:t>program</w:t>
              </w:r>
            </w:ins>
            <w:ins w:id="496" w:author="Stefan Thanheiser" w:date="2019-02-22T01:03:00Z">
              <w:r w:rsidRPr="008123CC">
                <w:rPr>
                  <w:rFonts w:asciiTheme="minorHAnsi" w:eastAsia="Calibri" w:hAnsiTheme="minorHAnsi" w:cs="Calibri"/>
                  <w:sz w:val="24"/>
                  <w:szCs w:val="24"/>
                  <w:lang w:val="en-GB"/>
                </w:rPr>
                <w:t xml:space="preserve"> </w:t>
              </w:r>
            </w:ins>
            <w:ins w:id="497" w:author="Stefan Thanheiser" w:date="2019-02-22T01:01:00Z">
              <w:r w:rsidRPr="008123CC">
                <w:rPr>
                  <w:rFonts w:asciiTheme="minorHAnsi" w:eastAsia="Calibri" w:hAnsiTheme="minorHAnsi" w:cs="Calibri"/>
                  <w:sz w:val="24"/>
                  <w:szCs w:val="24"/>
                  <w:lang w:val="en-GB"/>
                </w:rPr>
                <w:t>to</w:t>
              </w:r>
            </w:ins>
            <w:ins w:id="498" w:author="Stefan Thanheiser" w:date="2019-02-22T01:03:00Z">
              <w:r w:rsidRPr="008123CC">
                <w:rPr>
                  <w:rFonts w:asciiTheme="minorHAnsi" w:eastAsia="Calibri" w:hAnsiTheme="minorHAnsi" w:cs="Calibri"/>
                  <w:sz w:val="24"/>
                  <w:szCs w:val="24"/>
                  <w:lang w:val="en-GB"/>
                </w:rPr>
                <w:t xml:space="preserve"> </w:t>
              </w:r>
            </w:ins>
            <w:ins w:id="499" w:author="Stefan Thanheiser" w:date="2019-02-22T01:01:00Z">
              <w:r w:rsidRPr="008123CC">
                <w:rPr>
                  <w:rFonts w:asciiTheme="minorHAnsi" w:eastAsia="Calibri" w:hAnsiTheme="minorHAnsi" w:cs="Calibri"/>
                  <w:sz w:val="24"/>
                  <w:szCs w:val="24"/>
                  <w:lang w:val="en-GB"/>
                </w:rPr>
                <w:t>be deemed</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Open</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Chain Conforming, the</w:t>
              </w:r>
            </w:ins>
            <w:ins w:id="500" w:author="Stefan Thanheiser" w:date="2019-02-22T01:03:00Z">
              <w:r w:rsidRPr="008123CC">
                <w:rPr>
                  <w:rFonts w:asciiTheme="minorHAnsi" w:eastAsia="Calibri" w:hAnsiTheme="minorHAnsi" w:cs="Calibri"/>
                  <w:sz w:val="24"/>
                  <w:szCs w:val="24"/>
                  <w:lang w:val="en-GB"/>
                </w:rPr>
                <w:t xml:space="preserve"> </w:t>
              </w:r>
            </w:ins>
            <w:ins w:id="501" w:author="Stefan Thanheiser" w:date="2019-02-22T01:01:00Z">
              <w:r w:rsidRPr="008123CC">
                <w:rPr>
                  <w:rFonts w:asciiTheme="minorHAnsi" w:eastAsia="Calibri" w:hAnsiTheme="minorHAnsi" w:cs="Calibri"/>
                  <w:sz w:val="24"/>
                  <w:szCs w:val="24"/>
                  <w:lang w:val="en-GB"/>
                </w:rPr>
                <w:t>organization must</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affirm</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that the</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program</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meets</w:t>
              </w:r>
            </w:ins>
            <w:ins w:id="502" w:author="Stefan Thanheiser" w:date="2019-02-22T01:03:00Z">
              <w:r w:rsidRPr="008123CC">
                <w:rPr>
                  <w:rFonts w:asciiTheme="minorHAnsi" w:eastAsia="Calibri" w:hAnsiTheme="minorHAnsi" w:cs="Calibri"/>
                  <w:sz w:val="24"/>
                  <w:szCs w:val="24"/>
                  <w:lang w:val="en-GB"/>
                </w:rPr>
                <w:t xml:space="preserve"> </w:t>
              </w:r>
            </w:ins>
            <w:ins w:id="503" w:author="Stefan Thanheiser" w:date="2019-02-22T01:01:00Z">
              <w:r w:rsidRPr="008123CC">
                <w:rPr>
                  <w:rFonts w:asciiTheme="minorHAnsi" w:eastAsia="Calibri" w:hAnsiTheme="minorHAnsi" w:cs="Calibri"/>
                  <w:sz w:val="24"/>
                  <w:szCs w:val="24"/>
                  <w:lang w:val="en-GB"/>
                </w:rPr>
                <w:t>the</w:t>
              </w:r>
            </w:ins>
            <w:ins w:id="504" w:author="Stefan Thanheiser" w:date="2019-02-22T01:03:00Z">
              <w:r w:rsidRPr="008123CC">
                <w:rPr>
                  <w:rFonts w:asciiTheme="minorHAnsi" w:eastAsia="Calibri" w:hAnsiTheme="minorHAnsi" w:cs="Calibri"/>
                  <w:sz w:val="24"/>
                  <w:szCs w:val="24"/>
                  <w:lang w:val="en-GB"/>
                </w:rPr>
                <w:t xml:space="preserve"> </w:t>
              </w:r>
            </w:ins>
            <w:ins w:id="505" w:author="Stefan Thanheiser" w:date="2019-02-22T01:01:00Z">
              <w:r w:rsidRPr="008123CC">
                <w:rPr>
                  <w:rFonts w:asciiTheme="minorHAnsi" w:eastAsia="Calibri" w:hAnsiTheme="minorHAnsi" w:cs="Calibri"/>
                  <w:sz w:val="24"/>
                  <w:szCs w:val="24"/>
                  <w:lang w:val="en-GB"/>
                </w:rPr>
                <w:t>criteria</w:t>
              </w:r>
            </w:ins>
            <w:ins w:id="506" w:author="Stefan Thanheiser" w:date="2019-02-22T01:03:00Z">
              <w:r w:rsidRPr="008123CC">
                <w:rPr>
                  <w:rFonts w:asciiTheme="minorHAnsi" w:eastAsia="Calibri" w:hAnsiTheme="minorHAnsi" w:cs="Calibri"/>
                  <w:sz w:val="24"/>
                  <w:szCs w:val="24"/>
                  <w:lang w:val="en-GB"/>
                </w:rPr>
                <w:t xml:space="preserve"> </w:t>
              </w:r>
            </w:ins>
            <w:ins w:id="507" w:author="Stefan Thanheiser" w:date="2019-02-22T01:01:00Z">
              <w:r w:rsidRPr="008123CC">
                <w:rPr>
                  <w:rFonts w:asciiTheme="minorHAnsi" w:eastAsia="Calibri" w:hAnsiTheme="minorHAnsi" w:cs="Calibri"/>
                  <w:sz w:val="24"/>
                  <w:szCs w:val="24"/>
                  <w:lang w:val="en-GB"/>
                </w:rPr>
                <w:t>described</w:t>
              </w:r>
            </w:ins>
            <w:ins w:id="508" w:author="Stefan Thanheiser" w:date="2019-02-22T01:03:00Z">
              <w:r w:rsidRPr="008123CC">
                <w:rPr>
                  <w:rFonts w:asciiTheme="minorHAnsi" w:eastAsia="Calibri" w:hAnsiTheme="minorHAnsi" w:cs="Calibri"/>
                  <w:sz w:val="24"/>
                  <w:szCs w:val="24"/>
                  <w:lang w:val="en-GB"/>
                </w:rPr>
                <w:t xml:space="preserve"> </w:t>
              </w:r>
            </w:ins>
            <w:ins w:id="509" w:author="Stefan Thanheiser" w:date="2019-02-22T01:01:00Z">
              <w:r w:rsidRPr="008123CC">
                <w:rPr>
                  <w:rFonts w:asciiTheme="minorHAnsi" w:eastAsia="Calibri" w:hAnsiTheme="minorHAnsi" w:cs="Calibri"/>
                  <w:sz w:val="24"/>
                  <w:szCs w:val="24"/>
                  <w:lang w:val="en-GB"/>
                </w:rPr>
                <w:t>in</w:t>
              </w:r>
            </w:ins>
            <w:ins w:id="510" w:author="Stefan Thanheiser" w:date="2019-02-22T01:03:00Z">
              <w:r w:rsidRPr="008123CC">
                <w:rPr>
                  <w:rFonts w:asciiTheme="minorHAnsi" w:eastAsia="Calibri" w:hAnsiTheme="minorHAnsi" w:cs="Calibri"/>
                  <w:sz w:val="24"/>
                  <w:szCs w:val="24"/>
                  <w:lang w:val="en-GB"/>
                </w:rPr>
                <w:t xml:space="preserve"> </w:t>
              </w:r>
            </w:ins>
            <w:ins w:id="511" w:author="Stefan Thanheiser" w:date="2019-02-22T01:01:00Z">
              <w:r w:rsidRPr="008123CC">
                <w:rPr>
                  <w:rFonts w:asciiTheme="minorHAnsi" w:eastAsia="Calibri" w:hAnsiTheme="minorHAnsi" w:cs="Calibri"/>
                  <w:sz w:val="24"/>
                  <w:szCs w:val="24"/>
                  <w:lang w:val="en-GB"/>
                </w:rPr>
                <w:t xml:space="preserve">this </w:t>
              </w:r>
              <w:proofErr w:type="spellStart"/>
              <w:r w:rsidRPr="008123CC">
                <w:rPr>
                  <w:rFonts w:asciiTheme="minorHAnsi" w:eastAsia="Calibri" w:hAnsiTheme="minorHAnsi" w:cs="Calibri"/>
                  <w:sz w:val="24"/>
                  <w:szCs w:val="24"/>
                  <w:lang w:val="en-GB"/>
                </w:rPr>
                <w:t>OpenChain</w:t>
              </w:r>
            </w:ins>
            <w:proofErr w:type="spellEnd"/>
            <w:ins w:id="512" w:author="Stefan Thanheiser" w:date="2019-02-22T01:03:00Z">
              <w:r w:rsidRPr="008123CC">
                <w:rPr>
                  <w:rFonts w:asciiTheme="minorHAnsi" w:eastAsia="Calibri" w:hAnsiTheme="minorHAnsi" w:cs="Calibri"/>
                  <w:sz w:val="24"/>
                  <w:szCs w:val="24"/>
                  <w:lang w:val="en-GB"/>
                </w:rPr>
                <w:t xml:space="preserve"> </w:t>
              </w:r>
            </w:ins>
            <w:ins w:id="513" w:author="Stefan Thanheiser" w:date="2019-02-22T01:01:00Z">
              <w:r w:rsidRPr="008123CC">
                <w:rPr>
                  <w:rFonts w:asciiTheme="minorHAnsi" w:eastAsia="Calibri" w:hAnsiTheme="minorHAnsi" w:cs="Calibri"/>
                  <w:sz w:val="24"/>
                  <w:szCs w:val="24"/>
                  <w:lang w:val="en-GB"/>
                </w:rPr>
                <w:t>Specification</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version 2.0.</w:t>
              </w:r>
            </w:ins>
          </w:p>
          <w:p w14:paraId="594DD9F8" w14:textId="72D47719" w:rsidR="008123CC" w:rsidRPr="008123CC" w:rsidRDefault="008123CC" w:rsidP="003731A2">
            <w:pPr>
              <w:widowControl w:val="0"/>
              <w:pBdr>
                <w:top w:val="nil"/>
                <w:left w:val="nil"/>
                <w:bottom w:val="nil"/>
                <w:right w:val="nil"/>
                <w:between w:val="nil"/>
              </w:pBdr>
              <w:spacing w:line="240" w:lineRule="auto"/>
              <w:rPr>
                <w:ins w:id="514" w:author="Stefan Thanheiser" w:date="2019-02-22T01:22:00Z"/>
                <w:rFonts w:asciiTheme="minorHAnsi" w:eastAsia="Calibri" w:hAnsiTheme="minorHAnsi" w:cs="Calibri"/>
                <w:sz w:val="24"/>
                <w:szCs w:val="24"/>
                <w:lang w:val="en-GB"/>
              </w:rPr>
            </w:pPr>
          </w:p>
          <w:p w14:paraId="33642B68" w14:textId="77777777" w:rsidR="008123CC" w:rsidRPr="008123CC" w:rsidRDefault="008123CC" w:rsidP="003731A2">
            <w:pPr>
              <w:widowControl w:val="0"/>
              <w:pBdr>
                <w:top w:val="nil"/>
                <w:left w:val="nil"/>
                <w:bottom w:val="nil"/>
                <w:right w:val="nil"/>
                <w:between w:val="nil"/>
              </w:pBdr>
              <w:spacing w:line="240" w:lineRule="auto"/>
              <w:rPr>
                <w:ins w:id="515" w:author="Stefan Thanheiser" w:date="2019-02-22T01:01:00Z"/>
                <w:rFonts w:asciiTheme="minorHAnsi" w:eastAsia="Calibri" w:hAnsiTheme="minorHAnsi" w:cs="Calibri"/>
                <w:sz w:val="24"/>
                <w:szCs w:val="24"/>
                <w:lang w:val="en-GB"/>
              </w:rPr>
            </w:pPr>
          </w:p>
          <w:p w14:paraId="7B169BA2" w14:textId="77777777" w:rsidR="008123CC" w:rsidRPr="008123CC" w:rsidRDefault="008123CC" w:rsidP="003731A2">
            <w:pPr>
              <w:widowControl w:val="0"/>
              <w:pBdr>
                <w:top w:val="nil"/>
                <w:left w:val="nil"/>
                <w:bottom w:val="nil"/>
                <w:right w:val="nil"/>
                <w:between w:val="nil"/>
              </w:pBdr>
              <w:spacing w:line="240" w:lineRule="auto"/>
              <w:rPr>
                <w:ins w:id="516" w:author="Stefan Thanheiser" w:date="2019-02-22T01:01:00Z"/>
                <w:rFonts w:asciiTheme="minorHAnsi" w:eastAsia="Calibri" w:hAnsiTheme="minorHAnsi" w:cs="Calibri"/>
                <w:sz w:val="24"/>
                <w:szCs w:val="24"/>
                <w:lang w:val="en-GB"/>
              </w:rPr>
            </w:pPr>
            <w:ins w:id="517" w:author="Stefan Thanheiser" w:date="2019-02-22T01:01:00Z">
              <w:r w:rsidRPr="008123CC">
                <w:rPr>
                  <w:rFonts w:asciiTheme="minorHAnsi" w:eastAsia="Calibri" w:hAnsiTheme="minorHAnsi" w:cs="Calibri"/>
                  <w:sz w:val="24"/>
                  <w:szCs w:val="24"/>
                  <w:lang w:val="en-GB"/>
                </w:rPr>
                <w:t>Verification Material(s):</w:t>
              </w:r>
            </w:ins>
          </w:p>
          <w:p w14:paraId="210B7EC3" w14:textId="10132C31" w:rsidR="008123CC" w:rsidRPr="008123CC" w:rsidRDefault="008123CC" w:rsidP="003731A2">
            <w:pPr>
              <w:widowControl w:val="0"/>
              <w:pBdr>
                <w:top w:val="nil"/>
                <w:left w:val="nil"/>
                <w:bottom w:val="nil"/>
                <w:right w:val="nil"/>
                <w:between w:val="nil"/>
              </w:pBdr>
              <w:spacing w:line="240" w:lineRule="auto"/>
              <w:rPr>
                <w:ins w:id="518" w:author="Stefan Thanheiser" w:date="2019-02-22T01:02:00Z"/>
                <w:rFonts w:asciiTheme="minorHAnsi" w:eastAsia="Calibri" w:hAnsiTheme="minorHAnsi" w:cs="Calibri"/>
                <w:sz w:val="24"/>
                <w:szCs w:val="24"/>
                <w:lang w:val="en-GB"/>
              </w:rPr>
            </w:pPr>
            <w:ins w:id="519" w:author="Stefan Thanheiser" w:date="2019-02-22T01:01:00Z">
              <w:r w:rsidRPr="008123CC">
                <w:rPr>
                  <w:rFonts w:asciiTheme="minorHAnsi" w:eastAsia="Calibri" w:hAnsiTheme="minorHAnsi" w:cs="Calibri"/>
                  <w:sz w:val="24"/>
                  <w:szCs w:val="24"/>
                  <w:lang w:val="en-GB"/>
                </w:rPr>
                <w:t>6.1.1</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A</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document affirming</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the</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program meets all the</w:t>
              </w:r>
            </w:ins>
            <w:ins w:id="520" w:author="Stefan Thanheiser" w:date="2019-02-22T01:03:00Z">
              <w:r w:rsidRPr="008123CC">
                <w:rPr>
                  <w:rFonts w:asciiTheme="minorHAnsi" w:eastAsia="Calibri" w:hAnsiTheme="minorHAnsi" w:cs="Calibri"/>
                  <w:sz w:val="24"/>
                  <w:szCs w:val="24"/>
                  <w:lang w:val="en-GB"/>
                </w:rPr>
                <w:t xml:space="preserve"> </w:t>
              </w:r>
            </w:ins>
            <w:ins w:id="521" w:author="Stefan Thanheiser" w:date="2019-02-22T01:01:00Z">
              <w:r w:rsidRPr="008123CC">
                <w:rPr>
                  <w:rFonts w:asciiTheme="minorHAnsi" w:eastAsia="Calibri" w:hAnsiTheme="minorHAnsi" w:cs="Calibri"/>
                  <w:sz w:val="24"/>
                  <w:szCs w:val="24"/>
                  <w:lang w:val="en-GB"/>
                </w:rPr>
                <w:t>requirements of</w:t>
              </w:r>
              <w:r w:rsidRPr="008123CC">
                <w:rPr>
                  <w:rFonts w:asciiTheme="minorHAnsi" w:eastAsia="Calibri" w:hAnsiTheme="minorHAnsi" w:cs="Calibri"/>
                  <w:sz w:val="24"/>
                  <w:szCs w:val="24"/>
                  <w:lang w:val="en-GB"/>
                </w:rPr>
                <w:t xml:space="preserve"> </w:t>
              </w:r>
              <w:r w:rsidRPr="008123CC">
                <w:rPr>
                  <w:rFonts w:asciiTheme="minorHAnsi" w:eastAsia="Calibri" w:hAnsiTheme="minorHAnsi" w:cs="Calibri"/>
                  <w:sz w:val="24"/>
                  <w:szCs w:val="24"/>
                  <w:lang w:val="en-GB"/>
                </w:rPr>
                <w:t xml:space="preserve">this </w:t>
              </w:r>
              <w:proofErr w:type="spellStart"/>
              <w:r w:rsidRPr="008123CC">
                <w:rPr>
                  <w:rFonts w:asciiTheme="minorHAnsi" w:eastAsia="Calibri" w:hAnsiTheme="minorHAnsi" w:cs="Calibri"/>
                  <w:sz w:val="24"/>
                  <w:szCs w:val="24"/>
                  <w:lang w:val="en-GB"/>
                </w:rPr>
                <w:t>OpenChain</w:t>
              </w:r>
              <w:proofErr w:type="spellEnd"/>
              <w:r w:rsidRPr="008123CC">
                <w:rPr>
                  <w:rFonts w:asciiTheme="minorHAnsi" w:eastAsia="Calibri" w:hAnsiTheme="minorHAnsi" w:cs="Calibri"/>
                  <w:sz w:val="24"/>
                  <w:szCs w:val="24"/>
                  <w:lang w:val="en-GB"/>
                </w:rPr>
                <w:t xml:space="preserve"> Specification</w:t>
              </w:r>
            </w:ins>
            <w:ins w:id="522" w:author="Stefan Thanheiser" w:date="2019-02-22T01:02:00Z">
              <w:r w:rsidRPr="008123CC">
                <w:rPr>
                  <w:rFonts w:asciiTheme="minorHAnsi" w:eastAsia="Calibri" w:hAnsiTheme="minorHAnsi" w:cs="Calibri"/>
                  <w:sz w:val="24"/>
                  <w:szCs w:val="24"/>
                  <w:lang w:val="en-GB"/>
                </w:rPr>
                <w:t xml:space="preserve"> </w:t>
              </w:r>
            </w:ins>
            <w:ins w:id="523" w:author="Stefan Thanheiser" w:date="2019-02-22T01:01:00Z">
              <w:r w:rsidRPr="008123CC">
                <w:rPr>
                  <w:rFonts w:asciiTheme="minorHAnsi" w:eastAsia="Calibri" w:hAnsiTheme="minorHAnsi" w:cs="Calibri"/>
                  <w:sz w:val="24"/>
                  <w:szCs w:val="24"/>
                  <w:lang w:val="en-GB"/>
                </w:rPr>
                <w:t>version 2.0.</w:t>
              </w:r>
            </w:ins>
          </w:p>
          <w:p w14:paraId="0A0B5FA1" w14:textId="18608AE2" w:rsidR="008123CC" w:rsidRPr="008123CC" w:rsidRDefault="008123CC" w:rsidP="003731A2">
            <w:pPr>
              <w:widowControl w:val="0"/>
              <w:pBdr>
                <w:top w:val="nil"/>
                <w:left w:val="nil"/>
                <w:bottom w:val="nil"/>
                <w:right w:val="nil"/>
                <w:between w:val="nil"/>
              </w:pBdr>
              <w:spacing w:line="240" w:lineRule="auto"/>
              <w:rPr>
                <w:ins w:id="524" w:author="Stefan Thanheiser" w:date="2019-02-22T01:23:00Z"/>
                <w:rFonts w:asciiTheme="minorHAnsi" w:eastAsia="Calibri" w:hAnsiTheme="minorHAnsi" w:cs="Calibri"/>
                <w:sz w:val="24"/>
                <w:szCs w:val="24"/>
                <w:lang w:val="en-GB"/>
              </w:rPr>
            </w:pPr>
          </w:p>
          <w:p w14:paraId="4ABCC52F" w14:textId="031457B2" w:rsidR="008123CC" w:rsidRPr="008123CC" w:rsidRDefault="008123CC" w:rsidP="003731A2">
            <w:pPr>
              <w:widowControl w:val="0"/>
              <w:pBdr>
                <w:top w:val="nil"/>
                <w:left w:val="nil"/>
                <w:bottom w:val="nil"/>
                <w:right w:val="nil"/>
                <w:between w:val="nil"/>
              </w:pBdr>
              <w:spacing w:line="240" w:lineRule="auto"/>
              <w:rPr>
                <w:ins w:id="525" w:author="Stefan Thanheiser" w:date="2019-02-22T01:23:00Z"/>
                <w:rFonts w:asciiTheme="minorHAnsi" w:eastAsia="Calibri" w:hAnsiTheme="minorHAnsi" w:cs="Calibri"/>
                <w:sz w:val="24"/>
                <w:szCs w:val="24"/>
                <w:lang w:val="en-GB"/>
              </w:rPr>
            </w:pPr>
          </w:p>
          <w:p w14:paraId="3E74ED6E" w14:textId="305F1493" w:rsidR="008123CC" w:rsidRDefault="008123CC" w:rsidP="003731A2">
            <w:pPr>
              <w:widowControl w:val="0"/>
              <w:pBdr>
                <w:top w:val="nil"/>
                <w:left w:val="nil"/>
                <w:bottom w:val="nil"/>
                <w:right w:val="nil"/>
                <w:between w:val="nil"/>
              </w:pBdr>
              <w:spacing w:line="240" w:lineRule="auto"/>
              <w:rPr>
                <w:ins w:id="526" w:author="Stefan Thanheiser" w:date="2019-02-22T01:39:00Z"/>
                <w:rFonts w:asciiTheme="minorHAnsi" w:eastAsia="Calibri" w:hAnsiTheme="minorHAnsi" w:cs="Calibri"/>
                <w:sz w:val="24"/>
                <w:szCs w:val="24"/>
                <w:lang w:val="en-GB"/>
              </w:rPr>
            </w:pPr>
          </w:p>
          <w:p w14:paraId="4AA51E33" w14:textId="77777777" w:rsidR="007D0C5B" w:rsidRPr="008123CC" w:rsidRDefault="007D0C5B" w:rsidP="003731A2">
            <w:pPr>
              <w:widowControl w:val="0"/>
              <w:pBdr>
                <w:top w:val="nil"/>
                <w:left w:val="nil"/>
                <w:bottom w:val="nil"/>
                <w:right w:val="nil"/>
                <w:between w:val="nil"/>
              </w:pBdr>
              <w:spacing w:line="240" w:lineRule="auto"/>
              <w:rPr>
                <w:ins w:id="527" w:author="Stefan Thanheiser" w:date="2019-02-22T01:02:00Z"/>
                <w:rFonts w:asciiTheme="minorHAnsi" w:eastAsia="Calibri" w:hAnsiTheme="minorHAnsi" w:cs="Calibri"/>
                <w:sz w:val="24"/>
                <w:szCs w:val="24"/>
                <w:lang w:val="en-GB"/>
              </w:rPr>
            </w:pPr>
          </w:p>
          <w:p w14:paraId="7A519EB8" w14:textId="77777777" w:rsidR="008123CC" w:rsidRPr="008123CC" w:rsidRDefault="008123CC" w:rsidP="003731A2">
            <w:pPr>
              <w:widowControl w:val="0"/>
              <w:pBdr>
                <w:top w:val="nil"/>
                <w:left w:val="nil"/>
                <w:bottom w:val="nil"/>
                <w:right w:val="nil"/>
                <w:between w:val="nil"/>
              </w:pBdr>
              <w:spacing w:line="240" w:lineRule="auto"/>
              <w:rPr>
                <w:ins w:id="528" w:author="Stefan Thanheiser" w:date="2019-02-22T01:02:00Z"/>
                <w:rFonts w:asciiTheme="minorHAnsi" w:eastAsia="Calibri" w:hAnsiTheme="minorHAnsi" w:cs="Calibri"/>
                <w:sz w:val="24"/>
                <w:szCs w:val="24"/>
                <w:lang w:val="en-GB"/>
              </w:rPr>
            </w:pPr>
            <w:ins w:id="529" w:author="Stefan Thanheiser" w:date="2019-02-22T01:01:00Z">
              <w:r w:rsidRPr="008123CC">
                <w:rPr>
                  <w:rFonts w:asciiTheme="minorHAnsi" w:eastAsia="Calibri" w:hAnsiTheme="minorHAnsi" w:cs="Calibri"/>
                  <w:sz w:val="24"/>
                  <w:szCs w:val="24"/>
                  <w:lang w:val="en-GB"/>
                </w:rPr>
                <w:t>Rationale:</w:t>
              </w:r>
            </w:ins>
          </w:p>
          <w:p w14:paraId="18F15D23" w14:textId="2D926C24" w:rsidR="008123CC" w:rsidRPr="008123CC" w:rsidRDefault="008123CC" w:rsidP="003731A2">
            <w:pPr>
              <w:widowControl w:val="0"/>
              <w:pBdr>
                <w:top w:val="nil"/>
                <w:left w:val="nil"/>
                <w:bottom w:val="nil"/>
                <w:right w:val="nil"/>
                <w:between w:val="nil"/>
              </w:pBdr>
              <w:spacing w:line="240" w:lineRule="auto"/>
              <w:rPr>
                <w:ins w:id="530" w:author="Stefan Thanheiser" w:date="2019-02-22T01:02:00Z"/>
                <w:rFonts w:asciiTheme="minorHAnsi" w:eastAsia="Calibri" w:hAnsiTheme="minorHAnsi" w:cs="Calibri"/>
                <w:sz w:val="24"/>
                <w:szCs w:val="24"/>
                <w:lang w:val="en-GB"/>
              </w:rPr>
            </w:pPr>
            <w:ins w:id="531" w:author="Stefan Thanheiser" w:date="2019-02-22T01:01:00Z">
              <w:r w:rsidRPr="008123CC">
                <w:rPr>
                  <w:rFonts w:asciiTheme="minorHAnsi" w:eastAsia="Calibri" w:hAnsiTheme="minorHAnsi" w:cs="Calibri"/>
                  <w:sz w:val="24"/>
                  <w:szCs w:val="24"/>
                  <w:lang w:val="en-GB"/>
                </w:rPr>
                <w:t>To ensure that if an organization declares that it has a</w:t>
              </w:r>
            </w:ins>
            <w:ins w:id="532" w:author="Stefan Thanheiser" w:date="2019-02-22T01:02:00Z">
              <w:r w:rsidRPr="008123CC">
                <w:rPr>
                  <w:rFonts w:asciiTheme="minorHAnsi" w:eastAsia="Calibri" w:hAnsiTheme="minorHAnsi" w:cs="Calibri"/>
                  <w:sz w:val="24"/>
                  <w:szCs w:val="24"/>
                  <w:lang w:val="en-GB"/>
                </w:rPr>
                <w:t xml:space="preserve"> </w:t>
              </w:r>
            </w:ins>
            <w:ins w:id="533" w:author="Stefan Thanheiser" w:date="2019-02-22T01:01:00Z">
              <w:r w:rsidRPr="008123CC">
                <w:rPr>
                  <w:rFonts w:asciiTheme="minorHAnsi" w:eastAsia="Calibri" w:hAnsiTheme="minorHAnsi" w:cs="Calibri"/>
                  <w:sz w:val="24"/>
                  <w:szCs w:val="24"/>
                  <w:lang w:val="en-GB"/>
                </w:rPr>
                <w:t>program that is</w:t>
              </w:r>
            </w:ins>
            <w:ins w:id="534" w:author="Stefan Thanheiser" w:date="2019-02-22T01:02:00Z">
              <w:r w:rsidRPr="008123CC">
                <w:rPr>
                  <w:rFonts w:asciiTheme="minorHAnsi" w:eastAsia="Calibri" w:hAnsiTheme="minorHAnsi" w:cs="Calibri"/>
                  <w:sz w:val="24"/>
                  <w:szCs w:val="24"/>
                  <w:lang w:val="en-GB"/>
                </w:rPr>
                <w:t xml:space="preserve"> </w:t>
              </w:r>
            </w:ins>
            <w:proofErr w:type="spellStart"/>
            <w:ins w:id="535" w:author="Stefan Thanheiser" w:date="2019-02-22T01:01:00Z">
              <w:r w:rsidRPr="008123CC">
                <w:rPr>
                  <w:rFonts w:asciiTheme="minorHAnsi" w:eastAsia="Calibri" w:hAnsiTheme="minorHAnsi" w:cs="Calibri"/>
                  <w:sz w:val="24"/>
                  <w:szCs w:val="24"/>
                  <w:lang w:val="en-GB"/>
                </w:rPr>
                <w:t>OpenChain</w:t>
              </w:r>
              <w:proofErr w:type="spellEnd"/>
              <w:r w:rsidRPr="008123CC">
                <w:rPr>
                  <w:rFonts w:asciiTheme="minorHAnsi" w:eastAsia="Calibri" w:hAnsiTheme="minorHAnsi" w:cs="Calibri"/>
                  <w:sz w:val="24"/>
                  <w:szCs w:val="24"/>
                  <w:lang w:val="en-GB"/>
                </w:rPr>
                <w:t xml:space="preserve"> Conforming,</w:t>
              </w:r>
            </w:ins>
            <w:ins w:id="536" w:author="Stefan Thanheiser" w:date="2019-02-22T01:02:00Z">
              <w:r w:rsidRPr="008123CC">
                <w:rPr>
                  <w:rFonts w:asciiTheme="minorHAnsi" w:eastAsia="Calibri" w:hAnsiTheme="minorHAnsi" w:cs="Calibri"/>
                  <w:sz w:val="24"/>
                  <w:szCs w:val="24"/>
                  <w:lang w:val="en-GB"/>
                </w:rPr>
                <w:t xml:space="preserve"> </w:t>
              </w:r>
            </w:ins>
            <w:ins w:id="537" w:author="Stefan Thanheiser" w:date="2019-02-22T01:01:00Z">
              <w:r w:rsidRPr="008123CC">
                <w:rPr>
                  <w:rFonts w:asciiTheme="minorHAnsi" w:eastAsia="Calibri" w:hAnsiTheme="minorHAnsi" w:cs="Calibri"/>
                  <w:sz w:val="24"/>
                  <w:szCs w:val="24"/>
                  <w:lang w:val="en-GB"/>
                </w:rPr>
                <w:t>that</w:t>
              </w:r>
            </w:ins>
            <w:ins w:id="538" w:author="Stefan Thanheiser" w:date="2019-02-22T01:02:00Z">
              <w:r w:rsidRPr="008123CC">
                <w:rPr>
                  <w:rFonts w:asciiTheme="minorHAnsi" w:eastAsia="Calibri" w:hAnsiTheme="minorHAnsi" w:cs="Calibri"/>
                  <w:sz w:val="24"/>
                  <w:szCs w:val="24"/>
                  <w:lang w:val="en-GB"/>
                </w:rPr>
                <w:t xml:space="preserve"> </w:t>
              </w:r>
            </w:ins>
            <w:ins w:id="539" w:author="Stefan Thanheiser" w:date="2019-02-22T01:01:00Z">
              <w:r w:rsidRPr="008123CC">
                <w:rPr>
                  <w:rFonts w:asciiTheme="minorHAnsi" w:eastAsia="Calibri" w:hAnsiTheme="minorHAnsi" w:cs="Calibri"/>
                  <w:sz w:val="24"/>
                  <w:szCs w:val="24"/>
                  <w:lang w:val="en-GB"/>
                </w:rPr>
                <w:t>such</w:t>
              </w:r>
            </w:ins>
            <w:ins w:id="540" w:author="Stefan Thanheiser" w:date="2019-02-22T01:03:00Z">
              <w:r w:rsidRPr="008123CC">
                <w:rPr>
                  <w:rFonts w:asciiTheme="minorHAnsi" w:eastAsia="Calibri" w:hAnsiTheme="minorHAnsi" w:cs="Calibri"/>
                  <w:sz w:val="24"/>
                  <w:szCs w:val="24"/>
                  <w:lang w:val="en-GB"/>
                </w:rPr>
                <w:t xml:space="preserve"> </w:t>
              </w:r>
            </w:ins>
            <w:ins w:id="541" w:author="Stefan Thanheiser" w:date="2019-02-22T01:01:00Z">
              <w:r w:rsidRPr="008123CC">
                <w:rPr>
                  <w:rFonts w:asciiTheme="minorHAnsi" w:eastAsia="Calibri" w:hAnsiTheme="minorHAnsi" w:cs="Calibri"/>
                  <w:sz w:val="24"/>
                  <w:szCs w:val="24"/>
                  <w:lang w:val="en-GB"/>
                </w:rPr>
                <w:t>program</w:t>
              </w:r>
            </w:ins>
            <w:ins w:id="542" w:author="Stefan Thanheiser" w:date="2019-02-22T01:03:00Z">
              <w:r w:rsidRPr="008123CC">
                <w:rPr>
                  <w:rFonts w:asciiTheme="minorHAnsi" w:eastAsia="Calibri" w:hAnsiTheme="minorHAnsi" w:cs="Calibri"/>
                  <w:sz w:val="24"/>
                  <w:szCs w:val="24"/>
                  <w:lang w:val="en-GB"/>
                </w:rPr>
                <w:t xml:space="preserve"> </w:t>
              </w:r>
            </w:ins>
            <w:ins w:id="543" w:author="Stefan Thanheiser" w:date="2019-02-22T01:01:00Z">
              <w:r w:rsidRPr="008123CC">
                <w:rPr>
                  <w:rFonts w:asciiTheme="minorHAnsi" w:eastAsia="Calibri" w:hAnsiTheme="minorHAnsi" w:cs="Calibri"/>
                  <w:sz w:val="24"/>
                  <w:szCs w:val="24"/>
                  <w:lang w:val="en-GB"/>
                </w:rPr>
                <w:t>has</w:t>
              </w:r>
            </w:ins>
            <w:ins w:id="544" w:author="Stefan Thanheiser" w:date="2019-02-22T01:03:00Z">
              <w:r w:rsidRPr="008123CC">
                <w:rPr>
                  <w:rFonts w:asciiTheme="minorHAnsi" w:eastAsia="Calibri" w:hAnsiTheme="minorHAnsi" w:cs="Calibri"/>
                  <w:sz w:val="24"/>
                  <w:szCs w:val="24"/>
                  <w:lang w:val="en-GB"/>
                </w:rPr>
                <w:t xml:space="preserve"> </w:t>
              </w:r>
            </w:ins>
            <w:ins w:id="545" w:author="Stefan Thanheiser" w:date="2019-02-22T01:01:00Z">
              <w:r w:rsidRPr="008123CC">
                <w:rPr>
                  <w:rFonts w:asciiTheme="minorHAnsi" w:eastAsia="Calibri" w:hAnsiTheme="minorHAnsi" w:cs="Calibri"/>
                  <w:sz w:val="24"/>
                  <w:szCs w:val="24"/>
                  <w:lang w:val="en-GB"/>
                </w:rPr>
                <w:t>met</w:t>
              </w:r>
            </w:ins>
            <w:ins w:id="546" w:author="Stefan Thanheiser" w:date="2019-02-22T01:02:00Z">
              <w:r w:rsidRPr="008123CC">
                <w:rPr>
                  <w:rFonts w:asciiTheme="minorHAnsi" w:eastAsia="Calibri" w:hAnsiTheme="minorHAnsi" w:cs="Calibri"/>
                  <w:sz w:val="24"/>
                  <w:szCs w:val="24"/>
                  <w:lang w:val="en-GB"/>
                </w:rPr>
                <w:t xml:space="preserve"> </w:t>
              </w:r>
            </w:ins>
            <w:ins w:id="547" w:author="Stefan Thanheiser" w:date="2019-02-22T01:01:00Z">
              <w:r w:rsidRPr="008123CC">
                <w:rPr>
                  <w:rFonts w:asciiTheme="minorHAnsi" w:eastAsia="Calibri" w:hAnsiTheme="minorHAnsi" w:cs="Calibri"/>
                  <w:sz w:val="24"/>
                  <w:szCs w:val="24"/>
                  <w:lang w:val="en-GB"/>
                </w:rPr>
                <w:t>all</w:t>
              </w:r>
            </w:ins>
            <w:ins w:id="548" w:author="Stefan Thanheiser" w:date="2019-02-22T01:02:00Z">
              <w:r w:rsidRPr="008123CC">
                <w:rPr>
                  <w:rFonts w:asciiTheme="minorHAnsi" w:eastAsia="Calibri" w:hAnsiTheme="minorHAnsi" w:cs="Calibri"/>
                  <w:sz w:val="24"/>
                  <w:szCs w:val="24"/>
                  <w:lang w:val="en-GB"/>
                </w:rPr>
                <w:t xml:space="preserve"> </w:t>
              </w:r>
            </w:ins>
            <w:ins w:id="549" w:author="Stefan Thanheiser" w:date="2019-02-22T01:01:00Z">
              <w:r w:rsidRPr="008123CC">
                <w:rPr>
                  <w:rFonts w:asciiTheme="minorHAnsi" w:eastAsia="Calibri" w:hAnsiTheme="minorHAnsi" w:cs="Calibri"/>
                  <w:sz w:val="24"/>
                  <w:szCs w:val="24"/>
                  <w:lang w:val="en-GB"/>
                </w:rPr>
                <w:t>the</w:t>
              </w:r>
            </w:ins>
            <w:ins w:id="550" w:author="Stefan Thanheiser" w:date="2019-02-22T01:03:00Z">
              <w:r w:rsidRPr="008123CC">
                <w:rPr>
                  <w:rFonts w:asciiTheme="minorHAnsi" w:eastAsia="Calibri" w:hAnsiTheme="minorHAnsi" w:cs="Calibri"/>
                  <w:sz w:val="24"/>
                  <w:szCs w:val="24"/>
                  <w:lang w:val="en-GB"/>
                </w:rPr>
                <w:t xml:space="preserve"> </w:t>
              </w:r>
            </w:ins>
            <w:ins w:id="551" w:author="Stefan Thanheiser" w:date="2019-02-22T01:01:00Z">
              <w:r w:rsidRPr="008123CC">
                <w:rPr>
                  <w:rFonts w:asciiTheme="minorHAnsi" w:eastAsia="Calibri" w:hAnsiTheme="minorHAnsi" w:cs="Calibri"/>
                  <w:sz w:val="24"/>
                  <w:szCs w:val="24"/>
                  <w:lang w:val="en-GB"/>
                </w:rPr>
                <w:t>requirements</w:t>
              </w:r>
            </w:ins>
            <w:ins w:id="552" w:author="Stefan Thanheiser" w:date="2019-02-22T01:03:00Z">
              <w:r w:rsidRPr="008123CC">
                <w:rPr>
                  <w:rFonts w:asciiTheme="minorHAnsi" w:eastAsia="Calibri" w:hAnsiTheme="minorHAnsi" w:cs="Calibri"/>
                  <w:sz w:val="24"/>
                  <w:szCs w:val="24"/>
                  <w:lang w:val="en-GB"/>
                </w:rPr>
                <w:t xml:space="preserve"> </w:t>
              </w:r>
            </w:ins>
            <w:ins w:id="553" w:author="Stefan Thanheiser" w:date="2019-02-22T01:01:00Z">
              <w:r w:rsidRPr="008123CC">
                <w:rPr>
                  <w:rFonts w:asciiTheme="minorHAnsi" w:eastAsia="Calibri" w:hAnsiTheme="minorHAnsi" w:cs="Calibri"/>
                  <w:sz w:val="24"/>
                  <w:szCs w:val="24"/>
                  <w:lang w:val="en-GB"/>
                </w:rPr>
                <w:t>of</w:t>
              </w:r>
            </w:ins>
            <w:ins w:id="554" w:author="Stefan Thanheiser" w:date="2019-02-22T01:03:00Z">
              <w:r w:rsidRPr="008123CC">
                <w:rPr>
                  <w:rFonts w:asciiTheme="minorHAnsi" w:eastAsia="Calibri" w:hAnsiTheme="minorHAnsi" w:cs="Calibri"/>
                  <w:sz w:val="24"/>
                  <w:szCs w:val="24"/>
                  <w:lang w:val="en-GB"/>
                </w:rPr>
                <w:t xml:space="preserve"> </w:t>
              </w:r>
            </w:ins>
            <w:ins w:id="555" w:author="Stefan Thanheiser" w:date="2019-02-22T01:01:00Z">
              <w:r w:rsidRPr="008123CC">
                <w:rPr>
                  <w:rFonts w:asciiTheme="minorHAnsi" w:eastAsia="Calibri" w:hAnsiTheme="minorHAnsi" w:cs="Calibri"/>
                  <w:sz w:val="24"/>
                  <w:szCs w:val="24"/>
                  <w:lang w:val="en-GB"/>
                </w:rPr>
                <w:t>this specification. The mere</w:t>
              </w:r>
            </w:ins>
            <w:ins w:id="556" w:author="Stefan Thanheiser" w:date="2019-02-22T01:03:00Z">
              <w:r w:rsidRPr="008123CC">
                <w:rPr>
                  <w:rFonts w:asciiTheme="minorHAnsi" w:eastAsia="Calibri" w:hAnsiTheme="minorHAnsi" w:cs="Calibri"/>
                  <w:sz w:val="24"/>
                  <w:szCs w:val="24"/>
                  <w:lang w:val="en-GB"/>
                </w:rPr>
                <w:t xml:space="preserve"> </w:t>
              </w:r>
            </w:ins>
            <w:ins w:id="557" w:author="Stefan Thanheiser" w:date="2019-02-22T01:01:00Z">
              <w:r w:rsidRPr="008123CC">
                <w:rPr>
                  <w:rFonts w:asciiTheme="minorHAnsi" w:eastAsia="Calibri" w:hAnsiTheme="minorHAnsi" w:cs="Calibri"/>
                  <w:sz w:val="24"/>
                  <w:szCs w:val="24"/>
                  <w:lang w:val="en-GB"/>
                </w:rPr>
                <w:t>meeting</w:t>
              </w:r>
            </w:ins>
            <w:ins w:id="558" w:author="Stefan Thanheiser" w:date="2019-02-22T01:03:00Z">
              <w:r w:rsidRPr="008123CC">
                <w:rPr>
                  <w:rFonts w:asciiTheme="minorHAnsi" w:eastAsia="Calibri" w:hAnsiTheme="minorHAnsi" w:cs="Calibri"/>
                  <w:sz w:val="24"/>
                  <w:szCs w:val="24"/>
                  <w:lang w:val="en-GB"/>
                </w:rPr>
                <w:t xml:space="preserve"> </w:t>
              </w:r>
            </w:ins>
            <w:ins w:id="559" w:author="Stefan Thanheiser" w:date="2019-02-22T01:01:00Z">
              <w:r w:rsidRPr="008123CC">
                <w:rPr>
                  <w:rFonts w:asciiTheme="minorHAnsi" w:eastAsia="Calibri" w:hAnsiTheme="minorHAnsi" w:cs="Calibri"/>
                  <w:sz w:val="24"/>
                  <w:szCs w:val="24"/>
                  <w:lang w:val="en-GB"/>
                </w:rPr>
                <w:t>of</w:t>
              </w:r>
            </w:ins>
            <w:ins w:id="560" w:author="Stefan Thanheiser" w:date="2019-02-22T01:02:00Z">
              <w:r w:rsidRPr="008123CC">
                <w:rPr>
                  <w:rFonts w:asciiTheme="minorHAnsi" w:eastAsia="Calibri" w:hAnsiTheme="minorHAnsi" w:cs="Calibri"/>
                  <w:sz w:val="24"/>
                  <w:szCs w:val="24"/>
                  <w:lang w:val="en-GB"/>
                </w:rPr>
                <w:t xml:space="preserve"> </w:t>
              </w:r>
            </w:ins>
            <w:ins w:id="561" w:author="Stefan Thanheiser" w:date="2019-02-22T01:01:00Z">
              <w:r w:rsidRPr="008123CC">
                <w:rPr>
                  <w:rFonts w:asciiTheme="minorHAnsi" w:eastAsia="Calibri" w:hAnsiTheme="minorHAnsi" w:cs="Calibri"/>
                  <w:sz w:val="24"/>
                  <w:szCs w:val="24"/>
                  <w:lang w:val="en-GB"/>
                </w:rPr>
                <w:t>a</w:t>
              </w:r>
            </w:ins>
            <w:ins w:id="562" w:author="Stefan Thanheiser" w:date="2019-02-22T01:02:00Z">
              <w:r w:rsidRPr="008123CC">
                <w:rPr>
                  <w:rFonts w:asciiTheme="minorHAnsi" w:eastAsia="Calibri" w:hAnsiTheme="minorHAnsi" w:cs="Calibri"/>
                  <w:sz w:val="24"/>
                  <w:szCs w:val="24"/>
                  <w:lang w:val="en-GB"/>
                </w:rPr>
                <w:t xml:space="preserve"> </w:t>
              </w:r>
            </w:ins>
            <w:ins w:id="563" w:author="Stefan Thanheiser" w:date="2019-02-22T01:01:00Z">
              <w:r w:rsidRPr="008123CC">
                <w:rPr>
                  <w:rFonts w:asciiTheme="minorHAnsi" w:eastAsia="Calibri" w:hAnsiTheme="minorHAnsi" w:cs="Calibri"/>
                  <w:sz w:val="24"/>
                  <w:szCs w:val="24"/>
                  <w:lang w:val="en-GB"/>
                </w:rPr>
                <w:t>subset of these requirements</w:t>
              </w:r>
            </w:ins>
            <w:ins w:id="564" w:author="Stefan Thanheiser" w:date="2019-02-22T01:02:00Z">
              <w:r w:rsidRPr="008123CC">
                <w:rPr>
                  <w:rFonts w:asciiTheme="minorHAnsi" w:eastAsia="Calibri" w:hAnsiTheme="minorHAnsi" w:cs="Calibri"/>
                  <w:sz w:val="24"/>
                  <w:szCs w:val="24"/>
                  <w:lang w:val="en-GB"/>
                </w:rPr>
                <w:t xml:space="preserve"> </w:t>
              </w:r>
            </w:ins>
            <w:ins w:id="565" w:author="Stefan Thanheiser" w:date="2019-02-22T01:01:00Z">
              <w:r w:rsidRPr="008123CC">
                <w:rPr>
                  <w:rFonts w:asciiTheme="minorHAnsi" w:eastAsia="Calibri" w:hAnsiTheme="minorHAnsi" w:cs="Calibri"/>
                  <w:sz w:val="24"/>
                  <w:szCs w:val="24"/>
                  <w:lang w:val="en-GB"/>
                </w:rPr>
                <w:t>would</w:t>
              </w:r>
            </w:ins>
            <w:ins w:id="566" w:author="Stefan Thanheiser" w:date="2019-02-22T01:02:00Z">
              <w:r w:rsidRPr="008123CC">
                <w:rPr>
                  <w:rFonts w:asciiTheme="minorHAnsi" w:eastAsia="Calibri" w:hAnsiTheme="minorHAnsi" w:cs="Calibri"/>
                  <w:sz w:val="24"/>
                  <w:szCs w:val="24"/>
                  <w:lang w:val="en-GB"/>
                </w:rPr>
                <w:t xml:space="preserve"> </w:t>
              </w:r>
            </w:ins>
            <w:ins w:id="567" w:author="Stefan Thanheiser" w:date="2019-02-22T01:01:00Z">
              <w:r w:rsidRPr="008123CC">
                <w:rPr>
                  <w:rFonts w:asciiTheme="minorHAnsi" w:eastAsia="Calibri" w:hAnsiTheme="minorHAnsi" w:cs="Calibri"/>
                  <w:sz w:val="24"/>
                  <w:szCs w:val="24"/>
                  <w:lang w:val="en-GB"/>
                </w:rPr>
                <w:t xml:space="preserve">not </w:t>
              </w:r>
              <w:proofErr w:type="spellStart"/>
              <w:r w:rsidRPr="008123CC">
                <w:rPr>
                  <w:rFonts w:asciiTheme="minorHAnsi" w:eastAsia="Calibri" w:hAnsiTheme="minorHAnsi" w:cs="Calibri"/>
                  <w:sz w:val="24"/>
                  <w:szCs w:val="24"/>
                  <w:lang w:val="en-GB"/>
                </w:rPr>
                <w:t>beconsidered</w:t>
              </w:r>
            </w:ins>
            <w:proofErr w:type="spellEnd"/>
            <w:ins w:id="568" w:author="Stefan Thanheiser" w:date="2019-02-22T01:23:00Z">
              <w:r w:rsidRPr="008123CC">
                <w:rPr>
                  <w:rFonts w:asciiTheme="minorHAnsi" w:eastAsia="Calibri" w:hAnsiTheme="minorHAnsi" w:cs="Calibri"/>
                  <w:sz w:val="24"/>
                  <w:szCs w:val="24"/>
                  <w:lang w:val="en-GB"/>
                </w:rPr>
                <w:t xml:space="preserve"> </w:t>
              </w:r>
            </w:ins>
            <w:ins w:id="569" w:author="Stefan Thanheiser" w:date="2019-02-22T01:01:00Z">
              <w:r w:rsidRPr="008123CC">
                <w:rPr>
                  <w:rFonts w:asciiTheme="minorHAnsi" w:eastAsia="Calibri" w:hAnsiTheme="minorHAnsi" w:cs="Calibri"/>
                  <w:sz w:val="24"/>
                  <w:szCs w:val="24"/>
                  <w:lang w:val="en-GB"/>
                </w:rPr>
                <w:t>sufficient.</w:t>
              </w:r>
            </w:ins>
          </w:p>
          <w:p w14:paraId="211596C2" w14:textId="31EC0D84" w:rsidR="008123CC" w:rsidRPr="008123CC" w:rsidRDefault="008123CC" w:rsidP="003731A2">
            <w:pPr>
              <w:widowControl w:val="0"/>
              <w:pBdr>
                <w:top w:val="nil"/>
                <w:left w:val="nil"/>
                <w:bottom w:val="nil"/>
                <w:right w:val="nil"/>
                <w:between w:val="nil"/>
              </w:pBdr>
              <w:spacing w:line="240" w:lineRule="auto"/>
              <w:rPr>
                <w:ins w:id="570" w:author="Stefan Thanheiser" w:date="2019-02-22T01:23:00Z"/>
                <w:rFonts w:asciiTheme="minorHAnsi" w:eastAsia="Calibri" w:hAnsiTheme="minorHAnsi" w:cs="Calibri"/>
                <w:sz w:val="24"/>
                <w:szCs w:val="24"/>
                <w:lang w:val="en-GB"/>
              </w:rPr>
            </w:pPr>
          </w:p>
          <w:p w14:paraId="47CF4ECE" w14:textId="720BFAA5" w:rsidR="008123CC" w:rsidRDefault="008123CC" w:rsidP="003731A2">
            <w:pPr>
              <w:widowControl w:val="0"/>
              <w:pBdr>
                <w:top w:val="nil"/>
                <w:left w:val="nil"/>
                <w:bottom w:val="nil"/>
                <w:right w:val="nil"/>
                <w:between w:val="nil"/>
              </w:pBdr>
              <w:spacing w:line="240" w:lineRule="auto"/>
              <w:rPr>
                <w:ins w:id="571" w:author="Stefan Thanheiser" w:date="2019-02-22T01:39:00Z"/>
                <w:rFonts w:asciiTheme="minorHAnsi" w:eastAsia="Calibri" w:hAnsiTheme="minorHAnsi" w:cs="Calibri"/>
                <w:sz w:val="24"/>
                <w:szCs w:val="24"/>
                <w:lang w:val="en-GB"/>
              </w:rPr>
            </w:pPr>
          </w:p>
          <w:p w14:paraId="509B7F1B" w14:textId="77777777" w:rsidR="007D0C5B" w:rsidRPr="008123CC" w:rsidRDefault="007D0C5B" w:rsidP="003731A2">
            <w:pPr>
              <w:widowControl w:val="0"/>
              <w:pBdr>
                <w:top w:val="nil"/>
                <w:left w:val="nil"/>
                <w:bottom w:val="nil"/>
                <w:right w:val="nil"/>
                <w:between w:val="nil"/>
              </w:pBdr>
              <w:spacing w:line="240" w:lineRule="auto"/>
              <w:rPr>
                <w:ins w:id="572" w:author="Stefan Thanheiser" w:date="2019-02-22T01:02:00Z"/>
                <w:rFonts w:asciiTheme="minorHAnsi" w:eastAsia="Calibri" w:hAnsiTheme="minorHAnsi" w:cs="Calibri"/>
                <w:sz w:val="24"/>
                <w:szCs w:val="24"/>
                <w:lang w:val="en-GB"/>
              </w:rPr>
            </w:pPr>
          </w:p>
          <w:p w14:paraId="2F00AD60" w14:textId="749FF37B" w:rsidR="008123CC" w:rsidRPr="008123CC" w:rsidRDefault="008123CC" w:rsidP="003731A2">
            <w:pPr>
              <w:widowControl w:val="0"/>
              <w:pBdr>
                <w:top w:val="nil"/>
                <w:left w:val="nil"/>
                <w:bottom w:val="nil"/>
                <w:right w:val="nil"/>
                <w:between w:val="nil"/>
              </w:pBdr>
              <w:spacing w:line="240" w:lineRule="auto"/>
              <w:rPr>
                <w:ins w:id="573" w:author="Stefan Thanheiser" w:date="2019-02-22T01:02:00Z"/>
                <w:rFonts w:asciiTheme="minorHAnsi" w:eastAsia="Calibri" w:hAnsiTheme="minorHAnsi" w:cs="Calibri"/>
                <w:sz w:val="24"/>
                <w:szCs w:val="24"/>
                <w:lang w:val="en-GB"/>
              </w:rPr>
            </w:pPr>
            <w:ins w:id="574" w:author="Stefan Thanheiser" w:date="2019-02-22T01:01:00Z">
              <w:r w:rsidRPr="008123CC">
                <w:rPr>
                  <w:rFonts w:asciiTheme="minorHAnsi" w:eastAsia="Calibri" w:hAnsiTheme="minorHAnsi" w:cs="Calibri"/>
                  <w:sz w:val="24"/>
                  <w:szCs w:val="24"/>
                  <w:lang w:val="en-GB"/>
                </w:rPr>
                <w:t>6.2</w:t>
              </w:r>
            </w:ins>
            <w:ins w:id="575" w:author="Stefan Thanheiser" w:date="2019-02-22T01:23:00Z">
              <w:r w:rsidRPr="008123CC">
                <w:rPr>
                  <w:rFonts w:asciiTheme="minorHAnsi" w:eastAsia="Calibri" w:hAnsiTheme="minorHAnsi" w:cs="Calibri"/>
                  <w:sz w:val="24"/>
                  <w:szCs w:val="24"/>
                  <w:lang w:val="en-GB"/>
                </w:rPr>
                <w:t xml:space="preserve"> </w:t>
              </w:r>
            </w:ins>
            <w:ins w:id="576" w:author="Stefan Thanheiser" w:date="2019-02-22T01:01:00Z">
              <w:r w:rsidRPr="008123CC">
                <w:rPr>
                  <w:rFonts w:asciiTheme="minorHAnsi" w:eastAsia="Calibri" w:hAnsiTheme="minorHAnsi" w:cs="Calibri"/>
                  <w:sz w:val="24"/>
                  <w:szCs w:val="24"/>
                  <w:lang w:val="en-GB"/>
                </w:rPr>
                <w:t>Conformance</w:t>
              </w:r>
            </w:ins>
            <w:ins w:id="577" w:author="Stefan Thanheiser" w:date="2019-02-22T01:03:00Z">
              <w:r w:rsidRPr="008123CC">
                <w:rPr>
                  <w:rFonts w:asciiTheme="minorHAnsi" w:eastAsia="Calibri" w:hAnsiTheme="minorHAnsi" w:cs="Calibri"/>
                  <w:sz w:val="24"/>
                  <w:szCs w:val="24"/>
                  <w:lang w:val="en-GB"/>
                </w:rPr>
                <w:t xml:space="preserve"> </w:t>
              </w:r>
            </w:ins>
            <w:ins w:id="578" w:author="Stefan Thanheiser" w:date="2019-02-22T01:01:00Z">
              <w:r w:rsidRPr="008123CC">
                <w:rPr>
                  <w:rFonts w:asciiTheme="minorHAnsi" w:eastAsia="Calibri" w:hAnsiTheme="minorHAnsi" w:cs="Calibri"/>
                  <w:sz w:val="24"/>
                  <w:szCs w:val="24"/>
                  <w:lang w:val="en-GB"/>
                </w:rPr>
                <w:t>with</w:t>
              </w:r>
            </w:ins>
            <w:ins w:id="579" w:author="Stefan Thanheiser" w:date="2019-02-22T01:03:00Z">
              <w:r w:rsidRPr="008123CC">
                <w:rPr>
                  <w:rFonts w:asciiTheme="minorHAnsi" w:eastAsia="Calibri" w:hAnsiTheme="minorHAnsi" w:cs="Calibri"/>
                  <w:sz w:val="24"/>
                  <w:szCs w:val="24"/>
                  <w:lang w:val="en-GB"/>
                </w:rPr>
                <w:t xml:space="preserve"> </w:t>
              </w:r>
            </w:ins>
            <w:ins w:id="580" w:author="Stefan Thanheiser" w:date="2019-02-22T01:01:00Z">
              <w:r w:rsidRPr="008123CC">
                <w:rPr>
                  <w:rFonts w:asciiTheme="minorHAnsi" w:eastAsia="Calibri" w:hAnsiTheme="minorHAnsi" w:cs="Calibri"/>
                  <w:sz w:val="24"/>
                  <w:szCs w:val="24"/>
                  <w:lang w:val="en-GB"/>
                </w:rPr>
                <w:t>this</w:t>
              </w:r>
            </w:ins>
            <w:ins w:id="581" w:author="Stefan Thanheiser" w:date="2019-02-22T01:03:00Z">
              <w:r w:rsidRPr="008123CC">
                <w:rPr>
                  <w:rFonts w:asciiTheme="minorHAnsi" w:eastAsia="Calibri" w:hAnsiTheme="minorHAnsi" w:cs="Calibri"/>
                  <w:sz w:val="24"/>
                  <w:szCs w:val="24"/>
                  <w:lang w:val="en-GB"/>
                </w:rPr>
                <w:t xml:space="preserve"> </w:t>
              </w:r>
            </w:ins>
            <w:ins w:id="582" w:author="Stefan Thanheiser" w:date="2019-02-22T01:01:00Z">
              <w:r w:rsidRPr="008123CC">
                <w:rPr>
                  <w:rFonts w:asciiTheme="minorHAnsi" w:eastAsia="Calibri" w:hAnsiTheme="minorHAnsi" w:cs="Calibri"/>
                  <w:sz w:val="24"/>
                  <w:szCs w:val="24"/>
                  <w:lang w:val="en-GB"/>
                </w:rPr>
                <w:t>version</w:t>
              </w:r>
            </w:ins>
            <w:ins w:id="583" w:author="Stefan Thanheiser" w:date="2019-02-22T01:03:00Z">
              <w:r w:rsidRPr="008123CC">
                <w:rPr>
                  <w:rFonts w:asciiTheme="minorHAnsi" w:eastAsia="Calibri" w:hAnsiTheme="minorHAnsi" w:cs="Calibri"/>
                  <w:sz w:val="24"/>
                  <w:szCs w:val="24"/>
                  <w:lang w:val="en-GB"/>
                </w:rPr>
                <w:t xml:space="preserve"> </w:t>
              </w:r>
            </w:ins>
            <w:ins w:id="584" w:author="Stefan Thanheiser" w:date="2019-02-22T01:01:00Z">
              <w:r w:rsidRPr="008123CC">
                <w:rPr>
                  <w:rFonts w:asciiTheme="minorHAnsi" w:eastAsia="Calibri" w:hAnsiTheme="minorHAnsi" w:cs="Calibri"/>
                  <w:sz w:val="24"/>
                  <w:szCs w:val="24"/>
                  <w:lang w:val="en-GB"/>
                </w:rPr>
                <w:t>of</w:t>
              </w:r>
            </w:ins>
            <w:ins w:id="585" w:author="Stefan Thanheiser" w:date="2019-02-22T01:03:00Z">
              <w:r w:rsidRPr="008123CC">
                <w:rPr>
                  <w:rFonts w:asciiTheme="minorHAnsi" w:eastAsia="Calibri" w:hAnsiTheme="minorHAnsi" w:cs="Calibri"/>
                  <w:sz w:val="24"/>
                  <w:szCs w:val="24"/>
                  <w:lang w:val="en-GB"/>
                </w:rPr>
                <w:t xml:space="preserve"> </w:t>
              </w:r>
            </w:ins>
            <w:ins w:id="586" w:author="Stefan Thanheiser" w:date="2019-02-22T01:01:00Z">
              <w:r w:rsidRPr="008123CC">
                <w:rPr>
                  <w:rFonts w:asciiTheme="minorHAnsi" w:eastAsia="Calibri" w:hAnsiTheme="minorHAnsi" w:cs="Calibri"/>
                  <w:sz w:val="24"/>
                  <w:szCs w:val="24"/>
                  <w:lang w:val="en-GB"/>
                </w:rPr>
                <w:t>the</w:t>
              </w:r>
            </w:ins>
            <w:ins w:id="587" w:author="Stefan Thanheiser" w:date="2019-02-22T01:03:00Z">
              <w:r w:rsidRPr="008123CC">
                <w:rPr>
                  <w:rFonts w:asciiTheme="minorHAnsi" w:eastAsia="Calibri" w:hAnsiTheme="minorHAnsi" w:cs="Calibri"/>
                  <w:sz w:val="24"/>
                  <w:szCs w:val="24"/>
                  <w:lang w:val="en-GB"/>
                </w:rPr>
                <w:t xml:space="preserve"> </w:t>
              </w:r>
            </w:ins>
            <w:ins w:id="588" w:author="Stefan Thanheiser" w:date="2019-02-22T01:01:00Z">
              <w:r w:rsidRPr="008123CC">
                <w:rPr>
                  <w:rFonts w:asciiTheme="minorHAnsi" w:eastAsia="Calibri" w:hAnsiTheme="minorHAnsi" w:cs="Calibri"/>
                  <w:sz w:val="24"/>
                  <w:szCs w:val="24"/>
                  <w:lang w:val="en-GB"/>
                </w:rPr>
                <w:t>specification</w:t>
              </w:r>
            </w:ins>
            <w:ins w:id="589" w:author="Stefan Thanheiser" w:date="2019-02-22T01:03:00Z">
              <w:r w:rsidRPr="008123CC">
                <w:rPr>
                  <w:rFonts w:asciiTheme="minorHAnsi" w:eastAsia="Calibri" w:hAnsiTheme="minorHAnsi" w:cs="Calibri"/>
                  <w:sz w:val="24"/>
                  <w:szCs w:val="24"/>
                  <w:lang w:val="en-GB"/>
                </w:rPr>
                <w:t xml:space="preserve"> </w:t>
              </w:r>
            </w:ins>
            <w:ins w:id="590" w:author="Stefan Thanheiser" w:date="2019-02-22T01:01:00Z">
              <w:r w:rsidRPr="008123CC">
                <w:rPr>
                  <w:rFonts w:asciiTheme="minorHAnsi" w:eastAsia="Calibri" w:hAnsiTheme="minorHAnsi" w:cs="Calibri"/>
                  <w:sz w:val="24"/>
                  <w:szCs w:val="24"/>
                  <w:lang w:val="en-GB"/>
                </w:rPr>
                <w:t>will</w:t>
              </w:r>
            </w:ins>
            <w:ins w:id="591" w:author="Stefan Thanheiser" w:date="2019-02-22T01:03:00Z">
              <w:r w:rsidRPr="008123CC">
                <w:rPr>
                  <w:rFonts w:asciiTheme="minorHAnsi" w:eastAsia="Calibri" w:hAnsiTheme="minorHAnsi" w:cs="Calibri"/>
                  <w:sz w:val="24"/>
                  <w:szCs w:val="24"/>
                  <w:lang w:val="en-GB"/>
                </w:rPr>
                <w:t xml:space="preserve"> </w:t>
              </w:r>
            </w:ins>
            <w:ins w:id="592" w:author="Stefan Thanheiser" w:date="2019-02-22T01:01:00Z">
              <w:r w:rsidRPr="008123CC">
                <w:rPr>
                  <w:rFonts w:asciiTheme="minorHAnsi" w:eastAsia="Calibri" w:hAnsiTheme="minorHAnsi" w:cs="Calibri"/>
                  <w:sz w:val="24"/>
                  <w:szCs w:val="24"/>
                  <w:lang w:val="en-GB"/>
                </w:rPr>
                <w:t>last</w:t>
              </w:r>
            </w:ins>
            <w:ins w:id="593" w:author="Stefan Thanheiser" w:date="2019-02-22T01:03:00Z">
              <w:r w:rsidRPr="008123CC">
                <w:rPr>
                  <w:rFonts w:asciiTheme="minorHAnsi" w:eastAsia="Calibri" w:hAnsiTheme="minorHAnsi" w:cs="Calibri"/>
                  <w:sz w:val="24"/>
                  <w:szCs w:val="24"/>
                  <w:lang w:val="en-GB"/>
                </w:rPr>
                <w:t xml:space="preserve"> </w:t>
              </w:r>
            </w:ins>
            <w:ins w:id="594" w:author="Stefan Thanheiser" w:date="2019-02-22T01:01:00Z">
              <w:r w:rsidRPr="008123CC">
                <w:rPr>
                  <w:rFonts w:asciiTheme="minorHAnsi" w:eastAsia="Calibri" w:hAnsiTheme="minorHAnsi" w:cs="Calibri"/>
                  <w:sz w:val="24"/>
                  <w:szCs w:val="24"/>
                  <w:lang w:val="en-GB"/>
                </w:rPr>
                <w:t>18months</w:t>
              </w:r>
            </w:ins>
            <w:ins w:id="595" w:author="Stefan Thanheiser" w:date="2019-02-22T01:03:00Z">
              <w:r w:rsidRPr="008123CC">
                <w:rPr>
                  <w:rFonts w:asciiTheme="minorHAnsi" w:eastAsia="Calibri" w:hAnsiTheme="minorHAnsi" w:cs="Calibri"/>
                  <w:sz w:val="24"/>
                  <w:szCs w:val="24"/>
                  <w:lang w:val="en-GB"/>
                </w:rPr>
                <w:t xml:space="preserve"> </w:t>
              </w:r>
            </w:ins>
            <w:ins w:id="596" w:author="Stefan Thanheiser" w:date="2019-02-22T01:01:00Z">
              <w:r w:rsidRPr="008123CC">
                <w:rPr>
                  <w:rFonts w:asciiTheme="minorHAnsi" w:eastAsia="Calibri" w:hAnsiTheme="minorHAnsi" w:cs="Calibri"/>
                  <w:sz w:val="24"/>
                  <w:szCs w:val="24"/>
                  <w:lang w:val="en-GB"/>
                </w:rPr>
                <w:t>from the date conformance validation</w:t>
              </w:r>
            </w:ins>
            <w:ins w:id="597" w:author="Stefan Thanheiser" w:date="2019-02-22T01:02:00Z">
              <w:r w:rsidRPr="008123CC">
                <w:rPr>
                  <w:rFonts w:asciiTheme="minorHAnsi" w:eastAsia="Calibri" w:hAnsiTheme="minorHAnsi" w:cs="Calibri"/>
                  <w:sz w:val="24"/>
                  <w:szCs w:val="24"/>
                  <w:lang w:val="en-GB"/>
                </w:rPr>
                <w:t xml:space="preserve"> </w:t>
              </w:r>
            </w:ins>
            <w:ins w:id="598" w:author="Stefan Thanheiser" w:date="2019-02-22T01:01:00Z">
              <w:r w:rsidRPr="008123CC">
                <w:rPr>
                  <w:rFonts w:asciiTheme="minorHAnsi" w:eastAsia="Calibri" w:hAnsiTheme="minorHAnsi" w:cs="Calibri"/>
                  <w:sz w:val="24"/>
                  <w:szCs w:val="24"/>
                  <w:lang w:val="en-GB"/>
                </w:rPr>
                <w:t>was obtained. The conformance validation registration</w:t>
              </w:r>
            </w:ins>
            <w:ins w:id="599" w:author="Stefan Thanheiser" w:date="2019-02-22T01:02:00Z">
              <w:r w:rsidRPr="008123CC">
                <w:rPr>
                  <w:rFonts w:asciiTheme="minorHAnsi" w:eastAsia="Calibri" w:hAnsiTheme="minorHAnsi" w:cs="Calibri"/>
                  <w:sz w:val="24"/>
                  <w:szCs w:val="24"/>
                  <w:lang w:val="en-GB"/>
                </w:rPr>
                <w:t xml:space="preserve"> </w:t>
              </w:r>
            </w:ins>
            <w:proofErr w:type="spellStart"/>
            <w:ins w:id="600" w:author="Stefan Thanheiser" w:date="2019-02-22T01:01:00Z">
              <w:r w:rsidRPr="008123CC">
                <w:rPr>
                  <w:rFonts w:asciiTheme="minorHAnsi" w:eastAsia="Calibri" w:hAnsiTheme="minorHAnsi" w:cs="Calibri"/>
                  <w:sz w:val="24"/>
                  <w:szCs w:val="24"/>
                  <w:lang w:val="en-GB"/>
                </w:rPr>
                <w:t>procedure</w:t>
              </w:r>
            </w:ins>
            <w:ins w:id="601" w:author="Stefan Thanheiser" w:date="2019-02-22T01:02:00Z">
              <w:r w:rsidRPr="008123CC">
                <w:rPr>
                  <w:rFonts w:asciiTheme="minorHAnsi" w:eastAsia="Calibri" w:hAnsiTheme="minorHAnsi" w:cs="Calibri"/>
                  <w:sz w:val="24"/>
                  <w:szCs w:val="24"/>
                  <w:lang w:val="en-GB"/>
                </w:rPr>
                <w:t xml:space="preserve"> </w:t>
              </w:r>
            </w:ins>
            <w:ins w:id="602" w:author="Stefan Thanheiser" w:date="2019-02-22T01:01:00Z">
              <w:r w:rsidRPr="008123CC">
                <w:rPr>
                  <w:rFonts w:asciiTheme="minorHAnsi" w:eastAsia="Calibri" w:hAnsiTheme="minorHAnsi" w:cs="Calibri"/>
                  <w:sz w:val="24"/>
                  <w:szCs w:val="24"/>
                  <w:lang w:val="en-GB"/>
                </w:rPr>
                <w:t>ca</w:t>
              </w:r>
              <w:proofErr w:type="spellEnd"/>
              <w:r w:rsidRPr="008123CC">
                <w:rPr>
                  <w:rFonts w:asciiTheme="minorHAnsi" w:eastAsia="Calibri" w:hAnsiTheme="minorHAnsi" w:cs="Calibri"/>
                  <w:sz w:val="24"/>
                  <w:szCs w:val="24"/>
                  <w:lang w:val="en-GB"/>
                </w:rPr>
                <w:t xml:space="preserve">n be found on the </w:t>
              </w:r>
              <w:proofErr w:type="spellStart"/>
              <w:r w:rsidRPr="008123CC">
                <w:rPr>
                  <w:rFonts w:asciiTheme="minorHAnsi" w:eastAsia="Calibri" w:hAnsiTheme="minorHAnsi" w:cs="Calibri"/>
                  <w:sz w:val="24"/>
                  <w:szCs w:val="24"/>
                  <w:lang w:val="en-GB"/>
                </w:rPr>
                <w:t>OpenChain</w:t>
              </w:r>
              <w:proofErr w:type="spellEnd"/>
              <w:r w:rsidRPr="008123CC">
                <w:rPr>
                  <w:rFonts w:asciiTheme="minorHAnsi" w:eastAsia="Calibri" w:hAnsiTheme="minorHAnsi" w:cs="Calibri"/>
                  <w:sz w:val="24"/>
                  <w:szCs w:val="24"/>
                  <w:lang w:val="en-GB"/>
                </w:rPr>
                <w:t xml:space="preserve"> project’s website. </w:t>
              </w:r>
            </w:ins>
          </w:p>
          <w:p w14:paraId="552A3C83" w14:textId="5FF50052" w:rsidR="008123CC" w:rsidRDefault="008123CC" w:rsidP="003731A2">
            <w:pPr>
              <w:widowControl w:val="0"/>
              <w:pBdr>
                <w:top w:val="nil"/>
                <w:left w:val="nil"/>
                <w:bottom w:val="nil"/>
                <w:right w:val="nil"/>
                <w:between w:val="nil"/>
              </w:pBdr>
              <w:spacing w:line="240" w:lineRule="auto"/>
              <w:rPr>
                <w:ins w:id="603" w:author="Stefan Thanheiser" w:date="2019-02-22T01:25:00Z"/>
                <w:rFonts w:asciiTheme="minorHAnsi" w:eastAsia="Calibri" w:hAnsiTheme="minorHAnsi" w:cs="Calibri"/>
                <w:sz w:val="24"/>
                <w:szCs w:val="24"/>
                <w:lang w:val="en-GB"/>
              </w:rPr>
            </w:pPr>
          </w:p>
          <w:p w14:paraId="14CEC0CC" w14:textId="77777777" w:rsidR="008123CC" w:rsidRPr="008123CC" w:rsidRDefault="008123CC" w:rsidP="003731A2">
            <w:pPr>
              <w:widowControl w:val="0"/>
              <w:pBdr>
                <w:top w:val="nil"/>
                <w:left w:val="nil"/>
                <w:bottom w:val="nil"/>
                <w:right w:val="nil"/>
                <w:between w:val="nil"/>
              </w:pBdr>
              <w:spacing w:line="240" w:lineRule="auto"/>
              <w:rPr>
                <w:ins w:id="604" w:author="Stefan Thanheiser" w:date="2019-02-22T01:02:00Z"/>
                <w:rFonts w:asciiTheme="minorHAnsi" w:eastAsia="Calibri" w:hAnsiTheme="minorHAnsi" w:cs="Calibri"/>
                <w:sz w:val="24"/>
                <w:szCs w:val="24"/>
                <w:lang w:val="en-GB"/>
              </w:rPr>
            </w:pPr>
            <w:ins w:id="605" w:author="Stefan Thanheiser" w:date="2019-02-22T01:01:00Z">
              <w:r w:rsidRPr="008123CC">
                <w:rPr>
                  <w:rFonts w:asciiTheme="minorHAnsi" w:eastAsia="Calibri" w:hAnsiTheme="minorHAnsi" w:cs="Calibri"/>
                  <w:sz w:val="24"/>
                  <w:szCs w:val="24"/>
                  <w:lang w:val="en-GB"/>
                </w:rPr>
                <w:lastRenderedPageBreak/>
                <w:t>Verification Material(s):</w:t>
              </w:r>
            </w:ins>
          </w:p>
          <w:p w14:paraId="054C7287" w14:textId="6A9958C7" w:rsidR="008123CC" w:rsidRPr="008123CC" w:rsidRDefault="008123CC" w:rsidP="003731A2">
            <w:pPr>
              <w:widowControl w:val="0"/>
              <w:pBdr>
                <w:top w:val="nil"/>
                <w:left w:val="nil"/>
                <w:bottom w:val="nil"/>
                <w:right w:val="nil"/>
                <w:between w:val="nil"/>
              </w:pBdr>
              <w:spacing w:line="240" w:lineRule="auto"/>
              <w:rPr>
                <w:ins w:id="606" w:author="Stefan Thanheiser" w:date="2019-02-22T01:03:00Z"/>
                <w:rFonts w:asciiTheme="minorHAnsi" w:eastAsia="Calibri" w:hAnsiTheme="minorHAnsi" w:cs="Calibri"/>
                <w:sz w:val="24"/>
                <w:szCs w:val="24"/>
                <w:lang w:val="en-GB"/>
              </w:rPr>
            </w:pPr>
            <w:ins w:id="607" w:author="Stefan Thanheiser" w:date="2019-02-22T01:01:00Z">
              <w:r w:rsidRPr="008123CC">
                <w:rPr>
                  <w:rFonts w:asciiTheme="minorHAnsi" w:eastAsia="Calibri" w:hAnsiTheme="minorHAnsi" w:cs="Calibri"/>
                  <w:sz w:val="24"/>
                  <w:szCs w:val="24"/>
                  <w:lang w:val="en-GB"/>
                </w:rPr>
                <w:t>6.2.1 The</w:t>
              </w:r>
            </w:ins>
            <w:ins w:id="608" w:author="Stefan Thanheiser" w:date="2019-02-22T01:03:00Z">
              <w:r w:rsidRPr="008123CC">
                <w:rPr>
                  <w:rFonts w:asciiTheme="minorHAnsi" w:eastAsia="Calibri" w:hAnsiTheme="minorHAnsi" w:cs="Calibri"/>
                  <w:sz w:val="24"/>
                  <w:szCs w:val="24"/>
                  <w:lang w:val="en-GB"/>
                </w:rPr>
                <w:t xml:space="preserve"> </w:t>
              </w:r>
            </w:ins>
            <w:ins w:id="609" w:author="Stefan Thanheiser" w:date="2019-02-22T01:01:00Z">
              <w:r w:rsidRPr="008123CC">
                <w:rPr>
                  <w:rFonts w:asciiTheme="minorHAnsi" w:eastAsia="Calibri" w:hAnsiTheme="minorHAnsi" w:cs="Calibri"/>
                  <w:sz w:val="24"/>
                  <w:szCs w:val="24"/>
                  <w:lang w:val="en-GB"/>
                </w:rPr>
                <w:t>organization</w:t>
              </w:r>
            </w:ins>
            <w:ins w:id="610" w:author="Stefan Thanheiser" w:date="2019-02-22T01:03:00Z">
              <w:r w:rsidRPr="008123CC">
                <w:rPr>
                  <w:rFonts w:asciiTheme="minorHAnsi" w:eastAsia="Calibri" w:hAnsiTheme="minorHAnsi" w:cs="Calibri"/>
                  <w:sz w:val="24"/>
                  <w:szCs w:val="24"/>
                  <w:lang w:val="en-GB"/>
                </w:rPr>
                <w:t xml:space="preserve"> </w:t>
              </w:r>
            </w:ins>
            <w:ins w:id="611" w:author="Stefan Thanheiser" w:date="2019-02-22T01:01:00Z">
              <w:r w:rsidRPr="008123CC">
                <w:rPr>
                  <w:rFonts w:asciiTheme="minorHAnsi" w:eastAsia="Calibri" w:hAnsiTheme="minorHAnsi" w:cs="Calibri"/>
                  <w:sz w:val="24"/>
                  <w:szCs w:val="24"/>
                  <w:lang w:val="en-GB"/>
                </w:rPr>
                <w:t>affirms the</w:t>
              </w:r>
            </w:ins>
            <w:ins w:id="612" w:author="Stefan Thanheiser" w:date="2019-02-22T01:03:00Z">
              <w:r w:rsidRPr="008123CC">
                <w:rPr>
                  <w:rFonts w:asciiTheme="minorHAnsi" w:eastAsia="Calibri" w:hAnsiTheme="minorHAnsi" w:cs="Calibri"/>
                  <w:sz w:val="24"/>
                  <w:szCs w:val="24"/>
                  <w:lang w:val="en-GB"/>
                </w:rPr>
                <w:t xml:space="preserve"> </w:t>
              </w:r>
            </w:ins>
            <w:ins w:id="613" w:author="Stefan Thanheiser" w:date="2019-02-22T01:01:00Z">
              <w:r w:rsidRPr="008123CC">
                <w:rPr>
                  <w:rFonts w:asciiTheme="minorHAnsi" w:eastAsia="Calibri" w:hAnsiTheme="minorHAnsi" w:cs="Calibri"/>
                  <w:sz w:val="24"/>
                  <w:szCs w:val="24"/>
                  <w:lang w:val="en-GB"/>
                </w:rPr>
                <w:t>existence</w:t>
              </w:r>
            </w:ins>
            <w:ins w:id="614" w:author="Stefan Thanheiser" w:date="2019-02-22T01:03:00Z">
              <w:r w:rsidRPr="008123CC">
                <w:rPr>
                  <w:rFonts w:asciiTheme="minorHAnsi" w:eastAsia="Calibri" w:hAnsiTheme="minorHAnsi" w:cs="Calibri"/>
                  <w:sz w:val="24"/>
                  <w:szCs w:val="24"/>
                  <w:lang w:val="en-GB"/>
                </w:rPr>
                <w:t xml:space="preserve"> </w:t>
              </w:r>
            </w:ins>
            <w:ins w:id="615" w:author="Stefan Thanheiser" w:date="2019-02-22T01:01:00Z">
              <w:r w:rsidRPr="008123CC">
                <w:rPr>
                  <w:rFonts w:asciiTheme="minorHAnsi" w:eastAsia="Calibri" w:hAnsiTheme="minorHAnsi" w:cs="Calibri"/>
                  <w:sz w:val="24"/>
                  <w:szCs w:val="24"/>
                  <w:lang w:val="en-GB"/>
                </w:rPr>
                <w:t>of</w:t>
              </w:r>
            </w:ins>
            <w:ins w:id="616" w:author="Stefan Thanheiser" w:date="2019-02-22T01:03:00Z">
              <w:r w:rsidRPr="008123CC">
                <w:rPr>
                  <w:rFonts w:asciiTheme="minorHAnsi" w:eastAsia="Calibri" w:hAnsiTheme="minorHAnsi" w:cs="Calibri"/>
                  <w:sz w:val="24"/>
                  <w:szCs w:val="24"/>
                  <w:lang w:val="en-GB"/>
                </w:rPr>
                <w:t xml:space="preserve"> </w:t>
              </w:r>
            </w:ins>
            <w:ins w:id="617" w:author="Stefan Thanheiser" w:date="2019-02-22T01:01:00Z">
              <w:r w:rsidRPr="008123CC">
                <w:rPr>
                  <w:rFonts w:asciiTheme="minorHAnsi" w:eastAsia="Calibri" w:hAnsiTheme="minorHAnsi" w:cs="Calibri"/>
                  <w:sz w:val="24"/>
                  <w:szCs w:val="24"/>
                  <w:lang w:val="en-GB"/>
                </w:rPr>
                <w:t>a program that</w:t>
              </w:r>
            </w:ins>
            <w:ins w:id="618" w:author="Stefan Thanheiser" w:date="2019-02-22T01:03:00Z">
              <w:r w:rsidRPr="008123CC">
                <w:rPr>
                  <w:rFonts w:asciiTheme="minorHAnsi" w:eastAsia="Calibri" w:hAnsiTheme="minorHAnsi" w:cs="Calibri"/>
                  <w:sz w:val="24"/>
                  <w:szCs w:val="24"/>
                  <w:lang w:val="en-GB"/>
                </w:rPr>
                <w:t xml:space="preserve"> </w:t>
              </w:r>
            </w:ins>
            <w:ins w:id="619" w:author="Stefan Thanheiser" w:date="2019-02-22T01:01:00Z">
              <w:r w:rsidRPr="008123CC">
                <w:rPr>
                  <w:rFonts w:asciiTheme="minorHAnsi" w:eastAsia="Calibri" w:hAnsiTheme="minorHAnsi" w:cs="Calibri"/>
                  <w:sz w:val="24"/>
                  <w:szCs w:val="24"/>
                  <w:lang w:val="en-GB"/>
                </w:rPr>
                <w:t>meets</w:t>
              </w:r>
            </w:ins>
            <w:ins w:id="620" w:author="Stefan Thanheiser" w:date="2019-02-22T01:03:00Z">
              <w:r w:rsidRPr="008123CC">
                <w:rPr>
                  <w:rFonts w:asciiTheme="minorHAnsi" w:eastAsia="Calibri" w:hAnsiTheme="minorHAnsi" w:cs="Calibri"/>
                  <w:sz w:val="24"/>
                  <w:szCs w:val="24"/>
                  <w:lang w:val="en-GB"/>
                </w:rPr>
                <w:t xml:space="preserve"> </w:t>
              </w:r>
            </w:ins>
            <w:ins w:id="621" w:author="Stefan Thanheiser" w:date="2019-02-22T01:01:00Z">
              <w:r w:rsidRPr="008123CC">
                <w:rPr>
                  <w:rFonts w:asciiTheme="minorHAnsi" w:eastAsia="Calibri" w:hAnsiTheme="minorHAnsi" w:cs="Calibri"/>
                  <w:sz w:val="24"/>
                  <w:szCs w:val="24"/>
                  <w:lang w:val="en-GB"/>
                </w:rPr>
                <w:t>all the requirements of</w:t>
              </w:r>
            </w:ins>
            <w:ins w:id="622" w:author="Stefan Thanheiser" w:date="2019-02-22T01:03:00Z">
              <w:r w:rsidRPr="008123CC">
                <w:rPr>
                  <w:rFonts w:asciiTheme="minorHAnsi" w:eastAsia="Calibri" w:hAnsiTheme="minorHAnsi" w:cs="Calibri"/>
                  <w:sz w:val="24"/>
                  <w:szCs w:val="24"/>
                  <w:lang w:val="en-GB"/>
                </w:rPr>
                <w:t xml:space="preserve"> </w:t>
              </w:r>
            </w:ins>
            <w:ins w:id="623" w:author="Stefan Thanheiser" w:date="2019-02-22T01:01:00Z">
              <w:r w:rsidRPr="008123CC">
                <w:rPr>
                  <w:rFonts w:asciiTheme="minorHAnsi" w:eastAsia="Calibri" w:hAnsiTheme="minorHAnsi" w:cs="Calibri"/>
                  <w:sz w:val="24"/>
                  <w:szCs w:val="24"/>
                  <w:lang w:val="en-GB"/>
                </w:rPr>
                <w:t xml:space="preserve">this </w:t>
              </w:r>
              <w:proofErr w:type="spellStart"/>
              <w:r w:rsidRPr="008123CC">
                <w:rPr>
                  <w:rFonts w:asciiTheme="minorHAnsi" w:eastAsia="Calibri" w:hAnsiTheme="minorHAnsi" w:cs="Calibri"/>
                  <w:sz w:val="24"/>
                  <w:szCs w:val="24"/>
                  <w:lang w:val="en-GB"/>
                </w:rPr>
                <w:t>OpenChain</w:t>
              </w:r>
            </w:ins>
            <w:proofErr w:type="spellEnd"/>
            <w:ins w:id="624" w:author="Stefan Thanheiser" w:date="2019-02-22T01:03:00Z">
              <w:r w:rsidRPr="008123CC">
                <w:rPr>
                  <w:rFonts w:asciiTheme="minorHAnsi" w:eastAsia="Calibri" w:hAnsiTheme="minorHAnsi" w:cs="Calibri"/>
                  <w:sz w:val="24"/>
                  <w:szCs w:val="24"/>
                  <w:lang w:val="en-GB"/>
                </w:rPr>
                <w:t xml:space="preserve"> </w:t>
              </w:r>
            </w:ins>
            <w:ins w:id="625" w:author="Stefan Thanheiser" w:date="2019-02-22T01:01:00Z">
              <w:r w:rsidRPr="008123CC">
                <w:rPr>
                  <w:rFonts w:asciiTheme="minorHAnsi" w:eastAsia="Calibri" w:hAnsiTheme="minorHAnsi" w:cs="Calibri"/>
                  <w:sz w:val="24"/>
                  <w:szCs w:val="24"/>
                  <w:lang w:val="en-GB"/>
                </w:rPr>
                <w:t>Specification</w:t>
              </w:r>
            </w:ins>
            <w:ins w:id="626" w:author="Stefan Thanheiser" w:date="2019-02-22T01:03:00Z">
              <w:r w:rsidRPr="008123CC">
                <w:rPr>
                  <w:rFonts w:asciiTheme="minorHAnsi" w:eastAsia="Calibri" w:hAnsiTheme="minorHAnsi" w:cs="Calibri"/>
                  <w:sz w:val="24"/>
                  <w:szCs w:val="24"/>
                  <w:lang w:val="en-GB"/>
                </w:rPr>
                <w:t xml:space="preserve"> </w:t>
              </w:r>
            </w:ins>
            <w:ins w:id="627" w:author="Stefan Thanheiser" w:date="2019-02-22T01:01:00Z">
              <w:r w:rsidRPr="008123CC">
                <w:rPr>
                  <w:rFonts w:asciiTheme="minorHAnsi" w:eastAsia="Calibri" w:hAnsiTheme="minorHAnsi" w:cs="Calibri"/>
                  <w:sz w:val="24"/>
                  <w:szCs w:val="24"/>
                  <w:lang w:val="en-GB"/>
                </w:rPr>
                <w:t>version 2.0</w:t>
              </w:r>
            </w:ins>
            <w:ins w:id="628" w:author="Stefan Thanheiser" w:date="2019-02-22T01:02:00Z">
              <w:r w:rsidRPr="008123CC">
                <w:rPr>
                  <w:rFonts w:asciiTheme="minorHAnsi" w:eastAsia="Calibri" w:hAnsiTheme="minorHAnsi" w:cs="Calibri"/>
                  <w:sz w:val="24"/>
                  <w:szCs w:val="24"/>
                  <w:lang w:val="en-GB"/>
                </w:rPr>
                <w:t xml:space="preserve"> </w:t>
              </w:r>
            </w:ins>
            <w:ins w:id="629" w:author="Stefan Thanheiser" w:date="2019-02-22T01:01:00Z">
              <w:r w:rsidRPr="008123CC">
                <w:rPr>
                  <w:rFonts w:asciiTheme="minorHAnsi" w:eastAsia="Calibri" w:hAnsiTheme="minorHAnsi" w:cs="Calibri"/>
                  <w:sz w:val="24"/>
                  <w:szCs w:val="24"/>
                  <w:lang w:val="en-GB"/>
                </w:rPr>
                <w:t>within</w:t>
              </w:r>
            </w:ins>
            <w:ins w:id="630" w:author="Stefan Thanheiser" w:date="2019-02-22T01:03:00Z">
              <w:r w:rsidRPr="008123CC">
                <w:rPr>
                  <w:rFonts w:asciiTheme="minorHAnsi" w:eastAsia="Calibri" w:hAnsiTheme="minorHAnsi" w:cs="Calibri"/>
                  <w:sz w:val="24"/>
                  <w:szCs w:val="24"/>
                  <w:lang w:val="en-GB"/>
                </w:rPr>
                <w:t xml:space="preserve"> </w:t>
              </w:r>
            </w:ins>
            <w:ins w:id="631" w:author="Stefan Thanheiser" w:date="2019-02-22T01:01:00Z">
              <w:r w:rsidRPr="008123CC">
                <w:rPr>
                  <w:rFonts w:asciiTheme="minorHAnsi" w:eastAsia="Calibri" w:hAnsiTheme="minorHAnsi" w:cs="Calibri"/>
                  <w:sz w:val="24"/>
                  <w:szCs w:val="24"/>
                  <w:lang w:val="en-GB"/>
                </w:rPr>
                <w:t>the</w:t>
              </w:r>
            </w:ins>
            <w:ins w:id="632" w:author="Stefan Thanheiser" w:date="2019-02-22T01:03:00Z">
              <w:r w:rsidRPr="008123CC">
                <w:rPr>
                  <w:rFonts w:asciiTheme="minorHAnsi" w:eastAsia="Calibri" w:hAnsiTheme="minorHAnsi" w:cs="Calibri"/>
                  <w:sz w:val="24"/>
                  <w:szCs w:val="24"/>
                  <w:lang w:val="en-GB"/>
                </w:rPr>
                <w:t xml:space="preserve"> </w:t>
              </w:r>
            </w:ins>
            <w:ins w:id="633" w:author="Stefan Thanheiser" w:date="2019-02-22T01:01:00Z">
              <w:r w:rsidRPr="008123CC">
                <w:rPr>
                  <w:rFonts w:asciiTheme="minorHAnsi" w:eastAsia="Calibri" w:hAnsiTheme="minorHAnsi" w:cs="Calibri"/>
                  <w:sz w:val="24"/>
                  <w:szCs w:val="24"/>
                  <w:lang w:val="en-GB"/>
                </w:rPr>
                <w:t>past</w:t>
              </w:r>
            </w:ins>
            <w:ins w:id="634" w:author="Stefan Thanheiser" w:date="2019-02-22T01:03:00Z">
              <w:r w:rsidRPr="008123CC">
                <w:rPr>
                  <w:rFonts w:asciiTheme="minorHAnsi" w:eastAsia="Calibri" w:hAnsiTheme="minorHAnsi" w:cs="Calibri"/>
                  <w:sz w:val="24"/>
                  <w:szCs w:val="24"/>
                  <w:lang w:val="en-GB"/>
                </w:rPr>
                <w:t xml:space="preserve"> </w:t>
              </w:r>
            </w:ins>
            <w:ins w:id="635" w:author="Stefan Thanheiser" w:date="2019-02-22T01:01:00Z">
              <w:r w:rsidRPr="008123CC">
                <w:rPr>
                  <w:rFonts w:asciiTheme="minorHAnsi" w:eastAsia="Calibri" w:hAnsiTheme="minorHAnsi" w:cs="Calibri"/>
                  <w:sz w:val="24"/>
                  <w:szCs w:val="24"/>
                  <w:lang w:val="en-GB"/>
                </w:rPr>
                <w:t>18 months</w:t>
              </w:r>
            </w:ins>
            <w:ins w:id="636" w:author="Stefan Thanheiser" w:date="2019-02-22T01:03:00Z">
              <w:r w:rsidRPr="008123CC">
                <w:rPr>
                  <w:rFonts w:asciiTheme="minorHAnsi" w:eastAsia="Calibri" w:hAnsiTheme="minorHAnsi" w:cs="Calibri"/>
                  <w:sz w:val="24"/>
                  <w:szCs w:val="24"/>
                  <w:lang w:val="en-GB"/>
                </w:rPr>
                <w:t xml:space="preserve"> </w:t>
              </w:r>
            </w:ins>
            <w:ins w:id="637" w:author="Stefan Thanheiser" w:date="2019-02-22T01:01:00Z">
              <w:r w:rsidRPr="008123CC">
                <w:rPr>
                  <w:rFonts w:asciiTheme="minorHAnsi" w:eastAsia="Calibri" w:hAnsiTheme="minorHAnsi" w:cs="Calibri"/>
                  <w:sz w:val="24"/>
                  <w:szCs w:val="24"/>
                  <w:lang w:val="en-GB"/>
                </w:rPr>
                <w:t>of obtaining conformance</w:t>
              </w:r>
            </w:ins>
            <w:ins w:id="638" w:author="Stefan Thanheiser" w:date="2019-02-22T01:03:00Z">
              <w:r w:rsidRPr="008123CC">
                <w:rPr>
                  <w:rFonts w:asciiTheme="minorHAnsi" w:eastAsia="Calibri" w:hAnsiTheme="minorHAnsi" w:cs="Calibri"/>
                  <w:sz w:val="24"/>
                  <w:szCs w:val="24"/>
                  <w:lang w:val="en-GB"/>
                </w:rPr>
                <w:t xml:space="preserve"> </w:t>
              </w:r>
            </w:ins>
            <w:ins w:id="639" w:author="Stefan Thanheiser" w:date="2019-02-22T01:01:00Z">
              <w:r w:rsidRPr="008123CC">
                <w:rPr>
                  <w:rFonts w:asciiTheme="minorHAnsi" w:eastAsia="Calibri" w:hAnsiTheme="minorHAnsi" w:cs="Calibri"/>
                  <w:sz w:val="24"/>
                  <w:szCs w:val="24"/>
                  <w:lang w:val="en-GB"/>
                </w:rPr>
                <w:t>validation.</w:t>
              </w:r>
            </w:ins>
          </w:p>
          <w:p w14:paraId="6D87745E" w14:textId="4EFEA5BC" w:rsidR="008123CC" w:rsidRDefault="008123CC" w:rsidP="003731A2">
            <w:pPr>
              <w:widowControl w:val="0"/>
              <w:pBdr>
                <w:top w:val="nil"/>
                <w:left w:val="nil"/>
                <w:bottom w:val="nil"/>
                <w:right w:val="nil"/>
                <w:between w:val="nil"/>
              </w:pBdr>
              <w:spacing w:line="240" w:lineRule="auto"/>
              <w:rPr>
                <w:ins w:id="640" w:author="Stefan Thanheiser" w:date="2019-02-22T01:26:00Z"/>
                <w:rFonts w:asciiTheme="minorHAnsi" w:eastAsia="Calibri" w:hAnsiTheme="minorHAnsi" w:cs="Calibri"/>
                <w:sz w:val="24"/>
                <w:szCs w:val="24"/>
                <w:lang w:val="en-GB"/>
              </w:rPr>
            </w:pPr>
          </w:p>
          <w:p w14:paraId="1A28EAC6" w14:textId="0C34A8F2" w:rsidR="008123CC" w:rsidRDefault="008123CC" w:rsidP="003731A2">
            <w:pPr>
              <w:widowControl w:val="0"/>
              <w:pBdr>
                <w:top w:val="nil"/>
                <w:left w:val="nil"/>
                <w:bottom w:val="nil"/>
                <w:right w:val="nil"/>
                <w:between w:val="nil"/>
              </w:pBdr>
              <w:spacing w:line="240" w:lineRule="auto"/>
              <w:rPr>
                <w:ins w:id="641" w:author="Stefan Thanheiser" w:date="2019-02-22T01:39:00Z"/>
                <w:rFonts w:asciiTheme="minorHAnsi" w:eastAsia="Calibri" w:hAnsiTheme="minorHAnsi" w:cs="Calibri"/>
                <w:sz w:val="24"/>
                <w:szCs w:val="24"/>
                <w:lang w:val="en-GB"/>
              </w:rPr>
            </w:pPr>
          </w:p>
          <w:p w14:paraId="5B420994" w14:textId="77777777" w:rsidR="007D0C5B" w:rsidRPr="008123CC" w:rsidRDefault="007D0C5B" w:rsidP="003731A2">
            <w:pPr>
              <w:widowControl w:val="0"/>
              <w:pBdr>
                <w:top w:val="nil"/>
                <w:left w:val="nil"/>
                <w:bottom w:val="nil"/>
                <w:right w:val="nil"/>
                <w:between w:val="nil"/>
              </w:pBdr>
              <w:spacing w:line="240" w:lineRule="auto"/>
              <w:rPr>
                <w:ins w:id="642" w:author="Stefan Thanheiser" w:date="2019-02-22T01:03:00Z"/>
                <w:rFonts w:asciiTheme="minorHAnsi" w:eastAsia="Calibri" w:hAnsiTheme="minorHAnsi" w:cs="Calibri"/>
                <w:sz w:val="24"/>
                <w:szCs w:val="24"/>
                <w:lang w:val="en-GB"/>
              </w:rPr>
            </w:pPr>
          </w:p>
          <w:p w14:paraId="51F3CDC3" w14:textId="77777777" w:rsidR="008123CC" w:rsidRDefault="008123CC" w:rsidP="003731A2">
            <w:pPr>
              <w:widowControl w:val="0"/>
              <w:pBdr>
                <w:top w:val="nil"/>
                <w:left w:val="nil"/>
                <w:bottom w:val="nil"/>
                <w:right w:val="nil"/>
                <w:between w:val="nil"/>
              </w:pBdr>
              <w:spacing w:line="240" w:lineRule="auto"/>
              <w:rPr>
                <w:ins w:id="643" w:author="Stefan Thanheiser" w:date="2019-02-22T01:26:00Z"/>
                <w:rFonts w:asciiTheme="minorHAnsi" w:eastAsia="Calibri" w:hAnsiTheme="minorHAnsi" w:cs="Calibri"/>
                <w:sz w:val="24"/>
                <w:szCs w:val="24"/>
                <w:lang w:val="en-GB"/>
              </w:rPr>
            </w:pPr>
            <w:ins w:id="644" w:author="Stefan Thanheiser" w:date="2019-02-22T01:01:00Z">
              <w:r w:rsidRPr="008123CC">
                <w:rPr>
                  <w:rFonts w:asciiTheme="minorHAnsi" w:eastAsia="Calibri" w:hAnsiTheme="minorHAnsi" w:cs="Calibri"/>
                  <w:sz w:val="24"/>
                  <w:szCs w:val="24"/>
                  <w:lang w:val="en-GB"/>
                </w:rPr>
                <w:t>Rationale:</w:t>
              </w:r>
            </w:ins>
            <w:ins w:id="645" w:author="Stefan Thanheiser" w:date="2019-02-22T01:03:00Z">
              <w:r w:rsidRPr="008123CC">
                <w:rPr>
                  <w:rFonts w:asciiTheme="minorHAnsi" w:eastAsia="Calibri" w:hAnsiTheme="minorHAnsi" w:cs="Calibri"/>
                  <w:sz w:val="24"/>
                  <w:szCs w:val="24"/>
                  <w:lang w:val="en-GB"/>
                </w:rPr>
                <w:t xml:space="preserve"> </w:t>
              </w:r>
            </w:ins>
          </w:p>
          <w:p w14:paraId="420477FA" w14:textId="77A00BDB" w:rsidR="008123CC" w:rsidRPr="008123CC"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ins w:id="646" w:author="Stefan Thanheiser" w:date="2019-02-22T01:01:00Z">
              <w:r w:rsidRPr="008123CC">
                <w:rPr>
                  <w:rFonts w:asciiTheme="minorHAnsi" w:eastAsia="Calibri" w:hAnsiTheme="minorHAnsi" w:cs="Calibri"/>
                  <w:sz w:val="24"/>
                  <w:szCs w:val="24"/>
                  <w:lang w:val="en-GB"/>
                </w:rPr>
                <w:t>It is important for the organization to remain current with the specification if that organization</w:t>
              </w:r>
            </w:ins>
            <w:ins w:id="647" w:author="Stefan Thanheiser" w:date="2019-02-22T01:03:00Z">
              <w:r w:rsidRPr="008123CC">
                <w:rPr>
                  <w:rFonts w:asciiTheme="minorHAnsi" w:eastAsia="Calibri" w:hAnsiTheme="minorHAnsi" w:cs="Calibri"/>
                  <w:sz w:val="24"/>
                  <w:szCs w:val="24"/>
                  <w:lang w:val="en-GB"/>
                </w:rPr>
                <w:t xml:space="preserve"> </w:t>
              </w:r>
            </w:ins>
            <w:ins w:id="648" w:author="Stefan Thanheiser" w:date="2019-02-22T01:01:00Z">
              <w:r w:rsidRPr="008123CC">
                <w:rPr>
                  <w:rFonts w:asciiTheme="minorHAnsi" w:eastAsia="Calibri" w:hAnsiTheme="minorHAnsi" w:cs="Calibri"/>
                  <w:sz w:val="24"/>
                  <w:szCs w:val="24"/>
                  <w:lang w:val="en-GB"/>
                </w:rPr>
                <w:t>wants</w:t>
              </w:r>
            </w:ins>
            <w:ins w:id="649" w:author="Stefan Thanheiser" w:date="2019-02-22T01:03:00Z">
              <w:r w:rsidRPr="008123CC">
                <w:rPr>
                  <w:rFonts w:asciiTheme="minorHAnsi" w:eastAsia="Calibri" w:hAnsiTheme="minorHAnsi" w:cs="Calibri"/>
                  <w:sz w:val="24"/>
                  <w:szCs w:val="24"/>
                  <w:lang w:val="en-GB"/>
                </w:rPr>
                <w:t xml:space="preserve"> </w:t>
              </w:r>
            </w:ins>
            <w:ins w:id="650" w:author="Stefan Thanheiser" w:date="2019-02-22T01:01:00Z">
              <w:r w:rsidRPr="008123CC">
                <w:rPr>
                  <w:rFonts w:asciiTheme="minorHAnsi" w:eastAsia="Calibri" w:hAnsiTheme="minorHAnsi" w:cs="Calibri"/>
                  <w:sz w:val="24"/>
                  <w:szCs w:val="24"/>
                  <w:lang w:val="en-GB"/>
                </w:rPr>
                <w:t>to assert program conformance</w:t>
              </w:r>
            </w:ins>
            <w:ins w:id="651" w:author="Stefan Thanheiser" w:date="2019-02-22T01:03:00Z">
              <w:r w:rsidRPr="008123CC">
                <w:rPr>
                  <w:rFonts w:asciiTheme="minorHAnsi" w:eastAsia="Calibri" w:hAnsiTheme="minorHAnsi" w:cs="Calibri"/>
                  <w:sz w:val="24"/>
                  <w:szCs w:val="24"/>
                  <w:lang w:val="en-GB"/>
                </w:rPr>
                <w:t xml:space="preserve"> </w:t>
              </w:r>
            </w:ins>
            <w:ins w:id="652" w:author="Stefan Thanheiser" w:date="2019-02-22T01:01:00Z">
              <w:r w:rsidRPr="008123CC">
                <w:rPr>
                  <w:rFonts w:asciiTheme="minorHAnsi" w:eastAsia="Calibri" w:hAnsiTheme="minorHAnsi" w:cs="Calibri"/>
                  <w:sz w:val="24"/>
                  <w:szCs w:val="24"/>
                  <w:lang w:val="en-GB"/>
                </w:rPr>
                <w:t>overtime.</w:t>
              </w:r>
            </w:ins>
            <w:ins w:id="653" w:author="Stefan Thanheiser" w:date="2019-02-22T01:03:00Z">
              <w:r w:rsidRPr="008123CC">
                <w:rPr>
                  <w:rFonts w:asciiTheme="minorHAnsi" w:eastAsia="Calibri" w:hAnsiTheme="minorHAnsi" w:cs="Calibri"/>
                  <w:sz w:val="24"/>
                  <w:szCs w:val="24"/>
                  <w:lang w:val="en-GB"/>
                </w:rPr>
                <w:t xml:space="preserve"> </w:t>
              </w:r>
            </w:ins>
            <w:ins w:id="654" w:author="Stefan Thanheiser" w:date="2019-02-22T01:01:00Z">
              <w:r w:rsidRPr="008123CC">
                <w:rPr>
                  <w:rFonts w:asciiTheme="minorHAnsi" w:eastAsia="Calibri" w:hAnsiTheme="minorHAnsi" w:cs="Calibri"/>
                  <w:sz w:val="24"/>
                  <w:szCs w:val="24"/>
                  <w:lang w:val="en-GB"/>
                </w:rPr>
                <w:t>This requirement ensures</w:t>
              </w:r>
            </w:ins>
            <w:ins w:id="655" w:author="Stefan Thanheiser" w:date="2019-02-22T01:03:00Z">
              <w:r w:rsidRPr="008123CC">
                <w:rPr>
                  <w:rFonts w:asciiTheme="minorHAnsi" w:eastAsia="Calibri" w:hAnsiTheme="minorHAnsi" w:cs="Calibri"/>
                  <w:sz w:val="24"/>
                  <w:szCs w:val="24"/>
                  <w:lang w:val="en-GB"/>
                </w:rPr>
                <w:t xml:space="preserve"> </w:t>
              </w:r>
            </w:ins>
            <w:ins w:id="656" w:author="Stefan Thanheiser" w:date="2019-02-22T01:01:00Z">
              <w:r w:rsidRPr="008123CC">
                <w:rPr>
                  <w:rFonts w:asciiTheme="minorHAnsi" w:eastAsia="Calibri" w:hAnsiTheme="minorHAnsi" w:cs="Calibri"/>
                  <w:sz w:val="24"/>
                  <w:szCs w:val="24"/>
                  <w:lang w:val="en-GB"/>
                </w:rPr>
                <w:t>that</w:t>
              </w:r>
            </w:ins>
            <w:ins w:id="657" w:author="Stefan Thanheiser" w:date="2019-02-22T01:03:00Z">
              <w:r w:rsidRPr="008123CC">
                <w:rPr>
                  <w:rFonts w:asciiTheme="minorHAnsi" w:eastAsia="Calibri" w:hAnsiTheme="minorHAnsi" w:cs="Calibri"/>
                  <w:sz w:val="24"/>
                  <w:szCs w:val="24"/>
                  <w:lang w:val="en-GB"/>
                </w:rPr>
                <w:t xml:space="preserve"> </w:t>
              </w:r>
            </w:ins>
            <w:ins w:id="658" w:author="Stefan Thanheiser" w:date="2019-02-22T01:01:00Z">
              <w:r w:rsidRPr="008123CC">
                <w:rPr>
                  <w:rFonts w:asciiTheme="minorHAnsi" w:eastAsia="Calibri" w:hAnsiTheme="minorHAnsi" w:cs="Calibri"/>
                  <w:sz w:val="24"/>
                  <w:szCs w:val="24"/>
                  <w:lang w:val="en-GB"/>
                </w:rPr>
                <w:t>the program’s supporting processes and controls do not erode if an</w:t>
              </w:r>
            </w:ins>
            <w:ins w:id="659" w:author="Stefan Thanheiser" w:date="2019-02-22T01:03:00Z">
              <w:r w:rsidRPr="008123CC">
                <w:rPr>
                  <w:rFonts w:asciiTheme="minorHAnsi" w:eastAsia="Calibri" w:hAnsiTheme="minorHAnsi" w:cs="Calibri"/>
                  <w:sz w:val="24"/>
                  <w:szCs w:val="24"/>
                  <w:lang w:val="en-GB"/>
                </w:rPr>
                <w:t xml:space="preserve"> </w:t>
              </w:r>
            </w:ins>
            <w:ins w:id="660" w:author="Stefan Thanheiser" w:date="2019-02-22T01:01:00Z">
              <w:r w:rsidRPr="008123CC">
                <w:rPr>
                  <w:rFonts w:asciiTheme="minorHAnsi" w:eastAsia="Calibri" w:hAnsiTheme="minorHAnsi" w:cs="Calibri"/>
                  <w:sz w:val="24"/>
                  <w:szCs w:val="24"/>
                  <w:lang w:val="en-GB"/>
                </w:rPr>
                <w:t>organization continues</w:t>
              </w:r>
            </w:ins>
            <w:ins w:id="661" w:author="Stefan Thanheiser" w:date="2019-02-22T01:03:00Z">
              <w:r w:rsidRPr="008123CC">
                <w:rPr>
                  <w:rFonts w:asciiTheme="minorHAnsi" w:eastAsia="Calibri" w:hAnsiTheme="minorHAnsi" w:cs="Calibri"/>
                  <w:sz w:val="24"/>
                  <w:szCs w:val="24"/>
                  <w:lang w:val="en-GB"/>
                </w:rPr>
                <w:t xml:space="preserve"> </w:t>
              </w:r>
            </w:ins>
            <w:ins w:id="662" w:author="Stefan Thanheiser" w:date="2019-02-22T01:01:00Z">
              <w:r w:rsidRPr="008123CC">
                <w:rPr>
                  <w:rFonts w:asciiTheme="minorHAnsi" w:eastAsia="Calibri" w:hAnsiTheme="minorHAnsi" w:cs="Calibri"/>
                  <w:sz w:val="24"/>
                  <w:szCs w:val="24"/>
                  <w:lang w:val="en-GB"/>
                </w:rPr>
                <w:t>to assert program conformance over</w:t>
              </w:r>
            </w:ins>
            <w:ins w:id="663" w:author="Stefan Thanheiser" w:date="2019-02-22T01:03:00Z">
              <w:r w:rsidRPr="008123CC">
                <w:rPr>
                  <w:rFonts w:asciiTheme="minorHAnsi" w:eastAsia="Calibri" w:hAnsiTheme="minorHAnsi" w:cs="Calibri"/>
                  <w:sz w:val="24"/>
                  <w:szCs w:val="24"/>
                  <w:lang w:val="en-GB"/>
                </w:rPr>
                <w:t xml:space="preserve"> </w:t>
              </w:r>
            </w:ins>
            <w:ins w:id="664" w:author="Stefan Thanheiser" w:date="2019-02-22T01:01:00Z">
              <w:r w:rsidRPr="008123CC">
                <w:rPr>
                  <w:rFonts w:asciiTheme="minorHAnsi" w:eastAsia="Calibri" w:hAnsiTheme="minorHAnsi" w:cs="Calibri"/>
                  <w:sz w:val="24"/>
                  <w:szCs w:val="24"/>
                  <w:lang w:val="en-GB"/>
                </w:rPr>
                <w:t>time.</w:t>
              </w:r>
            </w:ins>
          </w:p>
        </w:tc>
        <w:tc>
          <w:tcPr>
            <w:tcW w:w="3260" w:type="dxa"/>
            <w:shd w:val="clear" w:color="auto" w:fill="auto"/>
            <w:tcMar>
              <w:top w:w="100" w:type="dxa"/>
              <w:left w:w="100" w:type="dxa"/>
              <w:bottom w:w="100" w:type="dxa"/>
              <w:right w:w="100" w:type="dxa"/>
            </w:tcMar>
          </w:tcPr>
          <w:p w14:paraId="423CEA40" w14:textId="63B869AF" w:rsidR="008123CC" w:rsidRPr="000843D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6.1 Damit eine</w:t>
            </w:r>
            <w:ins w:id="665" w:author="Stefan Thanheiser" w:date="2019-02-22T01:21:00Z">
              <w:r>
                <w:rPr>
                  <w:rFonts w:asciiTheme="minorHAnsi" w:eastAsia="Calibri" w:hAnsiTheme="minorHAnsi" w:cs="Calibri"/>
                  <w:color w:val="4F81BD" w:themeColor="accent1"/>
                  <w:sz w:val="24"/>
                  <w:szCs w:val="24"/>
                </w:rPr>
                <w:t>r</w:t>
              </w:r>
            </w:ins>
            <w:r w:rsidRPr="000843D2">
              <w:rPr>
                <w:rFonts w:asciiTheme="minorHAnsi" w:eastAsia="Calibri" w:hAnsiTheme="minorHAnsi" w:cs="Calibri"/>
                <w:color w:val="4F81BD" w:themeColor="accent1"/>
                <w:sz w:val="24"/>
                <w:szCs w:val="24"/>
              </w:rPr>
              <w:t xml:space="preserve"> Organisation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w:t>
            </w:r>
            <w:del w:id="666" w:author="Stefan Thanheiser" w:date="2019-02-22T01:22:00Z">
              <w:r w:rsidRPr="000843D2" w:rsidDel="008123CC">
                <w:rPr>
                  <w:rFonts w:asciiTheme="minorHAnsi" w:eastAsia="Calibri" w:hAnsiTheme="minorHAnsi" w:cs="Calibri"/>
                  <w:color w:val="4F81BD" w:themeColor="accent1"/>
                  <w:sz w:val="24"/>
                  <w:szCs w:val="24"/>
                </w:rPr>
                <w:delText xml:space="preserve">vorweisen </w:delText>
              </w:r>
            </w:del>
            <w:ins w:id="667" w:author="Stefan Thanheiser" w:date="2019-02-22T01:22:00Z">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kann, muss </w:t>
            </w:r>
            <w:del w:id="668" w:author="Stefan Thanheiser" w:date="2019-02-22T01:22:00Z">
              <w:r w:rsidRPr="000843D2" w:rsidDel="008123CC">
                <w:rPr>
                  <w:rFonts w:asciiTheme="minorHAnsi" w:eastAsia="Calibri" w:hAnsiTheme="minorHAnsi" w:cs="Calibri"/>
                  <w:color w:val="4F81BD" w:themeColor="accent1"/>
                  <w:sz w:val="24"/>
                  <w:szCs w:val="24"/>
                </w:rPr>
                <w:delText xml:space="preserve">sie </w:delText>
              </w:r>
            </w:del>
            <w:ins w:id="669" w:author="Stefan Thanheiser" w:date="2019-02-22T01:22:00Z">
              <w:r>
                <w:rPr>
                  <w:rFonts w:asciiTheme="minorHAnsi" w:eastAsia="Calibri" w:hAnsiTheme="minorHAnsi" w:cs="Calibri"/>
                  <w:color w:val="4F81BD" w:themeColor="accent1"/>
                  <w:sz w:val="24"/>
                  <w:szCs w:val="24"/>
                </w:rPr>
                <w:t>diese</w:t>
              </w:r>
              <w:r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bestätigen, dass ihr Programm die in dieser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-Spezifikation Version </w:t>
            </w:r>
            <w:del w:id="670" w:author="Stefan Thanheiser" w:date="2019-02-22T01:20:00Z">
              <w:r w:rsidRPr="000843D2" w:rsidDel="008123CC">
                <w:rPr>
                  <w:rFonts w:asciiTheme="minorHAnsi" w:eastAsia="Calibri" w:hAnsiTheme="minorHAnsi" w:cs="Calibri"/>
                  <w:color w:val="4F81BD" w:themeColor="accent1"/>
                  <w:sz w:val="24"/>
                  <w:szCs w:val="24"/>
                </w:rPr>
                <w:delText>1.3</w:delText>
              </w:r>
            </w:del>
            <w:ins w:id="671" w:author="Stefan Thanheiser" w:date="2019-02-22T01:20:00Z">
              <w:r>
                <w:rPr>
                  <w:rFonts w:asciiTheme="minorHAnsi" w:eastAsia="Calibri" w:hAnsiTheme="minorHAnsi" w:cs="Calibri"/>
                  <w:color w:val="4F81BD" w:themeColor="accent1"/>
                  <w:sz w:val="24"/>
                  <w:szCs w:val="24"/>
                </w:rPr>
                <w:t>2.0</w:t>
              </w:r>
            </w:ins>
            <w:r w:rsidRPr="000843D2">
              <w:rPr>
                <w:rFonts w:asciiTheme="minorHAnsi" w:eastAsia="Calibri" w:hAnsiTheme="minorHAnsi" w:cs="Calibri"/>
                <w:color w:val="4F81BD" w:themeColor="accent1"/>
                <w:sz w:val="24"/>
                <w:szCs w:val="24"/>
              </w:rPr>
              <w:t xml:space="preserve"> beschriebenen Kriterien erfüllt.</w:t>
            </w:r>
          </w:p>
          <w:p w14:paraId="35F3666D"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40E2" w14:textId="77777777" w:rsidR="008123CC" w:rsidRPr="00821E1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29EFD68" w14:textId="1839C7C1" w:rsidR="008123CC" w:rsidRPr="00821E1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ins w:id="672" w:author="Stefan Thanheiser" w:date="2019-02-22T01:22:00Z">
              <w:r>
                <w:rPr>
                  <w:rFonts w:asciiTheme="minorHAnsi" w:eastAsia="Calibri" w:hAnsiTheme="minorHAnsi" w:cs="Calibri"/>
                  <w:color w:val="4F81BD" w:themeColor="accent1"/>
                  <w:sz w:val="24"/>
                  <w:szCs w:val="24"/>
                </w:rPr>
                <w:t xml:space="preserve">Ein Dokument, welches </w:t>
              </w:r>
            </w:ins>
            <w:del w:id="673" w:author="Stefan Thanheiser" w:date="2019-02-22T01:22:00Z">
              <w:r w:rsidRPr="00821E12" w:rsidDel="008123CC">
                <w:rPr>
                  <w:rFonts w:asciiTheme="minorHAnsi" w:eastAsia="Calibri" w:hAnsiTheme="minorHAnsi" w:cs="Calibri"/>
                  <w:color w:val="4F81BD" w:themeColor="accent1"/>
                  <w:sz w:val="24"/>
                  <w:szCs w:val="24"/>
                </w:rPr>
                <w:delText>Die Bestätigung des</w:delText>
              </w:r>
            </w:del>
            <w:ins w:id="674" w:author="Stefan Thanheiser" w:date="2019-02-22T01:22:00Z">
              <w:r>
                <w:rPr>
                  <w:rFonts w:asciiTheme="minorHAnsi" w:eastAsia="Calibri" w:hAnsiTheme="minorHAnsi" w:cs="Calibri"/>
                  <w:color w:val="4F81BD" w:themeColor="accent1"/>
                  <w:sz w:val="24"/>
                  <w:szCs w:val="24"/>
                </w:rPr>
                <w:t>das</w:t>
              </w:r>
            </w:ins>
            <w:r w:rsidRPr="00821E12">
              <w:rPr>
                <w:rFonts w:asciiTheme="minorHAnsi" w:eastAsia="Calibri" w:hAnsiTheme="minorHAnsi" w:cs="Calibri"/>
                <w:color w:val="4F81BD" w:themeColor="accent1"/>
                <w:sz w:val="24"/>
                <w:szCs w:val="24"/>
              </w:rPr>
              <w:t xml:space="preserve"> Vorhandensein</w:t>
            </w:r>
            <w:del w:id="675" w:author="Stefan Thanheiser" w:date="2019-02-22T01:23:00Z">
              <w:r w:rsidRPr="00821E12" w:rsidDel="008123CC">
                <w:rPr>
                  <w:rFonts w:asciiTheme="minorHAnsi" w:eastAsia="Calibri" w:hAnsiTheme="minorHAnsi" w:cs="Calibri"/>
                  <w:color w:val="4F81BD" w:themeColor="accent1"/>
                  <w:sz w:val="24"/>
                  <w:szCs w:val="24"/>
                </w:rPr>
                <w:delText>s</w:delText>
              </w:r>
            </w:del>
            <w:r w:rsidRPr="00821E12">
              <w:rPr>
                <w:rFonts w:asciiTheme="minorHAnsi" w:eastAsia="Calibri" w:hAnsiTheme="minorHAnsi" w:cs="Calibri"/>
                <w:color w:val="4F81BD" w:themeColor="accent1"/>
                <w:sz w:val="24"/>
                <w:szCs w:val="24"/>
              </w:rPr>
              <w:t xml:space="preserve"> eines Programms, welches alle Anforderungen dieser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 xml:space="preserve"> Spezifikation Version </w:t>
            </w:r>
            <w:del w:id="676" w:author="Stefan Thanheiser" w:date="2019-02-22T01:22:00Z">
              <w:r w:rsidRPr="00821E12" w:rsidDel="008123CC">
                <w:rPr>
                  <w:rFonts w:asciiTheme="minorHAnsi" w:eastAsia="Calibri" w:hAnsiTheme="minorHAnsi" w:cs="Calibri"/>
                  <w:color w:val="4F81BD" w:themeColor="accent1"/>
                  <w:sz w:val="24"/>
                  <w:szCs w:val="24"/>
                </w:rPr>
                <w:delText>1.3</w:delText>
              </w:r>
            </w:del>
            <w:ins w:id="677" w:author="Stefan Thanheiser" w:date="2019-02-22T01:22:00Z">
              <w:r>
                <w:rPr>
                  <w:rFonts w:asciiTheme="minorHAnsi" w:eastAsia="Calibri" w:hAnsiTheme="minorHAnsi" w:cs="Calibri"/>
                  <w:color w:val="4F81BD" w:themeColor="accent1"/>
                  <w:sz w:val="24"/>
                  <w:szCs w:val="24"/>
                </w:rPr>
                <w:t>2.0</w:t>
              </w:r>
            </w:ins>
            <w:r w:rsidRPr="00821E12">
              <w:rPr>
                <w:rFonts w:asciiTheme="minorHAnsi" w:eastAsia="Calibri" w:hAnsiTheme="minorHAnsi" w:cs="Calibri"/>
                <w:color w:val="4F81BD" w:themeColor="accent1"/>
                <w:sz w:val="24"/>
                <w:szCs w:val="24"/>
              </w:rPr>
              <w:t xml:space="preserve"> erfüllt</w:t>
            </w:r>
            <w:ins w:id="678" w:author="Stefan Thanheiser" w:date="2019-02-22T01:23:00Z">
              <w:r>
                <w:rPr>
                  <w:rFonts w:asciiTheme="minorHAnsi" w:eastAsia="Calibri" w:hAnsiTheme="minorHAnsi" w:cs="Calibri"/>
                  <w:color w:val="4F81BD" w:themeColor="accent1"/>
                  <w:sz w:val="24"/>
                  <w:szCs w:val="24"/>
                </w:rPr>
                <w:t>, bestätigt</w:t>
              </w:r>
            </w:ins>
            <w:del w:id="679" w:author="Stefan Thanheiser" w:date="2019-02-22T01:23:00Z">
              <w:r w:rsidRPr="00821E12" w:rsidDel="008123CC">
                <w:rPr>
                  <w:rFonts w:asciiTheme="minorHAnsi" w:eastAsia="Calibri" w:hAnsiTheme="minorHAnsi" w:cs="Calibri"/>
                  <w:color w:val="4F81BD" w:themeColor="accent1"/>
                  <w:sz w:val="24"/>
                  <w:szCs w:val="24"/>
                </w:rPr>
                <w:delText>.</w:delText>
              </w:r>
            </w:del>
          </w:p>
          <w:p w14:paraId="586C80C8"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955830" w14:textId="77777777" w:rsidR="008123CC" w:rsidRPr="00821E1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D6519FA" w14:textId="5E52ED5C" w:rsidR="008123CC" w:rsidRPr="00821E1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w:t>
            </w:r>
            <w:r>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-Programm alle Anforderungen dieser Spezifikation erfüllt, wenn eine Organisation angibt, </w:t>
            </w:r>
            <w:r>
              <w:rPr>
                <w:rFonts w:asciiTheme="minorHAnsi" w:eastAsia="Calibri" w:hAnsiTheme="minorHAnsi" w:cs="Calibri"/>
                <w:color w:val="4F81BD" w:themeColor="accent1"/>
                <w:sz w:val="24"/>
                <w:szCs w:val="24"/>
              </w:rPr>
              <w:t xml:space="preserve">dass </w:t>
            </w:r>
            <w:r w:rsidRPr="00821E12">
              <w:rPr>
                <w:rFonts w:asciiTheme="minorHAnsi" w:eastAsia="Calibri" w:hAnsiTheme="minorHAnsi" w:cs="Calibri"/>
                <w:color w:val="4F81BD" w:themeColor="accent1"/>
                <w:sz w:val="24"/>
                <w:szCs w:val="24"/>
              </w:rPr>
              <w:t xml:space="preserve">ihr Programm </w:t>
            </w:r>
            <w:proofErr w:type="spellStart"/>
            <w:r w:rsidRPr="00821E12">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Lediglich Teile der Anforderungen zu erfüllen, wird nicht als ausreichend angesehen werden.</w:t>
            </w:r>
          </w:p>
          <w:p w14:paraId="17DFDF7E"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28DB16E" w14:textId="77777777" w:rsidR="008123CC" w:rsidRPr="00821E1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-Projekts.</w:t>
            </w:r>
          </w:p>
          <w:p w14:paraId="10DC7579" w14:textId="77777777" w:rsidR="008123CC" w:rsidRPr="00821E1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4935263" w14:textId="77777777" w:rsidR="008123CC" w:rsidRPr="00821E1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lastRenderedPageBreak/>
              <w:t>Verifikationsmaterial:</w:t>
            </w:r>
          </w:p>
          <w:p w14:paraId="52CC8FFB" w14:textId="44DEEEC5" w:rsidR="008123CC" w:rsidRPr="00821E1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Die Organisation bestätigt, dass ein </w:t>
            </w:r>
            <w:r>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-Compliance-Programm existiert, das alle Anforderungen dieser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 xml:space="preserve"> Spezifikation Version 1.3 während der vergangenen 18 Monate seit Erreichen der Konformitäts-Validierung erfüllt.</w:t>
            </w:r>
          </w:p>
          <w:p w14:paraId="0CBC7F4E" w14:textId="77777777"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9520" w14:textId="77777777" w:rsidR="008123CC" w:rsidRPr="00821E12" w:rsidRDefault="008123CC"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EA1B288" w14:textId="35F9943D" w:rsidR="008123CC" w:rsidRPr="003731A2" w:rsidRDefault="008123CC"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Es ist wichtig, dass die Organisation auf einem aktuellen Stand bezüglich der Spezifikation bleibt, wenn sie als Organisation die Programmkonformität auf Dauer behaupten will. Diese Anforderung stellt sicher, dass die die Konformität unterstützenden Prozesse und Kontrollen des Programms nicht abgeschwächt werden, wenn eine Organisation ihre Konformität auf Dauer behaupten möchte.</w:t>
            </w:r>
          </w:p>
        </w:tc>
      </w:tr>
    </w:tbl>
    <w:p w14:paraId="15CDEDBC" w14:textId="77777777" w:rsidR="007F109A" w:rsidRDefault="007F109A">
      <w:r>
        <w:lastRenderedPageBreak/>
        <w:br w:type="page"/>
      </w:r>
    </w:p>
    <w:tbl>
      <w:tblPr>
        <w:tblStyle w:val="1"/>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2976"/>
        <w:gridCol w:w="3402"/>
      </w:tblGrid>
      <w:tr w:rsidR="00C10124" w:rsidRPr="003731A2" w14:paraId="68816EB3" w14:textId="77777777" w:rsidTr="0051742E">
        <w:tc>
          <w:tcPr>
            <w:tcW w:w="3151" w:type="dxa"/>
            <w:shd w:val="clear" w:color="auto" w:fill="auto"/>
            <w:tcMar>
              <w:top w:w="100" w:type="dxa"/>
              <w:left w:w="100" w:type="dxa"/>
              <w:bottom w:w="100" w:type="dxa"/>
              <w:right w:w="100" w:type="dxa"/>
            </w:tcMar>
          </w:tcPr>
          <w:p w14:paraId="02FE3465" w14:textId="00E2BF34" w:rsidR="00C10124" w:rsidRPr="003731A2" w:rsidRDefault="00C1012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lastRenderedPageBreak/>
              <w:t xml:space="preserve">Appendix I: Language </w:t>
            </w:r>
            <w:proofErr w:type="spellStart"/>
            <w:r w:rsidRPr="003731A2">
              <w:rPr>
                <w:rFonts w:asciiTheme="minorHAnsi" w:eastAsia="Calibri" w:hAnsiTheme="minorHAnsi" w:cs="Calibri"/>
                <w:color w:val="6D9EEB"/>
                <w:sz w:val="24"/>
                <w:szCs w:val="24"/>
              </w:rPr>
              <w:t>Translations</w:t>
            </w:r>
            <w:proofErr w:type="spellEnd"/>
          </w:p>
        </w:tc>
        <w:tc>
          <w:tcPr>
            <w:tcW w:w="2976" w:type="dxa"/>
          </w:tcPr>
          <w:p w14:paraId="4CEC3FB3" w14:textId="43D6743D" w:rsidR="00C10124" w:rsidRPr="003731A2" w:rsidRDefault="00C1012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7F109A">
              <w:rPr>
                <w:rFonts w:asciiTheme="minorHAnsi" w:eastAsia="Calibri" w:hAnsiTheme="minorHAnsi" w:cs="Calibri"/>
                <w:color w:val="6D9EEB"/>
                <w:sz w:val="24"/>
                <w:szCs w:val="24"/>
              </w:rPr>
              <w:t xml:space="preserve">Appendix I: Language </w:t>
            </w:r>
            <w:proofErr w:type="spellStart"/>
            <w:r w:rsidRPr="007F109A">
              <w:rPr>
                <w:rFonts w:asciiTheme="minorHAnsi" w:eastAsia="Calibri" w:hAnsiTheme="minorHAnsi" w:cs="Calibri"/>
                <w:color w:val="6D9EEB"/>
                <w:sz w:val="24"/>
                <w:szCs w:val="24"/>
              </w:rPr>
              <w:t>Translations</w:t>
            </w:r>
            <w:proofErr w:type="spellEnd"/>
          </w:p>
        </w:tc>
        <w:tc>
          <w:tcPr>
            <w:tcW w:w="3402" w:type="dxa"/>
            <w:shd w:val="clear" w:color="auto" w:fill="auto"/>
            <w:tcMar>
              <w:top w:w="100" w:type="dxa"/>
              <w:left w:w="100" w:type="dxa"/>
              <w:bottom w:w="100" w:type="dxa"/>
              <w:right w:w="100" w:type="dxa"/>
            </w:tcMar>
          </w:tcPr>
          <w:p w14:paraId="6D2CBDFC" w14:textId="3D735DE6" w:rsidR="00C10124" w:rsidRPr="003731A2" w:rsidRDefault="00C1012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C10124" w:rsidRPr="003731A2" w14:paraId="341B7D0F" w14:textId="77777777" w:rsidTr="0051742E">
        <w:tc>
          <w:tcPr>
            <w:tcW w:w="3151" w:type="dxa"/>
            <w:shd w:val="clear" w:color="auto" w:fill="auto"/>
            <w:tcMar>
              <w:top w:w="100" w:type="dxa"/>
              <w:left w:w="100" w:type="dxa"/>
              <w:bottom w:w="100" w:type="dxa"/>
              <w:right w:w="100" w:type="dxa"/>
            </w:tcMar>
          </w:tcPr>
          <w:p w14:paraId="4880A710" w14:textId="77777777" w:rsidR="00C10124" w:rsidRPr="003731A2" w:rsidRDefault="00C1012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facilitate global adoption, we welcome efforts to translate the specification into multiple languages. Because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 specification webpage.</w:t>
            </w:r>
          </w:p>
        </w:tc>
        <w:tc>
          <w:tcPr>
            <w:tcW w:w="2976" w:type="dxa"/>
          </w:tcPr>
          <w:p w14:paraId="2FE60961" w14:textId="02613125" w:rsidR="00C10124" w:rsidRPr="003731A2" w:rsidRDefault="00C10124"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To facilitate global adoption</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we welcome efforts to translate the specification into multiple languages. Because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functions as an open source project</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 specification webpage.</w:t>
            </w:r>
          </w:p>
        </w:tc>
        <w:tc>
          <w:tcPr>
            <w:tcW w:w="3402" w:type="dxa"/>
            <w:shd w:val="clear" w:color="auto" w:fill="auto"/>
            <w:tcMar>
              <w:top w:w="100" w:type="dxa"/>
              <w:left w:w="100" w:type="dxa"/>
              <w:bottom w:w="100" w:type="dxa"/>
              <w:right w:w="100" w:type="dxa"/>
            </w:tcMar>
          </w:tcPr>
          <w:p w14:paraId="0A95E915" w14:textId="4E3C35A0" w:rsidR="00C10124" w:rsidRPr="003731A2" w:rsidRDefault="00C1012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globale Adoption zu erleichtern, begrüßen wir die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1D99654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51742E">
      <w:pgSz w:w="11909" w:h="21629"/>
      <w:pgMar w:top="1701" w:right="1560" w:bottom="1440" w:left="144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tefan Thanheiser" w:date="2018-06-12T17:22:00Z" w:initials="">
    <w:p w14:paraId="672DDF4F" w14:textId="77777777" w:rsidR="00D613EA" w:rsidRDefault="00D613EA">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7" w:author="Stefan Thanheiser" w:date="2019-02-16T23:36:00Z" w:initials="ST">
    <w:p w14:paraId="71CD4638" w14:textId="4F9C0428" w:rsidR="00D613EA" w:rsidRDefault="00D613EA">
      <w:pPr>
        <w:pStyle w:val="Kommentartext"/>
      </w:pPr>
      <w:r>
        <w:rPr>
          <w:rStyle w:val="Kommentarzeichen"/>
        </w:rPr>
        <w:annotationRef/>
      </w:r>
      <w:r>
        <w:t xml:space="preserve">Wurde in </w:t>
      </w:r>
      <w:proofErr w:type="spellStart"/>
      <w:r>
        <w:t>Draft</w:t>
      </w:r>
      <w:proofErr w:type="spellEnd"/>
      <w:r>
        <w:t xml:space="preserve"> 02/2019 gestrichen.</w:t>
      </w:r>
    </w:p>
  </w:comment>
  <w:comment w:id="8" w:author="Stefan Thanheiser" w:date="2019-02-16T23:52:00Z" w:initials="ST">
    <w:p w14:paraId="75A6F92B" w14:textId="431C74CC" w:rsidR="00D613EA" w:rsidRDefault="00D613EA">
      <w:pPr>
        <w:pStyle w:val="Kommentartext"/>
      </w:pPr>
      <w:r>
        <w:rPr>
          <w:rStyle w:val="Kommentarzeichen"/>
        </w:rPr>
        <w:annotationRef/>
      </w:r>
      <w:r>
        <w:t xml:space="preserve">Ergänzung in </w:t>
      </w:r>
      <w:proofErr w:type="spellStart"/>
      <w:r>
        <w:t>Draft</w:t>
      </w:r>
      <w:proofErr w:type="spellEnd"/>
      <w:r>
        <w:t xml:space="preserve"> 02/2019</w:t>
      </w:r>
    </w:p>
  </w:comment>
  <w:comment w:id="31" w:author="Stefan" w:date="2019-01-01T21:45:00Z" w:initials="S">
    <w:p w14:paraId="2553D5A2" w14:textId="77777777" w:rsidR="00D613EA" w:rsidRPr="00563D2E" w:rsidRDefault="00D613EA" w:rsidP="005B19E4">
      <w:pPr>
        <w:pStyle w:val="Kommentartext"/>
      </w:pPr>
      <w:r>
        <w:rPr>
          <w:rStyle w:val="Kommentarzeichen"/>
        </w:rPr>
        <w:annotationRef/>
      </w:r>
      <w:r w:rsidRPr="005B19E4">
        <w:t xml:space="preserve">…a </w:t>
      </w:r>
      <w:proofErr w:type="spellStart"/>
      <w:r w:rsidRPr="005B19E4">
        <w:t>documented</w:t>
      </w:r>
      <w:proofErr w:type="spellEnd"/>
      <w:r w:rsidRPr="005B19E4">
        <w:t xml:space="preserve"> „</w:t>
      </w:r>
      <w:proofErr w:type="spellStart"/>
      <w:r w:rsidRPr="005B19E4">
        <w:t>what</w:t>
      </w:r>
      <w:proofErr w:type="spellEnd"/>
      <w:r w:rsidRPr="005B19E4">
        <w:t xml:space="preserve">“? </w:t>
      </w:r>
      <w:r w:rsidRPr="00563D2E">
        <w:t>Annahme: „</w:t>
      </w:r>
      <w:proofErr w:type="spellStart"/>
      <w:r w:rsidRPr="00563D2E">
        <w:t>method</w:t>
      </w:r>
      <w:proofErr w:type="spellEnd"/>
      <w:r w:rsidRPr="00563D2E">
        <w:t>“</w:t>
      </w:r>
    </w:p>
  </w:comment>
  <w:comment w:id="32" w:author="Jan Thielscher" w:date="2019-01-08T22:05:00Z" w:initials="JT">
    <w:p w14:paraId="1C3769E7" w14:textId="77777777" w:rsidR="00D613EA" w:rsidRDefault="00D613EA" w:rsidP="005B19E4">
      <w:pPr>
        <w:pStyle w:val="Kommentartext"/>
      </w:pPr>
      <w:r>
        <w:rPr>
          <w:rStyle w:val="Kommentarzeichen"/>
        </w:rPr>
        <w:annotationRef/>
      </w:r>
      <w:r>
        <w:t>Ich gehe davon aus, dass es eher in die Richtung „</w:t>
      </w:r>
      <w:proofErr w:type="spellStart"/>
      <w:r>
        <w:t>document</w:t>
      </w:r>
      <w:proofErr w:type="spellEnd"/>
      <w:r>
        <w:t xml:space="preserve">“ gehen sollte. „A </w:t>
      </w:r>
      <w:proofErr w:type="spellStart"/>
      <w:r>
        <w:t>document</w:t>
      </w:r>
      <w:proofErr w:type="spellEnd"/>
      <w:r>
        <w:t xml:space="preserve">, </w:t>
      </w:r>
      <w:proofErr w:type="spellStart"/>
      <w:r>
        <w:t>that</w:t>
      </w:r>
      <w:proofErr w:type="spellEnd"/>
      <w:r>
        <w:t xml:space="preserve"> </w:t>
      </w:r>
      <w:proofErr w:type="spellStart"/>
      <w:r>
        <w:t>idnetifies</w:t>
      </w:r>
      <w:proofErr w:type="spellEnd"/>
      <w:r>
        <w:t xml:space="preserve"> </w:t>
      </w:r>
      <w:proofErr w:type="spellStart"/>
      <w:r>
        <w:t>the</w:t>
      </w:r>
      <w:proofErr w:type="spellEnd"/>
      <w:r>
        <w:t xml:space="preserve"> </w:t>
      </w:r>
      <w:proofErr w:type="spellStart"/>
      <w:r>
        <w:t>competencies</w:t>
      </w:r>
      <w:proofErr w:type="spellEnd"/>
      <w:r>
        <w:t>“ Das entspricht dem Niederlegen der Anforderungen an die Rolle und ergibt für mich mehr Sinn. (sowas wie ein Stellenprofil)</w:t>
      </w:r>
    </w:p>
  </w:comment>
  <w:comment w:id="33" w:author="Stefan" w:date="2019-01-01T21:56:00Z" w:initials="S">
    <w:p w14:paraId="2B3D745A" w14:textId="77777777" w:rsidR="00D613EA" w:rsidRDefault="00D613EA" w:rsidP="005B19E4">
      <w:pPr>
        <w:pStyle w:val="Kommentartext"/>
      </w:pPr>
      <w:r>
        <w:rPr>
          <w:rStyle w:val="Kommentarzeichen"/>
        </w:rPr>
        <w:annotationRef/>
      </w:r>
      <w:r>
        <w:t xml:space="preserve">? </w:t>
      </w:r>
      <w:proofErr w:type="gramStart"/>
      <w:r>
        <w:t>Fachterminus ?</w:t>
      </w:r>
      <w:proofErr w:type="gramEnd"/>
      <w:r>
        <w:t xml:space="preserve"> „Die arbeitende Bevölkerung“? ketzerische Frage: Gibt es Personen im Unternehmen, die nicht „arbeiten“? Wenn ja, warum sollten diese nicht sensibilisiert werden?</w:t>
      </w:r>
    </w:p>
  </w:comment>
  <w:comment w:id="34" w:author="Jan Thielscher" w:date="2019-01-08T22:10:00Z" w:initials="JT">
    <w:p w14:paraId="6FA569F9" w14:textId="77777777" w:rsidR="00D613EA" w:rsidRDefault="00D613EA" w:rsidP="005B19E4">
      <w:pPr>
        <w:pStyle w:val="Kommentartext"/>
      </w:pPr>
      <w:r>
        <w:rPr>
          <w:rStyle w:val="Kommentarzeichen"/>
        </w:rPr>
        <w:annotationRef/>
      </w:r>
      <w:r>
        <w:t>Naja, was die Meinung bzgl. Luftverbraucher angeht, kann man geteilter Meinung sein... ;-)  Aber ich würde es in die Richtung interpretieren, dass es um diejenigen geht, die mit „Open Source arbeiten.“ Vermutlich in Abgrenzung zu denen, die eben nicht in der Software-Herstellung tätig sind...</w:t>
      </w:r>
    </w:p>
  </w:comment>
  <w:comment w:id="35" w:author="Stefan Thanheiser" w:date="2019-02-19T22:42:00Z" w:initials="ST">
    <w:p w14:paraId="33213756" w14:textId="154892A8" w:rsidR="00D613EA" w:rsidRDefault="00D613EA">
      <w:pPr>
        <w:pStyle w:val="Kommentartext"/>
      </w:pPr>
      <w:r>
        <w:rPr>
          <w:rStyle w:val="Kommentarzeichen"/>
        </w:rPr>
        <w:annotationRef/>
      </w:r>
      <w:r>
        <w:t>Hab‘ es jetzt mal versucht, zu umschreiben – aber auch weiter zu fassen, dass es im Zweifel auch auf Softwareeinkaufende Personen passt. Erweitert damit jedoch ggf. die Aussage des Originals, damit: zu diskutieren.</w:t>
      </w:r>
    </w:p>
  </w:comment>
  <w:comment w:id="40" w:author="Jan Thielscher" w:date="2019-01-08T21:59:00Z" w:initials="JT">
    <w:p w14:paraId="22F3DCC1" w14:textId="7BC5758A" w:rsidR="00D613EA" w:rsidRDefault="00D613EA">
      <w:pPr>
        <w:pStyle w:val="Kommentartext"/>
      </w:pPr>
      <w:r>
        <w:rPr>
          <w:rStyle w:val="Kommentarzeichen"/>
        </w:rPr>
        <w:annotationRef/>
      </w:r>
      <w:r>
        <w:t>Ggf. Konformität? Ist ja eine Übersetzung... und soweit ich das sehe, kein feststehender Begriff</w:t>
      </w:r>
    </w:p>
  </w:comment>
  <w:comment w:id="42" w:author="Jan Thielscher" w:date="2019-01-08T22:02:00Z" w:initials="JT">
    <w:p w14:paraId="613B39D3" w14:textId="2ADCB14B" w:rsidR="00D613EA" w:rsidRDefault="00D613EA">
      <w:pPr>
        <w:pStyle w:val="Kommentartext"/>
      </w:pPr>
      <w:r>
        <w:rPr>
          <w:rStyle w:val="Kommentarzeichen"/>
        </w:rPr>
        <w:annotationRef/>
      </w:r>
      <w:r>
        <w:t>Sollten wir hier den übersetzen, feststehenden Begriff „zugelieferte Software“ und dann „Verteilung“ oder „Auslieferung“ verwenden?</w:t>
      </w:r>
    </w:p>
  </w:comment>
  <w:comment w:id="43" w:author="Stefan Thanheiser" w:date="2019-02-17T00:05:00Z" w:initials="ST">
    <w:p w14:paraId="71C3EC21" w14:textId="478E20CE" w:rsidR="00D613EA" w:rsidRDefault="00D613EA">
      <w:pPr>
        <w:pStyle w:val="Kommentartext"/>
      </w:pPr>
      <w:r>
        <w:rPr>
          <w:rStyle w:val="Kommentarzeichen"/>
        </w:rPr>
        <w:annotationRef/>
      </w:r>
      <w:r>
        <w:t xml:space="preserve">„Zugelieferte Software“ &gt;= d’accord. „Distribution“ wurde eh‘ im letzten </w:t>
      </w:r>
      <w:proofErr w:type="spellStart"/>
      <w:r>
        <w:t>Draft</w:t>
      </w:r>
      <w:proofErr w:type="spellEnd"/>
      <w:r>
        <w:t xml:space="preserve"> gestrichen, insofern löst sich das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2" w:author="Stefan" w:date="2019-01-01T21:54:00Z" w:initials="S">
    <w:p w14:paraId="39AD3DD6" w14:textId="72B986FC" w:rsidR="00D613EA" w:rsidRDefault="00D613EA">
      <w:pPr>
        <w:pStyle w:val="Kommentartext"/>
      </w:pPr>
      <w:r>
        <w:rPr>
          <w:rStyle w:val="Kommentarzeichen"/>
        </w:rPr>
        <w:annotationRef/>
      </w:r>
      <w:r>
        <w:t xml:space="preserve">Zu diskutieren. „Awareness“ ist schon ein wenig ein totgedroschener Anglizismus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„Bewusstmachung“ klang aber noch seltsamer als „Sensibilisierung“…</w:t>
      </w:r>
    </w:p>
  </w:comment>
  <w:comment w:id="63" w:author="Jan Thielscher" w:date="2019-01-08T22:13:00Z" w:initials="JT">
    <w:p w14:paraId="306DDB26" w14:textId="5C96519F" w:rsidR="00D613EA" w:rsidRDefault="00D613EA">
      <w:pPr>
        <w:pStyle w:val="Kommentartext"/>
      </w:pPr>
      <w:r>
        <w:rPr>
          <w:rStyle w:val="Kommentarzeichen"/>
        </w:rPr>
        <w:annotationRef/>
      </w:r>
      <w:r>
        <w:t xml:space="preserve">Wie wäre es mit „Bewusstseinsbildung“ oder „Aufmerksamkeit schaffen“ Sensibilisierung finde ich aber auch gut. Könnte ich mitgehen. </w:t>
      </w:r>
    </w:p>
  </w:comment>
  <w:comment w:id="68" w:author="Jan Thielscher" w:date="2019-01-08T22:17:00Z" w:initials="JT">
    <w:p w14:paraId="2FA67294" w14:textId="51DB53AD" w:rsidR="00D613EA" w:rsidRDefault="00D613EA">
      <w:pPr>
        <w:pStyle w:val="Kommentartext"/>
      </w:pPr>
      <w:r>
        <w:rPr>
          <w:rStyle w:val="Kommentarzeichen"/>
        </w:rPr>
        <w:annotationRef/>
      </w:r>
      <w:r>
        <w:t>Hier finde ich Sensibilisierung nicht mehr so passend.</w:t>
      </w:r>
    </w:p>
  </w:comment>
  <w:comment w:id="104" w:author="Stefan Thanheiser" w:date="2019-02-19T23:09:00Z" w:initials="ST">
    <w:p w14:paraId="6CCADDCC" w14:textId="4BE7B7E6" w:rsidR="00D613EA" w:rsidRDefault="00D613EA">
      <w:pPr>
        <w:pStyle w:val="Kommentartext"/>
      </w:pPr>
      <w:r>
        <w:rPr>
          <w:rStyle w:val="Kommentarzeichen"/>
        </w:rPr>
        <w:annotationRef/>
      </w:r>
      <w:r>
        <w:t>Falsche Nummerierung im Original 02/2019?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DF4F" w15:done="0"/>
  <w15:commentEx w15:paraId="71CD4638" w15:done="0"/>
  <w15:commentEx w15:paraId="75A6F92B" w15:done="0"/>
  <w15:commentEx w15:paraId="2553D5A2" w15:done="0"/>
  <w15:commentEx w15:paraId="1C3769E7" w15:paraIdParent="2553D5A2" w15:done="0"/>
  <w15:commentEx w15:paraId="2B3D745A" w15:done="0"/>
  <w15:commentEx w15:paraId="6FA569F9" w15:paraIdParent="2B3D745A" w15:done="0"/>
  <w15:commentEx w15:paraId="33213756" w15:paraIdParent="2B3D745A" w15:done="0"/>
  <w15:commentEx w15:paraId="22F3DCC1" w15:done="0"/>
  <w15:commentEx w15:paraId="613B39D3" w15:done="0"/>
  <w15:commentEx w15:paraId="71C3EC21" w15:paraIdParent="613B39D3" w15:done="0"/>
  <w15:commentEx w15:paraId="39AD3DD6" w15:done="0"/>
  <w15:commentEx w15:paraId="306DDB26" w15:paraIdParent="39AD3DD6" w15:done="0"/>
  <w15:commentEx w15:paraId="2FA67294" w15:done="0"/>
  <w15:commentEx w15:paraId="6CCADD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DF4F" w16cid:durableId="1F749BF5"/>
  <w16cid:commentId w16cid:paraId="71CD4638" w16cid:durableId="20131D0B"/>
  <w16cid:commentId w16cid:paraId="75A6F92B" w16cid:durableId="201320AE"/>
  <w16cid:commentId w16cid:paraId="2553D5A2" w16cid:durableId="20132444"/>
  <w16cid:commentId w16cid:paraId="1C3769E7" w16cid:durableId="20132443"/>
  <w16cid:commentId w16cid:paraId="2B3D745A" w16cid:durableId="2013259A"/>
  <w16cid:commentId w16cid:paraId="6FA569F9" w16cid:durableId="20132599"/>
  <w16cid:commentId w16cid:paraId="33213756" w16cid:durableId="201704E5"/>
  <w16cid:commentId w16cid:paraId="22F3DCC1" w16cid:durableId="1FDF9BDF"/>
  <w16cid:commentId w16cid:paraId="613B39D3" w16cid:durableId="1FDF9C5B"/>
  <w16cid:commentId w16cid:paraId="71C3EC21" w16cid:durableId="201323BB"/>
  <w16cid:commentId w16cid:paraId="39AD3DD6" w16cid:durableId="1FD6601D"/>
  <w16cid:commentId w16cid:paraId="306DDB26" w16cid:durableId="1FDF9F13"/>
  <w16cid:commentId w16cid:paraId="2FA67294" w16cid:durableId="1FDF9FDC"/>
  <w16cid:commentId w16cid:paraId="6CCADDCC" w16cid:durableId="20170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954FA" w14:textId="77777777" w:rsidR="000365C9" w:rsidRDefault="000365C9">
      <w:pPr>
        <w:spacing w:line="240" w:lineRule="auto"/>
      </w:pPr>
      <w:r>
        <w:separator/>
      </w:r>
    </w:p>
  </w:endnote>
  <w:endnote w:type="continuationSeparator" w:id="0">
    <w:p w14:paraId="5BFC5B07" w14:textId="77777777" w:rsidR="000365C9" w:rsidRDefault="00036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D613EA" w:rsidRDefault="00D613EA">
    <w:pPr>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6C58D" w14:textId="77777777" w:rsidR="000365C9" w:rsidRDefault="000365C9">
      <w:pPr>
        <w:spacing w:line="240" w:lineRule="auto"/>
      </w:pPr>
      <w:r>
        <w:separator/>
      </w:r>
    </w:p>
  </w:footnote>
  <w:footnote w:type="continuationSeparator" w:id="0">
    <w:p w14:paraId="30636861" w14:textId="77777777" w:rsidR="000365C9" w:rsidRDefault="000365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D613EA" w:rsidRDefault="00D613EA">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0"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2"/>
  </w:num>
  <w:num w:numId="3">
    <w:abstractNumId w:val="1"/>
  </w:num>
  <w:num w:numId="4">
    <w:abstractNumId w:val="21"/>
  </w:num>
  <w:num w:numId="5">
    <w:abstractNumId w:val="17"/>
  </w:num>
  <w:num w:numId="6">
    <w:abstractNumId w:val="13"/>
  </w:num>
  <w:num w:numId="7">
    <w:abstractNumId w:val="14"/>
  </w:num>
  <w:num w:numId="8">
    <w:abstractNumId w:val="11"/>
  </w:num>
  <w:num w:numId="9">
    <w:abstractNumId w:val="3"/>
  </w:num>
  <w:num w:numId="10">
    <w:abstractNumId w:val="5"/>
  </w:num>
  <w:num w:numId="11">
    <w:abstractNumId w:val="16"/>
  </w:num>
  <w:num w:numId="12">
    <w:abstractNumId w:val="8"/>
  </w:num>
  <w:num w:numId="13">
    <w:abstractNumId w:val="20"/>
  </w:num>
  <w:num w:numId="14">
    <w:abstractNumId w:val="4"/>
  </w:num>
  <w:num w:numId="15">
    <w:abstractNumId w:val="15"/>
  </w:num>
  <w:num w:numId="16">
    <w:abstractNumId w:val="19"/>
  </w:num>
  <w:num w:numId="17">
    <w:abstractNumId w:val="2"/>
  </w:num>
  <w:num w:numId="18">
    <w:abstractNumId w:val="7"/>
  </w:num>
  <w:num w:numId="19">
    <w:abstractNumId w:val="18"/>
  </w:num>
  <w:num w:numId="20">
    <w:abstractNumId w:val="0"/>
  </w:num>
  <w:num w:numId="21">
    <w:abstractNumId w:val="9"/>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Thanheiser">
    <w15:presenceInfo w15:providerId="Windows Live" w15:userId="7eed5fb5c4af4818"/>
  </w15:person>
  <w15:person w15:author="Stefan">
    <w15:presenceInfo w15:providerId="None" w15:userId="Stefan"/>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365C9"/>
    <w:rsid w:val="000516A6"/>
    <w:rsid w:val="00054647"/>
    <w:rsid w:val="00057938"/>
    <w:rsid w:val="000843D2"/>
    <w:rsid w:val="000A07F3"/>
    <w:rsid w:val="000D3423"/>
    <w:rsid w:val="000E1FBE"/>
    <w:rsid w:val="000E3AD2"/>
    <w:rsid w:val="001032F9"/>
    <w:rsid w:val="00110640"/>
    <w:rsid w:val="00121F9A"/>
    <w:rsid w:val="00133FDF"/>
    <w:rsid w:val="0014427B"/>
    <w:rsid w:val="001A0E47"/>
    <w:rsid w:val="001B0B97"/>
    <w:rsid w:val="001E0E47"/>
    <w:rsid w:val="001F3CEA"/>
    <w:rsid w:val="00205D6A"/>
    <w:rsid w:val="00206F85"/>
    <w:rsid w:val="00216254"/>
    <w:rsid w:val="002203D6"/>
    <w:rsid w:val="00225069"/>
    <w:rsid w:val="002439F4"/>
    <w:rsid w:val="002A6A4A"/>
    <w:rsid w:val="002C7FCC"/>
    <w:rsid w:val="00336040"/>
    <w:rsid w:val="00361FAA"/>
    <w:rsid w:val="00366066"/>
    <w:rsid w:val="003731A2"/>
    <w:rsid w:val="003755F4"/>
    <w:rsid w:val="003A1190"/>
    <w:rsid w:val="003B16B9"/>
    <w:rsid w:val="003C53E3"/>
    <w:rsid w:val="003E1C02"/>
    <w:rsid w:val="003F6318"/>
    <w:rsid w:val="004678F1"/>
    <w:rsid w:val="004A21D7"/>
    <w:rsid w:val="004D2807"/>
    <w:rsid w:val="004F1507"/>
    <w:rsid w:val="004F25A7"/>
    <w:rsid w:val="004F2895"/>
    <w:rsid w:val="00510483"/>
    <w:rsid w:val="0051742E"/>
    <w:rsid w:val="00522BB2"/>
    <w:rsid w:val="005303A3"/>
    <w:rsid w:val="005430CD"/>
    <w:rsid w:val="0054331F"/>
    <w:rsid w:val="00563D2E"/>
    <w:rsid w:val="0059231E"/>
    <w:rsid w:val="005A3966"/>
    <w:rsid w:val="005B118C"/>
    <w:rsid w:val="005B19E4"/>
    <w:rsid w:val="005B4C37"/>
    <w:rsid w:val="0062455B"/>
    <w:rsid w:val="00631557"/>
    <w:rsid w:val="00631D92"/>
    <w:rsid w:val="00646AB5"/>
    <w:rsid w:val="00673BFA"/>
    <w:rsid w:val="0069548A"/>
    <w:rsid w:val="006D00A3"/>
    <w:rsid w:val="007205AC"/>
    <w:rsid w:val="007239AF"/>
    <w:rsid w:val="00732BE3"/>
    <w:rsid w:val="00762310"/>
    <w:rsid w:val="00766731"/>
    <w:rsid w:val="007A4A9B"/>
    <w:rsid w:val="007C52BE"/>
    <w:rsid w:val="007D0C5B"/>
    <w:rsid w:val="007E07BB"/>
    <w:rsid w:val="007F109A"/>
    <w:rsid w:val="00802808"/>
    <w:rsid w:val="008123CC"/>
    <w:rsid w:val="00821E12"/>
    <w:rsid w:val="0082228E"/>
    <w:rsid w:val="008568B3"/>
    <w:rsid w:val="008D2A30"/>
    <w:rsid w:val="0092285F"/>
    <w:rsid w:val="00925C62"/>
    <w:rsid w:val="0092615C"/>
    <w:rsid w:val="00930B76"/>
    <w:rsid w:val="00950490"/>
    <w:rsid w:val="009610D4"/>
    <w:rsid w:val="00A22844"/>
    <w:rsid w:val="00A3094E"/>
    <w:rsid w:val="00A51779"/>
    <w:rsid w:val="00A55E86"/>
    <w:rsid w:val="00A648EB"/>
    <w:rsid w:val="00AB3B1B"/>
    <w:rsid w:val="00AB6F05"/>
    <w:rsid w:val="00AC00C8"/>
    <w:rsid w:val="00AF297A"/>
    <w:rsid w:val="00B04670"/>
    <w:rsid w:val="00B05098"/>
    <w:rsid w:val="00B172AC"/>
    <w:rsid w:val="00B75AA0"/>
    <w:rsid w:val="00BA23F0"/>
    <w:rsid w:val="00BB16A6"/>
    <w:rsid w:val="00BC0B13"/>
    <w:rsid w:val="00BD17EC"/>
    <w:rsid w:val="00C01044"/>
    <w:rsid w:val="00C10124"/>
    <w:rsid w:val="00C16FDA"/>
    <w:rsid w:val="00C863E5"/>
    <w:rsid w:val="00CA74DE"/>
    <w:rsid w:val="00CC65AD"/>
    <w:rsid w:val="00CD55CA"/>
    <w:rsid w:val="00CF7BD5"/>
    <w:rsid w:val="00D2493E"/>
    <w:rsid w:val="00D40AE5"/>
    <w:rsid w:val="00D40CA1"/>
    <w:rsid w:val="00D56F91"/>
    <w:rsid w:val="00D613EA"/>
    <w:rsid w:val="00D759C6"/>
    <w:rsid w:val="00D82D69"/>
    <w:rsid w:val="00DA5676"/>
    <w:rsid w:val="00E16703"/>
    <w:rsid w:val="00E20B38"/>
    <w:rsid w:val="00E2156B"/>
    <w:rsid w:val="00E615A2"/>
    <w:rsid w:val="00EB5447"/>
    <w:rsid w:val="00EC20EA"/>
    <w:rsid w:val="00EE5A28"/>
    <w:rsid w:val="00F1527A"/>
    <w:rsid w:val="00F16C65"/>
    <w:rsid w:val="00F376F2"/>
    <w:rsid w:val="00F628EC"/>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1DC454BD-533B-4ED1-BEF0-E485CCB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styleId="NichtaufgelsteErwhnung">
    <w:name w:val="Unresolved Mention"/>
    <w:basedOn w:val="Absatz-Standardschriftart"/>
    <w:uiPriority w:val="99"/>
    <w:semiHidden/>
    <w:unhideWhenUsed/>
    <w:rsid w:val="00216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spdx.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dx.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dx.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penchainproject.org/specification-faq"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6920</Words>
  <Characters>43597</Characters>
  <Application>Microsoft Office Word</Application>
  <DocSecurity>0</DocSecurity>
  <Lines>363</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xca4027</dc:creator>
  <cp:keywords/>
  <dc:description/>
  <cp:lastModifiedBy>Stefan Thanheiser</cp:lastModifiedBy>
  <cp:revision>8</cp:revision>
  <dcterms:created xsi:type="dcterms:W3CDTF">2019-02-16T22:55:00Z</dcterms:created>
  <dcterms:modified xsi:type="dcterms:W3CDTF">2019-02-22T00:39:00Z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