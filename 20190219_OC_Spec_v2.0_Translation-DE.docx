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825B5" w14:textId="77777777" w:rsidR="005B118C" w:rsidRPr="003731A2" w:rsidRDefault="00CD55CA" w:rsidP="003731A2">
      <w:pPr>
        <w:jc w:val="right"/>
        <w:rPr>
          <w:rFonts w:asciiTheme="minorHAnsi" w:eastAsia="Calibri" w:hAnsiTheme="minorHAnsi" w:cs="Calibri"/>
          <w:b/>
          <w:color w:val="073763"/>
          <w:sz w:val="24"/>
          <w:szCs w:val="24"/>
        </w:rPr>
      </w:pPr>
      <w:proofErr w:type="spellStart"/>
      <w:r w:rsidRPr="003731A2">
        <w:rPr>
          <w:rFonts w:asciiTheme="minorHAnsi" w:eastAsia="Calibri" w:hAnsiTheme="minorHAnsi" w:cs="Calibri"/>
          <w:b/>
          <w:color w:val="073763"/>
          <w:sz w:val="24"/>
          <w:szCs w:val="24"/>
        </w:rPr>
        <w:t>OpenChain</w:t>
      </w:r>
      <w:proofErr w:type="spellEnd"/>
      <w:r w:rsidRPr="003731A2">
        <w:rPr>
          <w:rFonts w:asciiTheme="minorHAnsi" w:eastAsia="Calibri" w:hAnsiTheme="minorHAnsi" w:cs="Calibri"/>
          <w:b/>
          <w:color w:val="073763"/>
          <w:sz w:val="24"/>
          <w:szCs w:val="24"/>
        </w:rPr>
        <w:t xml:space="preserve"> </w:t>
      </w:r>
      <w:proofErr w:type="spellStart"/>
      <w:r w:rsidRPr="003731A2">
        <w:rPr>
          <w:rFonts w:asciiTheme="minorHAnsi" w:eastAsia="Calibri" w:hAnsiTheme="minorHAnsi" w:cs="Calibri"/>
          <w:b/>
          <w:color w:val="073763"/>
          <w:sz w:val="24"/>
          <w:szCs w:val="24"/>
        </w:rPr>
        <w:t>Specification</w:t>
      </w:r>
      <w:proofErr w:type="spellEnd"/>
    </w:p>
    <w:p w14:paraId="489B7BE7" w14:textId="71151453" w:rsidR="005B118C" w:rsidRPr="003731A2" w:rsidRDefault="00CD55CA" w:rsidP="003731A2">
      <w:pPr>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Version </w:t>
      </w:r>
      <w:r w:rsidR="003755F4" w:rsidRPr="003731A2">
        <w:rPr>
          <w:rFonts w:asciiTheme="minorHAnsi" w:eastAsia="Calibri" w:hAnsiTheme="minorHAnsi" w:cs="Calibri"/>
          <w:color w:val="073763"/>
          <w:sz w:val="24"/>
          <w:szCs w:val="24"/>
        </w:rPr>
        <w:t>2</w:t>
      </w:r>
      <w:r w:rsidRPr="003731A2">
        <w:rPr>
          <w:rFonts w:asciiTheme="minorHAnsi" w:eastAsia="Calibri" w:hAnsiTheme="minorHAnsi" w:cs="Calibri"/>
          <w:color w:val="073763"/>
          <w:sz w:val="24"/>
          <w:szCs w:val="24"/>
        </w:rPr>
        <w:t>.</w:t>
      </w:r>
      <w:r w:rsidR="003755F4" w:rsidRPr="003731A2">
        <w:rPr>
          <w:rFonts w:asciiTheme="minorHAnsi" w:eastAsia="Calibri" w:hAnsiTheme="minorHAnsi" w:cs="Calibri"/>
          <w:color w:val="073763"/>
          <w:sz w:val="24"/>
          <w:szCs w:val="24"/>
        </w:rPr>
        <w:t>0</w:t>
      </w:r>
      <w:r w:rsidRPr="003731A2">
        <w:rPr>
          <w:rFonts w:asciiTheme="minorHAnsi" w:eastAsia="Calibri" w:hAnsiTheme="minorHAnsi" w:cs="Calibri"/>
          <w:color w:val="073763"/>
          <w:sz w:val="24"/>
          <w:szCs w:val="24"/>
        </w:rPr>
        <w:t xml:space="preserve"> </w:t>
      </w:r>
    </w:p>
    <w:p w14:paraId="0FED1D2B" w14:textId="77777777" w:rsidR="005B118C" w:rsidRPr="003731A2" w:rsidRDefault="00CD55CA" w:rsidP="003731A2">
      <w:pPr>
        <w:numPr>
          <w:ilvl w:val="0"/>
          <w:numId w:val="3"/>
        </w:numPr>
        <w:contextualSpacing/>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Translation </w:t>
      </w:r>
      <w:proofErr w:type="spellStart"/>
      <w:r w:rsidRPr="003731A2">
        <w:rPr>
          <w:rFonts w:asciiTheme="minorHAnsi" w:eastAsia="Calibri" w:hAnsiTheme="minorHAnsi" w:cs="Calibri"/>
          <w:color w:val="073763"/>
          <w:sz w:val="24"/>
          <w:szCs w:val="24"/>
        </w:rPr>
        <w:t>Draft</w:t>
      </w:r>
      <w:proofErr w:type="spellEnd"/>
      <w:r w:rsidRPr="003731A2">
        <w:rPr>
          <w:rFonts w:asciiTheme="minorHAnsi" w:eastAsia="Calibri" w:hAnsiTheme="minorHAnsi" w:cs="Calibri"/>
          <w:color w:val="073763"/>
          <w:sz w:val="24"/>
          <w:szCs w:val="24"/>
        </w:rPr>
        <w:t xml:space="preserve"> Englisch / Deutsch </w:t>
      </w:r>
      <w:r w:rsidR="00C863E5" w:rsidRPr="003731A2">
        <w:rPr>
          <w:rFonts w:asciiTheme="minorHAnsi" w:eastAsia="Calibri" w:hAnsiTheme="minorHAnsi" w:cs="Calibri"/>
          <w:color w:val="073763"/>
          <w:sz w:val="24"/>
          <w:szCs w:val="24"/>
        </w:rPr>
        <w:t>–</w:t>
      </w:r>
      <w:r w:rsidRPr="003731A2">
        <w:rPr>
          <w:rFonts w:asciiTheme="minorHAnsi" w:eastAsia="Calibri" w:hAnsiTheme="minorHAnsi" w:cs="Calibri"/>
          <w:color w:val="073763"/>
          <w:sz w:val="24"/>
          <w:szCs w:val="24"/>
        </w:rPr>
        <w:t xml:space="preserve"> </w:t>
      </w:r>
    </w:p>
    <w:p w14:paraId="1684C2B4" w14:textId="77777777" w:rsidR="00C863E5" w:rsidRPr="003731A2" w:rsidRDefault="00C863E5" w:rsidP="003731A2">
      <w:pPr>
        <w:contextualSpacing/>
        <w:jc w:val="right"/>
        <w:rPr>
          <w:rFonts w:asciiTheme="minorHAnsi" w:eastAsia="Calibri" w:hAnsiTheme="minorHAnsi" w:cs="Calibri"/>
          <w:color w:val="073763"/>
          <w:sz w:val="24"/>
          <w:szCs w:val="24"/>
        </w:rPr>
      </w:pPr>
    </w:p>
    <w:p w14:paraId="4FD4736F" w14:textId="77777777" w:rsidR="005B118C" w:rsidRPr="003731A2" w:rsidRDefault="005B118C" w:rsidP="003731A2">
      <w:pPr>
        <w:rPr>
          <w:rFonts w:asciiTheme="minorHAnsi" w:eastAsia="Calibri" w:hAnsiTheme="minorHAnsi" w:cs="Calibri"/>
          <w:sz w:val="24"/>
          <w:szCs w:val="24"/>
        </w:rPr>
      </w:pPr>
    </w:p>
    <w:p w14:paraId="245D51DA" w14:textId="77777777" w:rsidR="005B118C" w:rsidRPr="003731A2" w:rsidRDefault="005B118C" w:rsidP="003731A2">
      <w:pPr>
        <w:rPr>
          <w:rFonts w:asciiTheme="minorHAnsi" w:eastAsia="Calibri" w:hAnsiTheme="minorHAnsi" w:cs="Calibri"/>
          <w:sz w:val="24"/>
          <w:szCs w:val="24"/>
        </w:rPr>
      </w:pPr>
    </w:p>
    <w:p w14:paraId="2B19DA95"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19E35D6C" w14:textId="77777777"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color w:val="073763"/>
          <w:sz w:val="24"/>
          <w:szCs w:val="24"/>
        </w:rPr>
        <w:lastRenderedPageBreak/>
        <w:t>Inhaltsverzeichnis</w:t>
      </w:r>
    </w:p>
    <w:p w14:paraId="4283C32A" w14:textId="77777777" w:rsidR="005B118C" w:rsidRPr="003731A2" w:rsidRDefault="005B118C" w:rsidP="003731A2">
      <w:pPr>
        <w:rPr>
          <w:rFonts w:asciiTheme="minorHAnsi" w:eastAsia="Calibri" w:hAnsiTheme="minorHAnsi" w:cs="Calibri"/>
          <w:sz w:val="24"/>
          <w:szCs w:val="24"/>
        </w:rPr>
      </w:pPr>
    </w:p>
    <w:p w14:paraId="53E2EE4F" w14:textId="77777777" w:rsidR="005B118C" w:rsidRPr="003731A2" w:rsidRDefault="005B118C" w:rsidP="003731A2">
      <w:pPr>
        <w:rPr>
          <w:rFonts w:asciiTheme="minorHAnsi" w:eastAsia="Calibri" w:hAnsiTheme="minorHAnsi" w:cs="Calibri"/>
          <w:sz w:val="24"/>
          <w:szCs w:val="24"/>
        </w:rPr>
      </w:pPr>
    </w:p>
    <w:p w14:paraId="43DD348D" w14:textId="77777777" w:rsidR="005B118C" w:rsidRPr="003731A2" w:rsidRDefault="005B118C" w:rsidP="003731A2">
      <w:pPr>
        <w:rPr>
          <w:rFonts w:asciiTheme="minorHAnsi" w:eastAsia="Calibri" w:hAnsiTheme="minorHAnsi" w:cs="Calibri"/>
          <w:sz w:val="24"/>
          <w:szCs w:val="24"/>
        </w:rPr>
      </w:pPr>
    </w:p>
    <w:p w14:paraId="1835D5A0" w14:textId="77777777" w:rsidR="005B118C" w:rsidRPr="003731A2" w:rsidRDefault="005B118C" w:rsidP="003731A2">
      <w:pPr>
        <w:rPr>
          <w:rFonts w:asciiTheme="minorHAnsi" w:eastAsia="Calibri" w:hAnsiTheme="minorHAnsi" w:cs="Calibri"/>
          <w:sz w:val="24"/>
          <w:szCs w:val="24"/>
        </w:rPr>
      </w:pPr>
    </w:p>
    <w:p w14:paraId="64510AC7" w14:textId="77777777" w:rsidR="005B118C" w:rsidRPr="003731A2" w:rsidRDefault="005B118C" w:rsidP="003731A2">
      <w:pPr>
        <w:rPr>
          <w:rFonts w:asciiTheme="minorHAnsi" w:eastAsia="Calibri" w:hAnsiTheme="minorHAnsi" w:cs="Calibri"/>
          <w:sz w:val="24"/>
          <w:szCs w:val="24"/>
        </w:rPr>
      </w:pPr>
    </w:p>
    <w:p w14:paraId="14176237" w14:textId="77777777" w:rsidR="005B118C" w:rsidRPr="003731A2" w:rsidRDefault="005B118C" w:rsidP="003731A2">
      <w:pPr>
        <w:rPr>
          <w:rFonts w:asciiTheme="minorHAnsi" w:eastAsia="Calibri" w:hAnsiTheme="minorHAnsi" w:cs="Calibri"/>
          <w:sz w:val="24"/>
          <w:szCs w:val="24"/>
        </w:rPr>
      </w:pPr>
    </w:p>
    <w:p w14:paraId="601F9D5D" w14:textId="77777777" w:rsidR="005B118C" w:rsidRPr="003731A2" w:rsidRDefault="005B118C" w:rsidP="003731A2">
      <w:pPr>
        <w:rPr>
          <w:rFonts w:asciiTheme="minorHAnsi" w:eastAsia="Calibri" w:hAnsiTheme="minorHAnsi" w:cs="Calibri"/>
          <w:sz w:val="24"/>
          <w:szCs w:val="24"/>
        </w:rPr>
      </w:pPr>
    </w:p>
    <w:p w14:paraId="37E4DA45" w14:textId="77777777" w:rsidR="005B118C" w:rsidRPr="003731A2" w:rsidRDefault="005B118C" w:rsidP="003731A2">
      <w:pPr>
        <w:rPr>
          <w:rFonts w:asciiTheme="minorHAnsi" w:eastAsia="Calibri" w:hAnsiTheme="minorHAnsi" w:cs="Calibri"/>
          <w:sz w:val="24"/>
          <w:szCs w:val="24"/>
        </w:rPr>
      </w:pPr>
    </w:p>
    <w:p w14:paraId="6196489B" w14:textId="77777777" w:rsidR="005B118C" w:rsidRPr="003731A2" w:rsidRDefault="005B118C" w:rsidP="003731A2">
      <w:pPr>
        <w:rPr>
          <w:rFonts w:asciiTheme="minorHAnsi" w:eastAsia="Calibri" w:hAnsiTheme="minorHAnsi" w:cs="Calibri"/>
          <w:sz w:val="24"/>
          <w:szCs w:val="24"/>
        </w:rPr>
      </w:pPr>
    </w:p>
    <w:p w14:paraId="5D6C3D58" w14:textId="77777777" w:rsidR="005B118C" w:rsidRPr="003731A2" w:rsidRDefault="005B118C" w:rsidP="003731A2">
      <w:pPr>
        <w:rPr>
          <w:rFonts w:asciiTheme="minorHAnsi" w:eastAsia="Calibri" w:hAnsiTheme="minorHAnsi" w:cs="Calibri"/>
          <w:sz w:val="24"/>
          <w:szCs w:val="24"/>
        </w:rPr>
      </w:pPr>
    </w:p>
    <w:p w14:paraId="1C7A4D69" w14:textId="77777777" w:rsidR="005B118C" w:rsidRPr="003731A2" w:rsidRDefault="005B118C" w:rsidP="003731A2">
      <w:pPr>
        <w:rPr>
          <w:rFonts w:asciiTheme="minorHAnsi" w:eastAsia="Calibri" w:hAnsiTheme="minorHAnsi" w:cs="Calibri"/>
          <w:sz w:val="24"/>
          <w:szCs w:val="24"/>
        </w:rPr>
      </w:pPr>
    </w:p>
    <w:p w14:paraId="1AF872F7" w14:textId="77777777" w:rsidR="005B118C" w:rsidRPr="003731A2" w:rsidRDefault="005B118C" w:rsidP="003731A2">
      <w:pPr>
        <w:rPr>
          <w:rFonts w:asciiTheme="minorHAnsi" w:eastAsia="Calibri" w:hAnsiTheme="minorHAnsi" w:cs="Calibri"/>
          <w:sz w:val="24"/>
          <w:szCs w:val="24"/>
        </w:rPr>
      </w:pPr>
    </w:p>
    <w:p w14:paraId="485F1B96" w14:textId="77777777" w:rsidR="005B118C" w:rsidRPr="003731A2" w:rsidRDefault="005B118C" w:rsidP="003731A2">
      <w:pPr>
        <w:rPr>
          <w:rFonts w:asciiTheme="minorHAnsi" w:eastAsia="Calibri" w:hAnsiTheme="minorHAnsi" w:cs="Calibri"/>
          <w:sz w:val="24"/>
          <w:szCs w:val="24"/>
        </w:rPr>
      </w:pPr>
    </w:p>
    <w:p w14:paraId="03B229A1" w14:textId="77777777" w:rsidR="005B118C" w:rsidRPr="003731A2" w:rsidRDefault="005B118C" w:rsidP="003731A2">
      <w:pPr>
        <w:rPr>
          <w:rFonts w:asciiTheme="minorHAnsi" w:eastAsia="Calibri" w:hAnsiTheme="minorHAnsi" w:cs="Calibri"/>
          <w:sz w:val="24"/>
          <w:szCs w:val="24"/>
        </w:rPr>
      </w:pPr>
    </w:p>
    <w:p w14:paraId="64F3BAAF" w14:textId="77777777" w:rsidR="005B118C" w:rsidRPr="003731A2" w:rsidRDefault="005B118C" w:rsidP="003731A2">
      <w:pPr>
        <w:rPr>
          <w:rFonts w:asciiTheme="minorHAnsi" w:eastAsia="Calibri" w:hAnsiTheme="minorHAnsi" w:cs="Calibri"/>
          <w:sz w:val="24"/>
          <w:szCs w:val="24"/>
        </w:rPr>
      </w:pPr>
    </w:p>
    <w:p w14:paraId="754DCA6D" w14:textId="77777777" w:rsidR="005B118C" w:rsidRPr="003731A2" w:rsidRDefault="005B118C" w:rsidP="003731A2">
      <w:pPr>
        <w:rPr>
          <w:rFonts w:asciiTheme="minorHAnsi" w:eastAsia="Calibri" w:hAnsiTheme="minorHAnsi" w:cs="Calibri"/>
          <w:sz w:val="24"/>
          <w:szCs w:val="24"/>
        </w:rPr>
      </w:pPr>
    </w:p>
    <w:p w14:paraId="445BA54B" w14:textId="77777777" w:rsidR="005B118C" w:rsidRPr="003731A2" w:rsidRDefault="005B118C" w:rsidP="003731A2">
      <w:pPr>
        <w:rPr>
          <w:rFonts w:asciiTheme="minorHAnsi" w:eastAsia="Calibri" w:hAnsiTheme="minorHAnsi" w:cs="Calibri"/>
          <w:sz w:val="24"/>
          <w:szCs w:val="24"/>
        </w:rPr>
      </w:pPr>
    </w:p>
    <w:p w14:paraId="0AE10517" w14:textId="77777777" w:rsidR="005B118C" w:rsidRPr="003731A2" w:rsidRDefault="005B118C" w:rsidP="003731A2">
      <w:pPr>
        <w:rPr>
          <w:rFonts w:asciiTheme="minorHAnsi" w:eastAsia="Calibri" w:hAnsiTheme="minorHAnsi" w:cs="Calibri"/>
          <w:sz w:val="24"/>
          <w:szCs w:val="24"/>
        </w:rPr>
      </w:pPr>
    </w:p>
    <w:p w14:paraId="758D0AD6" w14:textId="77777777" w:rsidR="005B118C" w:rsidRPr="003731A2" w:rsidRDefault="005B118C" w:rsidP="003731A2">
      <w:pPr>
        <w:rPr>
          <w:rFonts w:asciiTheme="minorHAnsi" w:eastAsia="Calibri" w:hAnsiTheme="minorHAnsi" w:cs="Calibri"/>
          <w:sz w:val="24"/>
          <w:szCs w:val="24"/>
        </w:rPr>
      </w:pPr>
    </w:p>
    <w:p w14:paraId="3EE59885" w14:textId="77777777" w:rsidR="005B118C" w:rsidRPr="003731A2" w:rsidRDefault="005B118C" w:rsidP="003731A2">
      <w:pPr>
        <w:rPr>
          <w:rFonts w:asciiTheme="minorHAnsi" w:eastAsia="Calibri" w:hAnsiTheme="minorHAnsi" w:cs="Calibri"/>
          <w:sz w:val="24"/>
          <w:szCs w:val="24"/>
        </w:rPr>
      </w:pPr>
    </w:p>
    <w:p w14:paraId="09190BFF" w14:textId="77777777" w:rsidR="005B118C" w:rsidRPr="003731A2" w:rsidRDefault="005B118C" w:rsidP="003731A2">
      <w:pPr>
        <w:rPr>
          <w:rFonts w:asciiTheme="minorHAnsi" w:eastAsia="Calibri" w:hAnsiTheme="minorHAnsi" w:cs="Calibri"/>
          <w:sz w:val="24"/>
          <w:szCs w:val="24"/>
        </w:rPr>
      </w:pPr>
    </w:p>
    <w:p w14:paraId="20EDFBC6" w14:textId="77777777" w:rsidR="005B118C" w:rsidRPr="003731A2" w:rsidRDefault="005B118C" w:rsidP="003731A2">
      <w:pPr>
        <w:rPr>
          <w:rFonts w:asciiTheme="minorHAnsi" w:eastAsia="Calibri" w:hAnsiTheme="minorHAnsi" w:cs="Calibri"/>
          <w:sz w:val="24"/>
          <w:szCs w:val="24"/>
        </w:rPr>
      </w:pPr>
    </w:p>
    <w:p w14:paraId="64E08F01" w14:textId="77777777" w:rsidR="005B118C" w:rsidRPr="003731A2" w:rsidRDefault="005B118C" w:rsidP="003731A2">
      <w:pPr>
        <w:rPr>
          <w:rFonts w:asciiTheme="minorHAnsi" w:eastAsia="Calibri" w:hAnsiTheme="minorHAnsi" w:cs="Calibri"/>
          <w:sz w:val="24"/>
          <w:szCs w:val="24"/>
        </w:rPr>
      </w:pPr>
    </w:p>
    <w:p w14:paraId="15DAFC6C" w14:textId="77777777" w:rsidR="005B118C" w:rsidRPr="003731A2" w:rsidRDefault="005B118C" w:rsidP="003731A2">
      <w:pPr>
        <w:rPr>
          <w:rFonts w:asciiTheme="minorHAnsi" w:eastAsia="Calibri" w:hAnsiTheme="minorHAnsi" w:cs="Calibri"/>
          <w:sz w:val="24"/>
          <w:szCs w:val="24"/>
        </w:rPr>
      </w:pPr>
    </w:p>
    <w:p w14:paraId="0D1273A9" w14:textId="77777777" w:rsidR="005B118C" w:rsidRPr="003731A2" w:rsidRDefault="005B118C" w:rsidP="003731A2">
      <w:pPr>
        <w:rPr>
          <w:rFonts w:asciiTheme="minorHAnsi" w:eastAsia="Calibri" w:hAnsiTheme="minorHAnsi" w:cs="Calibri"/>
          <w:sz w:val="24"/>
          <w:szCs w:val="24"/>
        </w:rPr>
      </w:pPr>
    </w:p>
    <w:p w14:paraId="17EBC542" w14:textId="77777777" w:rsidR="005B118C" w:rsidRPr="003731A2" w:rsidRDefault="005B118C" w:rsidP="003731A2">
      <w:pPr>
        <w:rPr>
          <w:rFonts w:asciiTheme="minorHAnsi" w:eastAsia="Calibri" w:hAnsiTheme="minorHAnsi" w:cs="Calibri"/>
          <w:sz w:val="24"/>
          <w:szCs w:val="24"/>
        </w:rPr>
      </w:pPr>
    </w:p>
    <w:p w14:paraId="4AFB248E" w14:textId="77777777" w:rsidR="005B118C" w:rsidRPr="003731A2" w:rsidRDefault="005B118C" w:rsidP="003731A2">
      <w:pPr>
        <w:rPr>
          <w:rFonts w:asciiTheme="minorHAnsi" w:eastAsia="Calibri" w:hAnsiTheme="minorHAnsi" w:cs="Calibri"/>
          <w:sz w:val="24"/>
          <w:szCs w:val="24"/>
        </w:rPr>
      </w:pPr>
    </w:p>
    <w:p w14:paraId="1FB6428A" w14:textId="77777777" w:rsidR="005B118C" w:rsidRPr="003731A2" w:rsidRDefault="005B118C" w:rsidP="003731A2">
      <w:pPr>
        <w:rPr>
          <w:rFonts w:asciiTheme="minorHAnsi" w:eastAsia="Calibri" w:hAnsiTheme="minorHAnsi" w:cs="Calibri"/>
          <w:sz w:val="24"/>
          <w:szCs w:val="24"/>
        </w:rPr>
      </w:pPr>
    </w:p>
    <w:p w14:paraId="2E2371A4" w14:textId="77777777" w:rsidR="005B118C" w:rsidRPr="003731A2" w:rsidRDefault="005B118C" w:rsidP="003731A2">
      <w:pPr>
        <w:rPr>
          <w:rFonts w:asciiTheme="minorHAnsi" w:eastAsia="Calibri" w:hAnsiTheme="minorHAnsi" w:cs="Calibri"/>
          <w:sz w:val="24"/>
          <w:szCs w:val="24"/>
        </w:rPr>
      </w:pPr>
    </w:p>
    <w:p w14:paraId="20CB5B53" w14:textId="77777777" w:rsidR="005B118C" w:rsidRPr="003731A2" w:rsidRDefault="005B118C" w:rsidP="003731A2">
      <w:pPr>
        <w:rPr>
          <w:rFonts w:asciiTheme="minorHAnsi" w:eastAsia="Calibri" w:hAnsiTheme="minorHAnsi" w:cs="Calibri"/>
          <w:sz w:val="24"/>
          <w:szCs w:val="24"/>
        </w:rPr>
      </w:pPr>
    </w:p>
    <w:p w14:paraId="347B4237" w14:textId="77777777" w:rsidR="005B118C" w:rsidRPr="003731A2" w:rsidRDefault="005B118C" w:rsidP="003731A2">
      <w:pPr>
        <w:rPr>
          <w:rFonts w:asciiTheme="minorHAnsi" w:eastAsia="Calibri" w:hAnsiTheme="minorHAnsi" w:cs="Calibri"/>
          <w:sz w:val="24"/>
          <w:szCs w:val="24"/>
        </w:rPr>
      </w:pPr>
    </w:p>
    <w:p w14:paraId="77A80142" w14:textId="77777777" w:rsidR="005B118C" w:rsidRPr="003731A2" w:rsidRDefault="005B118C" w:rsidP="003731A2">
      <w:pPr>
        <w:rPr>
          <w:rFonts w:asciiTheme="minorHAnsi" w:eastAsia="Calibri" w:hAnsiTheme="minorHAnsi" w:cs="Calibri"/>
          <w:sz w:val="24"/>
          <w:szCs w:val="24"/>
        </w:rPr>
      </w:pPr>
    </w:p>
    <w:p w14:paraId="0345338C" w14:textId="77777777" w:rsidR="005B118C" w:rsidRPr="003731A2" w:rsidRDefault="005B118C" w:rsidP="003731A2">
      <w:pPr>
        <w:rPr>
          <w:rFonts w:asciiTheme="minorHAnsi" w:eastAsia="Calibri" w:hAnsiTheme="minorHAnsi" w:cs="Calibri"/>
          <w:sz w:val="24"/>
          <w:szCs w:val="24"/>
        </w:rPr>
      </w:pPr>
    </w:p>
    <w:p w14:paraId="10D72B00" w14:textId="77777777" w:rsidR="005B118C" w:rsidRPr="003731A2" w:rsidRDefault="005B118C" w:rsidP="003731A2">
      <w:pPr>
        <w:rPr>
          <w:rFonts w:asciiTheme="minorHAnsi" w:eastAsia="Calibri" w:hAnsiTheme="minorHAnsi" w:cs="Calibri"/>
          <w:sz w:val="24"/>
          <w:szCs w:val="24"/>
        </w:rPr>
      </w:pPr>
    </w:p>
    <w:p w14:paraId="299947C4" w14:textId="77777777" w:rsidR="005B118C" w:rsidRPr="003731A2" w:rsidRDefault="005B118C" w:rsidP="003731A2">
      <w:pPr>
        <w:rPr>
          <w:rFonts w:asciiTheme="minorHAnsi" w:eastAsia="Calibri" w:hAnsiTheme="minorHAnsi" w:cs="Calibri"/>
          <w:sz w:val="24"/>
          <w:szCs w:val="24"/>
        </w:rPr>
      </w:pPr>
    </w:p>
    <w:p w14:paraId="7862ED7C" w14:textId="77777777" w:rsidR="005B118C" w:rsidRPr="003731A2" w:rsidRDefault="005B118C" w:rsidP="003731A2">
      <w:pPr>
        <w:rPr>
          <w:rFonts w:asciiTheme="minorHAnsi" w:eastAsia="Calibri" w:hAnsiTheme="minorHAnsi" w:cs="Calibri"/>
          <w:sz w:val="24"/>
          <w:szCs w:val="24"/>
        </w:rPr>
      </w:pPr>
    </w:p>
    <w:p w14:paraId="063DB299" w14:textId="77777777" w:rsidR="005B118C" w:rsidRPr="003731A2" w:rsidRDefault="005B118C" w:rsidP="003731A2">
      <w:pPr>
        <w:rPr>
          <w:rFonts w:asciiTheme="minorHAnsi" w:eastAsia="Calibri" w:hAnsiTheme="minorHAnsi" w:cs="Calibri"/>
          <w:sz w:val="24"/>
          <w:szCs w:val="24"/>
        </w:rPr>
      </w:pPr>
    </w:p>
    <w:p w14:paraId="07F95780" w14:textId="77777777" w:rsidR="005B118C" w:rsidRPr="003731A2" w:rsidRDefault="005B118C" w:rsidP="003731A2">
      <w:pPr>
        <w:rPr>
          <w:rFonts w:asciiTheme="minorHAnsi" w:eastAsia="Calibri" w:hAnsiTheme="minorHAnsi" w:cs="Calibri"/>
          <w:sz w:val="24"/>
          <w:szCs w:val="24"/>
        </w:rPr>
      </w:pPr>
    </w:p>
    <w:p w14:paraId="039E7AA8" w14:textId="77777777" w:rsidR="005B118C" w:rsidRPr="003731A2" w:rsidRDefault="005B118C" w:rsidP="003731A2">
      <w:pPr>
        <w:rPr>
          <w:rFonts w:asciiTheme="minorHAnsi" w:eastAsia="Calibri" w:hAnsiTheme="minorHAnsi" w:cs="Calibri"/>
          <w:sz w:val="24"/>
          <w:szCs w:val="24"/>
        </w:rPr>
      </w:pPr>
    </w:p>
    <w:p w14:paraId="71D43880" w14:textId="77777777" w:rsidR="005B118C" w:rsidRPr="003731A2" w:rsidRDefault="005B118C" w:rsidP="003731A2">
      <w:pPr>
        <w:rPr>
          <w:rFonts w:asciiTheme="minorHAnsi" w:eastAsia="Calibri" w:hAnsiTheme="minorHAnsi" w:cs="Calibri"/>
          <w:sz w:val="24"/>
          <w:szCs w:val="24"/>
        </w:rPr>
      </w:pPr>
    </w:p>
    <w:p w14:paraId="75886C8D" w14:textId="50B99688"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sz w:val="24"/>
          <w:szCs w:val="24"/>
        </w:rPr>
        <w:t>Copyright © 2016-201</w:t>
      </w:r>
      <w:r w:rsidR="006D00A3" w:rsidRPr="003731A2">
        <w:rPr>
          <w:rFonts w:asciiTheme="minorHAnsi" w:eastAsia="Calibri" w:hAnsiTheme="minorHAnsi" w:cs="Calibri"/>
          <w:sz w:val="24"/>
          <w:szCs w:val="24"/>
        </w:rPr>
        <w:t>9</w:t>
      </w:r>
      <w:r w:rsidRPr="003731A2">
        <w:rPr>
          <w:rFonts w:asciiTheme="minorHAnsi" w:eastAsia="Calibri" w:hAnsiTheme="minorHAnsi" w:cs="Calibri"/>
          <w:sz w:val="24"/>
          <w:szCs w:val="24"/>
        </w:rPr>
        <w:t xml:space="preserve"> Linux </w:t>
      </w:r>
      <w:proofErr w:type="spellStart"/>
      <w:r w:rsidRPr="003731A2">
        <w:rPr>
          <w:rFonts w:asciiTheme="minorHAnsi" w:eastAsia="Calibri" w:hAnsiTheme="minorHAnsi" w:cs="Calibri"/>
          <w:sz w:val="24"/>
          <w:szCs w:val="24"/>
        </w:rPr>
        <w:t>Foundation</w:t>
      </w:r>
      <w:proofErr w:type="spellEnd"/>
      <w:r w:rsidRPr="003731A2">
        <w:rPr>
          <w:rFonts w:asciiTheme="minorHAnsi" w:eastAsia="Calibri" w:hAnsiTheme="minorHAnsi" w:cs="Calibri"/>
          <w:sz w:val="24"/>
          <w:szCs w:val="24"/>
        </w:rPr>
        <w:t>. Dieses Dokument ist unter der Creative Commons Attribution 4.0 International (CC-BY 4.0) Lizenz lizenziert. Eine Kopie des Lizenztexts finden Sie unter https://creativecommons.org/licenses/by/4.0/.</w:t>
      </w:r>
    </w:p>
    <w:p w14:paraId="0DB9465A"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17CC982E" w14:textId="77777777" w:rsidR="005B118C" w:rsidRPr="003731A2" w:rsidRDefault="00CD55CA" w:rsidP="003731A2">
      <w:pPr>
        <w:pBdr>
          <w:top w:val="nil"/>
          <w:left w:val="nil"/>
          <w:bottom w:val="nil"/>
          <w:right w:val="nil"/>
          <w:between w:val="nil"/>
        </w:pBdr>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lastRenderedPageBreak/>
        <w:t>Einleitung</w:t>
      </w:r>
    </w:p>
    <w:tbl>
      <w:tblPr>
        <w:tblStyle w:val="9"/>
        <w:tblW w:w="127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3"/>
        <w:gridCol w:w="3183"/>
        <w:gridCol w:w="3183"/>
        <w:gridCol w:w="3183"/>
      </w:tblGrid>
      <w:tr w:rsidR="00563D2E" w:rsidRPr="003731A2" w14:paraId="2BB18E8B" w14:textId="77777777" w:rsidTr="00563D2E">
        <w:trPr>
          <w:ins w:id="0" w:author="Stefan Thanheiser" w:date="2019-02-16T23:31:00Z"/>
        </w:trPr>
        <w:tc>
          <w:tcPr>
            <w:tcW w:w="3183" w:type="dxa"/>
            <w:shd w:val="clear" w:color="auto" w:fill="auto"/>
            <w:tcMar>
              <w:top w:w="100" w:type="dxa"/>
              <w:left w:w="100" w:type="dxa"/>
              <w:bottom w:w="100" w:type="dxa"/>
              <w:right w:w="100" w:type="dxa"/>
            </w:tcMar>
          </w:tcPr>
          <w:p w14:paraId="4CDA2DFC" w14:textId="6D3B9559" w:rsidR="00563D2E" w:rsidRPr="003731A2" w:rsidRDefault="00563D2E" w:rsidP="003731A2">
            <w:pPr>
              <w:spacing w:line="240" w:lineRule="auto"/>
              <w:rPr>
                <w:ins w:id="1" w:author="Stefan Thanheiser" w:date="2019-02-16T23:31:00Z"/>
                <w:rFonts w:asciiTheme="minorHAnsi" w:eastAsia="Calibri" w:hAnsiTheme="minorHAnsi" w:cs="Calibri"/>
                <w:sz w:val="24"/>
                <w:szCs w:val="24"/>
                <w:lang w:val="en-US"/>
              </w:rPr>
            </w:pPr>
            <w:proofErr w:type="spellStart"/>
            <w:ins w:id="2" w:author="Stefan Thanheiser" w:date="2019-02-16T23:31:00Z">
              <w:r>
                <w:rPr>
                  <w:rFonts w:asciiTheme="minorHAnsi" w:eastAsia="Calibri" w:hAnsiTheme="minorHAnsi" w:cs="Calibri"/>
                  <w:sz w:val="24"/>
                  <w:szCs w:val="24"/>
                  <w:lang w:val="en-US"/>
                </w:rPr>
                <w:t>Openchain</w:t>
              </w:r>
              <w:proofErr w:type="spellEnd"/>
              <w:r>
                <w:rPr>
                  <w:rFonts w:asciiTheme="minorHAnsi" w:eastAsia="Calibri" w:hAnsiTheme="minorHAnsi" w:cs="Calibri"/>
                  <w:sz w:val="24"/>
                  <w:szCs w:val="24"/>
                  <w:lang w:val="en-US"/>
                </w:rPr>
                <w:t>-Spec 1.2</w:t>
              </w:r>
            </w:ins>
          </w:p>
        </w:tc>
        <w:tc>
          <w:tcPr>
            <w:tcW w:w="3183" w:type="dxa"/>
          </w:tcPr>
          <w:p w14:paraId="69230C30" w14:textId="5A01644C" w:rsidR="00563D2E" w:rsidRPr="003731A2" w:rsidRDefault="00563D2E" w:rsidP="003731A2">
            <w:pPr>
              <w:widowControl w:val="0"/>
              <w:pBdr>
                <w:top w:val="nil"/>
                <w:left w:val="nil"/>
                <w:bottom w:val="nil"/>
                <w:right w:val="nil"/>
                <w:between w:val="nil"/>
              </w:pBdr>
              <w:spacing w:line="240" w:lineRule="auto"/>
              <w:rPr>
                <w:ins w:id="3" w:author="Stefan Thanheiser" w:date="2019-02-16T23:31:00Z"/>
                <w:rFonts w:asciiTheme="minorHAnsi" w:eastAsia="Calibri" w:hAnsiTheme="minorHAnsi" w:cs="Calibri"/>
                <w:sz w:val="24"/>
                <w:szCs w:val="24"/>
                <w:lang w:val="en-US"/>
              </w:rPr>
            </w:pPr>
            <w:ins w:id="4" w:author="Stefan Thanheiser" w:date="2019-02-16T23:31:00Z">
              <w:r>
                <w:rPr>
                  <w:rFonts w:asciiTheme="minorHAnsi" w:eastAsia="Calibri" w:hAnsiTheme="minorHAnsi" w:cs="Calibri"/>
                  <w:sz w:val="24"/>
                  <w:szCs w:val="24"/>
                  <w:lang w:val="en-US"/>
                </w:rPr>
                <w:t xml:space="preserve">DRAFT </w:t>
              </w:r>
              <w:proofErr w:type="spellStart"/>
              <w:r>
                <w:rPr>
                  <w:rFonts w:asciiTheme="minorHAnsi" w:eastAsia="Calibri" w:hAnsiTheme="minorHAnsi" w:cs="Calibri"/>
                  <w:sz w:val="24"/>
                  <w:szCs w:val="24"/>
                  <w:lang w:val="en-US"/>
                </w:rPr>
                <w:t>OCSpec</w:t>
              </w:r>
              <w:proofErr w:type="spellEnd"/>
              <w:r>
                <w:rPr>
                  <w:rFonts w:asciiTheme="minorHAnsi" w:eastAsia="Calibri" w:hAnsiTheme="minorHAnsi" w:cs="Calibri"/>
                  <w:sz w:val="24"/>
                  <w:szCs w:val="24"/>
                  <w:lang w:val="en-US"/>
                </w:rPr>
                <w:t xml:space="preserve"> 2.0 </w:t>
              </w:r>
            </w:ins>
            <w:ins w:id="5" w:author="Stefan Thanheiser" w:date="2019-02-16T23:32:00Z">
              <w:r>
                <w:rPr>
                  <w:rFonts w:asciiTheme="minorHAnsi" w:eastAsia="Calibri" w:hAnsiTheme="minorHAnsi" w:cs="Calibri"/>
                  <w:sz w:val="24"/>
                  <w:szCs w:val="24"/>
                  <w:lang w:val="en-US"/>
                </w:rPr>
                <w:t>12/18</w:t>
              </w:r>
            </w:ins>
          </w:p>
        </w:tc>
        <w:tc>
          <w:tcPr>
            <w:tcW w:w="3183" w:type="dxa"/>
          </w:tcPr>
          <w:p w14:paraId="00978002" w14:textId="17A20C81" w:rsidR="00563D2E" w:rsidRPr="003731A2" w:rsidRDefault="00563D2E" w:rsidP="003731A2">
            <w:pPr>
              <w:widowControl w:val="0"/>
              <w:pBdr>
                <w:top w:val="nil"/>
                <w:left w:val="nil"/>
                <w:bottom w:val="nil"/>
                <w:right w:val="nil"/>
                <w:between w:val="nil"/>
              </w:pBdr>
              <w:spacing w:line="240" w:lineRule="auto"/>
              <w:rPr>
                <w:ins w:id="6" w:author="Stefan Thanheiser" w:date="2019-02-16T23:31:00Z"/>
                <w:rFonts w:asciiTheme="minorHAnsi" w:eastAsia="Calibri" w:hAnsiTheme="minorHAnsi" w:cs="Calibri"/>
                <w:sz w:val="24"/>
                <w:szCs w:val="24"/>
              </w:rPr>
            </w:pPr>
            <w:ins w:id="7" w:author="Stefan Thanheiser" w:date="2019-02-16T23:32:00Z">
              <w:r>
                <w:rPr>
                  <w:rFonts w:asciiTheme="minorHAnsi" w:eastAsia="Calibri" w:hAnsiTheme="minorHAnsi" w:cs="Calibri"/>
                  <w:sz w:val="24"/>
                  <w:szCs w:val="24"/>
                </w:rPr>
                <w:t xml:space="preserve">DRAFT </w:t>
              </w:r>
              <w:proofErr w:type="spellStart"/>
              <w:r>
                <w:rPr>
                  <w:rFonts w:asciiTheme="minorHAnsi" w:eastAsia="Calibri" w:hAnsiTheme="minorHAnsi" w:cs="Calibri"/>
                  <w:sz w:val="24"/>
                  <w:szCs w:val="24"/>
                </w:rPr>
                <w:t>OCSpec</w:t>
              </w:r>
              <w:proofErr w:type="spellEnd"/>
              <w:r>
                <w:rPr>
                  <w:rFonts w:asciiTheme="minorHAnsi" w:eastAsia="Calibri" w:hAnsiTheme="minorHAnsi" w:cs="Calibri"/>
                  <w:sz w:val="24"/>
                  <w:szCs w:val="24"/>
                </w:rPr>
                <w:t xml:space="preserve"> 2.0 02/2019</w:t>
              </w:r>
            </w:ins>
          </w:p>
        </w:tc>
        <w:tc>
          <w:tcPr>
            <w:tcW w:w="3183" w:type="dxa"/>
            <w:shd w:val="clear" w:color="auto" w:fill="auto"/>
            <w:tcMar>
              <w:top w:w="100" w:type="dxa"/>
              <w:left w:w="100" w:type="dxa"/>
              <w:bottom w:w="100" w:type="dxa"/>
              <w:right w:w="100" w:type="dxa"/>
            </w:tcMar>
          </w:tcPr>
          <w:p w14:paraId="4F1675C9" w14:textId="77777777" w:rsidR="00563D2E" w:rsidRPr="003731A2" w:rsidRDefault="00563D2E" w:rsidP="003731A2">
            <w:pPr>
              <w:widowControl w:val="0"/>
              <w:pBdr>
                <w:top w:val="nil"/>
                <w:left w:val="nil"/>
                <w:bottom w:val="nil"/>
                <w:right w:val="nil"/>
                <w:between w:val="nil"/>
              </w:pBdr>
              <w:spacing w:line="240" w:lineRule="auto"/>
              <w:rPr>
                <w:ins w:id="8" w:author="Stefan Thanheiser" w:date="2019-02-16T23:31:00Z"/>
                <w:rFonts w:asciiTheme="minorHAnsi" w:eastAsia="Calibri" w:hAnsiTheme="minorHAnsi" w:cs="Calibri"/>
                <w:sz w:val="24"/>
                <w:szCs w:val="24"/>
              </w:rPr>
            </w:pPr>
          </w:p>
        </w:tc>
      </w:tr>
      <w:tr w:rsidR="00563D2E" w:rsidRPr="003731A2" w14:paraId="75D863D0" w14:textId="77777777" w:rsidTr="00216254">
        <w:tc>
          <w:tcPr>
            <w:tcW w:w="3183" w:type="dxa"/>
            <w:shd w:val="clear" w:color="auto" w:fill="auto"/>
            <w:tcMar>
              <w:top w:w="100" w:type="dxa"/>
              <w:left w:w="100" w:type="dxa"/>
              <w:bottom w:w="100" w:type="dxa"/>
              <w:right w:w="100" w:type="dxa"/>
            </w:tcMar>
          </w:tcPr>
          <w:p w14:paraId="1EF6DA01"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14:paraId="7F16222A" w14:textId="77777777" w:rsidR="00563D2E" w:rsidRPr="003731A2" w:rsidRDefault="00563D2E" w:rsidP="003731A2">
            <w:pPr>
              <w:spacing w:line="240" w:lineRule="auto"/>
              <w:rPr>
                <w:rFonts w:asciiTheme="minorHAnsi" w:eastAsia="Calibri" w:hAnsiTheme="minorHAnsi" w:cs="Calibri"/>
                <w:sz w:val="24"/>
                <w:szCs w:val="24"/>
                <w:lang w:val="en-US"/>
              </w:rPr>
            </w:pPr>
          </w:p>
          <w:p w14:paraId="0F29A23E" w14:textId="77777777" w:rsidR="00563D2E" w:rsidRPr="003731A2" w:rsidRDefault="00563D2E" w:rsidP="003731A2">
            <w:pPr>
              <w:spacing w:line="240" w:lineRule="auto"/>
              <w:rPr>
                <w:rFonts w:asciiTheme="minorHAnsi" w:eastAsia="Calibri" w:hAnsiTheme="minorHAnsi" w:cs="Calibri"/>
                <w:sz w:val="24"/>
                <w:szCs w:val="24"/>
                <w:lang w:val="en-US"/>
              </w:rPr>
            </w:pPr>
          </w:p>
          <w:p w14:paraId="45AFBAD0" w14:textId="77777777" w:rsidR="00563D2E" w:rsidRPr="003731A2" w:rsidRDefault="00563D2E" w:rsidP="003731A2">
            <w:pPr>
              <w:spacing w:line="240" w:lineRule="auto"/>
              <w:rPr>
                <w:rFonts w:asciiTheme="minorHAnsi" w:eastAsia="Calibri" w:hAnsiTheme="minorHAnsi" w:cs="Calibri"/>
                <w:sz w:val="24"/>
                <w:szCs w:val="24"/>
                <w:lang w:val="en-US"/>
              </w:rPr>
            </w:pPr>
          </w:p>
          <w:p w14:paraId="6903F945" w14:textId="77777777" w:rsidR="00563D2E" w:rsidRPr="003731A2" w:rsidRDefault="00563D2E" w:rsidP="003731A2">
            <w:pPr>
              <w:spacing w:line="240" w:lineRule="auto"/>
              <w:rPr>
                <w:rFonts w:asciiTheme="minorHAnsi" w:eastAsia="Calibri" w:hAnsiTheme="minorHAnsi" w:cs="Calibri"/>
                <w:sz w:val="24"/>
                <w:szCs w:val="24"/>
                <w:lang w:val="en-US"/>
              </w:rPr>
            </w:pPr>
          </w:p>
          <w:p w14:paraId="70E5634C" w14:textId="77777777" w:rsidR="00563D2E" w:rsidRPr="003731A2" w:rsidRDefault="00563D2E" w:rsidP="003731A2">
            <w:pPr>
              <w:spacing w:line="240" w:lineRule="auto"/>
              <w:rPr>
                <w:rFonts w:asciiTheme="minorHAnsi" w:eastAsia="Calibri" w:hAnsiTheme="minorHAnsi" w:cs="Calibri"/>
                <w:sz w:val="24"/>
                <w:szCs w:val="24"/>
                <w:lang w:val="en-US"/>
              </w:rPr>
            </w:pPr>
          </w:p>
          <w:p w14:paraId="2EE07D08" w14:textId="77777777" w:rsidR="00563D2E" w:rsidRPr="003731A2" w:rsidRDefault="00563D2E" w:rsidP="003731A2">
            <w:pPr>
              <w:spacing w:line="240" w:lineRule="auto"/>
              <w:rPr>
                <w:rFonts w:asciiTheme="minorHAnsi" w:eastAsia="Calibri" w:hAnsiTheme="minorHAnsi" w:cs="Calibri"/>
                <w:sz w:val="24"/>
                <w:szCs w:val="24"/>
                <w:lang w:val="en-US"/>
              </w:rPr>
            </w:pPr>
          </w:p>
          <w:p w14:paraId="351B8B92" w14:textId="77777777" w:rsidR="00563D2E" w:rsidRDefault="00563D2E" w:rsidP="003731A2">
            <w:pPr>
              <w:spacing w:line="240" w:lineRule="auto"/>
              <w:rPr>
                <w:rFonts w:asciiTheme="minorHAnsi" w:eastAsia="Calibri" w:hAnsiTheme="minorHAnsi" w:cs="Calibri"/>
                <w:sz w:val="24"/>
                <w:szCs w:val="24"/>
                <w:lang w:val="en-US"/>
              </w:rPr>
            </w:pPr>
          </w:p>
          <w:p w14:paraId="5CB29262" w14:textId="77777777" w:rsidR="00563D2E" w:rsidRDefault="00563D2E" w:rsidP="003731A2">
            <w:pPr>
              <w:spacing w:line="240" w:lineRule="auto"/>
              <w:rPr>
                <w:rFonts w:asciiTheme="minorHAnsi" w:eastAsia="Calibri" w:hAnsiTheme="minorHAnsi" w:cs="Calibri"/>
                <w:sz w:val="24"/>
                <w:szCs w:val="24"/>
                <w:lang w:val="en-US"/>
              </w:rPr>
            </w:pPr>
          </w:p>
          <w:p w14:paraId="167327BA" w14:textId="77777777" w:rsidR="00563D2E" w:rsidRDefault="00563D2E" w:rsidP="003731A2">
            <w:pPr>
              <w:spacing w:line="240" w:lineRule="auto"/>
              <w:rPr>
                <w:rFonts w:asciiTheme="minorHAnsi" w:eastAsia="Calibri" w:hAnsiTheme="minorHAnsi" w:cs="Calibri"/>
                <w:sz w:val="24"/>
                <w:szCs w:val="24"/>
                <w:lang w:val="en-US"/>
              </w:rPr>
            </w:pPr>
          </w:p>
          <w:p w14:paraId="3BC164CF" w14:textId="77777777" w:rsidR="00563D2E" w:rsidRDefault="00563D2E" w:rsidP="003731A2">
            <w:pPr>
              <w:spacing w:line="240" w:lineRule="auto"/>
              <w:rPr>
                <w:rFonts w:asciiTheme="minorHAnsi" w:eastAsia="Calibri" w:hAnsiTheme="minorHAnsi" w:cs="Calibri"/>
                <w:sz w:val="24"/>
                <w:szCs w:val="24"/>
                <w:lang w:val="en-US"/>
              </w:rPr>
            </w:pPr>
          </w:p>
          <w:p w14:paraId="4458D6DA" w14:textId="5AC7BD98"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A study group was formed to consider whether a standard program specification could be created that would: </w:t>
            </w:r>
            <w:proofErr w:type="spellStart"/>
            <w:r w:rsidRPr="003731A2">
              <w:rPr>
                <w:rFonts w:asciiTheme="minorHAnsi" w:eastAsia="Calibri" w:hAnsiTheme="minorHAnsi" w:cs="Calibri"/>
                <w:sz w:val="24"/>
                <w:szCs w:val="24"/>
                <w:lang w:val="en-US"/>
              </w:rPr>
              <w:t>i</w:t>
            </w:r>
            <w:proofErr w:type="spellEnd"/>
            <w:r w:rsidRPr="003731A2">
              <w:rPr>
                <w:rFonts w:asciiTheme="minorHAnsi" w:eastAsia="Calibri" w:hAnsiTheme="minorHAnsi" w:cs="Calibri"/>
                <w:sz w:val="24"/>
                <w:szCs w:val="24"/>
                <w:lang w:val="en-US"/>
              </w:rPr>
              <w:t>)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w:t>
            </w:r>
          </w:p>
          <w:p w14:paraId="1F3736F9" w14:textId="77777777" w:rsidR="00563D2E" w:rsidRPr="003731A2" w:rsidRDefault="00563D2E" w:rsidP="003731A2">
            <w:pPr>
              <w:spacing w:line="240" w:lineRule="auto"/>
              <w:rPr>
                <w:rFonts w:asciiTheme="minorHAnsi" w:eastAsia="Calibri" w:hAnsiTheme="minorHAnsi" w:cs="Calibri"/>
                <w:sz w:val="24"/>
                <w:szCs w:val="24"/>
                <w:lang w:val="en-US"/>
              </w:rPr>
            </w:pPr>
          </w:p>
          <w:p w14:paraId="2444B6C4" w14:textId="77777777" w:rsidR="00563D2E" w:rsidRPr="003731A2" w:rsidRDefault="00563D2E" w:rsidP="003731A2">
            <w:pPr>
              <w:spacing w:line="240" w:lineRule="auto"/>
              <w:rPr>
                <w:rFonts w:asciiTheme="minorHAnsi" w:eastAsia="Calibri" w:hAnsiTheme="minorHAnsi" w:cs="Calibri"/>
                <w:sz w:val="24"/>
                <w:szCs w:val="24"/>
                <w:lang w:val="en-US"/>
              </w:rPr>
            </w:pPr>
          </w:p>
          <w:p w14:paraId="4D8FBAD7" w14:textId="77777777" w:rsidR="00563D2E" w:rsidRPr="003731A2" w:rsidRDefault="00563D2E" w:rsidP="003731A2">
            <w:pPr>
              <w:spacing w:line="240" w:lineRule="auto"/>
              <w:rPr>
                <w:rFonts w:asciiTheme="minorHAnsi" w:eastAsia="Calibri" w:hAnsiTheme="minorHAnsi" w:cs="Calibri"/>
                <w:sz w:val="24"/>
                <w:szCs w:val="24"/>
                <w:lang w:val="en-US"/>
              </w:rPr>
            </w:pPr>
          </w:p>
          <w:p w14:paraId="50F9BB1E" w14:textId="77777777" w:rsidR="00563D2E" w:rsidRPr="003731A2" w:rsidRDefault="00563D2E" w:rsidP="003731A2">
            <w:pPr>
              <w:spacing w:line="240" w:lineRule="auto"/>
              <w:rPr>
                <w:rFonts w:asciiTheme="minorHAnsi" w:eastAsia="Calibri" w:hAnsiTheme="minorHAnsi" w:cs="Calibri"/>
                <w:sz w:val="24"/>
                <w:szCs w:val="24"/>
                <w:lang w:val="en-US"/>
              </w:rPr>
            </w:pPr>
          </w:p>
          <w:p w14:paraId="3D5861E3" w14:textId="77777777" w:rsidR="00563D2E" w:rsidRPr="003731A2" w:rsidRDefault="00563D2E" w:rsidP="003731A2">
            <w:pPr>
              <w:spacing w:line="240" w:lineRule="auto"/>
              <w:rPr>
                <w:rFonts w:asciiTheme="minorHAnsi" w:eastAsia="Calibri" w:hAnsiTheme="minorHAnsi" w:cs="Calibri"/>
                <w:sz w:val="24"/>
                <w:szCs w:val="24"/>
                <w:lang w:val="en-US"/>
              </w:rPr>
            </w:pPr>
          </w:p>
          <w:p w14:paraId="273053BB" w14:textId="77777777" w:rsidR="00563D2E" w:rsidRPr="003731A2" w:rsidRDefault="00563D2E" w:rsidP="003731A2">
            <w:pPr>
              <w:spacing w:line="240" w:lineRule="auto"/>
              <w:rPr>
                <w:rFonts w:asciiTheme="minorHAnsi" w:eastAsia="Calibri" w:hAnsiTheme="minorHAnsi" w:cs="Calibri"/>
                <w:sz w:val="24"/>
                <w:szCs w:val="24"/>
                <w:lang w:val="en-US"/>
              </w:rPr>
            </w:pPr>
          </w:p>
          <w:p w14:paraId="48A7709E" w14:textId="77777777" w:rsidR="00563D2E" w:rsidRDefault="00563D2E" w:rsidP="003731A2">
            <w:pPr>
              <w:spacing w:line="240" w:lineRule="auto"/>
              <w:rPr>
                <w:rFonts w:asciiTheme="minorHAnsi" w:eastAsia="Calibri" w:hAnsiTheme="minorHAnsi" w:cs="Calibri"/>
                <w:sz w:val="24"/>
                <w:szCs w:val="24"/>
                <w:lang w:val="en-US"/>
              </w:rPr>
            </w:pPr>
          </w:p>
          <w:p w14:paraId="1D9A24AE" w14:textId="77777777" w:rsidR="00563D2E" w:rsidRDefault="00563D2E" w:rsidP="003731A2">
            <w:pPr>
              <w:spacing w:line="240" w:lineRule="auto"/>
              <w:rPr>
                <w:rFonts w:asciiTheme="minorHAnsi" w:eastAsia="Calibri" w:hAnsiTheme="minorHAnsi" w:cs="Calibri"/>
                <w:sz w:val="24"/>
                <w:szCs w:val="24"/>
                <w:lang w:val="en-US"/>
              </w:rPr>
            </w:pPr>
          </w:p>
          <w:p w14:paraId="1F9A6ADB" w14:textId="77777777" w:rsidR="00563D2E" w:rsidRDefault="00563D2E" w:rsidP="003731A2">
            <w:pPr>
              <w:spacing w:line="240" w:lineRule="auto"/>
              <w:rPr>
                <w:rFonts w:asciiTheme="minorHAnsi" w:eastAsia="Calibri" w:hAnsiTheme="minorHAnsi" w:cs="Calibri"/>
                <w:sz w:val="24"/>
                <w:szCs w:val="24"/>
                <w:lang w:val="en-US"/>
              </w:rPr>
            </w:pPr>
          </w:p>
          <w:p w14:paraId="22DA75AF" w14:textId="77777777" w:rsidR="00563D2E" w:rsidRDefault="00563D2E" w:rsidP="003731A2">
            <w:pPr>
              <w:spacing w:line="240" w:lineRule="auto"/>
              <w:rPr>
                <w:rFonts w:asciiTheme="minorHAnsi" w:eastAsia="Calibri" w:hAnsiTheme="minorHAnsi" w:cs="Calibri"/>
                <w:sz w:val="24"/>
                <w:szCs w:val="24"/>
                <w:lang w:val="en-US"/>
              </w:rPr>
            </w:pPr>
          </w:p>
          <w:p w14:paraId="3B1EC378" w14:textId="02020730"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The Vision and Mission of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Initiative are as follows:</w:t>
            </w:r>
          </w:p>
          <w:p w14:paraId="263DAAC9" w14:textId="77777777" w:rsidR="00563D2E" w:rsidRPr="003731A2" w:rsidRDefault="00563D2E" w:rsidP="003731A2">
            <w:pPr>
              <w:numPr>
                <w:ilvl w:val="0"/>
                <w:numId w:val="5"/>
              </w:numPr>
              <w:spacing w:line="240" w:lineRule="auto"/>
              <w:contextualSpacing/>
              <w:rPr>
                <w:rFonts w:asciiTheme="minorHAnsi" w:hAnsiTheme="minorHAnsi"/>
                <w:sz w:val="24"/>
                <w:szCs w:val="24"/>
                <w:lang w:val="en-US"/>
              </w:rPr>
            </w:pPr>
            <w:r w:rsidRPr="003731A2">
              <w:rPr>
                <w:rFonts w:asciiTheme="minorHAnsi" w:eastAsia="Calibri" w:hAnsiTheme="minorHAnsi" w:cs="Calibri"/>
                <w:sz w:val="24"/>
                <w:szCs w:val="24"/>
                <w:lang w:val="en-US"/>
              </w:rPr>
              <w:t>Vision: A software supply chain where free/open source software (FOSS) is delivered with trustworthy and consistent compliance information.</w:t>
            </w:r>
          </w:p>
          <w:p w14:paraId="26CDB2D8" w14:textId="77777777" w:rsidR="00563D2E" w:rsidRPr="003731A2" w:rsidRDefault="00563D2E" w:rsidP="003731A2">
            <w:pPr>
              <w:spacing w:line="240" w:lineRule="auto"/>
              <w:rPr>
                <w:rFonts w:asciiTheme="minorHAnsi" w:eastAsia="Calibri" w:hAnsiTheme="minorHAnsi" w:cs="Calibri"/>
                <w:sz w:val="24"/>
                <w:szCs w:val="24"/>
                <w:lang w:val="en-US"/>
              </w:rPr>
            </w:pPr>
          </w:p>
          <w:p w14:paraId="3C52C96F" w14:textId="77777777" w:rsidR="00563D2E" w:rsidRPr="003731A2" w:rsidRDefault="00563D2E" w:rsidP="003731A2">
            <w:pPr>
              <w:spacing w:line="240" w:lineRule="auto"/>
              <w:rPr>
                <w:rFonts w:asciiTheme="minorHAnsi" w:eastAsia="Calibri" w:hAnsiTheme="minorHAnsi" w:cs="Calibri"/>
                <w:sz w:val="24"/>
                <w:szCs w:val="24"/>
                <w:lang w:val="en-US"/>
              </w:rPr>
            </w:pPr>
          </w:p>
          <w:p w14:paraId="4F066D4F" w14:textId="77777777" w:rsidR="00563D2E" w:rsidRPr="003731A2" w:rsidRDefault="00563D2E" w:rsidP="003731A2">
            <w:pPr>
              <w:numPr>
                <w:ilvl w:val="0"/>
                <w:numId w:val="5"/>
              </w:numPr>
              <w:spacing w:line="240" w:lineRule="auto"/>
              <w:contextualSpacing/>
              <w:rPr>
                <w:rFonts w:asciiTheme="minorHAnsi" w:hAnsiTheme="minorHAnsi"/>
                <w:sz w:val="24"/>
                <w:szCs w:val="24"/>
                <w:lang w:val="en-US"/>
              </w:rPr>
            </w:pPr>
            <w:r w:rsidRPr="003731A2">
              <w:rPr>
                <w:rFonts w:asciiTheme="minorHAnsi" w:eastAsia="Calibri" w:hAnsiTheme="minorHAnsi" w:cs="Calibri"/>
                <w:sz w:val="24"/>
                <w:szCs w:val="24"/>
                <w:lang w:val="en-US"/>
              </w:rPr>
              <w:t xml:space="preserve">Mission: Establish requirements to achieve effective management of free/open source software (FOSS) for software supply chain participants, such that the requirements and associated </w:t>
            </w:r>
            <w:r w:rsidRPr="003731A2">
              <w:rPr>
                <w:rFonts w:asciiTheme="minorHAnsi" w:eastAsia="Calibri" w:hAnsiTheme="minorHAnsi" w:cs="Calibri"/>
                <w:sz w:val="24"/>
                <w:szCs w:val="24"/>
                <w:highlight w:val="red"/>
                <w:lang w:val="en-US"/>
              </w:rPr>
              <w:lastRenderedPageBreak/>
              <w:t>collateral</w:t>
            </w:r>
            <w:r w:rsidRPr="003731A2">
              <w:rPr>
                <w:rFonts w:asciiTheme="minorHAnsi" w:eastAsia="Calibri" w:hAnsiTheme="minorHAnsi" w:cs="Calibri"/>
                <w:sz w:val="24"/>
                <w:szCs w:val="24"/>
                <w:lang w:val="en-US"/>
              </w:rPr>
              <w:t xml:space="preserve"> are developed collaboratively and openly by representatives from the software supply chain, open source community, and academia.</w:t>
            </w:r>
          </w:p>
          <w:p w14:paraId="449C3C33" w14:textId="77777777" w:rsidR="00563D2E" w:rsidRPr="003731A2" w:rsidRDefault="00563D2E" w:rsidP="003731A2">
            <w:pPr>
              <w:spacing w:line="240" w:lineRule="auto"/>
              <w:rPr>
                <w:rFonts w:asciiTheme="minorHAnsi" w:eastAsia="Calibri" w:hAnsiTheme="minorHAnsi" w:cs="Calibri"/>
                <w:sz w:val="24"/>
                <w:szCs w:val="24"/>
                <w:lang w:val="en-US"/>
              </w:rPr>
            </w:pPr>
          </w:p>
          <w:p w14:paraId="22C02C42" w14:textId="77777777" w:rsidR="00563D2E" w:rsidRPr="003731A2" w:rsidRDefault="00563D2E" w:rsidP="003731A2">
            <w:pPr>
              <w:spacing w:line="240" w:lineRule="auto"/>
              <w:rPr>
                <w:rFonts w:asciiTheme="minorHAnsi" w:eastAsia="Calibri" w:hAnsiTheme="minorHAnsi" w:cs="Calibri"/>
                <w:sz w:val="24"/>
                <w:szCs w:val="24"/>
                <w:lang w:val="en-US"/>
              </w:rPr>
            </w:pPr>
          </w:p>
          <w:p w14:paraId="56C49C28" w14:textId="76AB3FEC"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Conforming. The </w:t>
            </w:r>
            <w:r w:rsidRPr="003731A2">
              <w:rPr>
                <w:rFonts w:asciiTheme="minorHAnsi" w:eastAsia="Calibri" w:hAnsiTheme="minorHAnsi" w:cs="Calibri"/>
                <w:sz w:val="24"/>
                <w:szCs w:val="24"/>
                <w:lang w:val="en-US"/>
              </w:rPr>
              <w:lastRenderedPageBreak/>
              <w:t>specification focuses on the “what” and “why” qualities of a compliance program as opposed to the “how” and “when” considerations. This ensures a practical level of flexibility that enables different organizations to tailor their policies and processes to best fit their objectives.</w:t>
            </w:r>
          </w:p>
          <w:p w14:paraId="4FA78F02" w14:textId="77777777" w:rsidR="00563D2E" w:rsidRPr="003731A2" w:rsidRDefault="00563D2E" w:rsidP="003731A2">
            <w:pPr>
              <w:spacing w:line="240" w:lineRule="auto"/>
              <w:rPr>
                <w:rFonts w:asciiTheme="minorHAnsi" w:eastAsia="Calibri" w:hAnsiTheme="minorHAnsi" w:cs="Calibri"/>
                <w:sz w:val="24"/>
                <w:szCs w:val="24"/>
                <w:lang w:val="en-US"/>
              </w:rPr>
            </w:pPr>
          </w:p>
          <w:p w14:paraId="2CF0EE03" w14:textId="77777777" w:rsidR="00563D2E" w:rsidRPr="003731A2" w:rsidRDefault="00563D2E" w:rsidP="003731A2">
            <w:pPr>
              <w:spacing w:line="240" w:lineRule="auto"/>
              <w:rPr>
                <w:rFonts w:asciiTheme="minorHAnsi" w:eastAsia="Calibri" w:hAnsiTheme="minorHAnsi" w:cs="Calibri"/>
                <w:sz w:val="24"/>
                <w:szCs w:val="24"/>
                <w:lang w:val="en-US"/>
              </w:rPr>
            </w:pPr>
          </w:p>
          <w:p w14:paraId="2C3B3816" w14:textId="77777777" w:rsidR="00563D2E" w:rsidRPr="003731A2" w:rsidRDefault="00563D2E" w:rsidP="003731A2">
            <w:pPr>
              <w:spacing w:line="240" w:lineRule="auto"/>
              <w:rPr>
                <w:rFonts w:asciiTheme="minorHAnsi" w:eastAsia="Calibri" w:hAnsiTheme="minorHAnsi" w:cs="Calibri"/>
                <w:sz w:val="24"/>
                <w:szCs w:val="24"/>
                <w:lang w:val="en-US"/>
              </w:rPr>
            </w:pPr>
          </w:p>
          <w:p w14:paraId="3BFC86B9" w14:textId="77777777" w:rsidR="00563D2E" w:rsidRPr="003731A2" w:rsidRDefault="00563D2E" w:rsidP="003731A2">
            <w:pPr>
              <w:spacing w:line="240" w:lineRule="auto"/>
              <w:rPr>
                <w:rFonts w:asciiTheme="minorHAnsi" w:eastAsia="Calibri" w:hAnsiTheme="minorHAnsi" w:cs="Calibri"/>
                <w:sz w:val="24"/>
                <w:szCs w:val="24"/>
                <w:lang w:val="en-US"/>
              </w:rPr>
            </w:pPr>
          </w:p>
          <w:p w14:paraId="5C9F4A95" w14:textId="77777777" w:rsidR="00563D2E" w:rsidRPr="003731A2" w:rsidRDefault="00563D2E" w:rsidP="003731A2">
            <w:pPr>
              <w:spacing w:line="240" w:lineRule="auto"/>
              <w:rPr>
                <w:rFonts w:asciiTheme="minorHAnsi" w:eastAsia="Calibri" w:hAnsiTheme="minorHAnsi" w:cs="Calibri"/>
                <w:sz w:val="24"/>
                <w:szCs w:val="24"/>
                <w:lang w:val="en-US"/>
              </w:rPr>
            </w:pPr>
          </w:p>
          <w:p w14:paraId="304272E7" w14:textId="77777777" w:rsidR="00563D2E" w:rsidRDefault="00563D2E" w:rsidP="003731A2">
            <w:pPr>
              <w:spacing w:line="240" w:lineRule="auto"/>
              <w:rPr>
                <w:rFonts w:asciiTheme="minorHAnsi" w:eastAsia="Calibri" w:hAnsiTheme="minorHAnsi" w:cs="Calibri"/>
                <w:sz w:val="24"/>
                <w:szCs w:val="24"/>
                <w:lang w:val="en-US"/>
              </w:rPr>
            </w:pPr>
          </w:p>
          <w:p w14:paraId="06F1C674" w14:textId="77777777" w:rsidR="00563D2E" w:rsidRDefault="00563D2E" w:rsidP="003731A2">
            <w:pPr>
              <w:spacing w:line="240" w:lineRule="auto"/>
              <w:rPr>
                <w:rFonts w:asciiTheme="minorHAnsi" w:eastAsia="Calibri" w:hAnsiTheme="minorHAnsi" w:cs="Calibri"/>
                <w:sz w:val="24"/>
                <w:szCs w:val="24"/>
                <w:lang w:val="en-US"/>
              </w:rPr>
            </w:pPr>
          </w:p>
          <w:p w14:paraId="1B746A75" w14:textId="77777777" w:rsidR="00563D2E" w:rsidRDefault="00563D2E" w:rsidP="003731A2">
            <w:pPr>
              <w:spacing w:line="240" w:lineRule="auto"/>
              <w:rPr>
                <w:rFonts w:asciiTheme="minorHAnsi" w:eastAsia="Calibri" w:hAnsiTheme="minorHAnsi" w:cs="Calibri"/>
                <w:sz w:val="24"/>
                <w:szCs w:val="24"/>
                <w:lang w:val="en-US"/>
              </w:rPr>
            </w:pPr>
          </w:p>
          <w:p w14:paraId="67A3A376" w14:textId="045712AF"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Section 2 introduces definitions of key terms used throughout the specification. Section 3 presents the specification requirements where each one has a list of one or more Verification Materials. They represent the evidence that must exist in order for a given requirement to be considered satisfied. If all </w:t>
            </w:r>
            <w:r w:rsidRPr="003731A2">
              <w:rPr>
                <w:rFonts w:asciiTheme="minorHAnsi" w:eastAsia="Calibri" w:hAnsiTheme="minorHAnsi" w:cs="Calibri"/>
                <w:sz w:val="24"/>
                <w:szCs w:val="24"/>
                <w:lang w:val="en-US"/>
              </w:rPr>
              <w:lastRenderedPageBreak/>
              <w:t xml:space="preserve">the requirements have been met for a given program, it would be considered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Conforming in accordance with version 1.2 of the specification. Verification Materials are not intended to be public, but could be provided under NDA or upon private request from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organization to validate conformance.</w:t>
            </w:r>
          </w:p>
          <w:p w14:paraId="0BC2CA93" w14:textId="77777777" w:rsidR="00563D2E" w:rsidRPr="003731A2" w:rsidRDefault="00563D2E" w:rsidP="003731A2">
            <w:pPr>
              <w:widowControl w:val="0"/>
              <w:spacing w:line="240" w:lineRule="auto"/>
              <w:rPr>
                <w:rFonts w:asciiTheme="minorHAnsi" w:eastAsia="Calibri" w:hAnsiTheme="minorHAnsi" w:cs="Calibri"/>
                <w:sz w:val="24"/>
                <w:szCs w:val="24"/>
                <w:lang w:val="en-US"/>
              </w:rPr>
            </w:pPr>
          </w:p>
          <w:p w14:paraId="1804FF79" w14:textId="77777777" w:rsidR="00563D2E" w:rsidRPr="003731A2" w:rsidRDefault="00563D2E" w:rsidP="003731A2">
            <w:pPr>
              <w:widowControl w:val="0"/>
              <w:spacing w:line="240" w:lineRule="auto"/>
              <w:rPr>
                <w:rFonts w:asciiTheme="minorHAnsi" w:eastAsia="Calibri" w:hAnsiTheme="minorHAnsi" w:cs="Calibri"/>
                <w:sz w:val="24"/>
                <w:szCs w:val="24"/>
                <w:lang w:val="en-US"/>
              </w:rPr>
            </w:pPr>
          </w:p>
          <w:p w14:paraId="36CB018B" w14:textId="77777777" w:rsidR="00563D2E" w:rsidRPr="003731A2" w:rsidRDefault="00563D2E" w:rsidP="003731A2">
            <w:pPr>
              <w:widowControl w:val="0"/>
              <w:spacing w:line="240" w:lineRule="auto"/>
              <w:rPr>
                <w:rFonts w:asciiTheme="minorHAnsi" w:eastAsia="Calibri" w:hAnsiTheme="minorHAnsi" w:cs="Calibri"/>
                <w:sz w:val="24"/>
                <w:szCs w:val="24"/>
                <w:lang w:val="en-US"/>
              </w:rPr>
            </w:pPr>
          </w:p>
          <w:p w14:paraId="206DF93C" w14:textId="77777777" w:rsidR="00563D2E" w:rsidRPr="003731A2" w:rsidRDefault="00563D2E" w:rsidP="003731A2">
            <w:pPr>
              <w:widowControl w:val="0"/>
              <w:spacing w:line="240" w:lineRule="auto"/>
              <w:rPr>
                <w:rFonts w:asciiTheme="minorHAnsi" w:eastAsia="Calibri" w:hAnsiTheme="minorHAnsi" w:cs="Calibri"/>
                <w:sz w:val="24"/>
                <w:szCs w:val="24"/>
                <w:lang w:val="en-US"/>
              </w:rPr>
            </w:pPr>
          </w:p>
          <w:p w14:paraId="24F9401A" w14:textId="77777777" w:rsidR="00563D2E" w:rsidRPr="003731A2" w:rsidRDefault="00563D2E" w:rsidP="003731A2">
            <w:pPr>
              <w:widowControl w:val="0"/>
              <w:spacing w:line="240" w:lineRule="auto"/>
              <w:rPr>
                <w:rFonts w:asciiTheme="minorHAnsi" w:eastAsia="Calibri" w:hAnsiTheme="minorHAnsi" w:cs="Calibri"/>
                <w:sz w:val="24"/>
                <w:szCs w:val="24"/>
                <w:lang w:val="en-US"/>
              </w:rPr>
            </w:pPr>
          </w:p>
          <w:p w14:paraId="01595BE8" w14:textId="77777777" w:rsidR="00563D2E" w:rsidRPr="003731A2" w:rsidRDefault="00563D2E" w:rsidP="003731A2">
            <w:pPr>
              <w:widowControl w:val="0"/>
              <w:spacing w:line="240" w:lineRule="auto"/>
              <w:rPr>
                <w:rFonts w:asciiTheme="minorHAnsi" w:eastAsia="Calibri" w:hAnsiTheme="minorHAnsi" w:cs="Calibri"/>
                <w:sz w:val="24"/>
                <w:szCs w:val="24"/>
                <w:lang w:val="en-US"/>
              </w:rPr>
            </w:pPr>
          </w:p>
          <w:p w14:paraId="07DF543A" w14:textId="77777777" w:rsidR="00563D2E" w:rsidRDefault="00563D2E" w:rsidP="003731A2">
            <w:pPr>
              <w:widowControl w:val="0"/>
              <w:spacing w:line="240" w:lineRule="auto"/>
              <w:rPr>
                <w:rFonts w:asciiTheme="minorHAnsi" w:eastAsia="Calibri" w:hAnsiTheme="minorHAnsi" w:cs="Calibri"/>
                <w:sz w:val="24"/>
                <w:szCs w:val="24"/>
                <w:lang w:val="en-US"/>
              </w:rPr>
            </w:pPr>
          </w:p>
          <w:p w14:paraId="59D717A2" w14:textId="77777777" w:rsidR="00563D2E" w:rsidRDefault="00563D2E" w:rsidP="003731A2">
            <w:pPr>
              <w:widowControl w:val="0"/>
              <w:spacing w:line="240" w:lineRule="auto"/>
              <w:rPr>
                <w:rFonts w:asciiTheme="minorHAnsi" w:eastAsia="Calibri" w:hAnsiTheme="minorHAnsi" w:cs="Calibri"/>
                <w:sz w:val="24"/>
                <w:szCs w:val="24"/>
                <w:lang w:val="en-US"/>
              </w:rPr>
            </w:pPr>
          </w:p>
          <w:p w14:paraId="7C81A177" w14:textId="77777777" w:rsidR="00563D2E" w:rsidRDefault="00563D2E" w:rsidP="003731A2">
            <w:pPr>
              <w:widowControl w:val="0"/>
              <w:spacing w:line="240" w:lineRule="auto"/>
              <w:rPr>
                <w:rFonts w:asciiTheme="minorHAnsi" w:eastAsia="Calibri" w:hAnsiTheme="minorHAnsi" w:cs="Calibri"/>
                <w:sz w:val="24"/>
                <w:szCs w:val="24"/>
                <w:lang w:val="en-US"/>
              </w:rPr>
            </w:pPr>
          </w:p>
          <w:p w14:paraId="1CA1C8F0" w14:textId="77777777" w:rsidR="00563D2E" w:rsidRDefault="00563D2E" w:rsidP="003731A2">
            <w:pPr>
              <w:widowControl w:val="0"/>
              <w:spacing w:line="240" w:lineRule="auto"/>
              <w:rPr>
                <w:rFonts w:asciiTheme="minorHAnsi" w:eastAsia="Calibri" w:hAnsiTheme="minorHAnsi" w:cs="Calibri"/>
                <w:sz w:val="24"/>
                <w:szCs w:val="24"/>
                <w:lang w:val="en-US"/>
              </w:rPr>
            </w:pPr>
          </w:p>
          <w:p w14:paraId="59DAA8A0" w14:textId="77777777" w:rsidR="00563D2E" w:rsidRDefault="00563D2E" w:rsidP="003731A2">
            <w:pPr>
              <w:widowControl w:val="0"/>
              <w:spacing w:line="240" w:lineRule="auto"/>
              <w:rPr>
                <w:rFonts w:asciiTheme="minorHAnsi" w:eastAsia="Calibri" w:hAnsiTheme="minorHAnsi" w:cs="Calibri"/>
                <w:sz w:val="24"/>
                <w:szCs w:val="24"/>
                <w:lang w:val="en-US"/>
              </w:rPr>
            </w:pPr>
          </w:p>
          <w:p w14:paraId="43A2ACFF" w14:textId="77777777" w:rsidR="00563D2E" w:rsidRDefault="00563D2E" w:rsidP="003731A2">
            <w:pPr>
              <w:widowControl w:val="0"/>
              <w:spacing w:line="240" w:lineRule="auto"/>
              <w:rPr>
                <w:rFonts w:asciiTheme="minorHAnsi" w:eastAsia="Calibri" w:hAnsiTheme="minorHAnsi" w:cs="Calibri"/>
                <w:sz w:val="24"/>
                <w:szCs w:val="24"/>
                <w:lang w:val="en-US"/>
              </w:rPr>
            </w:pPr>
          </w:p>
          <w:p w14:paraId="2F0F38FE" w14:textId="3483E987" w:rsidR="00563D2E" w:rsidRPr="003731A2" w:rsidRDefault="00563D2E" w:rsidP="003731A2">
            <w:pPr>
              <w:widowControl w:val="0"/>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Additional clarification on how to interpret the specification can be obtained by reviewing the Specification Frequently Asked Questions (FAQs) </w:t>
            </w:r>
            <w:r w:rsidRPr="003731A2">
              <w:rPr>
                <w:rFonts w:asciiTheme="minorHAnsi" w:eastAsia="Calibri" w:hAnsiTheme="minorHAnsi" w:cs="Calibri"/>
                <w:sz w:val="24"/>
                <w:szCs w:val="24"/>
                <w:lang w:val="en-US"/>
              </w:rPr>
              <w:lastRenderedPageBreak/>
              <w:t xml:space="preserve">located at: </w:t>
            </w:r>
            <w:commentRangeStart w:id="9"/>
            <w:r w:rsidRPr="003731A2">
              <w:rPr>
                <w:rFonts w:asciiTheme="minorHAnsi" w:hAnsiTheme="minorHAnsi"/>
                <w:sz w:val="24"/>
                <w:szCs w:val="24"/>
              </w:rPr>
              <w:fldChar w:fldCharType="begin"/>
            </w:r>
            <w:r w:rsidRPr="003731A2">
              <w:rPr>
                <w:rFonts w:asciiTheme="minorHAnsi" w:hAnsiTheme="minorHAnsi"/>
                <w:sz w:val="24"/>
                <w:szCs w:val="24"/>
                <w:lang w:val="en-US"/>
              </w:rPr>
              <w:instrText xml:space="preserve"> HYPERLINK "https://www.openchainproiect.org/specification-faq" \h </w:instrText>
            </w:r>
            <w:r w:rsidRPr="003731A2">
              <w:rPr>
                <w:rFonts w:asciiTheme="minorHAnsi" w:hAnsiTheme="minorHAnsi"/>
                <w:sz w:val="24"/>
                <w:szCs w:val="24"/>
              </w:rPr>
              <w:fldChar w:fldCharType="separate"/>
            </w:r>
            <w:r w:rsidRPr="003731A2">
              <w:rPr>
                <w:rFonts w:asciiTheme="minorHAnsi" w:hAnsiTheme="minorHAnsi"/>
                <w:color w:val="1155CC"/>
                <w:sz w:val="24"/>
                <w:szCs w:val="24"/>
                <w:u w:val="single"/>
                <w:lang w:val="en-US"/>
              </w:rPr>
              <w:t>https://www.openchainproiect.org/specification-faq</w:t>
            </w:r>
            <w:r w:rsidRPr="003731A2">
              <w:rPr>
                <w:rFonts w:asciiTheme="minorHAnsi" w:hAnsiTheme="minorHAnsi"/>
                <w:color w:val="1155CC"/>
                <w:sz w:val="24"/>
                <w:szCs w:val="24"/>
                <w:u w:val="single"/>
              </w:rPr>
              <w:fldChar w:fldCharType="end"/>
            </w:r>
            <w:commentRangeEnd w:id="9"/>
            <w:r w:rsidRPr="003731A2">
              <w:rPr>
                <w:rFonts w:asciiTheme="minorHAnsi" w:hAnsiTheme="minorHAnsi"/>
                <w:sz w:val="24"/>
                <w:szCs w:val="24"/>
              </w:rPr>
              <w:commentReference w:id="9"/>
            </w:r>
          </w:p>
        </w:tc>
        <w:tc>
          <w:tcPr>
            <w:tcW w:w="3183" w:type="dxa"/>
          </w:tcPr>
          <w:p w14:paraId="5FBD9E34"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tc>
        <w:tc>
          <w:tcPr>
            <w:tcW w:w="3183" w:type="dxa"/>
          </w:tcPr>
          <w:p w14:paraId="0120427A" w14:textId="77263810"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216254">
              <w:rPr>
                <w:rFonts w:asciiTheme="minorHAnsi" w:eastAsia="Calibri" w:hAnsiTheme="minorHAnsi" w:cs="Calibri"/>
                <w:sz w:val="24"/>
                <w:szCs w:val="24"/>
                <w:lang w:val="en-GB"/>
              </w:rPr>
              <w:t>The</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following</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specification</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defines</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a</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core</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set</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of</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requirements</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a</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quality</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Open</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Source</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compliance program</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is</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expected</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to</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satisfy.</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The</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objective</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is</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to</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provide</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a</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benchmark</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that</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builds</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trust</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between organizations</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exchanging</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software</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with</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regard</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to</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the</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use</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of</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open</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source.</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Specification</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 xml:space="preserve">conformance ensures an organization delivers a quality set of compliance </w:t>
            </w:r>
            <w:proofErr w:type="spellStart"/>
            <w:r w:rsidRPr="00216254">
              <w:rPr>
                <w:rFonts w:asciiTheme="minorHAnsi" w:eastAsia="Calibri" w:hAnsiTheme="minorHAnsi" w:cs="Calibri"/>
                <w:sz w:val="24"/>
                <w:szCs w:val="24"/>
                <w:lang w:val="en-GB"/>
              </w:rPr>
              <w:t>artifacts</w:t>
            </w:r>
            <w:proofErr w:type="spellEnd"/>
            <w:r w:rsidRPr="00216254">
              <w:rPr>
                <w:rFonts w:asciiTheme="minorHAnsi" w:eastAsia="Calibri" w:hAnsiTheme="minorHAnsi" w:cs="Calibri"/>
                <w:sz w:val="24"/>
                <w:szCs w:val="24"/>
                <w:lang w:val="en-GB"/>
              </w:rPr>
              <w:t xml:space="preserve"> (e.g., legal notices, source code ...) required</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to</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achieve</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license</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compliance</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for</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the</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open</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source software</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from</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which</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their</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solutions</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are comprised.</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 xml:space="preserve">The specification focuses on the “what” and “why” qualities of a compliance program as opposed to the “how” and “when” considerations. This ensures a level of flexibility that enables different organizations to tailor their </w:t>
            </w:r>
            <w:r w:rsidRPr="00216254">
              <w:rPr>
                <w:rFonts w:asciiTheme="minorHAnsi" w:eastAsia="Calibri" w:hAnsiTheme="minorHAnsi" w:cs="Calibri"/>
                <w:sz w:val="24"/>
                <w:szCs w:val="24"/>
                <w:lang w:val="en-GB"/>
              </w:rPr>
              <w:lastRenderedPageBreak/>
              <w:t>policies and processes that best fit their size, goals and scope. For instance,</w:t>
            </w:r>
            <w:r w:rsidR="00EC20EA">
              <w:rPr>
                <w:rFonts w:asciiTheme="minorHAnsi" w:eastAsia="Calibri" w:hAnsiTheme="minorHAnsi" w:cs="Calibri"/>
                <w:sz w:val="24"/>
                <w:szCs w:val="24"/>
                <w:lang w:val="en-GB"/>
              </w:rPr>
              <w:t xml:space="preserve"> </w:t>
            </w:r>
            <w:proofErr w:type="gramStart"/>
            <w:r w:rsidRPr="00216254">
              <w:rPr>
                <w:rFonts w:asciiTheme="minorHAnsi" w:eastAsia="Calibri" w:hAnsiTheme="minorHAnsi" w:cs="Calibri"/>
                <w:sz w:val="24"/>
                <w:szCs w:val="24"/>
                <w:lang w:val="en-GB"/>
              </w:rPr>
              <w:t>the</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 xml:space="preserve"> scope</w:t>
            </w:r>
            <w:proofErr w:type="gramEnd"/>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 xml:space="preserve"> of</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a</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compliance</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 xml:space="preserve"> program</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may</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 xml:space="preserve"> support</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a</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single</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 xml:space="preserve"> product</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line</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 xml:space="preserve"> or</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the</w:t>
            </w:r>
            <w:r w:rsidR="00EC20EA">
              <w:rPr>
                <w:rFonts w:asciiTheme="minorHAnsi" w:eastAsia="Calibri" w:hAnsiTheme="minorHAnsi" w:cs="Calibri"/>
                <w:sz w:val="24"/>
                <w:szCs w:val="24"/>
                <w:lang w:val="en-GB"/>
              </w:rPr>
              <w:t xml:space="preserve"> </w:t>
            </w:r>
            <w:r w:rsidRPr="00216254">
              <w:rPr>
                <w:rFonts w:asciiTheme="minorHAnsi" w:eastAsia="Calibri" w:hAnsiTheme="minorHAnsi" w:cs="Calibri"/>
                <w:sz w:val="24"/>
                <w:szCs w:val="24"/>
                <w:lang w:val="en-GB"/>
              </w:rPr>
              <w:t>entire organization.</w:t>
            </w:r>
          </w:p>
          <w:p w14:paraId="7CDC85E3"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6EF010B" w14:textId="635B0A8A"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206F85">
              <w:rPr>
                <w:rFonts w:asciiTheme="minorHAnsi" w:eastAsia="Calibri" w:hAnsiTheme="minorHAnsi" w:cs="Calibri"/>
                <w:sz w:val="24"/>
                <w:szCs w:val="24"/>
                <w:lang w:val="en-GB"/>
              </w:rPr>
              <w:t>Section 2 introduces definitions of key terms used throughout the specification.</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Section 3 presents the specification</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requirements</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where</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each</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includes</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a</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list</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of</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one</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or</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more</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Verification</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Material</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items.</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The Verification</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Materials</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represent</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the</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evidence</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that</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must</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exist</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in</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order</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for</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a</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given</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requirement</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to</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be considered satisfied. If all the specification requirements have been met, the compliance program would be</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 xml:space="preserve">considered </w:t>
            </w:r>
            <w:proofErr w:type="spellStart"/>
            <w:r w:rsidRPr="00206F85">
              <w:rPr>
                <w:rFonts w:asciiTheme="minorHAnsi" w:eastAsia="Calibri" w:hAnsiTheme="minorHAnsi" w:cs="Calibri"/>
                <w:sz w:val="24"/>
                <w:szCs w:val="24"/>
                <w:lang w:val="en-GB"/>
              </w:rPr>
              <w:t>OPENCHAINconforming</w:t>
            </w:r>
            <w:proofErr w:type="spellEnd"/>
            <w:r w:rsidRPr="00206F85">
              <w:rPr>
                <w:rFonts w:asciiTheme="minorHAnsi" w:eastAsia="Calibri" w:hAnsiTheme="minorHAnsi" w:cs="Calibri"/>
                <w:sz w:val="24"/>
                <w:szCs w:val="24"/>
                <w:lang w:val="en-GB"/>
              </w:rPr>
              <w:t>.</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Although</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it</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is</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not</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required</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for</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the</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Verification</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Materials</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to</w:t>
            </w:r>
            <w:r w:rsidR="00EC20EA">
              <w:rPr>
                <w:rFonts w:asciiTheme="minorHAnsi" w:eastAsia="Calibri" w:hAnsiTheme="minorHAnsi" w:cs="Calibri"/>
                <w:sz w:val="24"/>
                <w:szCs w:val="24"/>
                <w:lang w:val="en-GB"/>
              </w:rPr>
              <w:t xml:space="preserve"> </w:t>
            </w:r>
            <w:r w:rsidRPr="00206F85">
              <w:rPr>
                <w:rFonts w:asciiTheme="minorHAnsi" w:eastAsia="Calibri" w:hAnsiTheme="minorHAnsi" w:cs="Calibri"/>
                <w:sz w:val="24"/>
                <w:szCs w:val="24"/>
                <w:lang w:val="en-GB"/>
              </w:rPr>
              <w:t xml:space="preserve">be made public, an organization might choose to </w:t>
            </w:r>
            <w:r w:rsidRPr="00206F85">
              <w:rPr>
                <w:rFonts w:asciiTheme="minorHAnsi" w:eastAsia="Calibri" w:hAnsiTheme="minorHAnsi" w:cs="Calibri"/>
                <w:sz w:val="24"/>
                <w:szCs w:val="24"/>
                <w:lang w:val="en-GB"/>
              </w:rPr>
              <w:lastRenderedPageBreak/>
              <w:t>provide them under NDA or upon request.</w:t>
            </w:r>
          </w:p>
          <w:p w14:paraId="35492D9F"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CDDC2B1" w14:textId="1A07B8CC" w:rsidR="00563D2E" w:rsidRPr="00EC20EA"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EC20EA">
              <w:rPr>
                <w:rFonts w:asciiTheme="minorHAnsi" w:eastAsia="Calibri" w:hAnsiTheme="minorHAnsi" w:cs="Calibri"/>
                <w:sz w:val="24"/>
                <w:szCs w:val="24"/>
                <w:lang w:val="en-GB"/>
              </w:rPr>
              <w:t>Additional clarification on how to interpret the specification can be obtained by reviewing the Specification Frequently Asked Questions (FAQs) located at: https://www.openchainproject.org/specification-faq</w:t>
            </w:r>
          </w:p>
        </w:tc>
        <w:tc>
          <w:tcPr>
            <w:tcW w:w="3183" w:type="dxa"/>
            <w:shd w:val="clear" w:color="auto" w:fill="auto"/>
            <w:tcMar>
              <w:top w:w="100" w:type="dxa"/>
              <w:left w:w="100" w:type="dxa"/>
              <w:bottom w:w="100" w:type="dxa"/>
              <w:right w:w="100" w:type="dxa"/>
            </w:tcMar>
          </w:tcPr>
          <w:p w14:paraId="3B49075D" w14:textId="2376CE53" w:rsidR="00563D2E" w:rsidRPr="0054331F" w:rsidRDefault="00563D2E"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10" w:author="Stefan Thanheiser" w:date="2019-02-19T22:42:00Z">
                  <w:rPr>
                    <w:rFonts w:asciiTheme="minorHAnsi" w:eastAsia="Calibri" w:hAnsiTheme="minorHAnsi" w:cs="Calibri"/>
                    <w:sz w:val="24"/>
                    <w:szCs w:val="24"/>
                  </w:rPr>
                </w:rPrChange>
              </w:rPr>
            </w:pPr>
          </w:p>
          <w:p w14:paraId="094DC040" w14:textId="27090694" w:rsidR="00563D2E" w:rsidRPr="0054331F"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11" w:author="Stefan Thanheiser" w:date="2019-02-19T22:42:00Z">
                  <w:rPr>
                    <w:rFonts w:asciiTheme="minorHAnsi" w:eastAsia="Calibri" w:hAnsiTheme="minorHAnsi" w:cs="Calibri"/>
                    <w:sz w:val="24"/>
                    <w:szCs w:val="24"/>
                  </w:rPr>
                </w:rPrChange>
              </w:rPr>
            </w:pPr>
          </w:p>
          <w:p w14:paraId="06D51F1C" w14:textId="77777777" w:rsidR="00563D2E" w:rsidRPr="0054331F"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12" w:author="Stefan Thanheiser" w:date="2019-02-19T22:42:00Z">
                  <w:rPr>
                    <w:rFonts w:asciiTheme="minorHAnsi" w:eastAsia="Calibri" w:hAnsiTheme="minorHAnsi" w:cs="Calibri"/>
                    <w:sz w:val="24"/>
                    <w:szCs w:val="24"/>
                  </w:rPr>
                </w:rPrChange>
              </w:rPr>
            </w:pPr>
          </w:p>
          <w:p w14:paraId="18D0DCA8"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13" w:author="Stefan Thanheiser" w:date="2019-02-19T22:42:00Z">
                  <w:rPr>
                    <w:rFonts w:asciiTheme="minorHAnsi" w:eastAsia="Calibri" w:hAnsiTheme="minorHAnsi" w:cs="Calibri"/>
                    <w:sz w:val="24"/>
                    <w:szCs w:val="24"/>
                  </w:rPr>
                </w:rPrChange>
              </w:rPr>
            </w:pPr>
          </w:p>
          <w:p w14:paraId="1F495F22"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14" w:author="Stefan Thanheiser" w:date="2019-02-19T22:42:00Z">
                  <w:rPr>
                    <w:rFonts w:asciiTheme="minorHAnsi" w:eastAsia="Calibri" w:hAnsiTheme="minorHAnsi" w:cs="Calibri"/>
                    <w:sz w:val="24"/>
                    <w:szCs w:val="24"/>
                  </w:rPr>
                </w:rPrChange>
              </w:rPr>
            </w:pPr>
          </w:p>
          <w:p w14:paraId="6C9040F2"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15" w:author="Stefan Thanheiser" w:date="2019-02-19T22:42:00Z">
                  <w:rPr>
                    <w:rFonts w:asciiTheme="minorHAnsi" w:eastAsia="Calibri" w:hAnsiTheme="minorHAnsi" w:cs="Calibri"/>
                    <w:sz w:val="24"/>
                    <w:szCs w:val="24"/>
                  </w:rPr>
                </w:rPrChange>
              </w:rPr>
            </w:pPr>
          </w:p>
          <w:p w14:paraId="5F432F85"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16" w:author="Stefan Thanheiser" w:date="2019-02-19T22:42:00Z">
                  <w:rPr>
                    <w:rFonts w:asciiTheme="minorHAnsi" w:eastAsia="Calibri" w:hAnsiTheme="minorHAnsi" w:cs="Calibri"/>
                    <w:sz w:val="24"/>
                    <w:szCs w:val="24"/>
                  </w:rPr>
                </w:rPrChange>
              </w:rPr>
            </w:pPr>
          </w:p>
          <w:p w14:paraId="15799F0F"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17" w:author="Stefan Thanheiser" w:date="2019-02-19T22:42:00Z">
                  <w:rPr>
                    <w:rFonts w:asciiTheme="minorHAnsi" w:eastAsia="Calibri" w:hAnsiTheme="minorHAnsi" w:cs="Calibri"/>
                    <w:sz w:val="24"/>
                    <w:szCs w:val="24"/>
                  </w:rPr>
                </w:rPrChange>
              </w:rPr>
            </w:pPr>
          </w:p>
          <w:p w14:paraId="136AF771"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18" w:author="Stefan Thanheiser" w:date="2019-02-19T22:42:00Z">
                  <w:rPr>
                    <w:rFonts w:asciiTheme="minorHAnsi" w:eastAsia="Calibri" w:hAnsiTheme="minorHAnsi" w:cs="Calibri"/>
                    <w:sz w:val="24"/>
                    <w:szCs w:val="24"/>
                  </w:rPr>
                </w:rPrChange>
              </w:rPr>
            </w:pPr>
          </w:p>
          <w:p w14:paraId="59F226E4"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19" w:author="Stefan Thanheiser" w:date="2019-02-19T22:42:00Z">
                  <w:rPr>
                    <w:rFonts w:asciiTheme="minorHAnsi" w:eastAsia="Calibri" w:hAnsiTheme="minorHAnsi" w:cs="Calibri"/>
                    <w:sz w:val="24"/>
                    <w:szCs w:val="24"/>
                  </w:rPr>
                </w:rPrChange>
              </w:rPr>
            </w:pPr>
          </w:p>
          <w:p w14:paraId="55EE444A"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20" w:author="Stefan Thanheiser" w:date="2019-02-19T22:42:00Z">
                  <w:rPr>
                    <w:rFonts w:asciiTheme="minorHAnsi" w:eastAsia="Calibri" w:hAnsiTheme="minorHAnsi" w:cs="Calibri"/>
                    <w:sz w:val="24"/>
                    <w:szCs w:val="24"/>
                  </w:rPr>
                </w:rPrChange>
              </w:rPr>
            </w:pPr>
          </w:p>
          <w:p w14:paraId="43A63ACB"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21" w:author="Stefan Thanheiser" w:date="2019-02-19T22:42:00Z">
                  <w:rPr>
                    <w:rFonts w:asciiTheme="minorHAnsi" w:eastAsia="Calibri" w:hAnsiTheme="minorHAnsi" w:cs="Calibri"/>
                    <w:sz w:val="24"/>
                    <w:szCs w:val="24"/>
                  </w:rPr>
                </w:rPrChange>
              </w:rPr>
            </w:pPr>
          </w:p>
          <w:p w14:paraId="1F37B6A7"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22" w:author="Stefan Thanheiser" w:date="2019-02-19T22:42:00Z">
                  <w:rPr>
                    <w:rFonts w:asciiTheme="minorHAnsi" w:eastAsia="Calibri" w:hAnsiTheme="minorHAnsi" w:cs="Calibri"/>
                    <w:sz w:val="24"/>
                    <w:szCs w:val="24"/>
                  </w:rPr>
                </w:rPrChange>
              </w:rPr>
            </w:pPr>
          </w:p>
          <w:p w14:paraId="18246698"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23" w:author="Stefan Thanheiser" w:date="2019-02-19T22:42:00Z">
                  <w:rPr>
                    <w:rFonts w:asciiTheme="minorHAnsi" w:eastAsia="Calibri" w:hAnsiTheme="minorHAnsi" w:cs="Calibri"/>
                    <w:sz w:val="24"/>
                    <w:szCs w:val="24"/>
                  </w:rPr>
                </w:rPrChange>
              </w:rPr>
            </w:pPr>
          </w:p>
          <w:p w14:paraId="2930E9ED"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24" w:author="Stefan Thanheiser" w:date="2019-02-19T22:42:00Z">
                  <w:rPr>
                    <w:rFonts w:asciiTheme="minorHAnsi" w:eastAsia="Calibri" w:hAnsiTheme="minorHAnsi" w:cs="Calibri"/>
                    <w:sz w:val="24"/>
                    <w:szCs w:val="24"/>
                  </w:rPr>
                </w:rPrChange>
              </w:rPr>
            </w:pPr>
          </w:p>
          <w:p w14:paraId="719B1E46"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25" w:author="Stefan Thanheiser" w:date="2019-02-19T22:42:00Z">
                  <w:rPr>
                    <w:rFonts w:asciiTheme="minorHAnsi" w:eastAsia="Calibri" w:hAnsiTheme="minorHAnsi" w:cs="Calibri"/>
                    <w:sz w:val="24"/>
                    <w:szCs w:val="24"/>
                  </w:rPr>
                </w:rPrChange>
              </w:rPr>
            </w:pPr>
          </w:p>
          <w:p w14:paraId="75CE5191"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26" w:author="Stefan Thanheiser" w:date="2019-02-19T22:42:00Z">
                  <w:rPr>
                    <w:rFonts w:asciiTheme="minorHAnsi" w:eastAsia="Calibri" w:hAnsiTheme="minorHAnsi" w:cs="Calibri"/>
                    <w:sz w:val="24"/>
                    <w:szCs w:val="24"/>
                  </w:rPr>
                </w:rPrChange>
              </w:rPr>
            </w:pPr>
          </w:p>
          <w:p w14:paraId="5ED0CD72"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27" w:author="Stefan Thanheiser" w:date="2019-02-19T22:42:00Z">
                  <w:rPr>
                    <w:rFonts w:asciiTheme="minorHAnsi" w:eastAsia="Calibri" w:hAnsiTheme="minorHAnsi" w:cs="Calibri"/>
                    <w:sz w:val="24"/>
                    <w:szCs w:val="24"/>
                  </w:rPr>
                </w:rPrChange>
              </w:rPr>
            </w:pPr>
          </w:p>
          <w:p w14:paraId="0D9A355E"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28" w:author="Stefan Thanheiser" w:date="2019-02-19T22:42:00Z">
                  <w:rPr>
                    <w:rFonts w:asciiTheme="minorHAnsi" w:eastAsia="Calibri" w:hAnsiTheme="minorHAnsi" w:cs="Calibri"/>
                    <w:sz w:val="24"/>
                    <w:szCs w:val="24"/>
                  </w:rPr>
                </w:rPrChange>
              </w:rPr>
            </w:pPr>
          </w:p>
          <w:p w14:paraId="7817A001"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29" w:author="Stefan Thanheiser" w:date="2019-02-19T22:42:00Z">
                  <w:rPr>
                    <w:rFonts w:asciiTheme="minorHAnsi" w:eastAsia="Calibri" w:hAnsiTheme="minorHAnsi" w:cs="Calibri"/>
                    <w:sz w:val="24"/>
                    <w:szCs w:val="24"/>
                  </w:rPr>
                </w:rPrChange>
              </w:rPr>
            </w:pPr>
          </w:p>
          <w:p w14:paraId="4E96B204"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30" w:author="Stefan Thanheiser" w:date="2019-02-19T22:42:00Z">
                  <w:rPr>
                    <w:rFonts w:asciiTheme="minorHAnsi" w:eastAsia="Calibri" w:hAnsiTheme="minorHAnsi" w:cs="Calibri"/>
                    <w:sz w:val="24"/>
                    <w:szCs w:val="24"/>
                  </w:rPr>
                </w:rPrChange>
              </w:rPr>
            </w:pPr>
          </w:p>
          <w:p w14:paraId="31BF405C"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31" w:author="Stefan Thanheiser" w:date="2019-02-19T22:42:00Z">
                  <w:rPr>
                    <w:rFonts w:asciiTheme="minorHAnsi" w:eastAsia="Calibri" w:hAnsiTheme="minorHAnsi" w:cs="Calibri"/>
                    <w:sz w:val="24"/>
                    <w:szCs w:val="24"/>
                  </w:rPr>
                </w:rPrChange>
              </w:rPr>
            </w:pPr>
          </w:p>
          <w:p w14:paraId="65D2FBE0"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32" w:author="Stefan Thanheiser" w:date="2019-02-19T22:42:00Z">
                  <w:rPr>
                    <w:rFonts w:asciiTheme="minorHAnsi" w:eastAsia="Calibri" w:hAnsiTheme="minorHAnsi" w:cs="Calibri"/>
                    <w:sz w:val="24"/>
                    <w:szCs w:val="24"/>
                  </w:rPr>
                </w:rPrChange>
              </w:rPr>
            </w:pPr>
          </w:p>
          <w:p w14:paraId="5F2803D5"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33" w:author="Stefan Thanheiser" w:date="2019-02-19T22:42:00Z">
                  <w:rPr>
                    <w:rFonts w:asciiTheme="minorHAnsi" w:eastAsia="Calibri" w:hAnsiTheme="minorHAnsi" w:cs="Calibri"/>
                    <w:sz w:val="24"/>
                    <w:szCs w:val="24"/>
                  </w:rPr>
                </w:rPrChange>
              </w:rPr>
            </w:pPr>
          </w:p>
          <w:p w14:paraId="20E6F799"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34" w:author="Stefan Thanheiser" w:date="2019-02-19T22:42:00Z">
                  <w:rPr>
                    <w:rFonts w:asciiTheme="minorHAnsi" w:eastAsia="Calibri" w:hAnsiTheme="minorHAnsi" w:cs="Calibri"/>
                    <w:sz w:val="24"/>
                    <w:szCs w:val="24"/>
                  </w:rPr>
                </w:rPrChange>
              </w:rPr>
            </w:pPr>
          </w:p>
          <w:p w14:paraId="67EF0B33"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35" w:author="Stefan Thanheiser" w:date="2019-02-19T22:42:00Z">
                  <w:rPr>
                    <w:rFonts w:asciiTheme="minorHAnsi" w:eastAsia="Calibri" w:hAnsiTheme="minorHAnsi" w:cs="Calibri"/>
                    <w:sz w:val="24"/>
                    <w:szCs w:val="24"/>
                  </w:rPr>
                </w:rPrChange>
              </w:rPr>
            </w:pPr>
          </w:p>
          <w:p w14:paraId="4A11AE29"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36" w:author="Stefan Thanheiser" w:date="2019-02-19T22:42:00Z">
                  <w:rPr>
                    <w:rFonts w:asciiTheme="minorHAnsi" w:eastAsia="Calibri" w:hAnsiTheme="minorHAnsi" w:cs="Calibri"/>
                    <w:sz w:val="24"/>
                    <w:szCs w:val="24"/>
                  </w:rPr>
                </w:rPrChange>
              </w:rPr>
            </w:pPr>
          </w:p>
          <w:p w14:paraId="4B4014C7"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37" w:author="Stefan Thanheiser" w:date="2019-02-19T22:42:00Z">
                  <w:rPr>
                    <w:rFonts w:asciiTheme="minorHAnsi" w:eastAsia="Calibri" w:hAnsiTheme="minorHAnsi" w:cs="Calibri"/>
                    <w:sz w:val="24"/>
                    <w:szCs w:val="24"/>
                  </w:rPr>
                </w:rPrChange>
              </w:rPr>
            </w:pPr>
          </w:p>
          <w:p w14:paraId="1F5C17F5"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38" w:author="Stefan Thanheiser" w:date="2019-02-19T22:42:00Z">
                  <w:rPr>
                    <w:rFonts w:asciiTheme="minorHAnsi" w:eastAsia="Calibri" w:hAnsiTheme="minorHAnsi" w:cs="Calibri"/>
                    <w:sz w:val="24"/>
                    <w:szCs w:val="24"/>
                  </w:rPr>
                </w:rPrChange>
              </w:rPr>
            </w:pPr>
          </w:p>
          <w:p w14:paraId="18AA3F41"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39" w:author="Stefan Thanheiser" w:date="2019-02-19T22:42:00Z">
                  <w:rPr>
                    <w:rFonts w:asciiTheme="minorHAnsi" w:eastAsia="Calibri" w:hAnsiTheme="minorHAnsi" w:cs="Calibri"/>
                    <w:sz w:val="24"/>
                    <w:szCs w:val="24"/>
                  </w:rPr>
                </w:rPrChange>
              </w:rPr>
            </w:pPr>
          </w:p>
          <w:p w14:paraId="2D727429"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40" w:author="Stefan Thanheiser" w:date="2019-02-19T22:42:00Z">
                  <w:rPr>
                    <w:rFonts w:asciiTheme="minorHAnsi" w:eastAsia="Calibri" w:hAnsiTheme="minorHAnsi" w:cs="Calibri"/>
                    <w:sz w:val="24"/>
                    <w:szCs w:val="24"/>
                  </w:rPr>
                </w:rPrChange>
              </w:rPr>
            </w:pPr>
          </w:p>
          <w:p w14:paraId="7D559730"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41" w:author="Stefan Thanheiser" w:date="2019-02-19T22:42:00Z">
                  <w:rPr>
                    <w:rFonts w:asciiTheme="minorHAnsi" w:eastAsia="Calibri" w:hAnsiTheme="minorHAnsi" w:cs="Calibri"/>
                    <w:sz w:val="24"/>
                    <w:szCs w:val="24"/>
                  </w:rPr>
                </w:rPrChange>
              </w:rPr>
            </w:pPr>
          </w:p>
          <w:p w14:paraId="592915AC"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42" w:author="Stefan Thanheiser" w:date="2019-02-19T22:42:00Z">
                  <w:rPr>
                    <w:rFonts w:asciiTheme="minorHAnsi" w:eastAsia="Calibri" w:hAnsiTheme="minorHAnsi" w:cs="Calibri"/>
                    <w:sz w:val="24"/>
                    <w:szCs w:val="24"/>
                  </w:rPr>
                </w:rPrChange>
              </w:rPr>
            </w:pPr>
          </w:p>
          <w:p w14:paraId="33A12A77"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43" w:author="Stefan Thanheiser" w:date="2019-02-19T22:42:00Z">
                  <w:rPr>
                    <w:rFonts w:asciiTheme="minorHAnsi" w:eastAsia="Calibri" w:hAnsiTheme="minorHAnsi" w:cs="Calibri"/>
                    <w:sz w:val="24"/>
                    <w:szCs w:val="24"/>
                  </w:rPr>
                </w:rPrChange>
              </w:rPr>
            </w:pPr>
          </w:p>
          <w:p w14:paraId="5CC127F9"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44" w:author="Stefan Thanheiser" w:date="2019-02-19T22:42:00Z">
                  <w:rPr>
                    <w:rFonts w:asciiTheme="minorHAnsi" w:eastAsia="Calibri" w:hAnsiTheme="minorHAnsi" w:cs="Calibri"/>
                    <w:sz w:val="24"/>
                    <w:szCs w:val="24"/>
                  </w:rPr>
                </w:rPrChange>
              </w:rPr>
            </w:pPr>
          </w:p>
          <w:p w14:paraId="2CCE9A64"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45" w:author="Stefan Thanheiser" w:date="2019-02-19T22:42:00Z">
                  <w:rPr>
                    <w:rFonts w:asciiTheme="minorHAnsi" w:eastAsia="Calibri" w:hAnsiTheme="minorHAnsi" w:cs="Calibri"/>
                    <w:sz w:val="24"/>
                    <w:szCs w:val="24"/>
                  </w:rPr>
                </w:rPrChange>
              </w:rPr>
            </w:pPr>
          </w:p>
          <w:p w14:paraId="2D95BC91"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46" w:author="Stefan Thanheiser" w:date="2019-02-19T22:42:00Z">
                  <w:rPr>
                    <w:rFonts w:asciiTheme="minorHAnsi" w:eastAsia="Calibri" w:hAnsiTheme="minorHAnsi" w:cs="Calibri"/>
                    <w:sz w:val="24"/>
                    <w:szCs w:val="24"/>
                  </w:rPr>
                </w:rPrChange>
              </w:rPr>
            </w:pPr>
          </w:p>
          <w:p w14:paraId="66DD61B4"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47" w:author="Stefan Thanheiser" w:date="2019-02-19T22:42:00Z">
                  <w:rPr>
                    <w:rFonts w:asciiTheme="minorHAnsi" w:eastAsia="Calibri" w:hAnsiTheme="minorHAnsi" w:cs="Calibri"/>
                    <w:sz w:val="24"/>
                    <w:szCs w:val="24"/>
                  </w:rPr>
                </w:rPrChange>
              </w:rPr>
            </w:pPr>
          </w:p>
          <w:p w14:paraId="76BD688C"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48" w:author="Stefan Thanheiser" w:date="2019-02-19T22:42:00Z">
                  <w:rPr>
                    <w:rFonts w:asciiTheme="minorHAnsi" w:eastAsia="Calibri" w:hAnsiTheme="minorHAnsi" w:cs="Calibri"/>
                    <w:sz w:val="24"/>
                    <w:szCs w:val="24"/>
                  </w:rPr>
                </w:rPrChange>
              </w:rPr>
            </w:pPr>
          </w:p>
          <w:p w14:paraId="2B86BEC8"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49" w:author="Stefan Thanheiser" w:date="2019-02-19T22:42:00Z">
                  <w:rPr>
                    <w:rFonts w:asciiTheme="minorHAnsi" w:eastAsia="Calibri" w:hAnsiTheme="minorHAnsi" w:cs="Calibri"/>
                    <w:sz w:val="24"/>
                    <w:szCs w:val="24"/>
                  </w:rPr>
                </w:rPrChange>
              </w:rPr>
            </w:pPr>
          </w:p>
          <w:p w14:paraId="78A96063"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50" w:author="Stefan Thanheiser" w:date="2019-02-19T22:42:00Z">
                  <w:rPr>
                    <w:rFonts w:asciiTheme="minorHAnsi" w:eastAsia="Calibri" w:hAnsiTheme="minorHAnsi" w:cs="Calibri"/>
                    <w:sz w:val="24"/>
                    <w:szCs w:val="24"/>
                  </w:rPr>
                </w:rPrChange>
              </w:rPr>
            </w:pPr>
          </w:p>
          <w:p w14:paraId="7AE80E5F"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51" w:author="Stefan Thanheiser" w:date="2019-02-19T22:42:00Z">
                  <w:rPr>
                    <w:rFonts w:asciiTheme="minorHAnsi" w:eastAsia="Calibri" w:hAnsiTheme="minorHAnsi" w:cs="Calibri"/>
                    <w:sz w:val="24"/>
                    <w:szCs w:val="24"/>
                  </w:rPr>
                </w:rPrChange>
              </w:rPr>
            </w:pPr>
          </w:p>
          <w:p w14:paraId="69929FC9"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52" w:author="Stefan Thanheiser" w:date="2019-02-19T22:42:00Z">
                  <w:rPr>
                    <w:rFonts w:asciiTheme="minorHAnsi" w:eastAsia="Calibri" w:hAnsiTheme="minorHAnsi" w:cs="Calibri"/>
                    <w:sz w:val="24"/>
                    <w:szCs w:val="24"/>
                  </w:rPr>
                </w:rPrChange>
              </w:rPr>
            </w:pPr>
          </w:p>
          <w:p w14:paraId="0D9E383E"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53" w:author="Stefan Thanheiser" w:date="2019-02-19T22:42:00Z">
                  <w:rPr>
                    <w:rFonts w:asciiTheme="minorHAnsi" w:eastAsia="Calibri" w:hAnsiTheme="minorHAnsi" w:cs="Calibri"/>
                    <w:sz w:val="24"/>
                    <w:szCs w:val="24"/>
                  </w:rPr>
                </w:rPrChange>
              </w:rPr>
            </w:pPr>
          </w:p>
          <w:p w14:paraId="1FCD18E8"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54" w:author="Stefan Thanheiser" w:date="2019-02-19T22:42:00Z">
                  <w:rPr>
                    <w:rFonts w:asciiTheme="minorHAnsi" w:eastAsia="Calibri" w:hAnsiTheme="minorHAnsi" w:cs="Calibri"/>
                    <w:sz w:val="24"/>
                    <w:szCs w:val="24"/>
                  </w:rPr>
                </w:rPrChange>
              </w:rPr>
            </w:pPr>
          </w:p>
          <w:p w14:paraId="55081229"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55" w:author="Stefan Thanheiser" w:date="2019-02-19T22:42:00Z">
                  <w:rPr>
                    <w:rFonts w:asciiTheme="minorHAnsi" w:eastAsia="Calibri" w:hAnsiTheme="minorHAnsi" w:cs="Calibri"/>
                    <w:sz w:val="24"/>
                    <w:szCs w:val="24"/>
                  </w:rPr>
                </w:rPrChange>
              </w:rPr>
            </w:pPr>
          </w:p>
          <w:p w14:paraId="6AEA5461"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56" w:author="Stefan Thanheiser" w:date="2019-02-19T22:42:00Z">
                  <w:rPr>
                    <w:rFonts w:asciiTheme="minorHAnsi" w:eastAsia="Calibri" w:hAnsiTheme="minorHAnsi" w:cs="Calibri"/>
                    <w:sz w:val="24"/>
                    <w:szCs w:val="24"/>
                  </w:rPr>
                </w:rPrChange>
              </w:rPr>
            </w:pPr>
          </w:p>
          <w:p w14:paraId="24E262ED"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57" w:author="Stefan Thanheiser" w:date="2019-02-19T22:42:00Z">
                  <w:rPr>
                    <w:rFonts w:asciiTheme="minorHAnsi" w:eastAsia="Calibri" w:hAnsiTheme="minorHAnsi" w:cs="Calibri"/>
                    <w:sz w:val="24"/>
                    <w:szCs w:val="24"/>
                  </w:rPr>
                </w:rPrChange>
              </w:rPr>
            </w:pPr>
          </w:p>
          <w:p w14:paraId="22468C3D"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58" w:author="Stefan Thanheiser" w:date="2019-02-19T22:42:00Z">
                  <w:rPr>
                    <w:rFonts w:asciiTheme="minorHAnsi" w:eastAsia="Calibri" w:hAnsiTheme="minorHAnsi" w:cs="Calibri"/>
                    <w:sz w:val="24"/>
                    <w:szCs w:val="24"/>
                  </w:rPr>
                </w:rPrChange>
              </w:rPr>
            </w:pPr>
          </w:p>
          <w:p w14:paraId="26C63776"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59" w:author="Stefan Thanheiser" w:date="2019-02-19T22:42:00Z">
                  <w:rPr>
                    <w:rFonts w:asciiTheme="minorHAnsi" w:eastAsia="Calibri" w:hAnsiTheme="minorHAnsi" w:cs="Calibri"/>
                    <w:sz w:val="24"/>
                    <w:szCs w:val="24"/>
                  </w:rPr>
                </w:rPrChange>
              </w:rPr>
            </w:pPr>
          </w:p>
          <w:p w14:paraId="4B5B8E94"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60" w:author="Stefan Thanheiser" w:date="2019-02-19T22:42:00Z">
                  <w:rPr>
                    <w:rFonts w:asciiTheme="minorHAnsi" w:eastAsia="Calibri" w:hAnsiTheme="minorHAnsi" w:cs="Calibri"/>
                    <w:sz w:val="24"/>
                    <w:szCs w:val="24"/>
                  </w:rPr>
                </w:rPrChange>
              </w:rPr>
            </w:pPr>
          </w:p>
          <w:p w14:paraId="5CC5CA51"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61" w:author="Stefan Thanheiser" w:date="2019-02-19T22:42:00Z">
                  <w:rPr>
                    <w:rFonts w:asciiTheme="minorHAnsi" w:eastAsia="Calibri" w:hAnsiTheme="minorHAnsi" w:cs="Calibri"/>
                    <w:sz w:val="24"/>
                    <w:szCs w:val="24"/>
                  </w:rPr>
                </w:rPrChange>
              </w:rPr>
            </w:pPr>
          </w:p>
          <w:p w14:paraId="403FB62C"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62" w:author="Stefan Thanheiser" w:date="2019-02-19T22:42:00Z">
                  <w:rPr>
                    <w:rFonts w:asciiTheme="minorHAnsi" w:eastAsia="Calibri" w:hAnsiTheme="minorHAnsi" w:cs="Calibri"/>
                    <w:sz w:val="24"/>
                    <w:szCs w:val="24"/>
                  </w:rPr>
                </w:rPrChange>
              </w:rPr>
            </w:pPr>
          </w:p>
          <w:p w14:paraId="182191F1"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63" w:author="Stefan Thanheiser" w:date="2019-02-19T22:42:00Z">
                  <w:rPr>
                    <w:rFonts w:asciiTheme="minorHAnsi" w:eastAsia="Calibri" w:hAnsiTheme="minorHAnsi" w:cs="Calibri"/>
                    <w:sz w:val="24"/>
                    <w:szCs w:val="24"/>
                  </w:rPr>
                </w:rPrChange>
              </w:rPr>
            </w:pPr>
          </w:p>
          <w:p w14:paraId="24F27BD0"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64" w:author="Stefan Thanheiser" w:date="2019-02-19T22:42:00Z">
                  <w:rPr>
                    <w:rFonts w:asciiTheme="minorHAnsi" w:eastAsia="Calibri" w:hAnsiTheme="minorHAnsi" w:cs="Calibri"/>
                    <w:sz w:val="24"/>
                    <w:szCs w:val="24"/>
                  </w:rPr>
                </w:rPrChange>
              </w:rPr>
            </w:pPr>
          </w:p>
          <w:p w14:paraId="495286EB"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65" w:author="Stefan Thanheiser" w:date="2019-02-19T22:42:00Z">
                  <w:rPr>
                    <w:rFonts w:asciiTheme="minorHAnsi" w:eastAsia="Calibri" w:hAnsiTheme="minorHAnsi" w:cs="Calibri"/>
                    <w:sz w:val="24"/>
                    <w:szCs w:val="24"/>
                  </w:rPr>
                </w:rPrChange>
              </w:rPr>
            </w:pPr>
          </w:p>
          <w:p w14:paraId="5F97CD34"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66" w:author="Stefan Thanheiser" w:date="2019-02-19T22:42:00Z">
                  <w:rPr>
                    <w:rFonts w:asciiTheme="minorHAnsi" w:eastAsia="Calibri" w:hAnsiTheme="minorHAnsi" w:cs="Calibri"/>
                    <w:sz w:val="24"/>
                    <w:szCs w:val="24"/>
                  </w:rPr>
                </w:rPrChange>
              </w:rPr>
            </w:pPr>
          </w:p>
          <w:p w14:paraId="31DBDBC5"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67" w:author="Stefan Thanheiser" w:date="2019-02-19T22:42:00Z">
                  <w:rPr>
                    <w:rFonts w:asciiTheme="minorHAnsi" w:eastAsia="Calibri" w:hAnsiTheme="minorHAnsi" w:cs="Calibri"/>
                    <w:sz w:val="24"/>
                    <w:szCs w:val="24"/>
                  </w:rPr>
                </w:rPrChange>
              </w:rPr>
            </w:pPr>
          </w:p>
          <w:p w14:paraId="35A1FCD9"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68" w:author="Stefan Thanheiser" w:date="2019-02-19T22:42:00Z">
                  <w:rPr>
                    <w:rFonts w:asciiTheme="minorHAnsi" w:eastAsia="Calibri" w:hAnsiTheme="minorHAnsi" w:cs="Calibri"/>
                    <w:sz w:val="24"/>
                    <w:szCs w:val="24"/>
                  </w:rPr>
                </w:rPrChange>
              </w:rPr>
            </w:pPr>
          </w:p>
          <w:p w14:paraId="1DB45E31"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69" w:author="Stefan Thanheiser" w:date="2019-02-19T22:42:00Z">
                  <w:rPr>
                    <w:rFonts w:asciiTheme="minorHAnsi" w:eastAsia="Calibri" w:hAnsiTheme="minorHAnsi" w:cs="Calibri"/>
                    <w:sz w:val="24"/>
                    <w:szCs w:val="24"/>
                  </w:rPr>
                </w:rPrChange>
              </w:rPr>
            </w:pPr>
          </w:p>
          <w:p w14:paraId="5C9DC835"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70" w:author="Stefan Thanheiser" w:date="2019-02-19T22:42:00Z">
                  <w:rPr>
                    <w:rFonts w:asciiTheme="minorHAnsi" w:eastAsia="Calibri" w:hAnsiTheme="minorHAnsi" w:cs="Calibri"/>
                    <w:sz w:val="24"/>
                    <w:szCs w:val="24"/>
                  </w:rPr>
                </w:rPrChange>
              </w:rPr>
            </w:pPr>
          </w:p>
          <w:p w14:paraId="76ED7C3E" w14:textId="77777777" w:rsidR="00EC20EA" w:rsidRPr="0054331F" w:rsidRDefault="00EC20E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Change w:id="71" w:author="Stefan Thanheiser" w:date="2019-02-19T22:42:00Z">
                  <w:rPr>
                    <w:rFonts w:asciiTheme="minorHAnsi" w:eastAsia="Calibri" w:hAnsiTheme="minorHAnsi" w:cs="Calibri"/>
                    <w:sz w:val="24"/>
                    <w:szCs w:val="24"/>
                  </w:rPr>
                </w:rPrChange>
              </w:rPr>
            </w:pPr>
          </w:p>
          <w:p w14:paraId="39173011" w14:textId="1B5715D6"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EC20EA">
              <w:rPr>
                <w:rFonts w:asciiTheme="minorHAnsi" w:eastAsia="Calibri" w:hAnsiTheme="minorHAnsi" w:cs="Calibri"/>
                <w:color w:val="4F81BD" w:themeColor="accent1"/>
                <w:sz w:val="24"/>
                <w:szCs w:val="24"/>
              </w:rPr>
              <w:t xml:space="preserve">Zusätzliche, klarstellende Informationen zur Auslegung der Spezifikation können dem Spezifikations-FAQ unter </w:t>
            </w:r>
            <w:hyperlink r:id="rId10" w:history="1">
              <w:r w:rsidRPr="00EC20EA">
                <w:rPr>
                  <w:rFonts w:asciiTheme="minorHAnsi" w:eastAsia="Calibri" w:hAnsiTheme="minorHAnsi" w:cs="Calibri"/>
                  <w:color w:val="4F81BD" w:themeColor="accent1"/>
                  <w:sz w:val="24"/>
                  <w:szCs w:val="24"/>
                  <w:u w:val="single"/>
                </w:rPr>
                <w:t>https://www.openchainproject.org/specification-faq</w:t>
              </w:r>
            </w:hyperlink>
            <w:r w:rsidRPr="00EC20EA">
              <w:rPr>
                <w:rFonts w:asciiTheme="minorHAnsi" w:eastAsia="Calibri" w:hAnsiTheme="minorHAnsi" w:cs="Calibri"/>
                <w:color w:val="4F81BD" w:themeColor="accent1"/>
                <w:sz w:val="24"/>
                <w:szCs w:val="24"/>
              </w:rPr>
              <w:t xml:space="preserve"> entnommen werden.</w:t>
            </w:r>
          </w:p>
        </w:tc>
      </w:tr>
    </w:tbl>
    <w:p w14:paraId="097A1CB3" w14:textId="77777777" w:rsidR="005B118C" w:rsidRPr="003731A2" w:rsidRDefault="005B118C" w:rsidP="003731A2">
      <w:pPr>
        <w:rPr>
          <w:rFonts w:asciiTheme="minorHAnsi" w:eastAsia="Calibri" w:hAnsiTheme="minorHAnsi" w:cs="Calibri"/>
          <w:sz w:val="24"/>
          <w:szCs w:val="24"/>
        </w:rPr>
      </w:pPr>
    </w:p>
    <w:p w14:paraId="2CABB580" w14:textId="77777777" w:rsidR="005B118C" w:rsidRPr="003731A2" w:rsidRDefault="005B118C" w:rsidP="003731A2">
      <w:pPr>
        <w:rPr>
          <w:rFonts w:asciiTheme="minorHAnsi" w:eastAsia="Calibri" w:hAnsiTheme="minorHAnsi" w:cs="Calibri"/>
          <w:color w:val="073763"/>
          <w:sz w:val="24"/>
          <w:szCs w:val="24"/>
        </w:rPr>
      </w:pPr>
    </w:p>
    <w:p w14:paraId="525ECB5C" w14:textId="77777777" w:rsidR="005B118C" w:rsidRPr="003731A2" w:rsidRDefault="00CD55CA" w:rsidP="003731A2">
      <w:pPr>
        <w:rPr>
          <w:rFonts w:asciiTheme="minorHAnsi" w:eastAsia="Calibri" w:hAnsiTheme="minorHAnsi" w:cs="Calibri"/>
          <w:color w:val="073763"/>
          <w:sz w:val="24"/>
          <w:szCs w:val="24"/>
        </w:rPr>
      </w:pPr>
      <w:r w:rsidRPr="003731A2">
        <w:rPr>
          <w:rFonts w:asciiTheme="minorHAnsi" w:hAnsiTheme="minorHAnsi"/>
          <w:sz w:val="24"/>
          <w:szCs w:val="24"/>
        </w:rPr>
        <w:br w:type="page"/>
      </w:r>
    </w:p>
    <w:p w14:paraId="19AC7CCA" w14:textId="77777777"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color w:val="073763"/>
          <w:sz w:val="24"/>
          <w:szCs w:val="24"/>
        </w:rPr>
        <w:lastRenderedPageBreak/>
        <w:t>Definitionen</w:t>
      </w:r>
    </w:p>
    <w:tbl>
      <w:tblPr>
        <w:tblStyle w:val="8"/>
        <w:tblW w:w="127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7"/>
        <w:gridCol w:w="3176"/>
        <w:gridCol w:w="3177"/>
      </w:tblGrid>
      <w:tr w:rsidR="00563D2E" w:rsidRPr="003731A2" w14:paraId="1898DE1F" w14:textId="77777777" w:rsidTr="00EC20EA">
        <w:tc>
          <w:tcPr>
            <w:tcW w:w="3176" w:type="dxa"/>
            <w:shd w:val="clear" w:color="auto" w:fill="auto"/>
            <w:tcMar>
              <w:top w:w="100" w:type="dxa"/>
              <w:left w:w="100" w:type="dxa"/>
              <w:bottom w:w="100" w:type="dxa"/>
              <w:right w:w="100" w:type="dxa"/>
            </w:tcMar>
          </w:tcPr>
          <w:p w14:paraId="093C083C" w14:textId="77777777" w:rsidR="00563D2E" w:rsidRPr="003731A2" w:rsidRDefault="00563D2E" w:rsidP="003731A2">
            <w:pPr>
              <w:spacing w:line="240" w:lineRule="auto"/>
              <w:rPr>
                <w:rFonts w:asciiTheme="minorHAnsi" w:eastAsia="Calibri" w:hAnsiTheme="minorHAnsi" w:cs="Calibri"/>
                <w:b/>
                <w:sz w:val="24"/>
                <w:szCs w:val="24"/>
                <w:lang w:val="en-US"/>
              </w:rPr>
            </w:pPr>
            <w:r w:rsidRPr="003731A2">
              <w:rPr>
                <w:rFonts w:asciiTheme="minorHAnsi" w:eastAsia="Calibri" w:hAnsiTheme="minorHAnsi" w:cs="Calibri"/>
                <w:b/>
                <w:sz w:val="24"/>
                <w:szCs w:val="24"/>
                <w:lang w:val="en-US"/>
              </w:rPr>
              <w:t xml:space="preserve">Compliance Artifacts </w:t>
            </w:r>
            <w:r w:rsidRPr="003731A2">
              <w:rPr>
                <w:rFonts w:asciiTheme="minorHAnsi" w:eastAsia="Calibri" w:hAnsiTheme="minorHAnsi" w:cs="Calibri"/>
                <w:sz w:val="24"/>
                <w:szCs w:val="24"/>
                <w:lang w:val="en-US"/>
              </w:rPr>
              <w:t>- a collection of artifacts which represent the output of the FOSS management program for a Supplied Software release. The collection may include (but are not limited to) one or more of the following: source code, attribution notices, copyright notices, copy of licenses, modification notifications, written offers, FOSS component bill of materials, SPDX documents and so forth.</w:t>
            </w:r>
          </w:p>
          <w:p w14:paraId="5F1497C6" w14:textId="77777777" w:rsidR="00563D2E" w:rsidRPr="003731A2" w:rsidRDefault="00563D2E" w:rsidP="003731A2">
            <w:pPr>
              <w:spacing w:line="240" w:lineRule="auto"/>
              <w:rPr>
                <w:rFonts w:asciiTheme="minorHAnsi" w:eastAsia="Calibri" w:hAnsiTheme="minorHAnsi" w:cs="Calibri"/>
                <w:b/>
                <w:sz w:val="24"/>
                <w:szCs w:val="24"/>
                <w:lang w:val="en-US"/>
              </w:rPr>
            </w:pPr>
          </w:p>
          <w:p w14:paraId="340F66B0" w14:textId="77777777" w:rsidR="00563D2E" w:rsidRPr="003731A2" w:rsidRDefault="00563D2E" w:rsidP="003731A2">
            <w:pPr>
              <w:spacing w:line="240" w:lineRule="auto"/>
              <w:rPr>
                <w:rFonts w:asciiTheme="minorHAnsi" w:eastAsia="Calibri" w:hAnsiTheme="minorHAnsi" w:cs="Calibri"/>
                <w:b/>
                <w:sz w:val="24"/>
                <w:szCs w:val="24"/>
                <w:lang w:val="en-US"/>
              </w:rPr>
            </w:pPr>
          </w:p>
          <w:p w14:paraId="4DE34D05" w14:textId="77777777" w:rsidR="00563D2E" w:rsidRPr="003731A2" w:rsidRDefault="00563D2E" w:rsidP="003731A2">
            <w:pPr>
              <w:spacing w:line="240" w:lineRule="auto"/>
              <w:rPr>
                <w:rFonts w:asciiTheme="minorHAnsi" w:eastAsia="Calibri" w:hAnsiTheme="minorHAnsi" w:cs="Calibri"/>
                <w:b/>
                <w:sz w:val="24"/>
                <w:szCs w:val="24"/>
                <w:lang w:val="en-US"/>
              </w:rPr>
            </w:pPr>
          </w:p>
          <w:p w14:paraId="240EA5EA" w14:textId="77777777" w:rsidR="00563D2E" w:rsidRPr="003731A2" w:rsidRDefault="00563D2E" w:rsidP="003731A2">
            <w:pPr>
              <w:spacing w:line="240" w:lineRule="auto"/>
              <w:rPr>
                <w:rFonts w:asciiTheme="minorHAnsi" w:eastAsia="Calibri" w:hAnsiTheme="minorHAnsi" w:cs="Calibri"/>
                <w:b/>
                <w:sz w:val="24"/>
                <w:szCs w:val="24"/>
                <w:lang w:val="en-US"/>
              </w:rPr>
            </w:pPr>
          </w:p>
          <w:p w14:paraId="60FFC777" w14:textId="77777777" w:rsidR="00563D2E" w:rsidRPr="003731A2" w:rsidRDefault="00563D2E" w:rsidP="003731A2">
            <w:pPr>
              <w:spacing w:line="240" w:lineRule="auto"/>
              <w:rPr>
                <w:rFonts w:asciiTheme="minorHAnsi" w:eastAsia="Calibri" w:hAnsiTheme="minorHAnsi" w:cs="Calibri"/>
                <w:b/>
                <w:sz w:val="24"/>
                <w:szCs w:val="24"/>
                <w:lang w:val="en-US"/>
              </w:rPr>
            </w:pPr>
          </w:p>
          <w:p w14:paraId="4F9408AE" w14:textId="77777777" w:rsidR="00563D2E" w:rsidRPr="003731A2" w:rsidRDefault="00563D2E" w:rsidP="003731A2">
            <w:pPr>
              <w:spacing w:line="240" w:lineRule="auto"/>
              <w:rPr>
                <w:rFonts w:asciiTheme="minorHAnsi" w:eastAsia="Calibri" w:hAnsiTheme="minorHAnsi" w:cs="Calibri"/>
                <w:b/>
                <w:sz w:val="24"/>
                <w:szCs w:val="24"/>
                <w:lang w:val="en-US"/>
              </w:rPr>
            </w:pPr>
          </w:p>
          <w:p w14:paraId="16233421" w14:textId="77777777" w:rsidR="00563D2E" w:rsidRDefault="00563D2E" w:rsidP="003731A2">
            <w:pPr>
              <w:spacing w:line="240" w:lineRule="auto"/>
              <w:rPr>
                <w:rFonts w:asciiTheme="minorHAnsi" w:eastAsia="Calibri" w:hAnsiTheme="minorHAnsi" w:cs="Calibri"/>
                <w:b/>
                <w:sz w:val="24"/>
                <w:szCs w:val="24"/>
                <w:lang w:val="en-US"/>
              </w:rPr>
            </w:pPr>
          </w:p>
          <w:p w14:paraId="5B6A0CD3" w14:textId="77777777" w:rsidR="00563D2E" w:rsidRDefault="00563D2E" w:rsidP="003731A2">
            <w:pPr>
              <w:spacing w:line="240" w:lineRule="auto"/>
              <w:rPr>
                <w:rFonts w:asciiTheme="minorHAnsi" w:eastAsia="Calibri" w:hAnsiTheme="minorHAnsi" w:cs="Calibri"/>
                <w:b/>
                <w:sz w:val="24"/>
                <w:szCs w:val="24"/>
                <w:lang w:val="en-US"/>
              </w:rPr>
            </w:pPr>
          </w:p>
          <w:p w14:paraId="1B72BDB6" w14:textId="77777777" w:rsidR="00563D2E" w:rsidRDefault="00563D2E" w:rsidP="003731A2">
            <w:pPr>
              <w:spacing w:line="240" w:lineRule="auto"/>
              <w:rPr>
                <w:rFonts w:asciiTheme="minorHAnsi" w:eastAsia="Calibri" w:hAnsiTheme="minorHAnsi" w:cs="Calibri"/>
                <w:b/>
                <w:sz w:val="24"/>
                <w:szCs w:val="24"/>
                <w:lang w:val="en-US"/>
              </w:rPr>
            </w:pPr>
          </w:p>
          <w:p w14:paraId="30C22A6A" w14:textId="77777777" w:rsidR="00563D2E" w:rsidRDefault="00563D2E" w:rsidP="003731A2">
            <w:pPr>
              <w:spacing w:line="240" w:lineRule="auto"/>
              <w:rPr>
                <w:rFonts w:asciiTheme="minorHAnsi" w:eastAsia="Calibri" w:hAnsiTheme="minorHAnsi" w:cs="Calibri"/>
                <w:b/>
                <w:sz w:val="24"/>
                <w:szCs w:val="24"/>
                <w:lang w:val="en-US"/>
              </w:rPr>
            </w:pPr>
          </w:p>
          <w:p w14:paraId="02A201AF" w14:textId="77777777" w:rsidR="00BA23F0" w:rsidRDefault="00BA23F0" w:rsidP="003731A2">
            <w:pPr>
              <w:spacing w:line="240" w:lineRule="auto"/>
              <w:rPr>
                <w:rFonts w:asciiTheme="minorHAnsi" w:eastAsia="Calibri" w:hAnsiTheme="minorHAnsi" w:cs="Calibri"/>
                <w:b/>
                <w:sz w:val="24"/>
                <w:szCs w:val="24"/>
                <w:lang w:val="en-US"/>
              </w:rPr>
            </w:pPr>
          </w:p>
          <w:p w14:paraId="7D1DDCFD" w14:textId="7C05B948"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FOSS (Free and Open Source Software)</w:t>
            </w:r>
            <w:r w:rsidRPr="003731A2">
              <w:rPr>
                <w:rFonts w:asciiTheme="minorHAnsi" w:eastAsia="Calibri" w:hAnsiTheme="minorHAnsi" w:cs="Calibri"/>
                <w:sz w:val="24"/>
                <w:szCs w:val="24"/>
                <w:lang w:val="en-US"/>
              </w:rPr>
              <w:t xml:space="preserve"> - software subject to one or </w:t>
            </w:r>
            <w:r w:rsidRPr="003731A2">
              <w:rPr>
                <w:rFonts w:asciiTheme="minorHAnsi" w:eastAsia="Calibri" w:hAnsiTheme="minorHAnsi" w:cs="Calibri"/>
                <w:sz w:val="24"/>
                <w:szCs w:val="24"/>
                <w:lang w:val="en-US"/>
              </w:rPr>
              <w:lastRenderedPageBreak/>
              <w:t>more licenses that meet the Open Source Definition published by the Open Source Initiative (OpenSource.org) or the Free Software Definition (published by the Free Software Foundation) or similar license.</w:t>
            </w:r>
          </w:p>
          <w:p w14:paraId="7DB3D7AF" w14:textId="77777777" w:rsidR="00563D2E" w:rsidRPr="003731A2" w:rsidRDefault="00563D2E" w:rsidP="003731A2">
            <w:pPr>
              <w:spacing w:line="240" w:lineRule="auto"/>
              <w:rPr>
                <w:rFonts w:asciiTheme="minorHAnsi" w:eastAsia="Calibri" w:hAnsiTheme="minorHAnsi" w:cs="Calibri"/>
                <w:sz w:val="24"/>
                <w:szCs w:val="24"/>
                <w:lang w:val="en-US"/>
              </w:rPr>
            </w:pPr>
          </w:p>
          <w:p w14:paraId="2984C26D" w14:textId="4E10189D"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FOSS Liaison</w:t>
            </w:r>
            <w:r w:rsidRPr="003731A2">
              <w:rPr>
                <w:rFonts w:asciiTheme="minorHAnsi" w:eastAsia="Calibri" w:hAnsiTheme="minorHAnsi" w:cs="Calibri"/>
                <w:sz w:val="24"/>
                <w:szCs w:val="24"/>
                <w:lang w:val="en-US"/>
              </w:rPr>
              <w:t xml:space="preserve"> - a designated person who is assigned to receive external FOSS inquires.</w:t>
            </w:r>
          </w:p>
          <w:p w14:paraId="6523865E" w14:textId="77777777" w:rsidR="00563D2E" w:rsidRPr="003731A2" w:rsidRDefault="00563D2E" w:rsidP="003731A2">
            <w:pPr>
              <w:spacing w:line="240" w:lineRule="auto"/>
              <w:rPr>
                <w:rFonts w:asciiTheme="minorHAnsi" w:eastAsia="Calibri" w:hAnsiTheme="minorHAnsi" w:cs="Calibri"/>
                <w:sz w:val="24"/>
                <w:szCs w:val="24"/>
                <w:lang w:val="en-US"/>
              </w:rPr>
            </w:pPr>
          </w:p>
          <w:p w14:paraId="3FA801F6" w14:textId="77777777" w:rsidR="00563D2E" w:rsidRPr="003731A2" w:rsidRDefault="00563D2E" w:rsidP="003731A2">
            <w:pPr>
              <w:spacing w:line="240" w:lineRule="auto"/>
              <w:rPr>
                <w:rFonts w:asciiTheme="minorHAnsi" w:eastAsia="Calibri" w:hAnsiTheme="minorHAnsi" w:cs="Calibri"/>
                <w:b/>
                <w:sz w:val="24"/>
                <w:szCs w:val="24"/>
                <w:lang w:val="en-US"/>
              </w:rPr>
            </w:pPr>
          </w:p>
          <w:p w14:paraId="1EE6BBE3" w14:textId="4D43DDFD"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 xml:space="preserve">Identified Licenses </w:t>
            </w:r>
            <w:r w:rsidRPr="003731A2">
              <w:rPr>
                <w:rFonts w:asciiTheme="minorHAnsi" w:eastAsia="Calibri" w:hAnsiTheme="minorHAnsi" w:cs="Calibri"/>
                <w:sz w:val="24"/>
                <w:szCs w:val="24"/>
                <w:lang w:val="en-US"/>
              </w:rPr>
              <w:t>- a set of FOSS licenses identified as a result of following an appropriate method of identifying licenses that govern the Supplied Software.</w:t>
            </w:r>
          </w:p>
          <w:p w14:paraId="14C2B0FC" w14:textId="77777777" w:rsidR="00563D2E" w:rsidRPr="003731A2" w:rsidRDefault="00563D2E" w:rsidP="003731A2">
            <w:pPr>
              <w:spacing w:line="240" w:lineRule="auto"/>
              <w:rPr>
                <w:rFonts w:asciiTheme="minorHAnsi" w:eastAsia="Calibri" w:hAnsiTheme="minorHAnsi" w:cs="Calibri"/>
                <w:sz w:val="24"/>
                <w:szCs w:val="24"/>
                <w:lang w:val="en-US"/>
              </w:rPr>
            </w:pPr>
          </w:p>
          <w:p w14:paraId="0C0C6BE5" w14:textId="77777777" w:rsidR="00563D2E" w:rsidRPr="003731A2" w:rsidRDefault="00563D2E" w:rsidP="003731A2">
            <w:pPr>
              <w:spacing w:line="240" w:lineRule="auto"/>
              <w:rPr>
                <w:rFonts w:asciiTheme="minorHAnsi" w:eastAsia="Calibri" w:hAnsiTheme="minorHAnsi" w:cs="Calibri"/>
                <w:sz w:val="24"/>
                <w:szCs w:val="24"/>
                <w:lang w:val="en-US"/>
              </w:rPr>
            </w:pPr>
          </w:p>
          <w:p w14:paraId="3FAFFCEE" w14:textId="77777777" w:rsidR="00563D2E" w:rsidRDefault="00563D2E" w:rsidP="003731A2">
            <w:pPr>
              <w:spacing w:line="240" w:lineRule="auto"/>
              <w:rPr>
                <w:rFonts w:asciiTheme="minorHAnsi" w:eastAsia="Calibri" w:hAnsiTheme="minorHAnsi" w:cs="Calibri"/>
                <w:b/>
                <w:sz w:val="24"/>
                <w:szCs w:val="24"/>
                <w:lang w:val="en-US"/>
              </w:rPr>
            </w:pPr>
          </w:p>
          <w:p w14:paraId="2249C2FB" w14:textId="77777777" w:rsidR="00563D2E" w:rsidRDefault="00563D2E" w:rsidP="003731A2">
            <w:pPr>
              <w:spacing w:line="240" w:lineRule="auto"/>
              <w:rPr>
                <w:rFonts w:asciiTheme="minorHAnsi" w:eastAsia="Calibri" w:hAnsiTheme="minorHAnsi" w:cs="Calibri"/>
                <w:b/>
                <w:sz w:val="24"/>
                <w:szCs w:val="24"/>
                <w:lang w:val="en-US"/>
              </w:rPr>
            </w:pPr>
          </w:p>
          <w:p w14:paraId="6A6C0A3B" w14:textId="77777777" w:rsidR="00BA23F0" w:rsidRDefault="00BA23F0" w:rsidP="003731A2">
            <w:pPr>
              <w:spacing w:line="240" w:lineRule="auto"/>
              <w:rPr>
                <w:rFonts w:asciiTheme="minorHAnsi" w:eastAsia="Calibri" w:hAnsiTheme="minorHAnsi" w:cs="Calibri"/>
                <w:b/>
                <w:sz w:val="24"/>
                <w:szCs w:val="24"/>
                <w:lang w:val="en-US"/>
              </w:rPr>
            </w:pPr>
          </w:p>
          <w:p w14:paraId="5393FA72" w14:textId="0B30CE6E" w:rsidR="00563D2E" w:rsidRPr="003731A2" w:rsidRDefault="00563D2E" w:rsidP="003731A2">
            <w:pPr>
              <w:spacing w:line="240" w:lineRule="auto"/>
              <w:rPr>
                <w:rFonts w:asciiTheme="minorHAnsi" w:eastAsia="Calibri" w:hAnsiTheme="minorHAnsi" w:cs="Calibri"/>
                <w:sz w:val="24"/>
                <w:szCs w:val="24"/>
                <w:lang w:val="en-US"/>
              </w:rPr>
            </w:pPr>
            <w:proofErr w:type="spellStart"/>
            <w:r w:rsidRPr="003731A2">
              <w:rPr>
                <w:rFonts w:asciiTheme="minorHAnsi" w:eastAsia="Calibri" w:hAnsiTheme="minorHAnsi" w:cs="Calibri"/>
                <w:b/>
                <w:sz w:val="24"/>
                <w:szCs w:val="24"/>
                <w:lang w:val="en-US"/>
              </w:rPr>
              <w:t>OpenChain</w:t>
            </w:r>
            <w:proofErr w:type="spellEnd"/>
            <w:r w:rsidRPr="003731A2">
              <w:rPr>
                <w:rFonts w:asciiTheme="minorHAnsi" w:eastAsia="Calibri" w:hAnsiTheme="minorHAnsi" w:cs="Calibri"/>
                <w:b/>
                <w:sz w:val="24"/>
                <w:szCs w:val="24"/>
                <w:lang w:val="en-US"/>
              </w:rPr>
              <w:t xml:space="preserve"> Conforming</w:t>
            </w:r>
            <w:r w:rsidRPr="003731A2">
              <w:rPr>
                <w:rFonts w:asciiTheme="minorHAnsi" w:eastAsia="Calibri" w:hAnsiTheme="minorHAnsi" w:cs="Calibri"/>
                <w:sz w:val="24"/>
                <w:szCs w:val="24"/>
                <w:lang w:val="en-US"/>
              </w:rPr>
              <w:t xml:space="preserve"> </w:t>
            </w:r>
            <w:r w:rsidRPr="00FC6D8E">
              <w:rPr>
                <w:rFonts w:asciiTheme="minorHAnsi" w:eastAsia="Calibri" w:hAnsiTheme="minorHAnsi" w:cs="Calibri"/>
                <w:b/>
                <w:sz w:val="24"/>
                <w:szCs w:val="24"/>
                <w:lang w:val="en-US"/>
              </w:rPr>
              <w:t>Program</w:t>
            </w:r>
            <w:r w:rsidRPr="003731A2">
              <w:rPr>
                <w:rFonts w:asciiTheme="minorHAnsi" w:eastAsia="Calibri" w:hAnsiTheme="minorHAnsi" w:cs="Calibri"/>
                <w:sz w:val="24"/>
                <w:szCs w:val="24"/>
                <w:lang w:val="en-US"/>
              </w:rPr>
              <w:t xml:space="preserve"> - a program that </w:t>
            </w:r>
            <w:r w:rsidRPr="003731A2">
              <w:rPr>
                <w:rFonts w:asciiTheme="minorHAnsi" w:eastAsia="Calibri" w:hAnsiTheme="minorHAnsi" w:cs="Calibri"/>
                <w:sz w:val="24"/>
                <w:szCs w:val="24"/>
                <w:lang w:val="en-US"/>
              </w:rPr>
              <w:lastRenderedPageBreak/>
              <w:t>satisfies all the requirements of this specification.</w:t>
            </w:r>
          </w:p>
          <w:p w14:paraId="0647630C" w14:textId="77777777" w:rsidR="00563D2E" w:rsidRPr="003731A2" w:rsidRDefault="00563D2E" w:rsidP="003731A2">
            <w:pPr>
              <w:spacing w:line="240" w:lineRule="auto"/>
              <w:rPr>
                <w:rFonts w:asciiTheme="minorHAnsi" w:eastAsia="Calibri" w:hAnsiTheme="minorHAnsi" w:cs="Calibri"/>
                <w:b/>
                <w:sz w:val="24"/>
                <w:szCs w:val="24"/>
                <w:lang w:val="en-US"/>
              </w:rPr>
            </w:pPr>
          </w:p>
          <w:p w14:paraId="14101132" w14:textId="77777777" w:rsidR="00563D2E" w:rsidRPr="003731A2" w:rsidRDefault="00563D2E" w:rsidP="003731A2">
            <w:pPr>
              <w:spacing w:line="240" w:lineRule="auto"/>
              <w:rPr>
                <w:rFonts w:asciiTheme="minorHAnsi" w:eastAsia="Calibri" w:hAnsiTheme="minorHAnsi" w:cs="Calibri"/>
                <w:b/>
                <w:sz w:val="24"/>
                <w:szCs w:val="24"/>
                <w:lang w:val="en-US"/>
              </w:rPr>
            </w:pPr>
          </w:p>
          <w:p w14:paraId="167E83A9" w14:textId="7BAF6DB1"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 xml:space="preserve">Software Staff </w:t>
            </w:r>
            <w:r w:rsidRPr="003731A2">
              <w:rPr>
                <w:rFonts w:asciiTheme="minorHAnsi" w:eastAsia="Calibri" w:hAnsiTheme="minorHAnsi" w:cs="Calibri"/>
                <w:sz w:val="24"/>
                <w:szCs w:val="24"/>
                <w:lang w:val="en-US"/>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14:paraId="0E8D9A5A" w14:textId="77777777" w:rsidR="00563D2E" w:rsidRPr="003731A2" w:rsidRDefault="00563D2E" w:rsidP="003731A2">
            <w:pPr>
              <w:spacing w:line="240" w:lineRule="auto"/>
              <w:rPr>
                <w:rFonts w:asciiTheme="minorHAnsi" w:eastAsia="Calibri" w:hAnsiTheme="minorHAnsi" w:cs="Calibri"/>
                <w:sz w:val="24"/>
                <w:szCs w:val="24"/>
                <w:lang w:val="en-US"/>
              </w:rPr>
            </w:pPr>
          </w:p>
          <w:p w14:paraId="69672BC2" w14:textId="77777777" w:rsidR="00563D2E" w:rsidRPr="003731A2" w:rsidRDefault="00563D2E" w:rsidP="003731A2">
            <w:pPr>
              <w:spacing w:line="240" w:lineRule="auto"/>
              <w:rPr>
                <w:rFonts w:asciiTheme="minorHAnsi" w:eastAsia="Calibri" w:hAnsiTheme="minorHAnsi" w:cs="Calibri"/>
                <w:b/>
                <w:sz w:val="24"/>
                <w:szCs w:val="24"/>
                <w:lang w:val="en-US"/>
              </w:rPr>
            </w:pPr>
          </w:p>
          <w:p w14:paraId="3606B31A"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SPDX or Software Package Data Exchange</w:t>
            </w:r>
            <w:r w:rsidRPr="003731A2">
              <w:rPr>
                <w:rFonts w:asciiTheme="minorHAnsi" w:eastAsia="Calibri" w:hAnsiTheme="minorHAnsi" w:cs="Calibri"/>
                <w:sz w:val="24"/>
                <w:szCs w:val="24"/>
                <w:lang w:val="en-US"/>
              </w:rPr>
              <w:t xml:space="preserve"> - the format standard created by the SPDX Working Group for exchanging license and copyright information for a given software package. A description of the SPDX specification can be found at </w:t>
            </w:r>
            <w:hyperlink r:id="rId11">
              <w:r w:rsidRPr="003731A2">
                <w:rPr>
                  <w:rFonts w:asciiTheme="minorHAnsi" w:eastAsia="Calibri" w:hAnsiTheme="minorHAnsi" w:cs="Calibri"/>
                  <w:color w:val="1155CC"/>
                  <w:sz w:val="24"/>
                  <w:szCs w:val="24"/>
                  <w:u w:val="single"/>
                  <w:lang w:val="en-US"/>
                </w:rPr>
                <w:t>www.spdx.org</w:t>
              </w:r>
            </w:hyperlink>
            <w:r w:rsidRPr="003731A2">
              <w:rPr>
                <w:rFonts w:asciiTheme="minorHAnsi" w:eastAsia="Calibri" w:hAnsiTheme="minorHAnsi" w:cs="Calibri"/>
                <w:sz w:val="24"/>
                <w:szCs w:val="24"/>
                <w:lang w:val="en-US"/>
              </w:rPr>
              <w:t>.</w:t>
            </w:r>
          </w:p>
          <w:p w14:paraId="3A11CF6D" w14:textId="77777777" w:rsidR="00563D2E" w:rsidRPr="003731A2" w:rsidRDefault="00563D2E" w:rsidP="003731A2">
            <w:pPr>
              <w:spacing w:line="240" w:lineRule="auto"/>
              <w:rPr>
                <w:rFonts w:asciiTheme="minorHAnsi" w:eastAsia="Calibri" w:hAnsiTheme="minorHAnsi" w:cs="Calibri"/>
                <w:sz w:val="24"/>
                <w:szCs w:val="24"/>
                <w:lang w:val="en-US"/>
              </w:rPr>
            </w:pPr>
          </w:p>
          <w:p w14:paraId="584F606A" w14:textId="77777777" w:rsidR="00563D2E" w:rsidRPr="003731A2" w:rsidRDefault="00563D2E" w:rsidP="003731A2">
            <w:pPr>
              <w:spacing w:line="240" w:lineRule="auto"/>
              <w:rPr>
                <w:rFonts w:asciiTheme="minorHAnsi" w:eastAsia="Calibri" w:hAnsiTheme="minorHAnsi" w:cs="Calibri"/>
                <w:sz w:val="24"/>
                <w:szCs w:val="24"/>
                <w:lang w:val="en-US"/>
              </w:rPr>
            </w:pPr>
          </w:p>
          <w:p w14:paraId="7CE1CBBF" w14:textId="77777777" w:rsidR="00563D2E" w:rsidRDefault="00563D2E" w:rsidP="003731A2">
            <w:pPr>
              <w:spacing w:line="240" w:lineRule="auto"/>
              <w:rPr>
                <w:rFonts w:asciiTheme="minorHAnsi" w:eastAsia="Calibri" w:hAnsiTheme="minorHAnsi" w:cs="Calibri"/>
                <w:b/>
                <w:sz w:val="24"/>
                <w:szCs w:val="24"/>
                <w:lang w:val="en-US"/>
              </w:rPr>
            </w:pPr>
          </w:p>
          <w:p w14:paraId="783297D9" w14:textId="3F664910"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Supplied Software</w:t>
            </w:r>
            <w:r w:rsidRPr="003731A2">
              <w:rPr>
                <w:rFonts w:asciiTheme="minorHAnsi" w:eastAsia="Calibri" w:hAnsiTheme="minorHAnsi" w:cs="Calibri"/>
                <w:sz w:val="24"/>
                <w:szCs w:val="24"/>
                <w:lang w:val="en-US"/>
              </w:rPr>
              <w:t xml:space="preserve"> - software that an organization delivers to third parties (e.g., other organizations or individuals).</w:t>
            </w:r>
          </w:p>
          <w:p w14:paraId="031D2B69" w14:textId="77777777" w:rsidR="00563D2E" w:rsidRPr="003731A2" w:rsidRDefault="00563D2E" w:rsidP="003731A2">
            <w:pPr>
              <w:spacing w:line="240" w:lineRule="auto"/>
              <w:rPr>
                <w:rFonts w:asciiTheme="minorHAnsi" w:eastAsia="Calibri" w:hAnsiTheme="minorHAnsi" w:cs="Calibri"/>
                <w:b/>
                <w:sz w:val="24"/>
                <w:szCs w:val="24"/>
                <w:lang w:val="en-US"/>
              </w:rPr>
            </w:pPr>
          </w:p>
          <w:p w14:paraId="5E314D6A" w14:textId="77777777" w:rsidR="00BA23F0" w:rsidRDefault="00BA23F0" w:rsidP="003731A2">
            <w:pPr>
              <w:spacing w:line="240" w:lineRule="auto"/>
              <w:rPr>
                <w:rFonts w:asciiTheme="minorHAnsi" w:eastAsia="Calibri" w:hAnsiTheme="minorHAnsi" w:cs="Calibri"/>
                <w:b/>
                <w:sz w:val="24"/>
                <w:szCs w:val="24"/>
                <w:lang w:val="en-US"/>
              </w:rPr>
            </w:pPr>
          </w:p>
          <w:p w14:paraId="1DE53277" w14:textId="49A8722F"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Verification Materials</w:t>
            </w:r>
            <w:r w:rsidRPr="003731A2">
              <w:rPr>
                <w:rFonts w:asciiTheme="minorHAnsi" w:eastAsia="Calibri" w:hAnsiTheme="minorHAnsi" w:cs="Calibri"/>
                <w:sz w:val="24"/>
                <w:szCs w:val="24"/>
                <w:lang w:val="en-US"/>
              </w:rPr>
              <w:t xml:space="preserve"> - evidence that must exist in order for a given requirement to be considered satisfied.</w:t>
            </w:r>
          </w:p>
          <w:p w14:paraId="7CCDC4E9" w14:textId="77777777" w:rsidR="00563D2E" w:rsidRPr="003731A2" w:rsidRDefault="00563D2E" w:rsidP="003731A2">
            <w:pPr>
              <w:widowControl w:val="0"/>
              <w:spacing w:line="240" w:lineRule="auto"/>
              <w:rPr>
                <w:rFonts w:asciiTheme="minorHAnsi" w:eastAsia="Calibri" w:hAnsiTheme="minorHAnsi" w:cs="Calibri"/>
                <w:sz w:val="24"/>
                <w:szCs w:val="24"/>
                <w:lang w:val="en-US"/>
              </w:rPr>
            </w:pPr>
          </w:p>
        </w:tc>
        <w:tc>
          <w:tcPr>
            <w:tcW w:w="3177" w:type="dxa"/>
          </w:tcPr>
          <w:p w14:paraId="1AAE0C28" w14:textId="77777777" w:rsidR="00563D2E" w:rsidRPr="00BA23F0" w:rsidRDefault="00563D2E" w:rsidP="003731A2">
            <w:pPr>
              <w:pStyle w:val="Default"/>
              <w:rPr>
                <w:rFonts w:asciiTheme="minorHAnsi" w:hAnsiTheme="minorHAnsi"/>
                <w:color w:val="A6A6A6" w:themeColor="background1" w:themeShade="A6"/>
                <w:lang w:val="en-US"/>
              </w:rPr>
            </w:pPr>
            <w:r w:rsidRPr="00BA23F0">
              <w:rPr>
                <w:rFonts w:asciiTheme="minorHAnsi" w:hAnsiTheme="minorHAnsi"/>
                <w:b/>
                <w:bCs/>
                <w:color w:val="A6A6A6" w:themeColor="background1" w:themeShade="A6"/>
                <w:lang w:val="en-US"/>
              </w:rPr>
              <w:lastRenderedPageBreak/>
              <w:t xml:space="preserve">Compliance Artifacts - </w:t>
            </w:r>
            <w:r w:rsidRPr="00BA23F0">
              <w:rPr>
                <w:rFonts w:asciiTheme="minorHAnsi" w:hAnsiTheme="minorHAnsi"/>
                <w:color w:val="A6A6A6" w:themeColor="background1" w:themeShade="A6"/>
                <w:lang w:val="en-US"/>
              </w:rPr>
              <w:t xml:space="preserve">a collection of artifacts which represent the output of the Open Source management program for a Supplied Software release. The collection may include (but are not limited to) one or more of the following: source code, attribution notices, copyright notices, copy of licenses, modification notifications, written offers, Open Source component bill of materials, SPDX documents and so forth. </w:t>
            </w:r>
          </w:p>
          <w:p w14:paraId="763E1BF2" w14:textId="77777777" w:rsidR="00563D2E" w:rsidRPr="003731A2" w:rsidRDefault="00563D2E" w:rsidP="003731A2">
            <w:pPr>
              <w:pStyle w:val="Default"/>
              <w:rPr>
                <w:rFonts w:asciiTheme="minorHAnsi" w:hAnsiTheme="minorHAnsi"/>
                <w:b/>
                <w:bCs/>
                <w:lang w:val="en-US"/>
              </w:rPr>
            </w:pPr>
          </w:p>
          <w:p w14:paraId="1F76D208" w14:textId="77777777" w:rsidR="00563D2E" w:rsidRPr="003731A2" w:rsidRDefault="00563D2E" w:rsidP="003731A2">
            <w:pPr>
              <w:pStyle w:val="Default"/>
              <w:rPr>
                <w:rFonts w:asciiTheme="minorHAnsi" w:hAnsiTheme="minorHAnsi"/>
                <w:b/>
                <w:bCs/>
                <w:lang w:val="en-US"/>
              </w:rPr>
            </w:pPr>
          </w:p>
          <w:p w14:paraId="1B1C8BB7" w14:textId="77777777" w:rsidR="00563D2E" w:rsidRPr="003731A2" w:rsidRDefault="00563D2E" w:rsidP="003731A2">
            <w:pPr>
              <w:pStyle w:val="Default"/>
              <w:rPr>
                <w:rFonts w:asciiTheme="minorHAnsi" w:hAnsiTheme="minorHAnsi"/>
                <w:b/>
                <w:bCs/>
                <w:lang w:val="en-US"/>
              </w:rPr>
            </w:pPr>
          </w:p>
          <w:p w14:paraId="0086363D" w14:textId="77777777" w:rsidR="00563D2E" w:rsidRPr="003731A2" w:rsidRDefault="00563D2E" w:rsidP="003731A2">
            <w:pPr>
              <w:pStyle w:val="Default"/>
              <w:rPr>
                <w:rFonts w:asciiTheme="minorHAnsi" w:hAnsiTheme="minorHAnsi"/>
                <w:b/>
                <w:bCs/>
                <w:lang w:val="en-US"/>
              </w:rPr>
            </w:pPr>
          </w:p>
          <w:p w14:paraId="776DF4B5" w14:textId="77777777" w:rsidR="00563D2E" w:rsidRPr="003731A2" w:rsidRDefault="00563D2E" w:rsidP="003731A2">
            <w:pPr>
              <w:pStyle w:val="Default"/>
              <w:rPr>
                <w:rFonts w:asciiTheme="minorHAnsi" w:hAnsiTheme="minorHAnsi"/>
                <w:b/>
                <w:bCs/>
                <w:lang w:val="en-US"/>
              </w:rPr>
            </w:pPr>
          </w:p>
          <w:p w14:paraId="7D4A77C2" w14:textId="77777777" w:rsidR="00563D2E" w:rsidRPr="003731A2" w:rsidRDefault="00563D2E" w:rsidP="003731A2">
            <w:pPr>
              <w:pStyle w:val="Default"/>
              <w:rPr>
                <w:rFonts w:asciiTheme="minorHAnsi" w:hAnsiTheme="minorHAnsi"/>
                <w:b/>
                <w:bCs/>
                <w:lang w:val="en-US"/>
              </w:rPr>
            </w:pPr>
          </w:p>
          <w:p w14:paraId="2C413809" w14:textId="77777777" w:rsidR="00563D2E" w:rsidRDefault="00563D2E" w:rsidP="003731A2">
            <w:pPr>
              <w:pStyle w:val="Default"/>
              <w:rPr>
                <w:rFonts w:asciiTheme="minorHAnsi" w:hAnsiTheme="minorHAnsi"/>
                <w:b/>
                <w:bCs/>
                <w:color w:val="F79646" w:themeColor="accent6"/>
                <w:lang w:val="en-US"/>
              </w:rPr>
            </w:pPr>
          </w:p>
          <w:p w14:paraId="37C5E971" w14:textId="77777777" w:rsidR="00563D2E" w:rsidRDefault="00563D2E" w:rsidP="003731A2">
            <w:pPr>
              <w:pStyle w:val="Default"/>
              <w:rPr>
                <w:rFonts w:asciiTheme="minorHAnsi" w:hAnsiTheme="minorHAnsi"/>
                <w:b/>
                <w:bCs/>
                <w:color w:val="F79646" w:themeColor="accent6"/>
                <w:lang w:val="en-US"/>
              </w:rPr>
            </w:pPr>
          </w:p>
          <w:p w14:paraId="1C08D8CF" w14:textId="77777777" w:rsidR="00563D2E" w:rsidRDefault="00563D2E" w:rsidP="003731A2">
            <w:pPr>
              <w:pStyle w:val="Default"/>
              <w:rPr>
                <w:rFonts w:asciiTheme="minorHAnsi" w:hAnsiTheme="minorHAnsi"/>
                <w:b/>
                <w:bCs/>
                <w:color w:val="F79646" w:themeColor="accent6"/>
                <w:lang w:val="en-US"/>
              </w:rPr>
            </w:pPr>
          </w:p>
          <w:p w14:paraId="7A71AFE9" w14:textId="77777777" w:rsidR="00BA23F0" w:rsidRDefault="00BA23F0" w:rsidP="003731A2">
            <w:pPr>
              <w:pStyle w:val="Default"/>
              <w:rPr>
                <w:rFonts w:asciiTheme="minorHAnsi" w:hAnsiTheme="minorHAnsi"/>
                <w:b/>
                <w:bCs/>
                <w:color w:val="A6A6A6" w:themeColor="background1" w:themeShade="A6"/>
                <w:lang w:val="en-US"/>
              </w:rPr>
            </w:pPr>
          </w:p>
          <w:p w14:paraId="22152889" w14:textId="3FB0BDE4" w:rsidR="00563D2E" w:rsidRPr="00BA23F0" w:rsidRDefault="00563D2E" w:rsidP="003731A2">
            <w:pPr>
              <w:pStyle w:val="Default"/>
              <w:rPr>
                <w:rFonts w:asciiTheme="minorHAnsi" w:hAnsiTheme="minorHAnsi"/>
                <w:color w:val="A6A6A6" w:themeColor="background1" w:themeShade="A6"/>
                <w:lang w:val="en-US"/>
              </w:rPr>
            </w:pPr>
            <w:r w:rsidRPr="00BA23F0">
              <w:rPr>
                <w:rFonts w:asciiTheme="minorHAnsi" w:hAnsiTheme="minorHAnsi"/>
                <w:b/>
                <w:bCs/>
                <w:color w:val="A6A6A6" w:themeColor="background1" w:themeShade="A6"/>
                <w:lang w:val="en-US"/>
              </w:rPr>
              <w:t xml:space="preserve">Open Source Software (Open Source) </w:t>
            </w:r>
            <w:r w:rsidRPr="00BA23F0">
              <w:rPr>
                <w:rFonts w:asciiTheme="minorHAnsi" w:hAnsiTheme="minorHAnsi"/>
                <w:color w:val="A6A6A6" w:themeColor="background1" w:themeShade="A6"/>
                <w:lang w:val="en-US"/>
              </w:rPr>
              <w:t xml:space="preserve">- software subject to one or more </w:t>
            </w:r>
            <w:r w:rsidRPr="00BA23F0">
              <w:rPr>
                <w:rFonts w:asciiTheme="minorHAnsi" w:hAnsiTheme="minorHAnsi"/>
                <w:color w:val="A6A6A6" w:themeColor="background1" w:themeShade="A6"/>
                <w:lang w:val="en-US"/>
              </w:rPr>
              <w:lastRenderedPageBreak/>
              <w:t xml:space="preserve">licenses that meet the Open Source Definition published by the Open Source Initiative (OpenSource.org) or the Free Software Definition (published by the Free Software Foundation) or similar license. </w:t>
            </w:r>
          </w:p>
          <w:p w14:paraId="69703B6D" w14:textId="77777777" w:rsidR="00563D2E" w:rsidRPr="003731A2" w:rsidRDefault="00563D2E" w:rsidP="003731A2">
            <w:pPr>
              <w:pStyle w:val="Default"/>
              <w:rPr>
                <w:rFonts w:asciiTheme="minorHAnsi" w:hAnsiTheme="minorHAnsi"/>
                <w:b/>
                <w:bCs/>
                <w:lang w:val="en-US"/>
              </w:rPr>
            </w:pPr>
          </w:p>
          <w:p w14:paraId="7C24F8E5" w14:textId="77777777" w:rsidR="00563D2E" w:rsidRPr="003731A2" w:rsidRDefault="00563D2E" w:rsidP="003731A2">
            <w:pPr>
              <w:pStyle w:val="Default"/>
              <w:rPr>
                <w:rFonts w:asciiTheme="minorHAnsi" w:hAnsiTheme="minorHAnsi"/>
                <w:b/>
                <w:bCs/>
                <w:lang w:val="en-US"/>
              </w:rPr>
            </w:pPr>
          </w:p>
          <w:p w14:paraId="20C0C69F" w14:textId="7DC9EF45" w:rsidR="00563D2E" w:rsidRPr="003731A2" w:rsidRDefault="00563D2E" w:rsidP="003731A2">
            <w:pPr>
              <w:pStyle w:val="Default"/>
              <w:rPr>
                <w:rFonts w:asciiTheme="minorHAnsi" w:hAnsiTheme="minorHAnsi"/>
                <w:lang w:val="en-US"/>
              </w:rPr>
            </w:pPr>
            <w:r w:rsidRPr="00FC6D8E">
              <w:rPr>
                <w:rFonts w:asciiTheme="minorHAnsi" w:hAnsiTheme="minorHAnsi"/>
                <w:b/>
                <w:bCs/>
                <w:color w:val="F79646" w:themeColor="accent6"/>
                <w:lang w:val="en-US"/>
              </w:rPr>
              <w:t xml:space="preserve">Open Source Liaison </w:t>
            </w:r>
            <w:r w:rsidRPr="003731A2">
              <w:rPr>
                <w:rFonts w:asciiTheme="minorHAnsi" w:hAnsiTheme="minorHAnsi"/>
                <w:lang w:val="en-US"/>
              </w:rPr>
              <w:t xml:space="preserve">- a designated person who is assigned to receive </w:t>
            </w:r>
            <w:r w:rsidRPr="00FC6D8E">
              <w:rPr>
                <w:rFonts w:asciiTheme="minorHAnsi" w:hAnsiTheme="minorHAnsi"/>
                <w:color w:val="F79646" w:themeColor="accent6"/>
                <w:lang w:val="en-US"/>
              </w:rPr>
              <w:t>external Open Source inquires</w:t>
            </w:r>
            <w:r w:rsidRPr="003731A2">
              <w:rPr>
                <w:rFonts w:asciiTheme="minorHAnsi" w:hAnsiTheme="minorHAnsi"/>
                <w:lang w:val="en-US"/>
              </w:rPr>
              <w:t xml:space="preserve">. </w:t>
            </w:r>
          </w:p>
          <w:p w14:paraId="2BA1345D" w14:textId="77777777" w:rsidR="00563D2E" w:rsidRPr="003731A2" w:rsidRDefault="00563D2E" w:rsidP="003731A2">
            <w:pPr>
              <w:pStyle w:val="Default"/>
              <w:rPr>
                <w:rFonts w:asciiTheme="minorHAnsi" w:hAnsiTheme="minorHAnsi"/>
                <w:b/>
                <w:bCs/>
                <w:lang w:val="en-US"/>
              </w:rPr>
            </w:pPr>
          </w:p>
          <w:p w14:paraId="5C4268F3" w14:textId="77777777" w:rsidR="00563D2E" w:rsidRPr="003731A2" w:rsidRDefault="00563D2E" w:rsidP="003731A2">
            <w:pPr>
              <w:pStyle w:val="Default"/>
              <w:rPr>
                <w:rFonts w:asciiTheme="minorHAnsi" w:hAnsiTheme="minorHAnsi"/>
                <w:b/>
                <w:bCs/>
                <w:lang w:val="en-US"/>
              </w:rPr>
            </w:pPr>
          </w:p>
          <w:p w14:paraId="1E9073BE" w14:textId="2CE159E5" w:rsidR="00563D2E" w:rsidRPr="00BA23F0" w:rsidRDefault="00563D2E" w:rsidP="003731A2">
            <w:pPr>
              <w:pStyle w:val="Default"/>
              <w:rPr>
                <w:rFonts w:asciiTheme="minorHAnsi" w:hAnsiTheme="minorHAnsi"/>
                <w:color w:val="A6A6A6" w:themeColor="background1" w:themeShade="A6"/>
                <w:lang w:val="en-US"/>
              </w:rPr>
            </w:pPr>
            <w:r w:rsidRPr="00BA23F0">
              <w:rPr>
                <w:rFonts w:asciiTheme="minorHAnsi" w:hAnsiTheme="minorHAnsi"/>
                <w:b/>
                <w:bCs/>
                <w:color w:val="A6A6A6" w:themeColor="background1" w:themeShade="A6"/>
                <w:lang w:val="en-US"/>
              </w:rPr>
              <w:t xml:space="preserve">Identified Licenses </w:t>
            </w:r>
            <w:r w:rsidRPr="00BA23F0">
              <w:rPr>
                <w:rFonts w:asciiTheme="minorHAnsi" w:hAnsiTheme="minorHAnsi"/>
                <w:color w:val="A6A6A6" w:themeColor="background1" w:themeShade="A6"/>
                <w:lang w:val="en-US"/>
              </w:rPr>
              <w:t xml:space="preserve">- a set of Open Source Software licenses identified as a result of following an appropriate method of identifying licenses that govern the Supplied Software. </w:t>
            </w:r>
          </w:p>
          <w:p w14:paraId="1DD4BF5F" w14:textId="77777777" w:rsidR="00563D2E" w:rsidRPr="003731A2" w:rsidRDefault="00563D2E" w:rsidP="003731A2">
            <w:pPr>
              <w:pStyle w:val="Default"/>
              <w:rPr>
                <w:rFonts w:asciiTheme="minorHAnsi" w:hAnsiTheme="minorHAnsi"/>
                <w:b/>
                <w:bCs/>
                <w:lang w:val="en-US"/>
              </w:rPr>
            </w:pPr>
          </w:p>
          <w:p w14:paraId="05C287EC" w14:textId="77777777" w:rsidR="00563D2E" w:rsidRDefault="00563D2E" w:rsidP="003731A2">
            <w:pPr>
              <w:pStyle w:val="Default"/>
              <w:rPr>
                <w:rFonts w:asciiTheme="minorHAnsi" w:hAnsiTheme="minorHAnsi"/>
                <w:b/>
                <w:bCs/>
                <w:lang w:val="en-US"/>
              </w:rPr>
            </w:pPr>
          </w:p>
          <w:p w14:paraId="77D7738C" w14:textId="77777777" w:rsidR="00563D2E" w:rsidRDefault="00563D2E" w:rsidP="003731A2">
            <w:pPr>
              <w:pStyle w:val="Default"/>
              <w:rPr>
                <w:rFonts w:asciiTheme="minorHAnsi" w:hAnsiTheme="minorHAnsi"/>
                <w:b/>
                <w:bCs/>
                <w:lang w:val="en-US"/>
              </w:rPr>
            </w:pPr>
          </w:p>
          <w:p w14:paraId="7771A948" w14:textId="77777777" w:rsidR="00563D2E" w:rsidRDefault="00563D2E" w:rsidP="003731A2">
            <w:pPr>
              <w:pStyle w:val="Default"/>
              <w:rPr>
                <w:rFonts w:asciiTheme="minorHAnsi" w:hAnsiTheme="minorHAnsi"/>
                <w:b/>
                <w:bCs/>
                <w:lang w:val="en-US"/>
              </w:rPr>
            </w:pPr>
          </w:p>
          <w:p w14:paraId="6711E03E" w14:textId="77777777" w:rsidR="00BA23F0" w:rsidRDefault="00BA23F0" w:rsidP="003731A2">
            <w:pPr>
              <w:pStyle w:val="Default"/>
              <w:rPr>
                <w:rFonts w:asciiTheme="minorHAnsi" w:hAnsiTheme="minorHAnsi"/>
                <w:b/>
                <w:bCs/>
                <w:color w:val="808080" w:themeColor="background1" w:themeShade="80"/>
                <w:lang w:val="en-US"/>
              </w:rPr>
            </w:pPr>
          </w:p>
          <w:p w14:paraId="26B4F96C" w14:textId="6CC545C1" w:rsidR="00563D2E" w:rsidRPr="00BA23F0" w:rsidRDefault="00563D2E" w:rsidP="003731A2">
            <w:pPr>
              <w:pStyle w:val="Default"/>
              <w:rPr>
                <w:rFonts w:asciiTheme="minorHAnsi" w:hAnsiTheme="minorHAnsi"/>
                <w:color w:val="808080" w:themeColor="background1" w:themeShade="80"/>
                <w:lang w:val="en-US"/>
              </w:rPr>
            </w:pPr>
            <w:proofErr w:type="spellStart"/>
            <w:r w:rsidRPr="00BA23F0">
              <w:rPr>
                <w:rFonts w:asciiTheme="minorHAnsi" w:hAnsiTheme="minorHAnsi"/>
                <w:b/>
                <w:bCs/>
                <w:color w:val="808080" w:themeColor="background1" w:themeShade="80"/>
                <w:lang w:val="en-US"/>
              </w:rPr>
              <w:t>OpenChain</w:t>
            </w:r>
            <w:proofErr w:type="spellEnd"/>
            <w:r w:rsidRPr="00BA23F0">
              <w:rPr>
                <w:rFonts w:asciiTheme="minorHAnsi" w:hAnsiTheme="minorHAnsi"/>
                <w:b/>
                <w:bCs/>
                <w:color w:val="808080" w:themeColor="background1" w:themeShade="80"/>
                <w:lang w:val="en-US"/>
              </w:rPr>
              <w:t xml:space="preserve"> Conforming Program </w:t>
            </w:r>
            <w:r w:rsidRPr="00BA23F0">
              <w:rPr>
                <w:rFonts w:asciiTheme="minorHAnsi" w:hAnsiTheme="minorHAnsi"/>
                <w:color w:val="808080" w:themeColor="background1" w:themeShade="80"/>
                <w:lang w:val="en-US"/>
              </w:rPr>
              <w:t xml:space="preserve">(Program) - a program that satisfies all the </w:t>
            </w:r>
            <w:r w:rsidRPr="00BA23F0">
              <w:rPr>
                <w:rFonts w:asciiTheme="minorHAnsi" w:hAnsiTheme="minorHAnsi"/>
                <w:color w:val="808080" w:themeColor="background1" w:themeShade="80"/>
                <w:lang w:val="en-US"/>
              </w:rPr>
              <w:lastRenderedPageBreak/>
              <w:t xml:space="preserve">requirements of this specification. </w:t>
            </w:r>
          </w:p>
          <w:p w14:paraId="732ED24F" w14:textId="77777777" w:rsidR="00563D2E" w:rsidRPr="003731A2" w:rsidRDefault="00563D2E" w:rsidP="003731A2">
            <w:pPr>
              <w:pStyle w:val="Default"/>
              <w:rPr>
                <w:rFonts w:asciiTheme="minorHAnsi" w:hAnsiTheme="minorHAnsi"/>
                <w:b/>
                <w:bCs/>
                <w:lang w:val="en-US"/>
              </w:rPr>
            </w:pPr>
          </w:p>
          <w:p w14:paraId="1B878886" w14:textId="77777777" w:rsidR="00BA23F0" w:rsidRDefault="00BA23F0" w:rsidP="003731A2">
            <w:pPr>
              <w:pStyle w:val="Default"/>
              <w:rPr>
                <w:rFonts w:asciiTheme="minorHAnsi" w:hAnsiTheme="minorHAnsi"/>
                <w:b/>
                <w:bCs/>
                <w:color w:val="A6A6A6" w:themeColor="background1" w:themeShade="A6"/>
                <w:lang w:val="en-US"/>
              </w:rPr>
            </w:pPr>
          </w:p>
          <w:p w14:paraId="07D15CF5" w14:textId="6B118E28" w:rsidR="00563D2E" w:rsidRPr="00BA23F0" w:rsidRDefault="00563D2E" w:rsidP="003731A2">
            <w:pPr>
              <w:pStyle w:val="Default"/>
              <w:rPr>
                <w:rFonts w:asciiTheme="minorHAnsi" w:hAnsiTheme="minorHAnsi"/>
                <w:color w:val="A6A6A6" w:themeColor="background1" w:themeShade="A6"/>
                <w:lang w:val="en-US"/>
              </w:rPr>
            </w:pPr>
            <w:r w:rsidRPr="00BA23F0">
              <w:rPr>
                <w:rFonts w:asciiTheme="minorHAnsi" w:hAnsiTheme="minorHAnsi"/>
                <w:b/>
                <w:bCs/>
                <w:color w:val="A6A6A6" w:themeColor="background1" w:themeShade="A6"/>
                <w:lang w:val="en-US"/>
              </w:rPr>
              <w:t xml:space="preserve">Software Staff </w:t>
            </w:r>
            <w:r w:rsidRPr="00BA23F0">
              <w:rPr>
                <w:rFonts w:asciiTheme="minorHAnsi" w:hAnsiTheme="minorHAnsi"/>
                <w:color w:val="A6A6A6" w:themeColor="background1" w:themeShade="A6"/>
                <w:lang w:val="en-US"/>
              </w:rPr>
              <w:t xml:space="preserve">- any employee or contractor that defines, contributes to or has responsibility for preparing Supplied Software. Depending on the organization, that may include (but is not limited to) software developers, release engineers, quality engineers, product marketing and product management. </w:t>
            </w:r>
          </w:p>
          <w:p w14:paraId="51AC30E7" w14:textId="77777777" w:rsidR="00563D2E" w:rsidRPr="003731A2" w:rsidRDefault="00563D2E" w:rsidP="003731A2">
            <w:pPr>
              <w:pStyle w:val="Default"/>
              <w:rPr>
                <w:rFonts w:asciiTheme="minorHAnsi" w:hAnsiTheme="minorHAnsi"/>
                <w:b/>
                <w:bCs/>
                <w:lang w:val="en-US"/>
              </w:rPr>
            </w:pPr>
          </w:p>
          <w:p w14:paraId="18885A12" w14:textId="77777777" w:rsidR="00563D2E" w:rsidRPr="003731A2" w:rsidRDefault="00563D2E" w:rsidP="003731A2">
            <w:pPr>
              <w:pStyle w:val="Default"/>
              <w:rPr>
                <w:rFonts w:asciiTheme="minorHAnsi" w:hAnsiTheme="minorHAnsi"/>
                <w:b/>
                <w:bCs/>
                <w:lang w:val="en-US"/>
              </w:rPr>
            </w:pPr>
          </w:p>
          <w:p w14:paraId="05E7E9BD" w14:textId="55DCF3F8" w:rsidR="00563D2E" w:rsidRPr="00BA23F0" w:rsidRDefault="00563D2E" w:rsidP="003731A2">
            <w:pPr>
              <w:pStyle w:val="Default"/>
              <w:rPr>
                <w:rFonts w:asciiTheme="minorHAnsi" w:hAnsiTheme="minorHAnsi"/>
                <w:color w:val="A6A6A6" w:themeColor="background1" w:themeShade="A6"/>
                <w:lang w:val="en-US"/>
              </w:rPr>
            </w:pPr>
            <w:r w:rsidRPr="00BA23F0">
              <w:rPr>
                <w:rFonts w:asciiTheme="minorHAnsi" w:hAnsiTheme="minorHAnsi"/>
                <w:b/>
                <w:bCs/>
                <w:color w:val="A6A6A6" w:themeColor="background1" w:themeShade="A6"/>
                <w:lang w:val="en-US"/>
              </w:rPr>
              <w:t xml:space="preserve">SPDX </w:t>
            </w:r>
            <w:r w:rsidRPr="00BA23F0">
              <w:rPr>
                <w:rFonts w:asciiTheme="minorHAnsi" w:hAnsiTheme="minorHAnsi"/>
                <w:b/>
                <w:color w:val="A6A6A6" w:themeColor="background1" w:themeShade="A6"/>
                <w:lang w:val="en-US"/>
              </w:rPr>
              <w:t>or Software Package Data Exchange</w:t>
            </w:r>
            <w:r w:rsidRPr="00BA23F0">
              <w:rPr>
                <w:rFonts w:asciiTheme="minorHAnsi" w:hAnsiTheme="minorHAnsi"/>
                <w:color w:val="A6A6A6" w:themeColor="background1" w:themeShade="A6"/>
                <w:lang w:val="en-US"/>
              </w:rPr>
              <w:t xml:space="preserve"> - the format standard created by the SPDX Working Group for exchanging license and copyright information for a given software package. A description of the SPDX specification can be found at www.spdx.org. </w:t>
            </w:r>
          </w:p>
          <w:p w14:paraId="4F0A6371" w14:textId="77777777" w:rsidR="00563D2E" w:rsidRPr="003731A2" w:rsidRDefault="00563D2E" w:rsidP="003731A2">
            <w:pPr>
              <w:pStyle w:val="Default"/>
              <w:rPr>
                <w:rFonts w:asciiTheme="minorHAnsi" w:hAnsiTheme="minorHAnsi"/>
                <w:b/>
                <w:bCs/>
                <w:lang w:val="en-US"/>
              </w:rPr>
            </w:pPr>
          </w:p>
          <w:p w14:paraId="7609955A" w14:textId="77777777" w:rsidR="00563D2E" w:rsidRPr="003731A2" w:rsidRDefault="00563D2E" w:rsidP="003731A2">
            <w:pPr>
              <w:pStyle w:val="Default"/>
              <w:rPr>
                <w:rFonts w:asciiTheme="minorHAnsi" w:hAnsiTheme="minorHAnsi"/>
                <w:b/>
                <w:bCs/>
                <w:lang w:val="en-US"/>
              </w:rPr>
            </w:pPr>
          </w:p>
          <w:p w14:paraId="42CD9922" w14:textId="77777777" w:rsidR="00563D2E" w:rsidRDefault="00563D2E" w:rsidP="003731A2">
            <w:pPr>
              <w:pStyle w:val="Default"/>
              <w:rPr>
                <w:rFonts w:asciiTheme="minorHAnsi" w:hAnsiTheme="minorHAnsi"/>
                <w:b/>
                <w:bCs/>
                <w:lang w:val="en-US"/>
              </w:rPr>
            </w:pPr>
          </w:p>
          <w:p w14:paraId="2CFEBD1F" w14:textId="62A66CB0" w:rsidR="00563D2E" w:rsidRPr="00BA23F0" w:rsidRDefault="00563D2E" w:rsidP="003731A2">
            <w:pPr>
              <w:pStyle w:val="Default"/>
              <w:rPr>
                <w:rFonts w:asciiTheme="minorHAnsi" w:hAnsiTheme="minorHAnsi"/>
                <w:color w:val="A6A6A6" w:themeColor="background1" w:themeShade="A6"/>
                <w:lang w:val="en-US"/>
              </w:rPr>
            </w:pPr>
            <w:r w:rsidRPr="00BA23F0">
              <w:rPr>
                <w:rFonts w:asciiTheme="minorHAnsi" w:hAnsiTheme="minorHAnsi"/>
                <w:b/>
                <w:bCs/>
                <w:color w:val="A6A6A6" w:themeColor="background1" w:themeShade="A6"/>
                <w:lang w:val="en-US"/>
              </w:rPr>
              <w:t xml:space="preserve">Supplied Software </w:t>
            </w:r>
            <w:r w:rsidRPr="00BA23F0">
              <w:rPr>
                <w:rFonts w:asciiTheme="minorHAnsi" w:hAnsiTheme="minorHAnsi"/>
                <w:color w:val="A6A6A6" w:themeColor="background1" w:themeShade="A6"/>
                <w:lang w:val="en-US"/>
              </w:rPr>
              <w:t xml:space="preserve">- software that an organization delivers to third parties (e.g., other organizations or individuals). </w:t>
            </w:r>
          </w:p>
          <w:p w14:paraId="3F111EFC" w14:textId="77777777" w:rsidR="00563D2E" w:rsidRPr="003731A2" w:rsidRDefault="00563D2E" w:rsidP="003731A2">
            <w:pPr>
              <w:widowControl w:val="0"/>
              <w:pBdr>
                <w:top w:val="nil"/>
                <w:left w:val="nil"/>
                <w:bottom w:val="nil"/>
                <w:right w:val="nil"/>
                <w:between w:val="nil"/>
              </w:pBdr>
              <w:spacing w:line="240" w:lineRule="auto"/>
              <w:rPr>
                <w:rFonts w:asciiTheme="minorHAnsi" w:hAnsiTheme="minorHAnsi"/>
                <w:b/>
                <w:bCs/>
                <w:sz w:val="24"/>
                <w:szCs w:val="24"/>
                <w:lang w:val="en-US"/>
              </w:rPr>
            </w:pPr>
          </w:p>
          <w:p w14:paraId="26E5F782" w14:textId="77777777" w:rsidR="00BA23F0" w:rsidRDefault="00BA23F0" w:rsidP="003731A2">
            <w:pPr>
              <w:widowControl w:val="0"/>
              <w:pBdr>
                <w:top w:val="nil"/>
                <w:left w:val="nil"/>
                <w:bottom w:val="nil"/>
                <w:right w:val="nil"/>
                <w:between w:val="nil"/>
              </w:pBdr>
              <w:spacing w:line="240" w:lineRule="auto"/>
              <w:rPr>
                <w:rFonts w:asciiTheme="minorHAnsi" w:hAnsiTheme="minorHAnsi"/>
                <w:b/>
                <w:bCs/>
                <w:color w:val="A6A6A6" w:themeColor="background1" w:themeShade="A6"/>
                <w:sz w:val="24"/>
                <w:szCs w:val="24"/>
                <w:lang w:val="en-US"/>
              </w:rPr>
            </w:pPr>
          </w:p>
          <w:p w14:paraId="785F28D9" w14:textId="57E27D18"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US"/>
              </w:rPr>
            </w:pPr>
            <w:r w:rsidRPr="00BA23F0">
              <w:rPr>
                <w:rFonts w:asciiTheme="minorHAnsi" w:hAnsiTheme="minorHAnsi"/>
                <w:b/>
                <w:bCs/>
                <w:color w:val="A6A6A6" w:themeColor="background1" w:themeShade="A6"/>
                <w:sz w:val="24"/>
                <w:szCs w:val="24"/>
                <w:lang w:val="en-US"/>
              </w:rPr>
              <w:t xml:space="preserve">Verification Materials </w:t>
            </w:r>
            <w:r w:rsidRPr="00BA23F0">
              <w:rPr>
                <w:rFonts w:asciiTheme="minorHAnsi" w:hAnsiTheme="minorHAnsi"/>
                <w:color w:val="A6A6A6" w:themeColor="background1" w:themeShade="A6"/>
                <w:sz w:val="24"/>
                <w:szCs w:val="24"/>
                <w:lang w:val="en-US"/>
              </w:rPr>
              <w:t>- evidence that must exist in order for a given requirement to be considered satisfied.</w:t>
            </w:r>
          </w:p>
        </w:tc>
        <w:tc>
          <w:tcPr>
            <w:tcW w:w="3176" w:type="dxa"/>
          </w:tcPr>
          <w:p w14:paraId="605E0CE6" w14:textId="229BF442" w:rsidR="00563D2E" w:rsidRPr="00BA23F0" w:rsidRDefault="00563D2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BA23F0">
              <w:rPr>
                <w:rFonts w:asciiTheme="minorHAnsi" w:eastAsia="Calibri" w:hAnsiTheme="minorHAnsi" w:cs="Calibri"/>
                <w:b/>
                <w:sz w:val="24"/>
                <w:szCs w:val="24"/>
                <w:lang w:val="en-GB"/>
              </w:rPr>
              <w:lastRenderedPageBreak/>
              <w:t xml:space="preserve">Compliance </w:t>
            </w:r>
            <w:proofErr w:type="spellStart"/>
            <w:r w:rsidRPr="00BA23F0">
              <w:rPr>
                <w:rFonts w:asciiTheme="minorHAnsi" w:eastAsia="Calibri" w:hAnsiTheme="minorHAnsi" w:cs="Calibri"/>
                <w:b/>
                <w:sz w:val="24"/>
                <w:szCs w:val="24"/>
                <w:lang w:val="en-GB"/>
              </w:rPr>
              <w:t>Artifacts</w:t>
            </w:r>
            <w:proofErr w:type="spellEnd"/>
            <w:r w:rsidRPr="00BA23F0">
              <w:rPr>
                <w:rFonts w:asciiTheme="minorHAnsi" w:eastAsia="Calibri" w:hAnsiTheme="minorHAnsi" w:cs="Calibri"/>
                <w:b/>
                <w:sz w:val="24"/>
                <w:szCs w:val="24"/>
                <w:lang w:val="en-GB"/>
              </w:rPr>
              <w:t xml:space="preserve"> -</w:t>
            </w:r>
            <w:r w:rsidR="00BA23F0">
              <w:rPr>
                <w:rFonts w:asciiTheme="minorHAnsi" w:eastAsia="Calibri" w:hAnsiTheme="minorHAnsi" w:cs="Calibri"/>
                <w:b/>
                <w:sz w:val="24"/>
                <w:szCs w:val="24"/>
                <w:lang w:val="en-GB"/>
              </w:rPr>
              <w:t xml:space="preserve"> </w:t>
            </w:r>
            <w:r w:rsidRPr="00BA23F0">
              <w:rPr>
                <w:rFonts w:asciiTheme="minorHAnsi" w:eastAsia="Calibri" w:hAnsiTheme="minorHAnsi" w:cs="Calibri"/>
                <w:sz w:val="24"/>
                <w:szCs w:val="24"/>
                <w:lang w:val="en-GB"/>
              </w:rPr>
              <w:t xml:space="preserve">a collection of </w:t>
            </w:r>
            <w:proofErr w:type="spellStart"/>
            <w:r w:rsidRPr="00BA23F0">
              <w:rPr>
                <w:rFonts w:asciiTheme="minorHAnsi" w:eastAsia="Calibri" w:hAnsiTheme="minorHAnsi" w:cs="Calibri"/>
                <w:sz w:val="24"/>
                <w:szCs w:val="24"/>
                <w:lang w:val="en-GB"/>
              </w:rPr>
              <w:t>artifacts</w:t>
            </w:r>
            <w:proofErr w:type="spellEnd"/>
            <w:r w:rsidRPr="00BA23F0">
              <w:rPr>
                <w:rFonts w:asciiTheme="minorHAnsi" w:eastAsia="Calibri" w:hAnsiTheme="minorHAnsi" w:cs="Calibri"/>
                <w:sz w:val="24"/>
                <w:szCs w:val="24"/>
                <w:lang w:val="en-GB"/>
              </w:rPr>
              <w:t xml:space="preserve"> which represent the output of the </w:t>
            </w:r>
            <w:r w:rsidRPr="00BA23F0">
              <w:rPr>
                <w:rFonts w:asciiTheme="minorHAnsi" w:eastAsia="Calibri" w:hAnsiTheme="minorHAnsi" w:cs="Calibri"/>
                <w:color w:val="F79646" w:themeColor="accent6"/>
                <w:sz w:val="24"/>
                <w:szCs w:val="24"/>
                <w:lang w:val="en-GB"/>
              </w:rPr>
              <w:t xml:space="preserve">Open Source compliance program </w:t>
            </w:r>
            <w:r w:rsidRPr="00BA23F0">
              <w:rPr>
                <w:rFonts w:asciiTheme="minorHAnsi" w:eastAsia="Calibri" w:hAnsiTheme="minorHAnsi" w:cs="Calibri"/>
                <w:sz w:val="24"/>
                <w:szCs w:val="24"/>
                <w:lang w:val="en-GB"/>
              </w:rPr>
              <w:t>for a Supplied Software release. The collection may include (but are not limited to) one or more of the following: source code, attribution notices, copyright notices, copy of licenses, modification notifications, written offers, Open Source</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component bill of materials, SPDX documents and so forth.</w:t>
            </w:r>
          </w:p>
          <w:p w14:paraId="0F561E3C" w14:textId="77777777" w:rsidR="00563D2E" w:rsidRPr="00BA23F0" w:rsidRDefault="00563D2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2D6C2E4C" w14:textId="77777777" w:rsidR="00563D2E" w:rsidRPr="00BA23F0" w:rsidRDefault="00563D2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65451B6E" w14:textId="77777777" w:rsidR="00563D2E" w:rsidRPr="00BA23F0" w:rsidRDefault="00563D2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012BE9E7" w14:textId="77777777" w:rsidR="00563D2E" w:rsidRPr="00BA23F0" w:rsidRDefault="00563D2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2C75AD86" w14:textId="77777777" w:rsidR="00563D2E" w:rsidRPr="00BA23F0" w:rsidRDefault="00563D2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34A76524" w14:textId="77777777" w:rsidR="00563D2E" w:rsidRPr="00BA23F0" w:rsidRDefault="00563D2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6D8E0158" w14:textId="77777777" w:rsidR="00563D2E" w:rsidRPr="00BA23F0" w:rsidRDefault="00563D2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6D74AAE0" w14:textId="77777777" w:rsidR="00563D2E" w:rsidRPr="00BA23F0" w:rsidRDefault="00563D2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6C1F0F1D" w14:textId="77777777" w:rsidR="00216254" w:rsidRPr="00BA23F0" w:rsidRDefault="00216254"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799653C0" w14:textId="77777777" w:rsidR="00BA23F0" w:rsidRDefault="00BA23F0" w:rsidP="003731A2">
            <w:pPr>
              <w:widowControl w:val="0"/>
              <w:pBdr>
                <w:top w:val="nil"/>
                <w:left w:val="nil"/>
                <w:bottom w:val="nil"/>
                <w:right w:val="nil"/>
                <w:between w:val="nil"/>
              </w:pBdr>
              <w:spacing w:line="240" w:lineRule="auto"/>
              <w:rPr>
                <w:rFonts w:asciiTheme="minorHAnsi" w:eastAsia="Calibri" w:hAnsiTheme="minorHAnsi" w:cs="Calibri"/>
                <w:b/>
                <w:color w:val="F79646" w:themeColor="accent6"/>
                <w:sz w:val="24"/>
                <w:szCs w:val="24"/>
                <w:lang w:val="en-GB"/>
              </w:rPr>
            </w:pPr>
          </w:p>
          <w:p w14:paraId="06F063EE" w14:textId="57DDF895" w:rsidR="00216254" w:rsidRPr="00BA23F0" w:rsidRDefault="00563D2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BA23F0">
              <w:rPr>
                <w:rFonts w:asciiTheme="minorHAnsi" w:eastAsia="Calibri" w:hAnsiTheme="minorHAnsi" w:cs="Calibri"/>
                <w:b/>
                <w:color w:val="F79646" w:themeColor="accent6"/>
                <w:sz w:val="24"/>
                <w:szCs w:val="24"/>
                <w:lang w:val="en-GB"/>
              </w:rPr>
              <w:t>Open Source</w:t>
            </w:r>
            <w:r w:rsidR="00216254" w:rsidRPr="00BA23F0">
              <w:rPr>
                <w:rFonts w:asciiTheme="minorHAnsi" w:eastAsia="Calibri" w:hAnsiTheme="minorHAnsi" w:cs="Calibri"/>
                <w:b/>
                <w:color w:val="F79646" w:themeColor="accent6"/>
                <w:sz w:val="24"/>
                <w:szCs w:val="24"/>
                <w:lang w:val="en-GB"/>
              </w:rPr>
              <w:t xml:space="preserve"> </w:t>
            </w:r>
            <w:r w:rsidRPr="00BA23F0">
              <w:rPr>
                <w:rFonts w:asciiTheme="minorHAnsi" w:eastAsia="Calibri" w:hAnsiTheme="minorHAnsi" w:cs="Calibri"/>
                <w:b/>
                <w:color w:val="F79646" w:themeColor="accent6"/>
                <w:sz w:val="24"/>
                <w:szCs w:val="24"/>
                <w:lang w:val="en-GB"/>
              </w:rPr>
              <w:t>Software</w:t>
            </w:r>
            <w:r w:rsidR="00216254" w:rsidRPr="00BA23F0">
              <w:rPr>
                <w:rFonts w:asciiTheme="minorHAnsi" w:eastAsia="Calibri" w:hAnsiTheme="minorHAnsi" w:cs="Calibri"/>
                <w:b/>
                <w:color w:val="F79646" w:themeColor="accent6"/>
                <w:sz w:val="24"/>
                <w:szCs w:val="24"/>
                <w:lang w:val="en-GB"/>
              </w:rPr>
              <w:t xml:space="preserve"> </w:t>
            </w:r>
            <w:r w:rsidRPr="00BA23F0">
              <w:rPr>
                <w:rFonts w:asciiTheme="minorHAnsi" w:eastAsia="Calibri" w:hAnsiTheme="minorHAnsi" w:cs="Calibri"/>
                <w:b/>
                <w:color w:val="F79646" w:themeColor="accent6"/>
                <w:sz w:val="24"/>
                <w:szCs w:val="24"/>
                <w:lang w:val="en-GB"/>
              </w:rPr>
              <w:t>(Open</w:t>
            </w:r>
            <w:r w:rsidR="00216254" w:rsidRPr="00BA23F0">
              <w:rPr>
                <w:rFonts w:asciiTheme="minorHAnsi" w:eastAsia="Calibri" w:hAnsiTheme="minorHAnsi" w:cs="Calibri"/>
                <w:b/>
                <w:color w:val="F79646" w:themeColor="accent6"/>
                <w:sz w:val="24"/>
                <w:szCs w:val="24"/>
                <w:lang w:val="en-GB"/>
              </w:rPr>
              <w:t xml:space="preserve"> </w:t>
            </w:r>
            <w:r w:rsidRPr="00BA23F0">
              <w:rPr>
                <w:rFonts w:asciiTheme="minorHAnsi" w:eastAsia="Calibri" w:hAnsiTheme="minorHAnsi" w:cs="Calibri"/>
                <w:b/>
                <w:color w:val="F79646" w:themeColor="accent6"/>
                <w:sz w:val="24"/>
                <w:szCs w:val="24"/>
                <w:lang w:val="en-GB"/>
              </w:rPr>
              <w:t>Source)</w:t>
            </w:r>
            <w:r w:rsidR="00BA23F0">
              <w:rPr>
                <w:rFonts w:asciiTheme="minorHAnsi" w:eastAsia="Calibri" w:hAnsiTheme="minorHAnsi" w:cs="Calibri"/>
                <w:b/>
                <w:sz w:val="24"/>
                <w:szCs w:val="24"/>
                <w:lang w:val="en-GB"/>
              </w:rPr>
              <w:t xml:space="preserve"> </w:t>
            </w:r>
            <w:r w:rsidRPr="00BA23F0">
              <w:rPr>
                <w:rFonts w:asciiTheme="minorHAnsi" w:eastAsia="Calibri" w:hAnsiTheme="minorHAnsi" w:cs="Calibri"/>
                <w:b/>
                <w:sz w:val="24"/>
                <w:szCs w:val="24"/>
                <w:lang w:val="en-GB"/>
              </w:rPr>
              <w:t>-</w:t>
            </w:r>
            <w:r w:rsidR="00216254" w:rsidRPr="00BA23F0">
              <w:rPr>
                <w:rFonts w:asciiTheme="minorHAnsi" w:eastAsia="Calibri" w:hAnsiTheme="minorHAnsi" w:cs="Calibri"/>
                <w:b/>
                <w:sz w:val="24"/>
                <w:szCs w:val="24"/>
                <w:lang w:val="en-GB"/>
              </w:rPr>
              <w:t xml:space="preserve"> </w:t>
            </w:r>
            <w:r w:rsidRPr="00BA23F0">
              <w:rPr>
                <w:rFonts w:asciiTheme="minorHAnsi" w:eastAsia="Calibri" w:hAnsiTheme="minorHAnsi" w:cs="Calibri"/>
                <w:sz w:val="24"/>
                <w:szCs w:val="24"/>
                <w:lang w:val="en-GB"/>
              </w:rPr>
              <w:t>software</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subject</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to one</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or</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more</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lastRenderedPageBreak/>
              <w:t>licenses</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that</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meet</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the</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Open Source</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Definition</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published</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by</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the</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Open</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Source</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Initiative</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(OpenSource.org)</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or</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the</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Free</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Software Definition (published by the Free Software Foundation) or similar license.</w:t>
            </w:r>
          </w:p>
          <w:p w14:paraId="701AE73D" w14:textId="77777777" w:rsidR="00216254" w:rsidRPr="00BA23F0" w:rsidRDefault="00216254"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6EBF64E9" w14:textId="77777777" w:rsidR="00216254" w:rsidRPr="00BA23F0" w:rsidRDefault="00216254"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75987AFF" w14:textId="3147F0FE" w:rsidR="00216254" w:rsidRPr="00BA23F0" w:rsidRDefault="00563D2E" w:rsidP="003731A2">
            <w:pPr>
              <w:widowControl w:val="0"/>
              <w:pBdr>
                <w:top w:val="nil"/>
                <w:left w:val="nil"/>
                <w:bottom w:val="nil"/>
                <w:right w:val="nil"/>
                <w:between w:val="nil"/>
              </w:pBdr>
              <w:spacing w:line="240" w:lineRule="auto"/>
              <w:rPr>
                <w:rFonts w:asciiTheme="minorHAnsi" w:eastAsia="Calibri" w:hAnsiTheme="minorHAnsi" w:cs="Calibri"/>
                <w:b/>
                <w:strike/>
                <w:sz w:val="24"/>
                <w:szCs w:val="24"/>
                <w:lang w:val="en-GB"/>
              </w:rPr>
            </w:pPr>
            <w:commentRangeStart w:id="72"/>
            <w:r w:rsidRPr="00BA23F0">
              <w:rPr>
                <w:rFonts w:asciiTheme="minorHAnsi" w:eastAsia="Calibri" w:hAnsiTheme="minorHAnsi" w:cs="Calibri"/>
                <w:b/>
                <w:strike/>
                <w:sz w:val="24"/>
                <w:szCs w:val="24"/>
                <w:lang w:val="en-GB"/>
              </w:rPr>
              <w:t>Open Source Liaison-</w:t>
            </w:r>
            <w:r w:rsidR="00216254" w:rsidRPr="00BA23F0">
              <w:rPr>
                <w:rFonts w:asciiTheme="minorHAnsi" w:eastAsia="Calibri" w:hAnsiTheme="minorHAnsi" w:cs="Calibri"/>
                <w:b/>
                <w:strike/>
                <w:sz w:val="24"/>
                <w:szCs w:val="24"/>
                <w:lang w:val="en-GB"/>
              </w:rPr>
              <w:t xml:space="preserve"> </w:t>
            </w:r>
            <w:r w:rsidRPr="00BA23F0">
              <w:rPr>
                <w:rFonts w:asciiTheme="minorHAnsi" w:eastAsia="Calibri" w:hAnsiTheme="minorHAnsi" w:cs="Calibri"/>
                <w:strike/>
                <w:sz w:val="24"/>
                <w:szCs w:val="24"/>
                <w:lang w:val="en-GB"/>
              </w:rPr>
              <w:t>a designated person who is assigned to receive external Open Source inquiries.</w:t>
            </w:r>
            <w:commentRangeEnd w:id="72"/>
            <w:r w:rsidR="00216254" w:rsidRPr="00BA23F0">
              <w:rPr>
                <w:rStyle w:val="Kommentarzeichen"/>
              </w:rPr>
              <w:commentReference w:id="72"/>
            </w:r>
          </w:p>
          <w:p w14:paraId="00F1F02C" w14:textId="77777777" w:rsidR="00216254" w:rsidRPr="00BA23F0" w:rsidRDefault="00216254"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32FC718A" w14:textId="77777777" w:rsidR="00216254" w:rsidRPr="00BA23F0" w:rsidRDefault="00216254"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7C5DAACD" w14:textId="28FB1DE9" w:rsidR="00216254" w:rsidRPr="00BA23F0"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A23F0">
              <w:rPr>
                <w:rFonts w:asciiTheme="minorHAnsi" w:eastAsia="Calibri" w:hAnsiTheme="minorHAnsi" w:cs="Calibri"/>
                <w:b/>
                <w:sz w:val="24"/>
                <w:szCs w:val="24"/>
                <w:lang w:val="en-GB"/>
              </w:rPr>
              <w:t>Identified</w:t>
            </w:r>
            <w:r w:rsidR="00216254" w:rsidRPr="00BA23F0">
              <w:rPr>
                <w:rFonts w:asciiTheme="minorHAnsi" w:eastAsia="Calibri" w:hAnsiTheme="minorHAnsi" w:cs="Calibri"/>
                <w:b/>
                <w:sz w:val="24"/>
                <w:szCs w:val="24"/>
                <w:lang w:val="en-GB"/>
              </w:rPr>
              <w:t xml:space="preserve"> </w:t>
            </w:r>
            <w:r w:rsidRPr="00BA23F0">
              <w:rPr>
                <w:rFonts w:asciiTheme="minorHAnsi" w:eastAsia="Calibri" w:hAnsiTheme="minorHAnsi" w:cs="Calibri"/>
                <w:b/>
                <w:sz w:val="24"/>
                <w:szCs w:val="24"/>
                <w:lang w:val="en-GB"/>
              </w:rPr>
              <w:t>Licenses</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a</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set</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 xml:space="preserve">of </w:t>
            </w:r>
            <w:r w:rsidRPr="00BA23F0">
              <w:rPr>
                <w:rFonts w:asciiTheme="minorHAnsi" w:eastAsia="Calibri" w:hAnsiTheme="minorHAnsi" w:cs="Calibri"/>
                <w:color w:val="F79646" w:themeColor="accent6"/>
                <w:sz w:val="24"/>
                <w:szCs w:val="24"/>
                <w:lang w:val="en-GB"/>
              </w:rPr>
              <w:t>Open</w:t>
            </w:r>
            <w:r w:rsidR="00216254" w:rsidRPr="00BA23F0">
              <w:rPr>
                <w:rFonts w:asciiTheme="minorHAnsi" w:eastAsia="Calibri" w:hAnsiTheme="minorHAnsi" w:cs="Calibri"/>
                <w:color w:val="F79646" w:themeColor="accent6"/>
                <w:sz w:val="24"/>
                <w:szCs w:val="24"/>
                <w:lang w:val="en-GB"/>
              </w:rPr>
              <w:t xml:space="preserve"> </w:t>
            </w:r>
            <w:r w:rsidRPr="00BA23F0">
              <w:rPr>
                <w:rFonts w:asciiTheme="minorHAnsi" w:eastAsia="Calibri" w:hAnsiTheme="minorHAnsi" w:cs="Calibri"/>
                <w:color w:val="F79646" w:themeColor="accent6"/>
                <w:sz w:val="24"/>
                <w:szCs w:val="24"/>
                <w:lang w:val="en-GB"/>
              </w:rPr>
              <w:t>Source</w:t>
            </w:r>
            <w:r w:rsidR="00216254" w:rsidRPr="00BA23F0">
              <w:rPr>
                <w:rFonts w:asciiTheme="minorHAnsi" w:eastAsia="Calibri" w:hAnsiTheme="minorHAnsi" w:cs="Calibri"/>
                <w:color w:val="F79646" w:themeColor="accent6"/>
                <w:sz w:val="24"/>
                <w:szCs w:val="24"/>
                <w:lang w:val="en-GB"/>
              </w:rPr>
              <w:t xml:space="preserve"> </w:t>
            </w:r>
            <w:r w:rsidRPr="00BA23F0">
              <w:rPr>
                <w:rFonts w:asciiTheme="minorHAnsi" w:eastAsia="Calibri" w:hAnsiTheme="minorHAnsi" w:cs="Calibri"/>
                <w:color w:val="F79646" w:themeColor="accent6"/>
                <w:sz w:val="24"/>
                <w:szCs w:val="24"/>
                <w:lang w:val="en-GB"/>
              </w:rPr>
              <w:t>Software</w:t>
            </w:r>
            <w:r w:rsidR="00BA23F0" w:rsidRPr="00BA23F0">
              <w:rPr>
                <w:rFonts w:asciiTheme="minorHAnsi" w:eastAsia="Calibri" w:hAnsiTheme="minorHAnsi" w:cs="Calibri"/>
                <w:color w:val="F79646" w:themeColor="accent6"/>
                <w:sz w:val="24"/>
                <w:szCs w:val="24"/>
                <w:lang w:val="en-GB"/>
              </w:rPr>
              <w:t xml:space="preserve"> </w:t>
            </w:r>
            <w:r w:rsidRPr="00BA23F0">
              <w:rPr>
                <w:rFonts w:asciiTheme="minorHAnsi" w:eastAsia="Calibri" w:hAnsiTheme="minorHAnsi" w:cs="Calibri"/>
                <w:color w:val="F79646" w:themeColor="accent6"/>
                <w:sz w:val="24"/>
                <w:szCs w:val="24"/>
                <w:lang w:val="en-GB"/>
              </w:rPr>
              <w:t>licenses</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identified</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as</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a</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result</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of</w:t>
            </w:r>
            <w:r w:rsid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following</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an appropriate</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method</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of</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identifying</w:t>
            </w:r>
            <w:r w:rsidR="00BA23F0">
              <w:rPr>
                <w:rFonts w:asciiTheme="minorHAnsi" w:eastAsia="Calibri" w:hAnsiTheme="minorHAnsi" w:cs="Calibri"/>
                <w:sz w:val="24"/>
                <w:szCs w:val="24"/>
                <w:lang w:val="en-GB"/>
              </w:rPr>
              <w:t xml:space="preserve"> </w:t>
            </w:r>
            <w:commentRangeStart w:id="73"/>
            <w:r w:rsidRPr="00BA23F0">
              <w:rPr>
                <w:rFonts w:asciiTheme="minorHAnsi" w:eastAsia="Calibri" w:hAnsiTheme="minorHAnsi" w:cs="Calibri"/>
                <w:color w:val="F79646" w:themeColor="accent6"/>
                <w:sz w:val="24"/>
                <w:szCs w:val="24"/>
                <w:lang w:val="en-GB"/>
              </w:rPr>
              <w:t>Open</w:t>
            </w:r>
            <w:r w:rsidR="00216254" w:rsidRPr="00BA23F0">
              <w:rPr>
                <w:rFonts w:asciiTheme="minorHAnsi" w:eastAsia="Calibri" w:hAnsiTheme="minorHAnsi" w:cs="Calibri"/>
                <w:color w:val="F79646" w:themeColor="accent6"/>
                <w:sz w:val="24"/>
                <w:szCs w:val="24"/>
                <w:lang w:val="en-GB"/>
              </w:rPr>
              <w:t xml:space="preserve"> </w:t>
            </w:r>
            <w:r w:rsidRPr="00BA23F0">
              <w:rPr>
                <w:rFonts w:asciiTheme="minorHAnsi" w:eastAsia="Calibri" w:hAnsiTheme="minorHAnsi" w:cs="Calibri"/>
                <w:color w:val="F79646" w:themeColor="accent6"/>
                <w:sz w:val="24"/>
                <w:szCs w:val="24"/>
                <w:lang w:val="en-GB"/>
              </w:rPr>
              <w:t>Source components</w:t>
            </w:r>
            <w:r w:rsidR="00216254" w:rsidRPr="00BA23F0">
              <w:rPr>
                <w:rFonts w:asciiTheme="minorHAnsi" w:eastAsia="Calibri" w:hAnsiTheme="minorHAnsi" w:cs="Calibri"/>
                <w:color w:val="F79646" w:themeColor="accent6"/>
                <w:sz w:val="24"/>
                <w:szCs w:val="24"/>
                <w:lang w:val="en-GB"/>
              </w:rPr>
              <w:t xml:space="preserve"> </w:t>
            </w:r>
            <w:r w:rsidRPr="00BA23F0">
              <w:rPr>
                <w:rFonts w:asciiTheme="minorHAnsi" w:eastAsia="Calibri" w:hAnsiTheme="minorHAnsi" w:cs="Calibri"/>
                <w:color w:val="F79646" w:themeColor="accent6"/>
                <w:sz w:val="24"/>
                <w:szCs w:val="24"/>
                <w:lang w:val="en-GB"/>
              </w:rPr>
              <w:t>from</w:t>
            </w:r>
            <w:r w:rsidR="00216254" w:rsidRPr="00BA23F0">
              <w:rPr>
                <w:rFonts w:asciiTheme="minorHAnsi" w:eastAsia="Calibri" w:hAnsiTheme="minorHAnsi" w:cs="Calibri"/>
                <w:color w:val="F79646" w:themeColor="accent6"/>
                <w:sz w:val="24"/>
                <w:szCs w:val="24"/>
                <w:lang w:val="en-GB"/>
              </w:rPr>
              <w:t xml:space="preserve"> </w:t>
            </w:r>
            <w:r w:rsidRPr="00BA23F0">
              <w:rPr>
                <w:rFonts w:asciiTheme="minorHAnsi" w:eastAsia="Calibri" w:hAnsiTheme="minorHAnsi" w:cs="Calibri"/>
                <w:color w:val="F79646" w:themeColor="accent6"/>
                <w:sz w:val="24"/>
                <w:szCs w:val="24"/>
                <w:lang w:val="en-GB"/>
              </w:rPr>
              <w:t>which</w:t>
            </w:r>
            <w:r w:rsidR="00216254" w:rsidRPr="00BA23F0">
              <w:rPr>
                <w:rFonts w:asciiTheme="minorHAnsi" w:eastAsia="Calibri" w:hAnsiTheme="minorHAnsi" w:cs="Calibri"/>
                <w:color w:val="F79646" w:themeColor="accent6"/>
                <w:sz w:val="24"/>
                <w:szCs w:val="24"/>
                <w:lang w:val="en-GB"/>
              </w:rPr>
              <w:t xml:space="preserve"> </w:t>
            </w:r>
            <w:r w:rsidRPr="00BA23F0">
              <w:rPr>
                <w:rFonts w:asciiTheme="minorHAnsi" w:eastAsia="Calibri" w:hAnsiTheme="minorHAnsi" w:cs="Calibri"/>
                <w:color w:val="F79646" w:themeColor="accent6"/>
                <w:sz w:val="24"/>
                <w:szCs w:val="24"/>
                <w:lang w:val="en-GB"/>
              </w:rPr>
              <w:t>the</w:t>
            </w:r>
            <w:r w:rsidR="00216254" w:rsidRPr="00BA23F0">
              <w:rPr>
                <w:rFonts w:asciiTheme="minorHAnsi" w:eastAsia="Calibri" w:hAnsiTheme="minorHAnsi" w:cs="Calibri"/>
                <w:color w:val="F79646" w:themeColor="accent6"/>
                <w:sz w:val="24"/>
                <w:szCs w:val="24"/>
                <w:lang w:val="en-GB"/>
              </w:rPr>
              <w:t xml:space="preserve"> </w:t>
            </w:r>
            <w:r w:rsidRPr="00BA23F0">
              <w:rPr>
                <w:rFonts w:asciiTheme="minorHAnsi" w:eastAsia="Calibri" w:hAnsiTheme="minorHAnsi" w:cs="Calibri"/>
                <w:color w:val="F79646" w:themeColor="accent6"/>
                <w:sz w:val="24"/>
                <w:szCs w:val="24"/>
                <w:lang w:val="en-GB"/>
              </w:rPr>
              <w:t>Supplied</w:t>
            </w:r>
            <w:r w:rsidR="00216254" w:rsidRPr="00BA23F0">
              <w:rPr>
                <w:rFonts w:asciiTheme="minorHAnsi" w:eastAsia="Calibri" w:hAnsiTheme="minorHAnsi" w:cs="Calibri"/>
                <w:color w:val="F79646" w:themeColor="accent6"/>
                <w:sz w:val="24"/>
                <w:szCs w:val="24"/>
                <w:lang w:val="en-GB"/>
              </w:rPr>
              <w:t xml:space="preserve"> </w:t>
            </w:r>
            <w:r w:rsidRPr="00BA23F0">
              <w:rPr>
                <w:rFonts w:asciiTheme="minorHAnsi" w:eastAsia="Calibri" w:hAnsiTheme="minorHAnsi" w:cs="Calibri"/>
                <w:color w:val="F79646" w:themeColor="accent6"/>
                <w:sz w:val="24"/>
                <w:szCs w:val="24"/>
                <w:lang w:val="en-GB"/>
              </w:rPr>
              <w:t>Software</w:t>
            </w:r>
            <w:r w:rsidR="00216254" w:rsidRPr="00BA23F0">
              <w:rPr>
                <w:rFonts w:asciiTheme="minorHAnsi" w:eastAsia="Calibri" w:hAnsiTheme="minorHAnsi" w:cs="Calibri"/>
                <w:color w:val="F79646" w:themeColor="accent6"/>
                <w:sz w:val="24"/>
                <w:szCs w:val="24"/>
                <w:lang w:val="en-GB"/>
              </w:rPr>
              <w:t xml:space="preserve"> </w:t>
            </w:r>
            <w:r w:rsidRPr="00BA23F0">
              <w:rPr>
                <w:rFonts w:asciiTheme="minorHAnsi" w:eastAsia="Calibri" w:hAnsiTheme="minorHAnsi" w:cs="Calibri"/>
                <w:color w:val="F79646" w:themeColor="accent6"/>
                <w:sz w:val="24"/>
                <w:szCs w:val="24"/>
                <w:lang w:val="en-GB"/>
              </w:rPr>
              <w:t>is comprised.</w:t>
            </w:r>
            <w:commentRangeEnd w:id="73"/>
            <w:r w:rsidR="00BA23F0">
              <w:rPr>
                <w:rStyle w:val="Kommentarzeichen"/>
              </w:rPr>
              <w:commentReference w:id="73"/>
            </w:r>
          </w:p>
          <w:p w14:paraId="18A75922" w14:textId="77777777" w:rsidR="00216254" w:rsidRPr="00BA23F0" w:rsidRDefault="00216254"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55D857C" w14:textId="77777777" w:rsidR="00216254" w:rsidRPr="00BA23F0" w:rsidRDefault="00216254"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AE2DE7F" w14:textId="77777777" w:rsidR="00BA23F0" w:rsidRDefault="00BA23F0"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0B45FA60" w14:textId="77777777" w:rsidR="00BA23F0" w:rsidRDefault="00BA23F0"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37495CF5" w14:textId="292F00FF" w:rsidR="00216254" w:rsidRPr="00BA23F0" w:rsidRDefault="00563D2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roofErr w:type="spellStart"/>
            <w:r w:rsidRPr="00BA23F0">
              <w:rPr>
                <w:rFonts w:asciiTheme="minorHAnsi" w:eastAsia="Calibri" w:hAnsiTheme="minorHAnsi" w:cs="Calibri"/>
                <w:b/>
                <w:sz w:val="24"/>
                <w:szCs w:val="24"/>
                <w:lang w:val="en-GB"/>
              </w:rPr>
              <w:t>OpenChain</w:t>
            </w:r>
            <w:proofErr w:type="spellEnd"/>
            <w:r w:rsidRPr="00BA23F0">
              <w:rPr>
                <w:rFonts w:asciiTheme="minorHAnsi" w:eastAsia="Calibri" w:hAnsiTheme="minorHAnsi" w:cs="Calibri"/>
                <w:b/>
                <w:sz w:val="24"/>
                <w:szCs w:val="24"/>
                <w:lang w:val="en-GB"/>
              </w:rPr>
              <w:t xml:space="preserve"> Conforming</w:t>
            </w:r>
            <w:r w:rsidR="00216254" w:rsidRPr="00BA23F0">
              <w:rPr>
                <w:rFonts w:asciiTheme="minorHAnsi" w:eastAsia="Calibri" w:hAnsiTheme="minorHAnsi" w:cs="Calibri"/>
                <w:b/>
                <w:sz w:val="24"/>
                <w:szCs w:val="24"/>
                <w:lang w:val="en-GB"/>
              </w:rPr>
              <w:t xml:space="preserve"> </w:t>
            </w:r>
            <w:r w:rsidRPr="00BA23F0">
              <w:rPr>
                <w:rFonts w:asciiTheme="minorHAnsi" w:eastAsia="Calibri" w:hAnsiTheme="minorHAnsi" w:cs="Calibri"/>
                <w:b/>
                <w:sz w:val="24"/>
                <w:szCs w:val="24"/>
                <w:lang w:val="en-GB"/>
              </w:rPr>
              <w:t>Program</w:t>
            </w:r>
            <w:r w:rsidR="00216254" w:rsidRPr="00BA23F0">
              <w:rPr>
                <w:rFonts w:asciiTheme="minorHAnsi" w:eastAsia="Calibri" w:hAnsiTheme="minorHAnsi" w:cs="Calibri"/>
                <w:b/>
                <w:sz w:val="24"/>
                <w:szCs w:val="24"/>
                <w:lang w:val="en-GB"/>
              </w:rPr>
              <w:t xml:space="preserve"> </w:t>
            </w:r>
            <w:r w:rsidRPr="00BA23F0">
              <w:rPr>
                <w:rFonts w:asciiTheme="minorHAnsi" w:eastAsia="Calibri" w:hAnsiTheme="minorHAnsi" w:cs="Calibri"/>
                <w:b/>
                <w:color w:val="F79646" w:themeColor="accent6"/>
                <w:sz w:val="24"/>
                <w:szCs w:val="24"/>
                <w:lang w:val="en-GB"/>
              </w:rPr>
              <w:t>(Program)</w:t>
            </w:r>
            <w:r w:rsidRPr="00BA23F0">
              <w:rPr>
                <w:rFonts w:asciiTheme="minorHAnsi" w:eastAsia="Calibri" w:hAnsiTheme="minorHAnsi" w:cs="Calibri"/>
                <w:sz w:val="24"/>
                <w:szCs w:val="24"/>
                <w:lang w:val="en-GB"/>
              </w:rPr>
              <w:t xml:space="preserve"> -</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a</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program</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that</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satisfies</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all</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the</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lastRenderedPageBreak/>
              <w:t>requirements</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of</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this specification.</w:t>
            </w:r>
          </w:p>
          <w:p w14:paraId="0AD1F623" w14:textId="77777777" w:rsidR="00216254" w:rsidRPr="00BA23F0" w:rsidRDefault="00216254"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1E16CF74" w14:textId="77777777" w:rsidR="00BA23F0" w:rsidRDefault="00BA23F0"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300D20C8" w14:textId="2E6CC6E3" w:rsidR="00216254" w:rsidRPr="00BA23F0" w:rsidRDefault="00563D2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BA23F0">
              <w:rPr>
                <w:rFonts w:asciiTheme="minorHAnsi" w:eastAsia="Calibri" w:hAnsiTheme="minorHAnsi" w:cs="Calibri"/>
                <w:b/>
                <w:sz w:val="24"/>
                <w:szCs w:val="24"/>
                <w:lang w:val="en-GB"/>
              </w:rPr>
              <w:t>Software</w:t>
            </w:r>
            <w:r w:rsidR="00216254" w:rsidRPr="00BA23F0">
              <w:rPr>
                <w:rFonts w:asciiTheme="minorHAnsi" w:eastAsia="Calibri" w:hAnsiTheme="minorHAnsi" w:cs="Calibri"/>
                <w:b/>
                <w:sz w:val="24"/>
                <w:szCs w:val="24"/>
                <w:lang w:val="en-GB"/>
              </w:rPr>
              <w:t xml:space="preserve"> </w:t>
            </w:r>
            <w:r w:rsidRPr="00BA23F0">
              <w:rPr>
                <w:rFonts w:asciiTheme="minorHAnsi" w:eastAsia="Calibri" w:hAnsiTheme="minorHAnsi" w:cs="Calibri"/>
                <w:b/>
                <w:sz w:val="24"/>
                <w:szCs w:val="24"/>
                <w:lang w:val="en-GB"/>
              </w:rPr>
              <w:t>Staff</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any</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employee</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or</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contractor</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that</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defines,</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contributes</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to</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or</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has</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responsibility</w:t>
            </w:r>
            <w:r w:rsid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for preparing</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Supplied</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Software. Depending</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on</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the</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organization,</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that</w:t>
            </w:r>
            <w:r w:rsid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may</w:t>
            </w:r>
            <w:r w:rsid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include</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(but is not</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limited</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to) software developers, release engineers, quality engineers, product marketing and product management.</w:t>
            </w:r>
          </w:p>
          <w:p w14:paraId="1C2AAD74" w14:textId="77777777" w:rsidR="00216254" w:rsidRPr="00BA23F0" w:rsidRDefault="00216254"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21BDE5CC" w14:textId="77777777" w:rsidR="00216254" w:rsidRPr="00BA23F0" w:rsidRDefault="00216254"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1771B6CF" w14:textId="62E44CB6" w:rsidR="00216254" w:rsidRPr="00BA23F0" w:rsidRDefault="00563D2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BA23F0">
              <w:rPr>
                <w:rFonts w:asciiTheme="minorHAnsi" w:eastAsia="Calibri" w:hAnsiTheme="minorHAnsi" w:cs="Calibri"/>
                <w:b/>
                <w:sz w:val="24"/>
                <w:szCs w:val="24"/>
                <w:lang w:val="en-GB"/>
              </w:rPr>
              <w:t>SPDX</w:t>
            </w:r>
            <w:r w:rsidR="00216254" w:rsidRPr="00BA23F0">
              <w:rPr>
                <w:rFonts w:asciiTheme="minorHAnsi" w:eastAsia="Calibri" w:hAnsiTheme="minorHAnsi" w:cs="Calibri"/>
                <w:b/>
                <w:sz w:val="24"/>
                <w:szCs w:val="24"/>
                <w:lang w:val="en-GB"/>
              </w:rPr>
              <w:t xml:space="preserve"> </w:t>
            </w:r>
            <w:r w:rsidRPr="00BA23F0">
              <w:rPr>
                <w:rFonts w:asciiTheme="minorHAnsi" w:eastAsia="Calibri" w:hAnsiTheme="minorHAnsi" w:cs="Calibri"/>
                <w:b/>
                <w:sz w:val="24"/>
                <w:szCs w:val="24"/>
                <w:lang w:val="en-GB"/>
              </w:rPr>
              <w:t>or</w:t>
            </w:r>
            <w:r w:rsidR="00216254" w:rsidRPr="00BA23F0">
              <w:rPr>
                <w:rFonts w:asciiTheme="minorHAnsi" w:eastAsia="Calibri" w:hAnsiTheme="minorHAnsi" w:cs="Calibri"/>
                <w:b/>
                <w:sz w:val="24"/>
                <w:szCs w:val="24"/>
                <w:lang w:val="en-GB"/>
              </w:rPr>
              <w:t xml:space="preserve"> </w:t>
            </w:r>
            <w:r w:rsidRPr="00BA23F0">
              <w:rPr>
                <w:rFonts w:asciiTheme="minorHAnsi" w:eastAsia="Calibri" w:hAnsiTheme="minorHAnsi" w:cs="Calibri"/>
                <w:b/>
                <w:sz w:val="24"/>
                <w:szCs w:val="24"/>
                <w:lang w:val="en-GB"/>
              </w:rPr>
              <w:t>Software Package Data Exchange</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the format standard created by the SPDX Working Group for exchanging</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license</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and</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copyright</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information</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for</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a</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given</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software</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package.</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A</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description</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of</w:t>
            </w:r>
            <w:r w:rsidR="00216254" w:rsidRPr="00BA23F0">
              <w:rPr>
                <w:rFonts w:asciiTheme="minorHAnsi" w:eastAsia="Calibri" w:hAnsiTheme="minorHAnsi" w:cs="Calibri"/>
                <w:sz w:val="24"/>
                <w:szCs w:val="24"/>
                <w:lang w:val="en-GB"/>
              </w:rPr>
              <w:t xml:space="preserve"> </w:t>
            </w:r>
            <w:proofErr w:type="spellStart"/>
            <w:r w:rsidRPr="00BA23F0">
              <w:rPr>
                <w:rFonts w:asciiTheme="minorHAnsi" w:eastAsia="Calibri" w:hAnsiTheme="minorHAnsi" w:cs="Calibri"/>
                <w:sz w:val="24"/>
                <w:szCs w:val="24"/>
                <w:lang w:val="en-GB"/>
              </w:rPr>
              <w:t>theSPDX</w:t>
            </w:r>
            <w:proofErr w:type="spellEnd"/>
            <w:r w:rsidRPr="00BA23F0">
              <w:rPr>
                <w:rFonts w:asciiTheme="minorHAnsi" w:eastAsia="Calibri" w:hAnsiTheme="minorHAnsi" w:cs="Calibri"/>
                <w:sz w:val="24"/>
                <w:szCs w:val="24"/>
                <w:lang w:val="en-GB"/>
              </w:rPr>
              <w:t xml:space="preserve"> specification can be found at </w:t>
            </w:r>
            <w:hyperlink r:id="rId12" w:history="1">
              <w:r w:rsidR="00216254" w:rsidRPr="00BA23F0">
                <w:rPr>
                  <w:rStyle w:val="Hyperlink"/>
                  <w:rFonts w:asciiTheme="minorHAnsi" w:eastAsia="Calibri" w:hAnsiTheme="minorHAnsi" w:cs="Calibri"/>
                  <w:color w:val="auto"/>
                  <w:sz w:val="24"/>
                  <w:szCs w:val="24"/>
                  <w:lang w:val="en-GB"/>
                </w:rPr>
                <w:t>www.spdx.org</w:t>
              </w:r>
            </w:hyperlink>
            <w:r w:rsidRPr="00BA23F0">
              <w:rPr>
                <w:rFonts w:asciiTheme="minorHAnsi" w:eastAsia="Calibri" w:hAnsiTheme="minorHAnsi" w:cs="Calibri"/>
                <w:sz w:val="24"/>
                <w:szCs w:val="24"/>
                <w:lang w:val="en-GB"/>
              </w:rPr>
              <w:t>.</w:t>
            </w:r>
          </w:p>
          <w:p w14:paraId="56FBE6A9" w14:textId="77777777" w:rsidR="00216254" w:rsidRPr="00BA23F0" w:rsidRDefault="00216254"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02CFEC1C" w14:textId="77777777" w:rsidR="00216254" w:rsidRPr="00BA23F0" w:rsidRDefault="00216254"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3B3C4091" w14:textId="77777777" w:rsidR="00216254" w:rsidRPr="00BA23F0" w:rsidRDefault="00216254"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6B56DECB" w14:textId="43D09B05" w:rsidR="00216254" w:rsidRPr="00BA23F0" w:rsidRDefault="00563D2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BA23F0">
              <w:rPr>
                <w:rFonts w:asciiTheme="minorHAnsi" w:eastAsia="Calibri" w:hAnsiTheme="minorHAnsi" w:cs="Calibri"/>
                <w:b/>
                <w:sz w:val="24"/>
                <w:szCs w:val="24"/>
                <w:lang w:val="en-GB"/>
              </w:rPr>
              <w:t>Supplied Software</w:t>
            </w:r>
            <w:r w:rsidR="00216254" w:rsidRPr="00BA23F0">
              <w:rPr>
                <w:rFonts w:asciiTheme="minorHAnsi" w:eastAsia="Calibri" w:hAnsiTheme="minorHAnsi" w:cs="Calibri"/>
                <w:sz w:val="24"/>
                <w:szCs w:val="24"/>
                <w:lang w:val="en-GB"/>
              </w:rPr>
              <w:t xml:space="preserve"> - </w:t>
            </w:r>
            <w:r w:rsidRPr="00BA23F0">
              <w:rPr>
                <w:rFonts w:asciiTheme="minorHAnsi" w:eastAsia="Calibri" w:hAnsiTheme="minorHAnsi" w:cs="Calibri"/>
                <w:sz w:val="24"/>
                <w:szCs w:val="24"/>
                <w:lang w:val="en-GB"/>
              </w:rPr>
              <w:t>software that an organization delivers to third parties (e.g., other organizations or individuals).</w:t>
            </w:r>
          </w:p>
          <w:p w14:paraId="75B17781" w14:textId="77777777" w:rsidR="00216254" w:rsidRPr="00BA23F0" w:rsidRDefault="00216254"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44C7B854" w14:textId="77777777" w:rsidR="00BA23F0" w:rsidRDefault="00BA23F0"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3DA513D2" w14:textId="5D45407C" w:rsidR="00563D2E" w:rsidRPr="00BA23F0" w:rsidRDefault="00563D2E"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BA23F0">
              <w:rPr>
                <w:rFonts w:asciiTheme="minorHAnsi" w:eastAsia="Calibri" w:hAnsiTheme="minorHAnsi" w:cs="Calibri"/>
                <w:b/>
                <w:sz w:val="24"/>
                <w:szCs w:val="24"/>
                <w:lang w:val="en-GB"/>
              </w:rPr>
              <w:t>Verification Materials</w:t>
            </w:r>
            <w:r w:rsidRPr="00BA23F0">
              <w:rPr>
                <w:rFonts w:asciiTheme="minorHAnsi" w:eastAsia="Calibri" w:hAnsiTheme="minorHAnsi" w:cs="Calibri"/>
                <w:sz w:val="24"/>
                <w:szCs w:val="24"/>
                <w:lang w:val="en-GB"/>
              </w:rPr>
              <w:t xml:space="preserve"> -evidence</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that</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must</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exist</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in</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order</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for</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a</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given</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requirement to</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be</w:t>
            </w:r>
            <w:r w:rsidR="00216254" w:rsidRPr="00BA23F0">
              <w:rPr>
                <w:rFonts w:asciiTheme="minorHAnsi" w:eastAsia="Calibri" w:hAnsiTheme="minorHAnsi" w:cs="Calibri"/>
                <w:sz w:val="24"/>
                <w:szCs w:val="24"/>
                <w:lang w:val="en-GB"/>
              </w:rPr>
              <w:t xml:space="preserve"> </w:t>
            </w:r>
            <w:r w:rsidRPr="00BA23F0">
              <w:rPr>
                <w:rFonts w:asciiTheme="minorHAnsi" w:eastAsia="Calibri" w:hAnsiTheme="minorHAnsi" w:cs="Calibri"/>
                <w:sz w:val="24"/>
                <w:szCs w:val="24"/>
                <w:lang w:val="en-GB"/>
              </w:rPr>
              <w:t>considered satisfied</w:t>
            </w:r>
            <w:r w:rsidRPr="00BA23F0">
              <w:rPr>
                <w:rFonts w:asciiTheme="minorHAnsi" w:eastAsia="Calibri" w:hAnsiTheme="minorHAnsi" w:cs="Calibri"/>
                <w:b/>
                <w:sz w:val="24"/>
                <w:szCs w:val="24"/>
                <w:lang w:val="en-GB"/>
              </w:rPr>
              <w:t>.</w:t>
            </w:r>
          </w:p>
        </w:tc>
        <w:tc>
          <w:tcPr>
            <w:tcW w:w="3177" w:type="dxa"/>
            <w:shd w:val="clear" w:color="auto" w:fill="auto"/>
            <w:tcMar>
              <w:top w:w="100" w:type="dxa"/>
              <w:left w:w="100" w:type="dxa"/>
              <w:bottom w:w="100" w:type="dxa"/>
              <w:right w:w="100" w:type="dxa"/>
            </w:tcMar>
          </w:tcPr>
          <w:p w14:paraId="7D081BFF" w14:textId="08A70324" w:rsidR="00563D2E" w:rsidRPr="00FC6D8E"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6D8E">
              <w:rPr>
                <w:rFonts w:asciiTheme="minorHAnsi" w:eastAsia="Calibri" w:hAnsiTheme="minorHAnsi" w:cs="Calibri"/>
                <w:b/>
                <w:color w:val="4F81BD" w:themeColor="accent1"/>
                <w:sz w:val="24"/>
                <w:szCs w:val="24"/>
              </w:rPr>
              <w:lastRenderedPageBreak/>
              <w:t xml:space="preserve">Compliance-Artefakte – </w:t>
            </w:r>
            <w:r w:rsidRPr="00FC6D8E">
              <w:rPr>
                <w:rFonts w:asciiTheme="minorHAnsi" w:eastAsia="Calibri" w:hAnsiTheme="minorHAnsi" w:cs="Calibri"/>
                <w:color w:val="4F81BD" w:themeColor="accent1"/>
                <w:sz w:val="24"/>
                <w:szCs w:val="24"/>
              </w:rPr>
              <w:t>Eine Zusammenstellung von Artefakten, die für eine Version Zugelieferter Software das Arbeitsergebnis des Open-Source-</w:t>
            </w:r>
            <w:del w:id="74" w:author="Stefan Thanheiser" w:date="2019-02-16T23:50:00Z">
              <w:r w:rsidRPr="00FC6D8E" w:rsidDel="00BA23F0">
                <w:rPr>
                  <w:rFonts w:asciiTheme="minorHAnsi" w:eastAsia="Calibri" w:hAnsiTheme="minorHAnsi" w:cs="Calibri"/>
                  <w:color w:val="4F81BD" w:themeColor="accent1"/>
                  <w:sz w:val="24"/>
                  <w:szCs w:val="24"/>
                </w:rPr>
                <w:delText>Management</w:delText>
              </w:r>
            </w:del>
            <w:ins w:id="75" w:author="Stefan Thanheiser" w:date="2019-02-16T23:50:00Z">
              <w:r w:rsidR="00BA23F0">
                <w:rPr>
                  <w:rFonts w:asciiTheme="minorHAnsi" w:eastAsia="Calibri" w:hAnsiTheme="minorHAnsi" w:cs="Calibri"/>
                  <w:color w:val="4F81BD" w:themeColor="accent1"/>
                  <w:sz w:val="24"/>
                  <w:szCs w:val="24"/>
                </w:rPr>
                <w:t>Com</w:t>
              </w:r>
            </w:ins>
            <w:ins w:id="76" w:author="Stefan Thanheiser" w:date="2019-02-16T23:51:00Z">
              <w:r w:rsidR="00BA23F0">
                <w:rPr>
                  <w:rFonts w:asciiTheme="minorHAnsi" w:eastAsia="Calibri" w:hAnsiTheme="minorHAnsi" w:cs="Calibri"/>
                  <w:color w:val="4F81BD" w:themeColor="accent1"/>
                  <w:sz w:val="24"/>
                  <w:szCs w:val="24"/>
                </w:rPr>
                <w:t>pliance</w:t>
              </w:r>
            </w:ins>
            <w:r w:rsidRPr="00FC6D8E">
              <w:rPr>
                <w:rFonts w:asciiTheme="minorHAnsi" w:eastAsia="Calibri" w:hAnsiTheme="minorHAnsi" w:cs="Calibri"/>
                <w:color w:val="4F81BD" w:themeColor="accent1"/>
                <w:sz w:val="24"/>
                <w:szCs w:val="24"/>
              </w:rPr>
              <w:t>-Programms darstellen.</w:t>
            </w:r>
          </w:p>
          <w:p w14:paraId="3B27017E" w14:textId="114ADDF5" w:rsidR="00563D2E" w:rsidRPr="00FC6D8E" w:rsidRDefault="00563D2E"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r w:rsidRPr="00FC6D8E">
              <w:rPr>
                <w:rFonts w:asciiTheme="minorHAnsi" w:eastAsia="Calibri" w:hAnsiTheme="minorHAnsi" w:cs="Calibri"/>
                <w:color w:val="4F81BD" w:themeColor="accent1"/>
                <w:sz w:val="24"/>
                <w:szCs w:val="24"/>
              </w:rPr>
              <w:t xml:space="preserve">Die Zusammenstellung kann eines oder mehrere der folgenden Elemente enthalten (ist aber nicht auf diese beschränkt): Quellcode, Benennung des Autors, Urheberrechtshinweise, Kopien der Lizenzbedingungen, Bearbeitungshinweise, schriftliche Angebote, eine Open-Source-Komponenten-Stückliste („Bill </w:t>
            </w:r>
            <w:proofErr w:type="spellStart"/>
            <w:r w:rsidRPr="00FC6D8E">
              <w:rPr>
                <w:rFonts w:asciiTheme="minorHAnsi" w:eastAsia="Calibri" w:hAnsiTheme="minorHAnsi" w:cs="Calibri"/>
                <w:color w:val="4F81BD" w:themeColor="accent1"/>
                <w:sz w:val="24"/>
                <w:szCs w:val="24"/>
              </w:rPr>
              <w:t>of</w:t>
            </w:r>
            <w:proofErr w:type="spellEnd"/>
            <w:r w:rsidRPr="00FC6D8E">
              <w:rPr>
                <w:rFonts w:asciiTheme="minorHAnsi" w:eastAsia="Calibri" w:hAnsiTheme="minorHAnsi" w:cs="Calibri"/>
                <w:color w:val="4F81BD" w:themeColor="accent1"/>
                <w:sz w:val="24"/>
                <w:szCs w:val="24"/>
              </w:rPr>
              <w:t xml:space="preserve"> Materials“ bzw. „</w:t>
            </w:r>
            <w:proofErr w:type="spellStart"/>
            <w:r w:rsidRPr="00FC6D8E">
              <w:rPr>
                <w:rFonts w:asciiTheme="minorHAnsi" w:eastAsia="Calibri" w:hAnsiTheme="minorHAnsi" w:cs="Calibri"/>
                <w:color w:val="4F81BD" w:themeColor="accent1"/>
                <w:sz w:val="24"/>
                <w:szCs w:val="24"/>
              </w:rPr>
              <w:t>BoM</w:t>
            </w:r>
            <w:proofErr w:type="spellEnd"/>
            <w:r w:rsidRPr="00FC6D8E">
              <w:rPr>
                <w:rFonts w:asciiTheme="minorHAnsi" w:eastAsia="Calibri" w:hAnsiTheme="minorHAnsi" w:cs="Calibri"/>
                <w:color w:val="4F81BD" w:themeColor="accent1"/>
                <w:sz w:val="24"/>
                <w:szCs w:val="24"/>
              </w:rPr>
              <w:t>"), SPDX-Dokumente, etc.</w:t>
            </w:r>
          </w:p>
          <w:p w14:paraId="6271225A"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6ED62519"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93FBFE5" w14:textId="6DE7C0A3" w:rsidR="00563D2E" w:rsidRPr="00FC6D8E"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6D8E">
              <w:rPr>
                <w:rFonts w:asciiTheme="minorHAnsi" w:eastAsia="Calibri" w:hAnsiTheme="minorHAnsi" w:cs="Calibri"/>
                <w:b/>
                <w:color w:val="4F81BD" w:themeColor="accent1"/>
                <w:sz w:val="24"/>
                <w:szCs w:val="24"/>
              </w:rPr>
              <w:t>Open Source Software (Open Source)</w:t>
            </w:r>
            <w:r w:rsidRPr="00FC6D8E">
              <w:rPr>
                <w:rFonts w:asciiTheme="minorHAnsi" w:eastAsia="Calibri" w:hAnsiTheme="minorHAnsi" w:cs="Calibri"/>
                <w:color w:val="4F81BD" w:themeColor="accent1"/>
                <w:sz w:val="24"/>
                <w:szCs w:val="24"/>
              </w:rPr>
              <w:t xml:space="preserve"> - Software, die einer oder mehreren </w:t>
            </w:r>
            <w:r w:rsidRPr="00FC6D8E">
              <w:rPr>
                <w:rFonts w:asciiTheme="minorHAnsi" w:eastAsia="Calibri" w:hAnsiTheme="minorHAnsi" w:cs="Calibri"/>
                <w:color w:val="4F81BD" w:themeColor="accent1"/>
                <w:sz w:val="24"/>
                <w:szCs w:val="24"/>
              </w:rPr>
              <w:lastRenderedPageBreak/>
              <w:t xml:space="preserve">Lizenzen unterliegt, die den Anforderungen der Open Source Definition der Open Source Initiative (OpenSource.org) oder der Free Software Definition der Free Software </w:t>
            </w:r>
            <w:proofErr w:type="spellStart"/>
            <w:r w:rsidRPr="00FC6D8E">
              <w:rPr>
                <w:rFonts w:asciiTheme="minorHAnsi" w:eastAsia="Calibri" w:hAnsiTheme="minorHAnsi" w:cs="Calibri"/>
                <w:color w:val="4F81BD" w:themeColor="accent1"/>
                <w:sz w:val="24"/>
                <w:szCs w:val="24"/>
              </w:rPr>
              <w:t>Foundation</w:t>
            </w:r>
            <w:proofErr w:type="spellEnd"/>
            <w:r w:rsidRPr="00FC6D8E">
              <w:rPr>
                <w:rFonts w:asciiTheme="minorHAnsi" w:eastAsia="Calibri" w:hAnsiTheme="minorHAnsi" w:cs="Calibri"/>
                <w:color w:val="4F81BD" w:themeColor="accent1"/>
                <w:sz w:val="24"/>
                <w:szCs w:val="24"/>
              </w:rPr>
              <w:t xml:space="preserve"> entsprechen.</w:t>
            </w:r>
          </w:p>
          <w:p w14:paraId="0DB18EEF"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2DE77FC"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6FC51906" w14:textId="062C5F6D" w:rsidR="00563D2E" w:rsidRPr="00BA23F0" w:rsidRDefault="00563D2E" w:rsidP="003731A2">
            <w:pPr>
              <w:widowControl w:val="0"/>
              <w:pBdr>
                <w:top w:val="nil"/>
                <w:left w:val="nil"/>
                <w:bottom w:val="nil"/>
                <w:right w:val="nil"/>
                <w:between w:val="nil"/>
              </w:pBdr>
              <w:spacing w:line="240" w:lineRule="auto"/>
              <w:rPr>
                <w:rFonts w:asciiTheme="minorHAnsi" w:eastAsia="Calibri" w:hAnsiTheme="minorHAnsi" w:cs="Calibri"/>
                <w:strike/>
                <w:color w:val="4F81BD" w:themeColor="accent1"/>
                <w:sz w:val="24"/>
                <w:szCs w:val="24"/>
              </w:rPr>
            </w:pPr>
            <w:r w:rsidRPr="00BA23F0">
              <w:rPr>
                <w:rFonts w:asciiTheme="minorHAnsi" w:eastAsia="Calibri" w:hAnsiTheme="minorHAnsi" w:cs="Calibri"/>
                <w:b/>
                <w:strike/>
                <w:color w:val="4F81BD" w:themeColor="accent1"/>
                <w:sz w:val="24"/>
                <w:szCs w:val="24"/>
              </w:rPr>
              <w:t xml:space="preserve">Open Source Liaison </w:t>
            </w:r>
            <w:r w:rsidRPr="00BA23F0">
              <w:rPr>
                <w:rFonts w:asciiTheme="minorHAnsi" w:eastAsia="Calibri" w:hAnsiTheme="minorHAnsi" w:cs="Calibri"/>
                <w:strike/>
                <w:color w:val="4F81BD" w:themeColor="accent1"/>
                <w:sz w:val="24"/>
                <w:szCs w:val="24"/>
              </w:rPr>
              <w:t>- eine konkrete Person, die für den Erhalt externer Open-Source-Anfragen bestimmt wird.</w:t>
            </w:r>
          </w:p>
          <w:p w14:paraId="775DEFD7"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9C70443" w14:textId="0068CAB5"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C6D8E">
              <w:rPr>
                <w:rFonts w:asciiTheme="minorHAnsi" w:eastAsia="Calibri" w:hAnsiTheme="minorHAnsi" w:cs="Calibri"/>
                <w:b/>
                <w:color w:val="4F81BD" w:themeColor="accent1"/>
                <w:sz w:val="24"/>
                <w:szCs w:val="24"/>
              </w:rPr>
              <w:t>Identifizierte Lizenzen</w:t>
            </w:r>
            <w:r w:rsidRPr="00FC6D8E">
              <w:rPr>
                <w:rFonts w:asciiTheme="minorHAnsi" w:eastAsia="Calibri" w:hAnsiTheme="minorHAnsi" w:cs="Calibri"/>
                <w:color w:val="4F81BD" w:themeColor="accent1"/>
                <w:sz w:val="24"/>
                <w:szCs w:val="24"/>
              </w:rPr>
              <w:t xml:space="preserve"> - eine Reihe von Open-Source-Softwarelizenzen, die aufgrund einer geeigneten Methode zur Identifizierung derjenigen </w:t>
            </w:r>
            <w:r>
              <w:rPr>
                <w:rFonts w:asciiTheme="minorHAnsi" w:eastAsia="Calibri" w:hAnsiTheme="minorHAnsi" w:cs="Calibri"/>
                <w:color w:val="4F81BD" w:themeColor="accent1"/>
                <w:sz w:val="24"/>
                <w:szCs w:val="24"/>
              </w:rPr>
              <w:t>Open-Source</w:t>
            </w:r>
            <w:r w:rsidRPr="00FC6D8E">
              <w:rPr>
                <w:rFonts w:asciiTheme="minorHAnsi" w:eastAsia="Calibri" w:hAnsiTheme="minorHAnsi" w:cs="Calibri"/>
                <w:color w:val="4F81BD" w:themeColor="accent1"/>
                <w:sz w:val="24"/>
                <w:szCs w:val="24"/>
              </w:rPr>
              <w:t>-Lizenzen, die einer Zugelieferten Software zugrunde liegen, identifiziert wurden.</w:t>
            </w:r>
          </w:p>
          <w:p w14:paraId="12FB739B"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B071A93"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60C3AFFD" w14:textId="06A4FBF5" w:rsidR="00563D2E" w:rsidRPr="00FC6D8E"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roofErr w:type="spellStart"/>
            <w:r w:rsidRPr="00FC6D8E">
              <w:rPr>
                <w:rFonts w:asciiTheme="minorHAnsi" w:eastAsia="Calibri" w:hAnsiTheme="minorHAnsi" w:cs="Calibri"/>
                <w:b/>
                <w:color w:val="4F81BD" w:themeColor="accent1"/>
                <w:sz w:val="24"/>
                <w:szCs w:val="24"/>
              </w:rPr>
              <w:t>OpenChain</w:t>
            </w:r>
            <w:proofErr w:type="spellEnd"/>
            <w:r w:rsidRPr="00FC6D8E">
              <w:rPr>
                <w:rFonts w:asciiTheme="minorHAnsi" w:eastAsia="Calibri" w:hAnsiTheme="minorHAnsi" w:cs="Calibri"/>
                <w:b/>
                <w:color w:val="4F81BD" w:themeColor="accent1"/>
                <w:sz w:val="24"/>
                <w:szCs w:val="24"/>
              </w:rPr>
              <w:t xml:space="preserve"> </w:t>
            </w:r>
            <w:proofErr w:type="spellStart"/>
            <w:r w:rsidRPr="00FC6D8E">
              <w:rPr>
                <w:rFonts w:asciiTheme="minorHAnsi" w:eastAsia="Calibri" w:hAnsiTheme="minorHAnsi" w:cs="Calibri"/>
                <w:b/>
                <w:color w:val="4F81BD" w:themeColor="accent1"/>
                <w:sz w:val="24"/>
                <w:szCs w:val="24"/>
              </w:rPr>
              <w:t>Conforming</w:t>
            </w:r>
            <w:proofErr w:type="spellEnd"/>
            <w:r w:rsidRPr="00FC6D8E">
              <w:rPr>
                <w:rFonts w:asciiTheme="minorHAnsi" w:eastAsia="Calibri" w:hAnsiTheme="minorHAnsi" w:cs="Calibri"/>
                <w:b/>
                <w:color w:val="4F81BD" w:themeColor="accent1"/>
                <w:sz w:val="24"/>
                <w:szCs w:val="24"/>
              </w:rPr>
              <w:t xml:space="preserve"> </w:t>
            </w:r>
            <w:proofErr w:type="spellStart"/>
            <w:r w:rsidRPr="00FC6D8E">
              <w:rPr>
                <w:rFonts w:asciiTheme="minorHAnsi" w:eastAsia="Calibri" w:hAnsiTheme="minorHAnsi" w:cs="Calibri"/>
                <w:b/>
                <w:color w:val="4F81BD" w:themeColor="accent1"/>
                <w:sz w:val="24"/>
                <w:szCs w:val="24"/>
              </w:rPr>
              <w:t>Program</w:t>
            </w:r>
            <w:proofErr w:type="spellEnd"/>
            <w:r w:rsidRPr="00FC6D8E">
              <w:rPr>
                <w:rFonts w:asciiTheme="minorHAnsi" w:eastAsia="Calibri" w:hAnsiTheme="minorHAnsi" w:cs="Calibri"/>
                <w:b/>
                <w:color w:val="4F81BD" w:themeColor="accent1"/>
                <w:sz w:val="24"/>
                <w:szCs w:val="24"/>
              </w:rPr>
              <w:t xml:space="preserve"> (Programm) </w:t>
            </w:r>
            <w:r w:rsidRPr="00FC6D8E">
              <w:rPr>
                <w:rFonts w:asciiTheme="minorHAnsi" w:eastAsia="Calibri" w:hAnsiTheme="minorHAnsi" w:cs="Calibri"/>
                <w:color w:val="4F81BD" w:themeColor="accent1"/>
                <w:sz w:val="24"/>
                <w:szCs w:val="24"/>
              </w:rPr>
              <w:t xml:space="preserve">- ein Programm, das alle </w:t>
            </w:r>
            <w:r w:rsidRPr="00FC6D8E">
              <w:rPr>
                <w:rFonts w:asciiTheme="minorHAnsi" w:eastAsia="Calibri" w:hAnsiTheme="minorHAnsi" w:cs="Calibri"/>
                <w:color w:val="4F81BD" w:themeColor="accent1"/>
                <w:sz w:val="24"/>
                <w:szCs w:val="24"/>
              </w:rPr>
              <w:lastRenderedPageBreak/>
              <w:t>Anforderungen dieser Spezifikation erfüllt.</w:t>
            </w:r>
          </w:p>
          <w:p w14:paraId="10888E58" w14:textId="61C98DD3"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C121B5C" w14:textId="77777777" w:rsidR="00BA23F0" w:rsidRDefault="00BA23F0"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6B5B74F" w14:textId="13C8091B" w:rsidR="00563D2E" w:rsidRPr="00FF43FE"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b/>
                <w:color w:val="4F81BD" w:themeColor="accent1"/>
                <w:sz w:val="24"/>
                <w:szCs w:val="24"/>
              </w:rPr>
              <w:t xml:space="preserve">Software-Mitarbeiter </w:t>
            </w:r>
            <w:r w:rsidRPr="00FF43FE">
              <w:rPr>
                <w:rFonts w:asciiTheme="minorHAnsi" w:eastAsia="Calibri" w:hAnsiTheme="minorHAnsi" w:cs="Calibri"/>
                <w:color w:val="4F81BD" w:themeColor="accent1"/>
                <w:sz w:val="24"/>
                <w:szCs w:val="24"/>
              </w:rPr>
              <w:t>- jeder Mitarbeiter oder Auftragnehmer, der die Vorgaben für zugelieferte Software festlegt, zu ihr beiträgt oder für ihre Vorbereitung verantwortlich ist. Abhängig von der jeweiligen Organisation sind dies insbesondere Software-Entwickler, Release-Ingenieure, Qualitätsprüfer, Produkt-Marketing und Produkt-Management.</w:t>
            </w:r>
          </w:p>
          <w:p w14:paraId="2446075A"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2D94BD45" w14:textId="77777777" w:rsidR="00563D2E" w:rsidRPr="00FF43FE"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b/>
                <w:color w:val="4F81BD" w:themeColor="accent1"/>
                <w:sz w:val="24"/>
                <w:szCs w:val="24"/>
              </w:rPr>
              <w:t>SPDX oder Software Package Data Exchange</w:t>
            </w:r>
            <w:r w:rsidRPr="00FF43FE">
              <w:rPr>
                <w:rFonts w:asciiTheme="minorHAnsi" w:eastAsia="Calibri" w:hAnsiTheme="minorHAnsi" w:cs="Calibri"/>
                <w:color w:val="4F81BD" w:themeColor="accent1"/>
                <w:sz w:val="24"/>
                <w:szCs w:val="24"/>
              </w:rPr>
              <w:t xml:space="preserve"> - der von der SPDX-Arbeitsgruppe erstellte Format-Standard für den Austausch von Lizenz- und Urheberrechtsinformationen für ein bestimmtes Softwarepaket. Eine Beschreibung der SPDX-Spezifikation finden Sie unter </w:t>
            </w:r>
            <w:hyperlink r:id="rId13">
              <w:r w:rsidRPr="00FF43FE">
                <w:rPr>
                  <w:rFonts w:asciiTheme="minorHAnsi" w:eastAsia="Calibri" w:hAnsiTheme="minorHAnsi" w:cs="Calibri"/>
                  <w:color w:val="4F81BD" w:themeColor="accent1"/>
                  <w:sz w:val="24"/>
                  <w:szCs w:val="24"/>
                  <w:u w:val="single"/>
                </w:rPr>
                <w:t>www.spdx.org</w:t>
              </w:r>
            </w:hyperlink>
            <w:r w:rsidRPr="00FF43FE">
              <w:rPr>
                <w:rFonts w:asciiTheme="minorHAnsi" w:eastAsia="Calibri" w:hAnsiTheme="minorHAnsi" w:cs="Calibri"/>
                <w:color w:val="4F81BD" w:themeColor="accent1"/>
                <w:sz w:val="24"/>
                <w:szCs w:val="24"/>
              </w:rPr>
              <w:t>.</w:t>
            </w:r>
          </w:p>
          <w:p w14:paraId="3E2DD509"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F52935B" w14:textId="77777777" w:rsidR="00563D2E" w:rsidRPr="00FF43FE"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b/>
                <w:color w:val="4F81BD" w:themeColor="accent1"/>
                <w:sz w:val="24"/>
                <w:szCs w:val="24"/>
              </w:rPr>
              <w:t>Zugelieferte Software</w:t>
            </w:r>
            <w:r w:rsidRPr="00FF43FE">
              <w:rPr>
                <w:rFonts w:asciiTheme="minorHAnsi" w:eastAsia="Calibri" w:hAnsiTheme="minorHAnsi" w:cs="Calibri"/>
                <w:color w:val="4F81BD" w:themeColor="accent1"/>
                <w:sz w:val="24"/>
                <w:szCs w:val="24"/>
              </w:rPr>
              <w:t xml:space="preserve"> - Software, die eine Organisation an Dritte weitergibt (z. B. andere Organisationen oder Einzelpersonen).</w:t>
            </w:r>
          </w:p>
          <w:p w14:paraId="1DEC0924"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DE0C322"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03275FF5" w14:textId="7D526B06"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F43FE">
              <w:rPr>
                <w:rFonts w:asciiTheme="minorHAnsi" w:eastAsia="Calibri" w:hAnsiTheme="minorHAnsi" w:cs="Calibri"/>
                <w:b/>
                <w:color w:val="4F81BD" w:themeColor="accent1"/>
                <w:sz w:val="24"/>
                <w:szCs w:val="24"/>
              </w:rPr>
              <w:t>Verifikationsmaterial</w:t>
            </w:r>
            <w:r w:rsidRPr="00FF43FE">
              <w:rPr>
                <w:rFonts w:asciiTheme="minorHAnsi" w:eastAsia="Calibri" w:hAnsiTheme="minorHAnsi" w:cs="Calibri"/>
                <w:color w:val="4F81BD" w:themeColor="accent1"/>
                <w:sz w:val="24"/>
                <w:szCs w:val="24"/>
              </w:rPr>
              <w:t xml:space="preserve"> - Nachweise, die vorhanden sein müssen, damit eine bestimmte Anforderung als erfüllt angesehen werden kann.</w:t>
            </w:r>
          </w:p>
        </w:tc>
      </w:tr>
    </w:tbl>
    <w:p w14:paraId="3B8E13DF" w14:textId="77777777" w:rsidR="005B118C" w:rsidRPr="003731A2" w:rsidRDefault="005B118C" w:rsidP="003731A2">
      <w:pPr>
        <w:rPr>
          <w:rFonts w:asciiTheme="minorHAnsi" w:eastAsia="Calibri" w:hAnsiTheme="minorHAnsi" w:cs="Calibri"/>
          <w:sz w:val="24"/>
          <w:szCs w:val="24"/>
        </w:rPr>
      </w:pPr>
    </w:p>
    <w:p w14:paraId="549D1CDD" w14:textId="77777777" w:rsidR="005B118C" w:rsidRPr="003731A2" w:rsidRDefault="005B118C" w:rsidP="003731A2">
      <w:pPr>
        <w:rPr>
          <w:rFonts w:asciiTheme="minorHAnsi" w:eastAsia="Calibri" w:hAnsiTheme="minorHAnsi" w:cs="Calibri"/>
          <w:sz w:val="24"/>
          <w:szCs w:val="24"/>
        </w:rPr>
      </w:pPr>
    </w:p>
    <w:p w14:paraId="2A6935BC" w14:textId="77777777" w:rsidR="005B118C" w:rsidRPr="003731A2" w:rsidRDefault="00CD55CA" w:rsidP="003731A2">
      <w:pPr>
        <w:rPr>
          <w:rFonts w:asciiTheme="minorHAnsi" w:eastAsia="Calibri" w:hAnsiTheme="minorHAnsi" w:cs="Calibri"/>
          <w:sz w:val="24"/>
          <w:szCs w:val="24"/>
        </w:rPr>
      </w:pPr>
      <w:proofErr w:type="spellStart"/>
      <w:r w:rsidRPr="003731A2">
        <w:rPr>
          <w:rFonts w:asciiTheme="minorHAnsi" w:eastAsia="Calibri" w:hAnsiTheme="minorHAnsi" w:cs="Calibri"/>
          <w:color w:val="073763"/>
          <w:sz w:val="24"/>
          <w:szCs w:val="24"/>
        </w:rPr>
        <w:t>Requirements</w:t>
      </w:r>
      <w:proofErr w:type="spellEnd"/>
    </w:p>
    <w:tbl>
      <w:tblPr>
        <w:tblStyle w:val="7"/>
        <w:tblW w:w="1278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7"/>
        <w:gridCol w:w="3197"/>
        <w:gridCol w:w="3197"/>
        <w:gridCol w:w="3198"/>
      </w:tblGrid>
      <w:tr w:rsidR="00563D2E" w:rsidRPr="003731A2" w14:paraId="1BE18FE1" w14:textId="77777777" w:rsidTr="00EC20EA">
        <w:tc>
          <w:tcPr>
            <w:tcW w:w="3197" w:type="dxa"/>
            <w:shd w:val="clear" w:color="auto" w:fill="auto"/>
            <w:tcMar>
              <w:top w:w="100" w:type="dxa"/>
              <w:left w:w="100" w:type="dxa"/>
              <w:bottom w:w="100" w:type="dxa"/>
              <w:right w:w="100" w:type="dxa"/>
            </w:tcMar>
          </w:tcPr>
          <w:p w14:paraId="213F32E8" w14:textId="77777777" w:rsidR="00563D2E" w:rsidRPr="003731A2" w:rsidRDefault="00563D2E"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1: Know Your FOSS Responsibilities</w:t>
            </w:r>
          </w:p>
        </w:tc>
        <w:tc>
          <w:tcPr>
            <w:tcW w:w="3197" w:type="dxa"/>
          </w:tcPr>
          <w:p w14:paraId="4D35CF42" w14:textId="6E6ADC4C" w:rsidR="00563D2E" w:rsidRPr="003731A2" w:rsidRDefault="00563D2E" w:rsidP="003731A2">
            <w:pPr>
              <w:widowControl w:val="0"/>
              <w:spacing w:line="240" w:lineRule="auto"/>
              <w:rPr>
                <w:rFonts w:asciiTheme="minorHAnsi" w:eastAsia="Calibri" w:hAnsiTheme="minorHAnsi" w:cs="Calibri"/>
                <w:color w:val="6D9EEB"/>
                <w:sz w:val="24"/>
                <w:szCs w:val="24"/>
                <w:lang w:val="en-US"/>
              </w:rPr>
            </w:pPr>
            <w:r w:rsidRPr="005B19E4">
              <w:rPr>
                <w:rFonts w:asciiTheme="minorHAnsi" w:hAnsiTheme="minorHAnsi"/>
                <w:b/>
                <w:bCs/>
                <w:color w:val="A6A6A6" w:themeColor="background1" w:themeShade="A6"/>
                <w:sz w:val="24"/>
                <w:szCs w:val="24"/>
              </w:rPr>
              <w:t xml:space="preserve">Part 1: </w:t>
            </w:r>
            <w:proofErr w:type="spellStart"/>
            <w:r w:rsidRPr="005B19E4">
              <w:rPr>
                <w:rFonts w:asciiTheme="minorHAnsi" w:hAnsiTheme="minorHAnsi"/>
                <w:b/>
                <w:bCs/>
                <w:color w:val="A6A6A6" w:themeColor="background1" w:themeShade="A6"/>
                <w:sz w:val="24"/>
                <w:szCs w:val="24"/>
              </w:rPr>
              <w:t>Program</w:t>
            </w:r>
            <w:proofErr w:type="spellEnd"/>
            <w:r w:rsidRPr="005B19E4">
              <w:rPr>
                <w:rFonts w:asciiTheme="minorHAnsi" w:hAnsiTheme="minorHAnsi"/>
                <w:b/>
                <w:bCs/>
                <w:color w:val="A6A6A6" w:themeColor="background1" w:themeShade="A6"/>
                <w:sz w:val="24"/>
                <w:szCs w:val="24"/>
              </w:rPr>
              <w:t xml:space="preserve"> </w:t>
            </w:r>
            <w:proofErr w:type="spellStart"/>
            <w:r w:rsidRPr="005B19E4">
              <w:rPr>
                <w:rFonts w:asciiTheme="minorHAnsi" w:hAnsiTheme="minorHAnsi"/>
                <w:b/>
                <w:bCs/>
                <w:color w:val="A6A6A6" w:themeColor="background1" w:themeShade="A6"/>
                <w:sz w:val="24"/>
                <w:szCs w:val="24"/>
              </w:rPr>
              <w:t>Foundation</w:t>
            </w:r>
            <w:proofErr w:type="spellEnd"/>
          </w:p>
        </w:tc>
        <w:tc>
          <w:tcPr>
            <w:tcW w:w="3197" w:type="dxa"/>
          </w:tcPr>
          <w:p w14:paraId="425843B1" w14:textId="7E5A91A8" w:rsidR="00563D2E" w:rsidRDefault="00EC20EA" w:rsidP="003731A2">
            <w:pPr>
              <w:widowControl w:val="0"/>
              <w:spacing w:line="240" w:lineRule="auto"/>
              <w:rPr>
                <w:rFonts w:asciiTheme="minorHAnsi" w:eastAsia="Calibri" w:hAnsiTheme="minorHAnsi" w:cs="Calibri"/>
                <w:color w:val="6D9EEB"/>
                <w:sz w:val="24"/>
                <w:szCs w:val="24"/>
              </w:rPr>
            </w:pPr>
            <w:del w:id="77" w:author="Stefan Thanheiser" w:date="2019-02-17T00:25:00Z">
              <w:r w:rsidRPr="003731A2" w:rsidDel="008D2A30">
                <w:rPr>
                  <w:rFonts w:asciiTheme="minorHAnsi" w:hAnsiTheme="minorHAnsi"/>
                  <w:b/>
                  <w:bCs/>
                  <w:sz w:val="24"/>
                  <w:szCs w:val="24"/>
                </w:rPr>
                <w:delText xml:space="preserve">Part </w:delText>
              </w:r>
            </w:del>
            <w:r w:rsidRPr="003731A2">
              <w:rPr>
                <w:rFonts w:asciiTheme="minorHAnsi" w:hAnsiTheme="minorHAnsi"/>
                <w:b/>
                <w:bCs/>
                <w:sz w:val="24"/>
                <w:szCs w:val="24"/>
              </w:rPr>
              <w:t>1</w:t>
            </w:r>
            <w:ins w:id="78" w:author="Stefan Thanheiser" w:date="2019-02-17T00:25:00Z">
              <w:r w:rsidR="008D2A30">
                <w:rPr>
                  <w:rFonts w:asciiTheme="minorHAnsi" w:hAnsiTheme="minorHAnsi"/>
                  <w:b/>
                  <w:bCs/>
                  <w:sz w:val="24"/>
                  <w:szCs w:val="24"/>
                </w:rPr>
                <w:t>.0</w:t>
              </w:r>
            </w:ins>
            <w:del w:id="79" w:author="Stefan Thanheiser" w:date="2019-02-17T00:25:00Z">
              <w:r w:rsidRPr="003731A2" w:rsidDel="008D2A30">
                <w:rPr>
                  <w:rFonts w:asciiTheme="minorHAnsi" w:hAnsiTheme="minorHAnsi"/>
                  <w:b/>
                  <w:bCs/>
                  <w:sz w:val="24"/>
                  <w:szCs w:val="24"/>
                </w:rPr>
                <w:delText>:</w:delText>
              </w:r>
            </w:del>
            <w:r w:rsidRPr="003731A2">
              <w:rPr>
                <w:rFonts w:asciiTheme="minorHAnsi" w:hAnsiTheme="minorHAnsi"/>
                <w:b/>
                <w:bCs/>
                <w:sz w:val="24"/>
                <w:szCs w:val="24"/>
              </w:rPr>
              <w:t xml:space="preserve"> </w:t>
            </w:r>
            <w:proofErr w:type="spellStart"/>
            <w:r w:rsidRPr="003731A2">
              <w:rPr>
                <w:rFonts w:asciiTheme="minorHAnsi" w:hAnsiTheme="minorHAnsi"/>
                <w:b/>
                <w:bCs/>
                <w:sz w:val="24"/>
                <w:szCs w:val="24"/>
              </w:rPr>
              <w:t>Program</w:t>
            </w:r>
            <w:proofErr w:type="spellEnd"/>
            <w:r w:rsidRPr="003731A2">
              <w:rPr>
                <w:rFonts w:asciiTheme="minorHAnsi" w:hAnsiTheme="minorHAnsi"/>
                <w:b/>
                <w:bCs/>
                <w:sz w:val="24"/>
                <w:szCs w:val="24"/>
              </w:rPr>
              <w:t xml:space="preserve"> </w:t>
            </w:r>
            <w:proofErr w:type="spellStart"/>
            <w:r w:rsidRPr="003731A2">
              <w:rPr>
                <w:rFonts w:asciiTheme="minorHAnsi" w:hAnsiTheme="minorHAnsi"/>
                <w:b/>
                <w:bCs/>
                <w:sz w:val="24"/>
                <w:szCs w:val="24"/>
              </w:rPr>
              <w:t>Foundation</w:t>
            </w:r>
            <w:proofErr w:type="spellEnd"/>
          </w:p>
        </w:tc>
        <w:tc>
          <w:tcPr>
            <w:tcW w:w="3198" w:type="dxa"/>
            <w:shd w:val="clear" w:color="auto" w:fill="auto"/>
            <w:tcMar>
              <w:top w:w="100" w:type="dxa"/>
              <w:left w:w="100" w:type="dxa"/>
              <w:bottom w:w="100" w:type="dxa"/>
              <w:right w:w="100" w:type="dxa"/>
            </w:tcMar>
          </w:tcPr>
          <w:p w14:paraId="1090BE4F" w14:textId="29EBD094" w:rsidR="00563D2E" w:rsidRPr="003731A2" w:rsidRDefault="00563D2E" w:rsidP="003731A2">
            <w:pPr>
              <w:widowControl w:val="0"/>
              <w:spacing w:line="240" w:lineRule="auto"/>
              <w:rPr>
                <w:rFonts w:asciiTheme="minorHAnsi" w:eastAsia="Calibri" w:hAnsiTheme="minorHAnsi" w:cs="Calibri"/>
                <w:sz w:val="24"/>
                <w:szCs w:val="24"/>
              </w:rPr>
            </w:pPr>
            <w:del w:id="80" w:author="Stefan Thanheiser" w:date="2019-02-17T00:25:00Z">
              <w:r w:rsidDel="008D2A30">
                <w:rPr>
                  <w:rFonts w:asciiTheme="minorHAnsi" w:eastAsia="Calibri" w:hAnsiTheme="minorHAnsi" w:cs="Calibri"/>
                  <w:color w:val="6D9EEB"/>
                  <w:sz w:val="24"/>
                  <w:szCs w:val="24"/>
                </w:rPr>
                <w:delText>Teil</w:delText>
              </w:r>
              <w:r w:rsidRPr="003731A2" w:rsidDel="008D2A30">
                <w:rPr>
                  <w:rFonts w:asciiTheme="minorHAnsi" w:eastAsia="Calibri" w:hAnsiTheme="minorHAnsi" w:cs="Calibri"/>
                  <w:color w:val="6D9EEB"/>
                  <w:sz w:val="24"/>
                  <w:szCs w:val="24"/>
                </w:rPr>
                <w:delText xml:space="preserve"> 1</w:delText>
              </w:r>
            </w:del>
            <w:ins w:id="81" w:author="Stefan Thanheiser" w:date="2019-02-17T00:25:00Z">
              <w:r w:rsidR="008D2A30">
                <w:rPr>
                  <w:rFonts w:asciiTheme="minorHAnsi" w:eastAsia="Calibri" w:hAnsiTheme="minorHAnsi" w:cs="Calibri"/>
                  <w:color w:val="6D9EEB"/>
                  <w:sz w:val="24"/>
                  <w:szCs w:val="24"/>
                </w:rPr>
                <w:t>1.0</w:t>
              </w:r>
            </w:ins>
            <w:del w:id="82" w:author="Stefan Thanheiser" w:date="2019-02-17T00:25:00Z">
              <w:r w:rsidRPr="003731A2" w:rsidDel="008D2A30">
                <w:rPr>
                  <w:rFonts w:asciiTheme="minorHAnsi" w:eastAsia="Calibri" w:hAnsiTheme="minorHAnsi" w:cs="Calibri"/>
                  <w:color w:val="6D9EEB"/>
                  <w:sz w:val="24"/>
                  <w:szCs w:val="24"/>
                </w:rPr>
                <w:delText>:</w:delText>
              </w:r>
            </w:del>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Programm-Grundlagen</w:t>
            </w:r>
          </w:p>
        </w:tc>
      </w:tr>
      <w:tr w:rsidR="00563D2E" w:rsidRPr="003731A2" w14:paraId="50CE334D" w14:textId="77777777" w:rsidTr="00EC20EA">
        <w:tc>
          <w:tcPr>
            <w:tcW w:w="3197" w:type="dxa"/>
            <w:shd w:val="clear" w:color="auto" w:fill="auto"/>
            <w:tcMar>
              <w:top w:w="100" w:type="dxa"/>
              <w:left w:w="100" w:type="dxa"/>
              <w:bottom w:w="100" w:type="dxa"/>
              <w:right w:w="100" w:type="dxa"/>
            </w:tcMar>
          </w:tcPr>
          <w:p w14:paraId="44343218" w14:textId="77777777" w:rsidR="00563D2E" w:rsidRPr="00C01044" w:rsidRDefault="00563D2E" w:rsidP="003731A2">
            <w:pPr>
              <w:spacing w:line="240" w:lineRule="auto"/>
              <w:rPr>
                <w:rFonts w:asciiTheme="minorHAnsi" w:eastAsia="Calibri" w:hAnsiTheme="minorHAnsi" w:cs="Calibri"/>
                <w:sz w:val="24"/>
                <w:szCs w:val="24"/>
                <w:lang w:val="en-GB"/>
              </w:rPr>
            </w:pPr>
          </w:p>
          <w:p w14:paraId="3759608A" w14:textId="27D22723"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1.1 A written FOSS policy exists that governs FOSS license compliance of the Supplied Software distribution. The policy must be internally communicated.</w:t>
            </w:r>
          </w:p>
          <w:p w14:paraId="7AD951A4" w14:textId="77777777" w:rsidR="00563D2E" w:rsidRPr="003731A2" w:rsidRDefault="00563D2E" w:rsidP="003731A2">
            <w:pPr>
              <w:spacing w:line="240" w:lineRule="auto"/>
              <w:rPr>
                <w:rFonts w:asciiTheme="minorHAnsi" w:eastAsia="Calibri" w:hAnsiTheme="minorHAnsi" w:cs="Calibri"/>
                <w:sz w:val="24"/>
                <w:szCs w:val="24"/>
                <w:lang w:val="en-US"/>
              </w:rPr>
            </w:pPr>
          </w:p>
          <w:p w14:paraId="7E1DF3AA" w14:textId="77777777" w:rsidR="00563D2E" w:rsidRPr="003731A2" w:rsidRDefault="00563D2E" w:rsidP="003731A2">
            <w:pPr>
              <w:spacing w:line="240" w:lineRule="auto"/>
              <w:rPr>
                <w:rFonts w:asciiTheme="minorHAnsi" w:eastAsia="Calibri" w:hAnsiTheme="minorHAnsi" w:cs="Calibri"/>
                <w:sz w:val="24"/>
                <w:szCs w:val="24"/>
                <w:lang w:val="en-US"/>
              </w:rPr>
            </w:pPr>
          </w:p>
          <w:p w14:paraId="5E19C0F5" w14:textId="77777777" w:rsidR="00563D2E" w:rsidRPr="003731A2" w:rsidRDefault="00563D2E" w:rsidP="003731A2">
            <w:pPr>
              <w:spacing w:line="240" w:lineRule="auto"/>
              <w:rPr>
                <w:rFonts w:asciiTheme="minorHAnsi" w:eastAsia="Calibri" w:hAnsiTheme="minorHAnsi" w:cs="Calibri"/>
                <w:sz w:val="24"/>
                <w:szCs w:val="24"/>
                <w:lang w:val="en-US"/>
              </w:rPr>
            </w:pPr>
          </w:p>
          <w:p w14:paraId="1D0C6F1E" w14:textId="18C8C8A0"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010F8BE6" w14:textId="77777777" w:rsidR="00563D2E" w:rsidRPr="003731A2" w:rsidRDefault="00563D2E" w:rsidP="003731A2">
            <w:pPr>
              <w:spacing w:line="240" w:lineRule="auto"/>
              <w:rPr>
                <w:rFonts w:asciiTheme="minorHAnsi" w:eastAsia="Calibri" w:hAnsiTheme="minorHAnsi" w:cs="Calibri"/>
                <w:sz w:val="24"/>
                <w:szCs w:val="24"/>
                <w:lang w:val="en-US"/>
              </w:rPr>
            </w:pPr>
          </w:p>
          <w:p w14:paraId="538990C4"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1.1.1 A documented FOSS policy.</w:t>
            </w:r>
          </w:p>
          <w:p w14:paraId="57CAD306" w14:textId="77777777" w:rsidR="00563D2E" w:rsidRPr="003731A2" w:rsidRDefault="00563D2E" w:rsidP="003731A2">
            <w:pPr>
              <w:spacing w:line="240" w:lineRule="auto"/>
              <w:rPr>
                <w:rFonts w:asciiTheme="minorHAnsi" w:eastAsia="Calibri" w:hAnsiTheme="minorHAnsi" w:cs="Calibri"/>
                <w:sz w:val="24"/>
                <w:szCs w:val="24"/>
                <w:lang w:val="en-US"/>
              </w:rPr>
            </w:pPr>
          </w:p>
          <w:p w14:paraId="14DD621C" w14:textId="77777777" w:rsidR="00563D2E" w:rsidRPr="003731A2" w:rsidRDefault="00563D2E" w:rsidP="003731A2">
            <w:pPr>
              <w:spacing w:line="240" w:lineRule="auto"/>
              <w:rPr>
                <w:rFonts w:asciiTheme="minorHAnsi" w:eastAsia="Calibri" w:hAnsiTheme="minorHAnsi" w:cs="Calibri"/>
                <w:sz w:val="24"/>
                <w:szCs w:val="24"/>
                <w:lang w:val="en-US"/>
              </w:rPr>
            </w:pPr>
          </w:p>
          <w:p w14:paraId="5B0ACF63" w14:textId="25D50C0F"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1.1.2 A documented procedure that makes Software Staff aware of the existence of the FOSS policy (e.g., via training, internal wiki, or other practical communication method).</w:t>
            </w:r>
          </w:p>
          <w:p w14:paraId="48C2F503" w14:textId="77777777" w:rsidR="00563D2E" w:rsidRPr="003731A2" w:rsidRDefault="00563D2E" w:rsidP="003731A2">
            <w:pPr>
              <w:spacing w:line="240" w:lineRule="auto"/>
              <w:rPr>
                <w:rFonts w:asciiTheme="minorHAnsi" w:eastAsia="Calibri" w:hAnsiTheme="minorHAnsi" w:cs="Calibri"/>
                <w:sz w:val="24"/>
                <w:szCs w:val="24"/>
                <w:lang w:val="en-US"/>
              </w:rPr>
            </w:pPr>
          </w:p>
          <w:p w14:paraId="7A3E4B14" w14:textId="77777777" w:rsidR="00563D2E" w:rsidRPr="003731A2" w:rsidRDefault="00563D2E" w:rsidP="003731A2">
            <w:pPr>
              <w:spacing w:line="240" w:lineRule="auto"/>
              <w:rPr>
                <w:rFonts w:asciiTheme="minorHAnsi" w:eastAsia="Calibri" w:hAnsiTheme="minorHAnsi" w:cs="Calibri"/>
                <w:sz w:val="24"/>
                <w:szCs w:val="24"/>
                <w:lang w:val="en-US"/>
              </w:rPr>
            </w:pPr>
          </w:p>
          <w:p w14:paraId="42D33A0C" w14:textId="77777777" w:rsidR="00563D2E" w:rsidRPr="003731A2" w:rsidRDefault="00563D2E" w:rsidP="003731A2">
            <w:pPr>
              <w:spacing w:line="240" w:lineRule="auto"/>
              <w:rPr>
                <w:rFonts w:asciiTheme="minorHAnsi" w:eastAsia="Calibri" w:hAnsiTheme="minorHAnsi" w:cs="Calibri"/>
                <w:sz w:val="24"/>
                <w:szCs w:val="24"/>
                <w:lang w:val="en-US"/>
              </w:rPr>
            </w:pPr>
          </w:p>
          <w:p w14:paraId="3C66BAE5"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4C1CC98B"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steps are taken to create, record and make Software Staff aware of the existence of a FOSS policy. Although no requirements are provided here on what should be included in the policy, other sections may impose requirements on the policy.</w:t>
            </w:r>
          </w:p>
          <w:p w14:paraId="076CB7FC" w14:textId="77777777" w:rsidR="00563D2E" w:rsidRPr="003731A2" w:rsidRDefault="00563D2E" w:rsidP="003731A2">
            <w:pPr>
              <w:spacing w:line="240" w:lineRule="auto"/>
              <w:rPr>
                <w:rFonts w:asciiTheme="minorHAnsi" w:eastAsia="Calibri" w:hAnsiTheme="minorHAnsi" w:cs="Calibri"/>
                <w:sz w:val="24"/>
                <w:szCs w:val="24"/>
                <w:lang w:val="en-US"/>
              </w:rPr>
            </w:pPr>
          </w:p>
          <w:p w14:paraId="70DAF3E5" w14:textId="77777777" w:rsidR="00563D2E" w:rsidRPr="003731A2" w:rsidRDefault="00563D2E" w:rsidP="003731A2">
            <w:pPr>
              <w:spacing w:line="240" w:lineRule="auto"/>
              <w:rPr>
                <w:rFonts w:asciiTheme="minorHAnsi" w:eastAsia="Calibri" w:hAnsiTheme="minorHAnsi" w:cs="Calibri"/>
                <w:sz w:val="24"/>
                <w:szCs w:val="24"/>
                <w:lang w:val="en-US"/>
              </w:rPr>
            </w:pPr>
          </w:p>
          <w:p w14:paraId="1ACB7E9F" w14:textId="77777777" w:rsidR="00563D2E" w:rsidRPr="003731A2" w:rsidRDefault="00563D2E" w:rsidP="003731A2">
            <w:pPr>
              <w:spacing w:line="240" w:lineRule="auto"/>
              <w:rPr>
                <w:rFonts w:asciiTheme="minorHAnsi" w:eastAsia="Calibri" w:hAnsiTheme="minorHAnsi" w:cs="Calibri"/>
                <w:sz w:val="24"/>
                <w:szCs w:val="24"/>
                <w:lang w:val="en-US"/>
              </w:rPr>
            </w:pPr>
          </w:p>
          <w:p w14:paraId="1F84886C" w14:textId="77777777" w:rsidR="00563D2E" w:rsidRPr="003731A2" w:rsidRDefault="00563D2E" w:rsidP="003731A2">
            <w:pPr>
              <w:spacing w:line="240" w:lineRule="auto"/>
              <w:rPr>
                <w:rFonts w:asciiTheme="minorHAnsi" w:eastAsia="Calibri" w:hAnsiTheme="minorHAnsi" w:cs="Calibri"/>
                <w:sz w:val="24"/>
                <w:szCs w:val="24"/>
                <w:lang w:val="en-US"/>
              </w:rPr>
            </w:pPr>
          </w:p>
          <w:p w14:paraId="4D8F1AF4" w14:textId="77777777" w:rsidR="00563D2E" w:rsidRPr="003731A2" w:rsidRDefault="00563D2E" w:rsidP="003731A2">
            <w:pPr>
              <w:spacing w:line="240" w:lineRule="auto"/>
              <w:rPr>
                <w:rFonts w:asciiTheme="minorHAnsi" w:eastAsia="Calibri" w:hAnsiTheme="minorHAnsi" w:cs="Calibri"/>
                <w:sz w:val="24"/>
                <w:szCs w:val="24"/>
                <w:lang w:val="en-US"/>
              </w:rPr>
            </w:pPr>
          </w:p>
          <w:p w14:paraId="431A0F54" w14:textId="77777777" w:rsidR="00563D2E" w:rsidRPr="003731A2" w:rsidRDefault="00563D2E" w:rsidP="003731A2">
            <w:pPr>
              <w:spacing w:line="240" w:lineRule="auto"/>
              <w:rPr>
                <w:rFonts w:asciiTheme="minorHAnsi" w:eastAsia="Calibri" w:hAnsiTheme="minorHAnsi" w:cs="Calibri"/>
                <w:sz w:val="24"/>
                <w:szCs w:val="24"/>
                <w:lang w:val="en-US"/>
              </w:rPr>
            </w:pPr>
          </w:p>
          <w:p w14:paraId="5A246D56" w14:textId="77777777" w:rsidR="00563D2E" w:rsidRPr="003731A2" w:rsidRDefault="00563D2E" w:rsidP="003731A2">
            <w:pPr>
              <w:spacing w:line="240" w:lineRule="auto"/>
              <w:rPr>
                <w:rFonts w:asciiTheme="minorHAnsi" w:eastAsia="Calibri" w:hAnsiTheme="minorHAnsi" w:cs="Calibri"/>
                <w:sz w:val="24"/>
                <w:szCs w:val="24"/>
                <w:lang w:val="en-US"/>
              </w:rPr>
            </w:pPr>
          </w:p>
          <w:p w14:paraId="0BC558EE" w14:textId="59CAF4F6" w:rsidR="00563D2E" w:rsidRPr="00631557" w:rsidRDefault="00563D2E" w:rsidP="003731A2">
            <w:pPr>
              <w:spacing w:line="240" w:lineRule="auto"/>
              <w:rPr>
                <w:rFonts w:asciiTheme="minorHAnsi" w:eastAsia="Calibri" w:hAnsiTheme="minorHAnsi" w:cs="Calibri"/>
                <w:strike/>
                <w:sz w:val="24"/>
                <w:szCs w:val="24"/>
                <w:lang w:val="en-US"/>
              </w:rPr>
            </w:pPr>
            <w:r w:rsidRPr="00631557">
              <w:rPr>
                <w:rFonts w:asciiTheme="minorHAnsi" w:eastAsia="Calibri" w:hAnsiTheme="minorHAnsi" w:cs="Calibri"/>
                <w:strike/>
                <w:sz w:val="24"/>
                <w:szCs w:val="24"/>
                <w:lang w:val="en-US"/>
              </w:rPr>
              <w:t>1.2 Mandatory FOSS training for all Software Staff exists such that:</w:t>
            </w:r>
          </w:p>
          <w:p w14:paraId="2CF15AA9" w14:textId="77777777" w:rsidR="00563D2E" w:rsidRPr="00631557" w:rsidRDefault="00563D2E" w:rsidP="003731A2">
            <w:pPr>
              <w:spacing w:line="240" w:lineRule="auto"/>
              <w:rPr>
                <w:rFonts w:asciiTheme="minorHAnsi" w:eastAsia="Calibri" w:hAnsiTheme="minorHAnsi" w:cs="Calibri"/>
                <w:strike/>
                <w:sz w:val="24"/>
                <w:szCs w:val="24"/>
                <w:lang w:val="en-US"/>
              </w:rPr>
            </w:pPr>
            <w:r w:rsidRPr="00631557">
              <w:rPr>
                <w:rFonts w:asciiTheme="minorHAnsi" w:eastAsia="Calibri" w:hAnsiTheme="minorHAnsi" w:cs="Calibri"/>
                <w:strike/>
                <w:sz w:val="24"/>
                <w:szCs w:val="24"/>
                <w:lang w:val="en-US"/>
              </w:rPr>
              <w:t>The training, at a minimum, covers the following topics:</w:t>
            </w:r>
          </w:p>
          <w:p w14:paraId="422FC1B6" w14:textId="77777777" w:rsidR="00563D2E" w:rsidRPr="00631557" w:rsidRDefault="00563D2E"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The FOSS policy and where to find a copy;</w:t>
            </w:r>
          </w:p>
          <w:p w14:paraId="3D27456C" w14:textId="77777777" w:rsidR="00563D2E" w:rsidRPr="00631557" w:rsidRDefault="00563D2E"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Basics of Intellectual Property law pertaining to FOSS and FOSS licenses;</w:t>
            </w:r>
          </w:p>
          <w:p w14:paraId="269F2610" w14:textId="77777777" w:rsidR="00563D2E" w:rsidRPr="00631557" w:rsidRDefault="00563D2E"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FOSS licensing concepts (including the concepts of permissive and copyleft licenses);</w:t>
            </w:r>
          </w:p>
          <w:p w14:paraId="428407E2" w14:textId="77777777" w:rsidR="00563D2E" w:rsidRPr="00631557" w:rsidRDefault="00563D2E" w:rsidP="003731A2">
            <w:pPr>
              <w:numPr>
                <w:ilvl w:val="0"/>
                <w:numId w:val="2"/>
              </w:numPr>
              <w:spacing w:line="240" w:lineRule="auto"/>
              <w:contextualSpacing/>
              <w:rPr>
                <w:rFonts w:asciiTheme="minorHAnsi" w:eastAsia="Calibri" w:hAnsiTheme="minorHAnsi" w:cs="Calibri"/>
                <w:strike/>
                <w:sz w:val="24"/>
                <w:szCs w:val="24"/>
              </w:rPr>
            </w:pPr>
            <w:r w:rsidRPr="00631557">
              <w:rPr>
                <w:rFonts w:asciiTheme="minorHAnsi" w:eastAsia="Calibri" w:hAnsiTheme="minorHAnsi" w:cs="Calibri"/>
                <w:strike/>
                <w:sz w:val="24"/>
                <w:szCs w:val="24"/>
              </w:rPr>
              <w:t xml:space="preserve">FOSS </w:t>
            </w:r>
            <w:proofErr w:type="spellStart"/>
            <w:r w:rsidRPr="00631557">
              <w:rPr>
                <w:rFonts w:asciiTheme="minorHAnsi" w:eastAsia="Calibri" w:hAnsiTheme="minorHAnsi" w:cs="Calibri"/>
                <w:strike/>
                <w:sz w:val="24"/>
                <w:szCs w:val="24"/>
              </w:rPr>
              <w:t>project</w:t>
            </w:r>
            <w:proofErr w:type="spellEnd"/>
            <w:r w:rsidRPr="00631557">
              <w:rPr>
                <w:rFonts w:asciiTheme="minorHAnsi" w:eastAsia="Calibri" w:hAnsiTheme="minorHAnsi" w:cs="Calibri"/>
                <w:strike/>
                <w:sz w:val="24"/>
                <w:szCs w:val="24"/>
              </w:rPr>
              <w:t xml:space="preserve"> </w:t>
            </w:r>
            <w:proofErr w:type="spellStart"/>
            <w:r w:rsidRPr="00631557">
              <w:rPr>
                <w:rFonts w:asciiTheme="minorHAnsi" w:eastAsia="Calibri" w:hAnsiTheme="minorHAnsi" w:cs="Calibri"/>
                <w:strike/>
                <w:sz w:val="24"/>
                <w:szCs w:val="24"/>
              </w:rPr>
              <w:t>licensing</w:t>
            </w:r>
            <w:proofErr w:type="spellEnd"/>
            <w:r w:rsidRPr="00631557">
              <w:rPr>
                <w:rFonts w:asciiTheme="minorHAnsi" w:eastAsia="Calibri" w:hAnsiTheme="minorHAnsi" w:cs="Calibri"/>
                <w:strike/>
                <w:sz w:val="24"/>
                <w:szCs w:val="24"/>
              </w:rPr>
              <w:t xml:space="preserve"> </w:t>
            </w:r>
            <w:proofErr w:type="spellStart"/>
            <w:r w:rsidRPr="00631557">
              <w:rPr>
                <w:rFonts w:asciiTheme="minorHAnsi" w:eastAsia="Calibri" w:hAnsiTheme="minorHAnsi" w:cs="Calibri"/>
                <w:strike/>
                <w:sz w:val="24"/>
                <w:szCs w:val="24"/>
              </w:rPr>
              <w:t>models</w:t>
            </w:r>
            <w:proofErr w:type="spellEnd"/>
            <w:r w:rsidRPr="00631557">
              <w:rPr>
                <w:rFonts w:asciiTheme="minorHAnsi" w:eastAsia="Calibri" w:hAnsiTheme="minorHAnsi" w:cs="Calibri"/>
                <w:strike/>
                <w:sz w:val="24"/>
                <w:szCs w:val="24"/>
              </w:rPr>
              <w:t>;</w:t>
            </w:r>
          </w:p>
          <w:p w14:paraId="5E2F3B4C" w14:textId="77777777" w:rsidR="00563D2E" w:rsidRPr="00631557" w:rsidRDefault="00563D2E"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t>Software Staff roles and responsibilities pertaining to FOSS compliance specifically and the FOSS policy in general; and</w:t>
            </w:r>
          </w:p>
          <w:p w14:paraId="5502B66A" w14:textId="77777777" w:rsidR="00563D2E" w:rsidRPr="00631557" w:rsidRDefault="00563D2E" w:rsidP="003731A2">
            <w:pPr>
              <w:numPr>
                <w:ilvl w:val="0"/>
                <w:numId w:val="2"/>
              </w:numPr>
              <w:spacing w:line="240" w:lineRule="auto"/>
              <w:contextualSpacing/>
              <w:rPr>
                <w:rFonts w:asciiTheme="minorHAnsi" w:hAnsiTheme="minorHAnsi"/>
                <w:strike/>
                <w:sz w:val="24"/>
                <w:szCs w:val="24"/>
                <w:lang w:val="en-US"/>
              </w:rPr>
            </w:pPr>
            <w:r w:rsidRPr="00631557">
              <w:rPr>
                <w:rFonts w:asciiTheme="minorHAnsi" w:eastAsia="Calibri" w:hAnsiTheme="minorHAnsi" w:cs="Calibri"/>
                <w:strike/>
                <w:sz w:val="24"/>
                <w:szCs w:val="24"/>
                <w:lang w:val="en-US"/>
              </w:rPr>
              <w:lastRenderedPageBreak/>
              <w:t>Process for identifying, recording and/or tracking of FOSS components contained in Supplied Software.</w:t>
            </w:r>
          </w:p>
          <w:p w14:paraId="641CD83F" w14:textId="77777777" w:rsidR="00563D2E" w:rsidRPr="00631557" w:rsidRDefault="00563D2E" w:rsidP="003731A2">
            <w:pPr>
              <w:spacing w:line="240" w:lineRule="auto"/>
              <w:rPr>
                <w:rFonts w:asciiTheme="minorHAnsi" w:eastAsia="Calibri" w:hAnsiTheme="minorHAnsi" w:cs="Calibri"/>
                <w:strike/>
                <w:sz w:val="24"/>
                <w:szCs w:val="24"/>
                <w:lang w:val="en-US"/>
              </w:rPr>
            </w:pPr>
          </w:p>
          <w:p w14:paraId="4A04A69D" w14:textId="77777777" w:rsidR="00563D2E" w:rsidRPr="003731A2" w:rsidRDefault="00563D2E" w:rsidP="003731A2">
            <w:pPr>
              <w:spacing w:line="240" w:lineRule="auto"/>
              <w:rPr>
                <w:rFonts w:asciiTheme="minorHAnsi" w:eastAsia="Calibri" w:hAnsiTheme="minorHAnsi" w:cs="Calibri"/>
                <w:sz w:val="24"/>
                <w:szCs w:val="24"/>
                <w:lang w:val="en-US"/>
              </w:rPr>
            </w:pPr>
            <w:r w:rsidRPr="00631557">
              <w:rPr>
                <w:rFonts w:asciiTheme="minorHAnsi" w:eastAsia="Calibri" w:hAnsiTheme="minorHAnsi" w:cs="Calibri"/>
                <w:strike/>
                <w:sz w:val="24"/>
                <w:szCs w:val="24"/>
                <w:lang w:val="en-US"/>
              </w:rPr>
              <w:t xml:space="preserve">Software Staff must have completed FOSS training within the last 24 months to be considered current (“Currently </w:t>
            </w:r>
            <w:proofErr w:type="gramStart"/>
            <w:r w:rsidRPr="00631557">
              <w:rPr>
                <w:rFonts w:asciiTheme="minorHAnsi" w:eastAsia="Calibri" w:hAnsiTheme="minorHAnsi" w:cs="Calibri"/>
                <w:strike/>
                <w:sz w:val="24"/>
                <w:szCs w:val="24"/>
                <w:lang w:val="en-US"/>
              </w:rPr>
              <w:t>Trained“</w:t>
            </w:r>
            <w:proofErr w:type="gramEnd"/>
            <w:r w:rsidRPr="00631557">
              <w:rPr>
                <w:rFonts w:asciiTheme="minorHAnsi" w:eastAsia="Calibri" w:hAnsiTheme="minorHAnsi" w:cs="Calibri"/>
                <w:strike/>
                <w:sz w:val="24"/>
                <w:szCs w:val="24"/>
                <w:lang w:val="en-US"/>
              </w:rPr>
              <w:t>). A test may be used to allow Software Staff to satisfy the training requirement.</w:t>
            </w:r>
          </w:p>
          <w:p w14:paraId="2F78A3DC" w14:textId="77777777" w:rsidR="00563D2E" w:rsidRPr="003731A2" w:rsidRDefault="00563D2E" w:rsidP="003731A2">
            <w:pPr>
              <w:spacing w:line="240" w:lineRule="auto"/>
              <w:rPr>
                <w:rFonts w:asciiTheme="minorHAnsi" w:eastAsia="Calibri" w:hAnsiTheme="minorHAnsi" w:cs="Calibri"/>
                <w:sz w:val="24"/>
                <w:szCs w:val="24"/>
                <w:lang w:val="en-US"/>
              </w:rPr>
            </w:pPr>
          </w:p>
          <w:p w14:paraId="3B626CD2" w14:textId="6F50F10E"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9F5982B" w14:textId="77777777" w:rsidR="00563D2E" w:rsidRPr="00BC0B13" w:rsidRDefault="00563D2E" w:rsidP="003731A2">
            <w:pPr>
              <w:spacing w:line="240" w:lineRule="auto"/>
              <w:rPr>
                <w:rFonts w:asciiTheme="minorHAnsi" w:eastAsia="Calibri" w:hAnsiTheme="minorHAnsi" w:cs="Calibri"/>
                <w:strike/>
                <w:sz w:val="24"/>
                <w:szCs w:val="24"/>
                <w:lang w:val="en-US"/>
              </w:rPr>
            </w:pPr>
            <w:r w:rsidRPr="00BC0B13">
              <w:rPr>
                <w:rFonts w:asciiTheme="minorHAnsi" w:eastAsia="Calibri" w:hAnsiTheme="minorHAnsi" w:cs="Calibri"/>
                <w:strike/>
                <w:sz w:val="24"/>
                <w:szCs w:val="24"/>
                <w:lang w:val="en-US"/>
              </w:rPr>
              <w:t>1.2.1 FOSS training materials covering the above topics exists (e.g., slide decks, online course, or other training materials).</w:t>
            </w:r>
          </w:p>
          <w:p w14:paraId="6DDB8854" w14:textId="77777777" w:rsidR="00563D2E" w:rsidRPr="003731A2" w:rsidRDefault="00563D2E" w:rsidP="003731A2">
            <w:pPr>
              <w:spacing w:line="240" w:lineRule="auto"/>
              <w:rPr>
                <w:rFonts w:asciiTheme="minorHAnsi" w:eastAsia="Calibri" w:hAnsiTheme="minorHAnsi" w:cs="Calibri"/>
                <w:sz w:val="24"/>
                <w:szCs w:val="24"/>
                <w:lang w:val="en-US"/>
              </w:rPr>
            </w:pPr>
          </w:p>
          <w:p w14:paraId="1A09EF23" w14:textId="77777777" w:rsidR="00563D2E" w:rsidRPr="003731A2" w:rsidRDefault="00563D2E" w:rsidP="003731A2">
            <w:pPr>
              <w:spacing w:line="240" w:lineRule="auto"/>
              <w:rPr>
                <w:rFonts w:asciiTheme="minorHAnsi" w:eastAsia="Calibri" w:hAnsiTheme="minorHAnsi" w:cs="Calibri"/>
                <w:sz w:val="24"/>
                <w:szCs w:val="24"/>
                <w:lang w:val="en-US"/>
              </w:rPr>
            </w:pPr>
          </w:p>
          <w:p w14:paraId="1634AE08" w14:textId="77777777" w:rsidR="00563D2E" w:rsidRPr="003731A2" w:rsidRDefault="00563D2E" w:rsidP="003731A2">
            <w:pPr>
              <w:spacing w:line="240" w:lineRule="auto"/>
              <w:rPr>
                <w:rFonts w:asciiTheme="minorHAnsi" w:eastAsia="Calibri" w:hAnsiTheme="minorHAnsi" w:cs="Calibri"/>
                <w:sz w:val="24"/>
                <w:szCs w:val="24"/>
                <w:lang w:val="en-US"/>
              </w:rPr>
            </w:pPr>
          </w:p>
          <w:p w14:paraId="0A27C57E" w14:textId="328AE9B6" w:rsidR="00563D2E" w:rsidRPr="00D82D69" w:rsidRDefault="00563D2E" w:rsidP="003731A2">
            <w:pPr>
              <w:spacing w:line="240" w:lineRule="auto"/>
              <w:rPr>
                <w:rFonts w:asciiTheme="minorHAnsi" w:eastAsia="Calibri" w:hAnsiTheme="minorHAnsi" w:cs="Calibri"/>
                <w:strike/>
                <w:sz w:val="24"/>
                <w:szCs w:val="24"/>
                <w:lang w:val="en-US"/>
              </w:rPr>
            </w:pPr>
            <w:r w:rsidRPr="00D82D69">
              <w:rPr>
                <w:rFonts w:asciiTheme="minorHAnsi" w:eastAsia="Calibri" w:hAnsiTheme="minorHAnsi" w:cs="Calibri"/>
                <w:strike/>
                <w:sz w:val="24"/>
                <w:szCs w:val="24"/>
                <w:lang w:val="en-US"/>
              </w:rPr>
              <w:t>1.2.2 Documented method for tracking the completion of the training for the Software Staff.</w:t>
            </w:r>
          </w:p>
          <w:p w14:paraId="32D039F5" w14:textId="77777777" w:rsidR="00563D2E" w:rsidRPr="003731A2" w:rsidRDefault="00563D2E" w:rsidP="003731A2">
            <w:pPr>
              <w:spacing w:line="240" w:lineRule="auto"/>
              <w:rPr>
                <w:rFonts w:asciiTheme="minorHAnsi" w:eastAsia="Calibri" w:hAnsiTheme="minorHAnsi" w:cs="Calibri"/>
                <w:sz w:val="24"/>
                <w:szCs w:val="24"/>
                <w:lang w:val="en-US"/>
              </w:rPr>
            </w:pPr>
          </w:p>
          <w:p w14:paraId="79CA2393" w14:textId="77777777" w:rsidR="00563D2E" w:rsidRPr="003731A2" w:rsidRDefault="00563D2E" w:rsidP="003731A2">
            <w:pPr>
              <w:spacing w:line="240" w:lineRule="auto"/>
              <w:rPr>
                <w:rFonts w:asciiTheme="minorHAnsi" w:eastAsia="Calibri" w:hAnsiTheme="minorHAnsi" w:cs="Calibri"/>
                <w:sz w:val="24"/>
                <w:szCs w:val="24"/>
                <w:lang w:val="en-US"/>
              </w:rPr>
            </w:pPr>
          </w:p>
          <w:p w14:paraId="794C34E8" w14:textId="45DAE684" w:rsidR="00563D2E" w:rsidRPr="00D82D69" w:rsidRDefault="00563D2E" w:rsidP="003731A2">
            <w:pPr>
              <w:spacing w:line="240" w:lineRule="auto"/>
              <w:rPr>
                <w:rFonts w:asciiTheme="minorHAnsi" w:eastAsia="Calibri" w:hAnsiTheme="minorHAnsi" w:cs="Calibri"/>
                <w:strike/>
                <w:sz w:val="24"/>
                <w:szCs w:val="24"/>
                <w:lang w:val="en-US"/>
              </w:rPr>
            </w:pPr>
            <w:r w:rsidRPr="00D82D69">
              <w:rPr>
                <w:rFonts w:asciiTheme="minorHAnsi" w:eastAsia="Calibri" w:hAnsiTheme="minorHAnsi" w:cs="Calibri"/>
                <w:strike/>
                <w:sz w:val="24"/>
                <w:szCs w:val="24"/>
                <w:lang w:val="en-US"/>
              </w:rPr>
              <w:lastRenderedPageBreak/>
              <w:t xml:space="preserve">1.2.3 At least 85% of the Software Staff are Currently Trained, as per the definition above. The 85% may not necessarily refer to the entire organization, but to the totality Software Staff governed by the </w:t>
            </w:r>
            <w:proofErr w:type="spellStart"/>
            <w:r w:rsidRPr="00D82D69">
              <w:rPr>
                <w:rFonts w:asciiTheme="minorHAnsi" w:eastAsia="Calibri" w:hAnsiTheme="minorHAnsi" w:cs="Calibri"/>
                <w:strike/>
                <w:sz w:val="24"/>
                <w:szCs w:val="24"/>
                <w:lang w:val="en-US"/>
              </w:rPr>
              <w:t>OpenChain</w:t>
            </w:r>
            <w:proofErr w:type="spellEnd"/>
            <w:r w:rsidRPr="00D82D69">
              <w:rPr>
                <w:rFonts w:asciiTheme="minorHAnsi" w:eastAsia="Calibri" w:hAnsiTheme="minorHAnsi" w:cs="Calibri"/>
                <w:strike/>
                <w:sz w:val="24"/>
                <w:szCs w:val="24"/>
                <w:lang w:val="en-US"/>
              </w:rPr>
              <w:t xml:space="preserve"> Conforming program.</w:t>
            </w:r>
          </w:p>
          <w:p w14:paraId="7B969E5D" w14:textId="77777777" w:rsidR="00563D2E" w:rsidRPr="003731A2" w:rsidRDefault="00563D2E" w:rsidP="003731A2">
            <w:pPr>
              <w:spacing w:line="240" w:lineRule="auto"/>
              <w:rPr>
                <w:rFonts w:asciiTheme="minorHAnsi" w:eastAsia="Calibri" w:hAnsiTheme="minorHAnsi" w:cs="Calibri"/>
                <w:sz w:val="24"/>
                <w:szCs w:val="24"/>
                <w:lang w:val="en-US"/>
              </w:rPr>
            </w:pPr>
          </w:p>
          <w:p w14:paraId="12E48B12" w14:textId="4ECB55E3"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4B7FA84" w14:textId="77777777" w:rsidR="00563D2E" w:rsidRPr="005430CD" w:rsidRDefault="00563D2E" w:rsidP="003731A2">
            <w:pPr>
              <w:spacing w:line="240" w:lineRule="auto"/>
              <w:rPr>
                <w:rFonts w:asciiTheme="minorHAnsi" w:eastAsia="Calibri" w:hAnsiTheme="minorHAnsi" w:cs="Calibri"/>
                <w:strike/>
                <w:sz w:val="24"/>
                <w:szCs w:val="24"/>
                <w:lang w:val="en-US"/>
              </w:rPr>
            </w:pPr>
            <w:r w:rsidRPr="005430CD">
              <w:rPr>
                <w:rFonts w:asciiTheme="minorHAnsi" w:eastAsia="Calibri" w:hAnsiTheme="minorHAnsi" w:cs="Calibri"/>
                <w:strike/>
                <w:sz w:val="24"/>
                <w:szCs w:val="24"/>
                <w:lang w:val="en-US"/>
              </w:rPr>
              <w:t>To ensure the Software Staff have recently attended FOSS training and that a core set of relevant FOSS topics were covered in the training. The intent is to ensure a core base level set of topics are covered but a typical training program would likely be more comprehensive than what is required here.</w:t>
            </w:r>
          </w:p>
          <w:p w14:paraId="01129703" w14:textId="77777777" w:rsidR="00563D2E" w:rsidRPr="003731A2" w:rsidRDefault="00563D2E" w:rsidP="003731A2">
            <w:pPr>
              <w:spacing w:line="240" w:lineRule="auto"/>
              <w:rPr>
                <w:rFonts w:asciiTheme="minorHAnsi" w:eastAsia="Calibri" w:hAnsiTheme="minorHAnsi" w:cs="Calibri"/>
                <w:sz w:val="24"/>
                <w:szCs w:val="24"/>
                <w:lang w:val="en-US"/>
              </w:rPr>
            </w:pPr>
          </w:p>
          <w:p w14:paraId="413807A3" w14:textId="77777777" w:rsidR="00563D2E" w:rsidRPr="003731A2" w:rsidRDefault="00563D2E" w:rsidP="003731A2">
            <w:pPr>
              <w:spacing w:line="240" w:lineRule="auto"/>
              <w:rPr>
                <w:rFonts w:asciiTheme="minorHAnsi" w:eastAsia="Calibri" w:hAnsiTheme="minorHAnsi" w:cs="Calibri"/>
                <w:sz w:val="24"/>
                <w:szCs w:val="24"/>
                <w:lang w:val="en-US"/>
              </w:rPr>
            </w:pPr>
          </w:p>
          <w:p w14:paraId="1D89BEE0" w14:textId="77777777" w:rsidR="00563D2E" w:rsidRPr="003731A2" w:rsidRDefault="00563D2E" w:rsidP="003731A2">
            <w:pPr>
              <w:spacing w:line="240" w:lineRule="auto"/>
              <w:rPr>
                <w:rFonts w:asciiTheme="minorHAnsi" w:eastAsia="Calibri" w:hAnsiTheme="minorHAnsi" w:cs="Calibri"/>
                <w:sz w:val="24"/>
                <w:szCs w:val="24"/>
                <w:lang w:val="en-US"/>
              </w:rPr>
            </w:pPr>
          </w:p>
          <w:p w14:paraId="486C6154" w14:textId="77777777" w:rsidR="00563D2E" w:rsidRPr="003731A2" w:rsidRDefault="00563D2E" w:rsidP="003731A2">
            <w:pPr>
              <w:spacing w:line="240" w:lineRule="auto"/>
              <w:rPr>
                <w:rFonts w:asciiTheme="minorHAnsi" w:eastAsia="Calibri" w:hAnsiTheme="minorHAnsi" w:cs="Calibri"/>
                <w:sz w:val="24"/>
                <w:szCs w:val="24"/>
                <w:lang w:val="en-US"/>
              </w:rPr>
            </w:pPr>
          </w:p>
          <w:p w14:paraId="237C8629" w14:textId="77777777" w:rsidR="00563D2E" w:rsidRPr="003731A2" w:rsidRDefault="00563D2E" w:rsidP="003731A2">
            <w:pPr>
              <w:spacing w:line="240" w:lineRule="auto"/>
              <w:rPr>
                <w:rFonts w:asciiTheme="minorHAnsi" w:eastAsia="Calibri" w:hAnsiTheme="minorHAnsi" w:cs="Calibri"/>
                <w:sz w:val="24"/>
                <w:szCs w:val="24"/>
                <w:lang w:val="en-US"/>
              </w:rPr>
            </w:pPr>
          </w:p>
          <w:p w14:paraId="045D492D" w14:textId="77777777" w:rsidR="00563D2E" w:rsidRPr="003731A2" w:rsidRDefault="00563D2E" w:rsidP="003731A2">
            <w:pPr>
              <w:spacing w:line="240" w:lineRule="auto"/>
              <w:rPr>
                <w:rFonts w:asciiTheme="minorHAnsi" w:eastAsia="Calibri" w:hAnsiTheme="minorHAnsi" w:cs="Calibri"/>
                <w:sz w:val="24"/>
                <w:szCs w:val="24"/>
                <w:lang w:val="en-US"/>
              </w:rPr>
            </w:pPr>
          </w:p>
          <w:p w14:paraId="23709575" w14:textId="77777777" w:rsidR="00563D2E" w:rsidRPr="003731A2" w:rsidRDefault="00563D2E" w:rsidP="003731A2">
            <w:pPr>
              <w:spacing w:line="240" w:lineRule="auto"/>
              <w:rPr>
                <w:rFonts w:asciiTheme="minorHAnsi" w:eastAsia="Calibri" w:hAnsiTheme="minorHAnsi" w:cs="Calibri"/>
                <w:sz w:val="24"/>
                <w:szCs w:val="24"/>
                <w:lang w:val="en-US"/>
              </w:rPr>
            </w:pPr>
          </w:p>
          <w:p w14:paraId="69265908" w14:textId="77777777" w:rsidR="00563D2E" w:rsidRPr="003731A2" w:rsidRDefault="00563D2E" w:rsidP="003731A2">
            <w:pPr>
              <w:spacing w:line="240" w:lineRule="auto"/>
              <w:rPr>
                <w:rFonts w:asciiTheme="minorHAnsi" w:eastAsia="Calibri" w:hAnsiTheme="minorHAnsi" w:cs="Calibri"/>
                <w:sz w:val="24"/>
                <w:szCs w:val="24"/>
                <w:lang w:val="en-US"/>
              </w:rPr>
            </w:pPr>
          </w:p>
          <w:p w14:paraId="7F327B71" w14:textId="77777777" w:rsidR="00563D2E" w:rsidRPr="003731A2" w:rsidRDefault="00563D2E" w:rsidP="003731A2">
            <w:pPr>
              <w:spacing w:line="240" w:lineRule="auto"/>
              <w:rPr>
                <w:rFonts w:asciiTheme="minorHAnsi" w:eastAsia="Calibri" w:hAnsiTheme="minorHAnsi" w:cs="Calibri"/>
                <w:sz w:val="24"/>
                <w:szCs w:val="24"/>
                <w:lang w:val="en-US"/>
              </w:rPr>
            </w:pPr>
          </w:p>
          <w:p w14:paraId="4EB6A1B3" w14:textId="77777777" w:rsidR="00563D2E" w:rsidRPr="003731A2" w:rsidRDefault="00563D2E" w:rsidP="003731A2">
            <w:pPr>
              <w:spacing w:line="240" w:lineRule="auto"/>
              <w:rPr>
                <w:rFonts w:asciiTheme="minorHAnsi" w:eastAsia="Calibri" w:hAnsiTheme="minorHAnsi" w:cs="Calibri"/>
                <w:sz w:val="24"/>
                <w:szCs w:val="24"/>
                <w:lang w:val="en-US"/>
              </w:rPr>
            </w:pPr>
          </w:p>
          <w:p w14:paraId="1D5C03D3" w14:textId="77777777" w:rsidR="00563D2E" w:rsidRPr="003731A2" w:rsidRDefault="00563D2E" w:rsidP="003731A2">
            <w:pPr>
              <w:spacing w:line="240" w:lineRule="auto"/>
              <w:rPr>
                <w:rFonts w:asciiTheme="minorHAnsi" w:eastAsia="Calibri" w:hAnsiTheme="minorHAnsi" w:cs="Calibri"/>
                <w:sz w:val="24"/>
                <w:szCs w:val="24"/>
                <w:lang w:val="en-US"/>
              </w:rPr>
            </w:pPr>
          </w:p>
          <w:p w14:paraId="48EC3038" w14:textId="77777777" w:rsidR="00563D2E" w:rsidRPr="003731A2" w:rsidRDefault="00563D2E" w:rsidP="003731A2">
            <w:pPr>
              <w:spacing w:line="240" w:lineRule="auto"/>
              <w:rPr>
                <w:rFonts w:asciiTheme="minorHAnsi" w:eastAsia="Calibri" w:hAnsiTheme="minorHAnsi" w:cs="Calibri"/>
                <w:sz w:val="24"/>
                <w:szCs w:val="24"/>
                <w:lang w:val="en-US"/>
              </w:rPr>
            </w:pPr>
          </w:p>
          <w:p w14:paraId="08152771" w14:textId="77777777" w:rsidR="00563D2E" w:rsidRPr="003731A2" w:rsidRDefault="00563D2E" w:rsidP="003731A2">
            <w:pPr>
              <w:spacing w:line="240" w:lineRule="auto"/>
              <w:rPr>
                <w:rFonts w:asciiTheme="minorHAnsi" w:eastAsia="Calibri" w:hAnsiTheme="minorHAnsi" w:cs="Calibri"/>
                <w:sz w:val="24"/>
                <w:szCs w:val="24"/>
                <w:lang w:val="en-US"/>
              </w:rPr>
            </w:pPr>
          </w:p>
          <w:p w14:paraId="6B5A3A13" w14:textId="77777777" w:rsidR="00563D2E" w:rsidRPr="003731A2" w:rsidRDefault="00563D2E" w:rsidP="003731A2">
            <w:pPr>
              <w:spacing w:line="240" w:lineRule="auto"/>
              <w:rPr>
                <w:rFonts w:asciiTheme="minorHAnsi" w:eastAsia="Calibri" w:hAnsiTheme="minorHAnsi" w:cs="Calibri"/>
                <w:sz w:val="24"/>
                <w:szCs w:val="24"/>
                <w:lang w:val="en-US"/>
              </w:rPr>
            </w:pPr>
          </w:p>
          <w:p w14:paraId="72C9E98F" w14:textId="77777777" w:rsidR="00563D2E" w:rsidRPr="003731A2" w:rsidRDefault="00563D2E" w:rsidP="003731A2">
            <w:pPr>
              <w:spacing w:line="240" w:lineRule="auto"/>
              <w:rPr>
                <w:rFonts w:asciiTheme="minorHAnsi" w:eastAsia="Calibri" w:hAnsiTheme="minorHAnsi" w:cs="Calibri"/>
                <w:sz w:val="24"/>
                <w:szCs w:val="24"/>
                <w:lang w:val="en-US"/>
              </w:rPr>
            </w:pPr>
          </w:p>
          <w:p w14:paraId="18E62E67" w14:textId="77777777" w:rsidR="00563D2E" w:rsidRPr="003731A2" w:rsidRDefault="00563D2E" w:rsidP="003731A2">
            <w:pPr>
              <w:spacing w:line="240" w:lineRule="auto"/>
              <w:rPr>
                <w:rFonts w:asciiTheme="minorHAnsi" w:eastAsia="Calibri" w:hAnsiTheme="minorHAnsi" w:cs="Calibri"/>
                <w:sz w:val="24"/>
                <w:szCs w:val="24"/>
                <w:lang w:val="en-US"/>
              </w:rPr>
            </w:pPr>
          </w:p>
          <w:p w14:paraId="73F20F05" w14:textId="77777777" w:rsidR="00563D2E" w:rsidRPr="003731A2" w:rsidRDefault="00563D2E" w:rsidP="003731A2">
            <w:pPr>
              <w:spacing w:line="240" w:lineRule="auto"/>
              <w:rPr>
                <w:rFonts w:asciiTheme="minorHAnsi" w:eastAsia="Calibri" w:hAnsiTheme="minorHAnsi" w:cs="Calibri"/>
                <w:sz w:val="24"/>
                <w:szCs w:val="24"/>
                <w:lang w:val="en-US"/>
              </w:rPr>
            </w:pPr>
          </w:p>
          <w:p w14:paraId="663794CF" w14:textId="77777777" w:rsidR="00563D2E" w:rsidRPr="003731A2" w:rsidRDefault="00563D2E" w:rsidP="003731A2">
            <w:pPr>
              <w:spacing w:line="240" w:lineRule="auto"/>
              <w:rPr>
                <w:rFonts w:asciiTheme="minorHAnsi" w:eastAsia="Calibri" w:hAnsiTheme="minorHAnsi" w:cs="Calibri"/>
                <w:sz w:val="24"/>
                <w:szCs w:val="24"/>
                <w:lang w:val="en-US"/>
              </w:rPr>
            </w:pPr>
          </w:p>
          <w:p w14:paraId="35F3864B" w14:textId="77777777" w:rsidR="00563D2E" w:rsidRPr="003731A2" w:rsidRDefault="00563D2E" w:rsidP="003731A2">
            <w:pPr>
              <w:spacing w:line="240" w:lineRule="auto"/>
              <w:rPr>
                <w:rFonts w:asciiTheme="minorHAnsi" w:eastAsia="Calibri" w:hAnsiTheme="minorHAnsi" w:cs="Calibri"/>
                <w:sz w:val="24"/>
                <w:szCs w:val="24"/>
                <w:lang w:val="en-US"/>
              </w:rPr>
            </w:pPr>
          </w:p>
          <w:p w14:paraId="24DB7FFF" w14:textId="77777777" w:rsidR="00563D2E" w:rsidRPr="003731A2" w:rsidRDefault="00563D2E" w:rsidP="003731A2">
            <w:pPr>
              <w:spacing w:line="240" w:lineRule="auto"/>
              <w:rPr>
                <w:rFonts w:asciiTheme="minorHAnsi" w:eastAsia="Calibri" w:hAnsiTheme="minorHAnsi" w:cs="Calibri"/>
                <w:sz w:val="24"/>
                <w:szCs w:val="24"/>
                <w:lang w:val="en-US"/>
              </w:rPr>
            </w:pPr>
          </w:p>
          <w:p w14:paraId="4B9949DC" w14:textId="77777777" w:rsidR="00563D2E" w:rsidRPr="003731A2" w:rsidRDefault="00563D2E" w:rsidP="003731A2">
            <w:pPr>
              <w:spacing w:line="240" w:lineRule="auto"/>
              <w:rPr>
                <w:rFonts w:asciiTheme="minorHAnsi" w:eastAsia="Calibri" w:hAnsiTheme="minorHAnsi" w:cs="Calibri"/>
                <w:sz w:val="24"/>
                <w:szCs w:val="24"/>
                <w:lang w:val="en-US"/>
              </w:rPr>
            </w:pPr>
          </w:p>
          <w:p w14:paraId="44B28CE9" w14:textId="77777777" w:rsidR="00563D2E" w:rsidRPr="003731A2" w:rsidRDefault="00563D2E" w:rsidP="003731A2">
            <w:pPr>
              <w:spacing w:line="240" w:lineRule="auto"/>
              <w:rPr>
                <w:rFonts w:asciiTheme="minorHAnsi" w:eastAsia="Calibri" w:hAnsiTheme="minorHAnsi" w:cs="Calibri"/>
                <w:sz w:val="24"/>
                <w:szCs w:val="24"/>
                <w:lang w:val="en-US"/>
              </w:rPr>
            </w:pPr>
          </w:p>
          <w:p w14:paraId="460C9E84" w14:textId="77777777" w:rsidR="00563D2E" w:rsidRPr="003731A2" w:rsidRDefault="00563D2E" w:rsidP="003731A2">
            <w:pPr>
              <w:spacing w:line="240" w:lineRule="auto"/>
              <w:rPr>
                <w:rFonts w:asciiTheme="minorHAnsi" w:eastAsia="Calibri" w:hAnsiTheme="minorHAnsi" w:cs="Calibri"/>
                <w:sz w:val="24"/>
                <w:szCs w:val="24"/>
                <w:lang w:val="en-US"/>
              </w:rPr>
            </w:pPr>
          </w:p>
          <w:p w14:paraId="7F0F98B6" w14:textId="77777777" w:rsidR="00563D2E" w:rsidRPr="003731A2" w:rsidRDefault="00563D2E" w:rsidP="003731A2">
            <w:pPr>
              <w:spacing w:line="240" w:lineRule="auto"/>
              <w:rPr>
                <w:rFonts w:asciiTheme="minorHAnsi" w:eastAsia="Calibri" w:hAnsiTheme="minorHAnsi" w:cs="Calibri"/>
                <w:sz w:val="24"/>
                <w:szCs w:val="24"/>
                <w:lang w:val="en-US"/>
              </w:rPr>
            </w:pPr>
          </w:p>
          <w:p w14:paraId="1ED78118" w14:textId="77777777" w:rsidR="00563D2E" w:rsidRPr="003731A2" w:rsidRDefault="00563D2E" w:rsidP="003731A2">
            <w:pPr>
              <w:spacing w:line="240" w:lineRule="auto"/>
              <w:rPr>
                <w:rFonts w:asciiTheme="minorHAnsi" w:eastAsia="Calibri" w:hAnsiTheme="minorHAnsi" w:cs="Calibri"/>
                <w:sz w:val="24"/>
                <w:szCs w:val="24"/>
                <w:lang w:val="en-US"/>
              </w:rPr>
            </w:pPr>
          </w:p>
          <w:p w14:paraId="6DE9BB9D" w14:textId="77777777" w:rsidR="00563D2E" w:rsidRPr="003731A2" w:rsidRDefault="00563D2E" w:rsidP="003731A2">
            <w:pPr>
              <w:spacing w:line="240" w:lineRule="auto"/>
              <w:rPr>
                <w:rFonts w:asciiTheme="minorHAnsi" w:eastAsia="Calibri" w:hAnsiTheme="minorHAnsi" w:cs="Calibri"/>
                <w:sz w:val="24"/>
                <w:szCs w:val="24"/>
                <w:lang w:val="en-US"/>
              </w:rPr>
            </w:pPr>
          </w:p>
          <w:p w14:paraId="4434311E" w14:textId="77777777" w:rsidR="00563D2E" w:rsidRPr="003731A2" w:rsidRDefault="00563D2E" w:rsidP="003731A2">
            <w:pPr>
              <w:spacing w:line="240" w:lineRule="auto"/>
              <w:rPr>
                <w:rFonts w:asciiTheme="minorHAnsi" w:eastAsia="Calibri" w:hAnsiTheme="minorHAnsi" w:cs="Calibri"/>
                <w:sz w:val="24"/>
                <w:szCs w:val="24"/>
                <w:lang w:val="en-US"/>
              </w:rPr>
            </w:pPr>
          </w:p>
          <w:p w14:paraId="2623C70D" w14:textId="77777777" w:rsidR="00563D2E" w:rsidRPr="003731A2" w:rsidRDefault="00563D2E" w:rsidP="003731A2">
            <w:pPr>
              <w:spacing w:line="240" w:lineRule="auto"/>
              <w:rPr>
                <w:rFonts w:asciiTheme="minorHAnsi" w:eastAsia="Calibri" w:hAnsiTheme="minorHAnsi" w:cs="Calibri"/>
                <w:sz w:val="24"/>
                <w:szCs w:val="24"/>
                <w:lang w:val="en-US"/>
              </w:rPr>
            </w:pPr>
          </w:p>
          <w:p w14:paraId="751AB482" w14:textId="77777777" w:rsidR="00563D2E" w:rsidRPr="003731A2" w:rsidRDefault="00563D2E" w:rsidP="003731A2">
            <w:pPr>
              <w:spacing w:line="240" w:lineRule="auto"/>
              <w:rPr>
                <w:rFonts w:asciiTheme="minorHAnsi" w:eastAsia="Calibri" w:hAnsiTheme="minorHAnsi" w:cs="Calibri"/>
                <w:sz w:val="24"/>
                <w:szCs w:val="24"/>
                <w:lang w:val="en-US"/>
              </w:rPr>
            </w:pPr>
          </w:p>
          <w:p w14:paraId="3E3AE2F2" w14:textId="77777777" w:rsidR="00563D2E" w:rsidRPr="003731A2" w:rsidRDefault="00563D2E" w:rsidP="003731A2">
            <w:pPr>
              <w:spacing w:line="240" w:lineRule="auto"/>
              <w:rPr>
                <w:rFonts w:asciiTheme="minorHAnsi" w:eastAsia="Calibri" w:hAnsiTheme="minorHAnsi" w:cs="Calibri"/>
                <w:sz w:val="24"/>
                <w:szCs w:val="24"/>
                <w:lang w:val="en-US"/>
              </w:rPr>
            </w:pPr>
          </w:p>
          <w:p w14:paraId="3892E23A" w14:textId="77777777" w:rsidR="00563D2E" w:rsidRPr="003731A2" w:rsidRDefault="00563D2E" w:rsidP="003731A2">
            <w:pPr>
              <w:spacing w:line="240" w:lineRule="auto"/>
              <w:rPr>
                <w:rFonts w:asciiTheme="minorHAnsi" w:eastAsia="Calibri" w:hAnsiTheme="minorHAnsi" w:cs="Calibri"/>
                <w:sz w:val="24"/>
                <w:szCs w:val="24"/>
                <w:lang w:val="en-US"/>
              </w:rPr>
            </w:pPr>
          </w:p>
          <w:p w14:paraId="1DB51B71" w14:textId="77777777" w:rsidR="00563D2E" w:rsidRPr="003731A2" w:rsidRDefault="00563D2E" w:rsidP="003731A2">
            <w:pPr>
              <w:spacing w:line="240" w:lineRule="auto"/>
              <w:rPr>
                <w:rFonts w:asciiTheme="minorHAnsi" w:eastAsia="Calibri" w:hAnsiTheme="minorHAnsi" w:cs="Calibri"/>
                <w:sz w:val="24"/>
                <w:szCs w:val="24"/>
                <w:lang w:val="en-US"/>
              </w:rPr>
            </w:pPr>
          </w:p>
          <w:p w14:paraId="095F8AB7" w14:textId="77777777" w:rsidR="00563D2E" w:rsidRPr="003731A2" w:rsidRDefault="00563D2E" w:rsidP="003731A2">
            <w:pPr>
              <w:spacing w:line="240" w:lineRule="auto"/>
              <w:rPr>
                <w:rFonts w:asciiTheme="minorHAnsi" w:eastAsia="Calibri" w:hAnsiTheme="minorHAnsi" w:cs="Calibri"/>
                <w:sz w:val="24"/>
                <w:szCs w:val="24"/>
                <w:lang w:val="en-US"/>
              </w:rPr>
            </w:pPr>
          </w:p>
          <w:p w14:paraId="4B4C42C2" w14:textId="77777777" w:rsidR="00563D2E" w:rsidRPr="003731A2" w:rsidRDefault="00563D2E" w:rsidP="003731A2">
            <w:pPr>
              <w:spacing w:line="240" w:lineRule="auto"/>
              <w:rPr>
                <w:rFonts w:asciiTheme="minorHAnsi" w:eastAsia="Calibri" w:hAnsiTheme="minorHAnsi" w:cs="Calibri"/>
                <w:sz w:val="24"/>
                <w:szCs w:val="24"/>
                <w:lang w:val="en-US"/>
              </w:rPr>
            </w:pPr>
          </w:p>
          <w:p w14:paraId="5BDE8421" w14:textId="77777777" w:rsidR="00563D2E" w:rsidRPr="003731A2" w:rsidRDefault="00563D2E" w:rsidP="003731A2">
            <w:pPr>
              <w:spacing w:line="240" w:lineRule="auto"/>
              <w:rPr>
                <w:rFonts w:asciiTheme="minorHAnsi" w:eastAsia="Calibri" w:hAnsiTheme="minorHAnsi" w:cs="Calibri"/>
                <w:sz w:val="24"/>
                <w:szCs w:val="24"/>
                <w:lang w:val="en-US"/>
              </w:rPr>
            </w:pPr>
          </w:p>
          <w:p w14:paraId="7ECE818E" w14:textId="77777777" w:rsidR="00563D2E" w:rsidRPr="003731A2" w:rsidRDefault="00563D2E" w:rsidP="003731A2">
            <w:pPr>
              <w:spacing w:line="240" w:lineRule="auto"/>
              <w:rPr>
                <w:rFonts w:asciiTheme="minorHAnsi" w:eastAsia="Calibri" w:hAnsiTheme="minorHAnsi" w:cs="Calibri"/>
                <w:sz w:val="24"/>
                <w:szCs w:val="24"/>
                <w:lang w:val="en-US"/>
              </w:rPr>
            </w:pPr>
          </w:p>
          <w:p w14:paraId="53A5A9BE" w14:textId="77777777" w:rsidR="00563D2E" w:rsidRPr="003731A2" w:rsidRDefault="00563D2E" w:rsidP="003731A2">
            <w:pPr>
              <w:spacing w:line="240" w:lineRule="auto"/>
              <w:rPr>
                <w:rFonts w:asciiTheme="minorHAnsi" w:eastAsia="Calibri" w:hAnsiTheme="minorHAnsi" w:cs="Calibri"/>
                <w:sz w:val="24"/>
                <w:szCs w:val="24"/>
                <w:lang w:val="en-US"/>
              </w:rPr>
            </w:pPr>
          </w:p>
          <w:p w14:paraId="3066A61A" w14:textId="77777777" w:rsidR="00563D2E" w:rsidRPr="003731A2" w:rsidRDefault="00563D2E" w:rsidP="003731A2">
            <w:pPr>
              <w:spacing w:line="240" w:lineRule="auto"/>
              <w:rPr>
                <w:rFonts w:asciiTheme="minorHAnsi" w:eastAsia="Calibri" w:hAnsiTheme="minorHAnsi" w:cs="Calibri"/>
                <w:sz w:val="24"/>
                <w:szCs w:val="24"/>
                <w:lang w:val="en-US"/>
              </w:rPr>
            </w:pPr>
          </w:p>
          <w:p w14:paraId="0C12C4B5" w14:textId="77777777" w:rsidR="00563D2E" w:rsidRPr="003731A2" w:rsidRDefault="00563D2E" w:rsidP="003731A2">
            <w:pPr>
              <w:spacing w:line="240" w:lineRule="auto"/>
              <w:rPr>
                <w:rFonts w:asciiTheme="minorHAnsi" w:eastAsia="Calibri" w:hAnsiTheme="minorHAnsi" w:cs="Calibri"/>
                <w:sz w:val="24"/>
                <w:szCs w:val="24"/>
                <w:lang w:val="en-US"/>
              </w:rPr>
            </w:pPr>
          </w:p>
          <w:p w14:paraId="7606D4CE" w14:textId="77777777" w:rsidR="00563D2E" w:rsidRPr="003731A2" w:rsidRDefault="00563D2E" w:rsidP="003731A2">
            <w:pPr>
              <w:spacing w:line="240" w:lineRule="auto"/>
              <w:rPr>
                <w:rFonts w:asciiTheme="minorHAnsi" w:eastAsia="Calibri" w:hAnsiTheme="minorHAnsi" w:cs="Calibri"/>
                <w:sz w:val="24"/>
                <w:szCs w:val="24"/>
                <w:lang w:val="en-US"/>
              </w:rPr>
            </w:pPr>
          </w:p>
          <w:p w14:paraId="5EED48E5" w14:textId="77777777" w:rsidR="00563D2E" w:rsidRPr="003731A2" w:rsidRDefault="00563D2E" w:rsidP="003731A2">
            <w:pPr>
              <w:spacing w:line="240" w:lineRule="auto"/>
              <w:rPr>
                <w:rFonts w:asciiTheme="minorHAnsi" w:eastAsia="Calibri" w:hAnsiTheme="minorHAnsi" w:cs="Calibri"/>
                <w:sz w:val="24"/>
                <w:szCs w:val="24"/>
                <w:lang w:val="en-US"/>
              </w:rPr>
            </w:pPr>
          </w:p>
          <w:p w14:paraId="6D7D83BE" w14:textId="77777777" w:rsidR="00563D2E" w:rsidRPr="003731A2" w:rsidRDefault="00563D2E" w:rsidP="003731A2">
            <w:pPr>
              <w:spacing w:line="240" w:lineRule="auto"/>
              <w:rPr>
                <w:rFonts w:asciiTheme="minorHAnsi" w:eastAsia="Calibri" w:hAnsiTheme="minorHAnsi" w:cs="Calibri"/>
                <w:sz w:val="24"/>
                <w:szCs w:val="24"/>
                <w:lang w:val="en-US"/>
              </w:rPr>
            </w:pPr>
          </w:p>
          <w:p w14:paraId="7ECF9948" w14:textId="77777777" w:rsidR="00563D2E" w:rsidRPr="003731A2" w:rsidRDefault="00563D2E" w:rsidP="003731A2">
            <w:pPr>
              <w:spacing w:line="240" w:lineRule="auto"/>
              <w:rPr>
                <w:rFonts w:asciiTheme="minorHAnsi" w:eastAsia="Calibri" w:hAnsiTheme="minorHAnsi" w:cs="Calibri"/>
                <w:sz w:val="24"/>
                <w:szCs w:val="24"/>
                <w:lang w:val="en-US"/>
              </w:rPr>
            </w:pPr>
          </w:p>
          <w:p w14:paraId="740BB38F" w14:textId="77777777" w:rsidR="00563D2E" w:rsidRPr="003731A2" w:rsidRDefault="00563D2E" w:rsidP="003731A2">
            <w:pPr>
              <w:spacing w:line="240" w:lineRule="auto"/>
              <w:rPr>
                <w:rFonts w:asciiTheme="minorHAnsi" w:eastAsia="Calibri" w:hAnsiTheme="minorHAnsi" w:cs="Calibri"/>
                <w:sz w:val="24"/>
                <w:szCs w:val="24"/>
                <w:lang w:val="en-US"/>
              </w:rPr>
            </w:pPr>
          </w:p>
          <w:p w14:paraId="61479F04" w14:textId="77777777" w:rsidR="00563D2E" w:rsidRPr="003731A2" w:rsidRDefault="00563D2E" w:rsidP="003731A2">
            <w:pPr>
              <w:spacing w:line="240" w:lineRule="auto"/>
              <w:rPr>
                <w:rFonts w:asciiTheme="minorHAnsi" w:eastAsia="Calibri" w:hAnsiTheme="minorHAnsi" w:cs="Calibri"/>
                <w:sz w:val="24"/>
                <w:szCs w:val="24"/>
                <w:lang w:val="en-US"/>
              </w:rPr>
            </w:pPr>
          </w:p>
          <w:p w14:paraId="525519C7" w14:textId="77777777" w:rsidR="00563D2E" w:rsidRPr="003731A2" w:rsidRDefault="00563D2E" w:rsidP="003731A2">
            <w:pPr>
              <w:spacing w:line="240" w:lineRule="auto"/>
              <w:rPr>
                <w:rFonts w:asciiTheme="minorHAnsi" w:eastAsia="Calibri" w:hAnsiTheme="minorHAnsi" w:cs="Calibri"/>
                <w:sz w:val="24"/>
                <w:szCs w:val="24"/>
                <w:lang w:val="en-US"/>
              </w:rPr>
            </w:pPr>
          </w:p>
          <w:p w14:paraId="6EE44112" w14:textId="77777777" w:rsidR="00563D2E" w:rsidRPr="003731A2" w:rsidRDefault="00563D2E" w:rsidP="003731A2">
            <w:pPr>
              <w:spacing w:line="240" w:lineRule="auto"/>
              <w:rPr>
                <w:rFonts w:asciiTheme="minorHAnsi" w:eastAsia="Calibri" w:hAnsiTheme="minorHAnsi" w:cs="Calibri"/>
                <w:sz w:val="24"/>
                <w:szCs w:val="24"/>
                <w:lang w:val="en-US"/>
              </w:rPr>
            </w:pPr>
          </w:p>
          <w:p w14:paraId="58C1FAAA" w14:textId="77777777" w:rsidR="00563D2E" w:rsidRPr="003731A2" w:rsidRDefault="00563D2E" w:rsidP="003731A2">
            <w:pPr>
              <w:spacing w:line="240" w:lineRule="auto"/>
              <w:rPr>
                <w:rFonts w:asciiTheme="minorHAnsi" w:eastAsia="Calibri" w:hAnsiTheme="minorHAnsi" w:cs="Calibri"/>
                <w:sz w:val="24"/>
                <w:szCs w:val="24"/>
                <w:lang w:val="en-US"/>
              </w:rPr>
            </w:pPr>
          </w:p>
          <w:p w14:paraId="17A82912" w14:textId="77777777" w:rsidR="00563D2E" w:rsidRPr="003731A2" w:rsidRDefault="00563D2E" w:rsidP="003731A2">
            <w:pPr>
              <w:spacing w:line="240" w:lineRule="auto"/>
              <w:rPr>
                <w:rFonts w:asciiTheme="minorHAnsi" w:eastAsia="Calibri" w:hAnsiTheme="minorHAnsi" w:cs="Calibri"/>
                <w:sz w:val="24"/>
                <w:szCs w:val="24"/>
                <w:lang w:val="en-US"/>
              </w:rPr>
            </w:pPr>
          </w:p>
          <w:p w14:paraId="0B9D6D08" w14:textId="77777777" w:rsidR="00563D2E" w:rsidRPr="003731A2" w:rsidRDefault="00563D2E" w:rsidP="003731A2">
            <w:pPr>
              <w:spacing w:line="240" w:lineRule="auto"/>
              <w:rPr>
                <w:rFonts w:asciiTheme="minorHAnsi" w:eastAsia="Calibri" w:hAnsiTheme="minorHAnsi" w:cs="Calibri"/>
                <w:sz w:val="24"/>
                <w:szCs w:val="24"/>
                <w:lang w:val="en-US"/>
              </w:rPr>
            </w:pPr>
          </w:p>
          <w:p w14:paraId="2954504D" w14:textId="77777777" w:rsidR="00563D2E" w:rsidRPr="003731A2" w:rsidRDefault="00563D2E" w:rsidP="003731A2">
            <w:pPr>
              <w:spacing w:line="240" w:lineRule="auto"/>
              <w:rPr>
                <w:rFonts w:asciiTheme="minorHAnsi" w:eastAsia="Calibri" w:hAnsiTheme="minorHAnsi" w:cs="Calibri"/>
                <w:sz w:val="24"/>
                <w:szCs w:val="24"/>
                <w:lang w:val="en-US"/>
              </w:rPr>
            </w:pPr>
          </w:p>
          <w:p w14:paraId="73DD25A7" w14:textId="77777777" w:rsidR="00563D2E" w:rsidRPr="003731A2" w:rsidRDefault="00563D2E" w:rsidP="003731A2">
            <w:pPr>
              <w:spacing w:line="240" w:lineRule="auto"/>
              <w:rPr>
                <w:rFonts w:asciiTheme="minorHAnsi" w:eastAsia="Calibri" w:hAnsiTheme="minorHAnsi" w:cs="Calibri"/>
                <w:sz w:val="24"/>
                <w:szCs w:val="24"/>
                <w:lang w:val="en-US"/>
              </w:rPr>
            </w:pPr>
          </w:p>
          <w:p w14:paraId="75CF8C94" w14:textId="77777777" w:rsidR="00563D2E" w:rsidRPr="003731A2" w:rsidRDefault="00563D2E" w:rsidP="003731A2">
            <w:pPr>
              <w:spacing w:line="240" w:lineRule="auto"/>
              <w:rPr>
                <w:rFonts w:asciiTheme="minorHAnsi" w:eastAsia="Calibri" w:hAnsiTheme="minorHAnsi" w:cs="Calibri"/>
                <w:sz w:val="24"/>
                <w:szCs w:val="24"/>
                <w:lang w:val="en-US"/>
              </w:rPr>
            </w:pPr>
          </w:p>
          <w:p w14:paraId="5E00E087" w14:textId="77777777" w:rsidR="00563D2E" w:rsidRPr="003731A2" w:rsidRDefault="00563D2E" w:rsidP="003731A2">
            <w:pPr>
              <w:spacing w:line="240" w:lineRule="auto"/>
              <w:rPr>
                <w:rFonts w:asciiTheme="minorHAnsi" w:eastAsia="Calibri" w:hAnsiTheme="minorHAnsi" w:cs="Calibri"/>
                <w:sz w:val="24"/>
                <w:szCs w:val="24"/>
                <w:lang w:val="en-US"/>
              </w:rPr>
            </w:pPr>
          </w:p>
          <w:p w14:paraId="7365F1D5" w14:textId="77777777" w:rsidR="00563D2E" w:rsidRPr="003731A2" w:rsidRDefault="00563D2E" w:rsidP="003731A2">
            <w:pPr>
              <w:spacing w:line="240" w:lineRule="auto"/>
              <w:rPr>
                <w:rFonts w:asciiTheme="minorHAnsi" w:eastAsia="Calibri" w:hAnsiTheme="minorHAnsi" w:cs="Calibri"/>
                <w:sz w:val="24"/>
                <w:szCs w:val="24"/>
                <w:lang w:val="en-US"/>
              </w:rPr>
            </w:pPr>
          </w:p>
          <w:p w14:paraId="4EB8C70E" w14:textId="77777777" w:rsidR="00563D2E" w:rsidRPr="003731A2" w:rsidRDefault="00563D2E" w:rsidP="003731A2">
            <w:pPr>
              <w:spacing w:line="240" w:lineRule="auto"/>
              <w:rPr>
                <w:rFonts w:asciiTheme="minorHAnsi" w:eastAsia="Calibri" w:hAnsiTheme="minorHAnsi" w:cs="Calibri"/>
                <w:sz w:val="24"/>
                <w:szCs w:val="24"/>
                <w:lang w:val="en-US"/>
              </w:rPr>
            </w:pPr>
          </w:p>
          <w:p w14:paraId="5C020DD4" w14:textId="77777777" w:rsidR="00563D2E" w:rsidRPr="003731A2" w:rsidRDefault="00563D2E" w:rsidP="003731A2">
            <w:pPr>
              <w:spacing w:line="240" w:lineRule="auto"/>
              <w:rPr>
                <w:rFonts w:asciiTheme="minorHAnsi" w:eastAsia="Calibri" w:hAnsiTheme="minorHAnsi" w:cs="Calibri"/>
                <w:sz w:val="24"/>
                <w:szCs w:val="24"/>
                <w:lang w:val="en-US"/>
              </w:rPr>
            </w:pPr>
          </w:p>
          <w:p w14:paraId="0D90A3CB" w14:textId="77777777" w:rsidR="00563D2E" w:rsidRPr="003731A2" w:rsidRDefault="00563D2E" w:rsidP="003731A2">
            <w:pPr>
              <w:spacing w:line="240" w:lineRule="auto"/>
              <w:rPr>
                <w:rFonts w:asciiTheme="minorHAnsi" w:eastAsia="Calibri" w:hAnsiTheme="minorHAnsi" w:cs="Calibri"/>
                <w:sz w:val="24"/>
                <w:szCs w:val="24"/>
                <w:lang w:val="en-US"/>
              </w:rPr>
            </w:pPr>
          </w:p>
          <w:p w14:paraId="6FBE9228" w14:textId="77777777" w:rsidR="00563D2E" w:rsidRPr="003731A2" w:rsidRDefault="00563D2E" w:rsidP="003731A2">
            <w:pPr>
              <w:spacing w:line="240" w:lineRule="auto"/>
              <w:rPr>
                <w:rFonts w:asciiTheme="minorHAnsi" w:eastAsia="Calibri" w:hAnsiTheme="minorHAnsi" w:cs="Calibri"/>
                <w:sz w:val="24"/>
                <w:szCs w:val="24"/>
                <w:lang w:val="en-US"/>
              </w:rPr>
            </w:pPr>
          </w:p>
          <w:p w14:paraId="1CC3ED51" w14:textId="77777777" w:rsidR="00563D2E" w:rsidRPr="003731A2" w:rsidRDefault="00563D2E" w:rsidP="003731A2">
            <w:pPr>
              <w:spacing w:line="240" w:lineRule="auto"/>
              <w:rPr>
                <w:rFonts w:asciiTheme="minorHAnsi" w:eastAsia="Calibri" w:hAnsiTheme="minorHAnsi" w:cs="Calibri"/>
                <w:sz w:val="24"/>
                <w:szCs w:val="24"/>
                <w:lang w:val="en-US"/>
              </w:rPr>
            </w:pPr>
          </w:p>
          <w:p w14:paraId="321D7EB6" w14:textId="77777777" w:rsidR="00563D2E" w:rsidRPr="003731A2" w:rsidRDefault="00563D2E" w:rsidP="003731A2">
            <w:pPr>
              <w:spacing w:line="240" w:lineRule="auto"/>
              <w:rPr>
                <w:rFonts w:asciiTheme="minorHAnsi" w:eastAsia="Calibri" w:hAnsiTheme="minorHAnsi" w:cs="Calibri"/>
                <w:sz w:val="24"/>
                <w:szCs w:val="24"/>
                <w:lang w:val="en-US"/>
              </w:rPr>
            </w:pPr>
          </w:p>
          <w:p w14:paraId="0D33C933" w14:textId="77777777" w:rsidR="00563D2E" w:rsidRPr="003731A2" w:rsidRDefault="00563D2E" w:rsidP="003731A2">
            <w:pPr>
              <w:spacing w:line="240" w:lineRule="auto"/>
              <w:rPr>
                <w:rFonts w:asciiTheme="minorHAnsi" w:eastAsia="Calibri" w:hAnsiTheme="minorHAnsi" w:cs="Calibri"/>
                <w:sz w:val="24"/>
                <w:szCs w:val="24"/>
                <w:lang w:val="en-US"/>
              </w:rPr>
            </w:pPr>
          </w:p>
          <w:p w14:paraId="05DC890F" w14:textId="77777777" w:rsidR="00563D2E" w:rsidRPr="003731A2" w:rsidRDefault="00563D2E" w:rsidP="003731A2">
            <w:pPr>
              <w:spacing w:line="240" w:lineRule="auto"/>
              <w:rPr>
                <w:rFonts w:asciiTheme="minorHAnsi" w:eastAsia="Calibri" w:hAnsiTheme="minorHAnsi" w:cs="Calibri"/>
                <w:sz w:val="24"/>
                <w:szCs w:val="24"/>
                <w:lang w:val="en-US"/>
              </w:rPr>
            </w:pPr>
          </w:p>
          <w:p w14:paraId="47D1680C" w14:textId="77777777" w:rsidR="00563D2E" w:rsidRPr="003731A2" w:rsidRDefault="00563D2E" w:rsidP="003731A2">
            <w:pPr>
              <w:spacing w:line="240" w:lineRule="auto"/>
              <w:rPr>
                <w:rFonts w:asciiTheme="minorHAnsi" w:eastAsia="Calibri" w:hAnsiTheme="minorHAnsi" w:cs="Calibri"/>
                <w:sz w:val="24"/>
                <w:szCs w:val="24"/>
                <w:lang w:val="en-US"/>
              </w:rPr>
            </w:pPr>
          </w:p>
          <w:p w14:paraId="33205679" w14:textId="77777777" w:rsidR="00563D2E" w:rsidRPr="003731A2" w:rsidRDefault="00563D2E" w:rsidP="003731A2">
            <w:pPr>
              <w:spacing w:line="240" w:lineRule="auto"/>
              <w:rPr>
                <w:rFonts w:asciiTheme="minorHAnsi" w:eastAsia="Calibri" w:hAnsiTheme="minorHAnsi" w:cs="Calibri"/>
                <w:sz w:val="24"/>
                <w:szCs w:val="24"/>
                <w:lang w:val="en-US"/>
              </w:rPr>
            </w:pPr>
          </w:p>
          <w:p w14:paraId="3C39DCA9" w14:textId="77777777" w:rsidR="00563D2E" w:rsidRPr="003731A2" w:rsidRDefault="00563D2E" w:rsidP="003731A2">
            <w:pPr>
              <w:spacing w:line="240" w:lineRule="auto"/>
              <w:rPr>
                <w:rFonts w:asciiTheme="minorHAnsi" w:eastAsia="Calibri" w:hAnsiTheme="minorHAnsi" w:cs="Calibri"/>
                <w:sz w:val="24"/>
                <w:szCs w:val="24"/>
                <w:lang w:val="en-US"/>
              </w:rPr>
            </w:pPr>
          </w:p>
          <w:p w14:paraId="48B25680" w14:textId="77777777" w:rsidR="00563D2E" w:rsidRPr="003731A2" w:rsidRDefault="00563D2E" w:rsidP="003731A2">
            <w:pPr>
              <w:spacing w:line="240" w:lineRule="auto"/>
              <w:rPr>
                <w:rFonts w:asciiTheme="minorHAnsi" w:eastAsia="Calibri" w:hAnsiTheme="minorHAnsi" w:cs="Calibri"/>
                <w:sz w:val="24"/>
                <w:szCs w:val="24"/>
                <w:lang w:val="en-US"/>
              </w:rPr>
            </w:pPr>
          </w:p>
          <w:p w14:paraId="20A96FAC" w14:textId="77777777" w:rsidR="00563D2E" w:rsidRPr="003731A2" w:rsidRDefault="00563D2E" w:rsidP="003731A2">
            <w:pPr>
              <w:spacing w:line="240" w:lineRule="auto"/>
              <w:rPr>
                <w:rFonts w:asciiTheme="minorHAnsi" w:eastAsia="Calibri" w:hAnsiTheme="minorHAnsi" w:cs="Calibri"/>
                <w:sz w:val="24"/>
                <w:szCs w:val="24"/>
                <w:lang w:val="en-US"/>
              </w:rPr>
            </w:pPr>
          </w:p>
          <w:p w14:paraId="3F3E9B73" w14:textId="77777777" w:rsidR="00563D2E" w:rsidRPr="003731A2" w:rsidRDefault="00563D2E" w:rsidP="003731A2">
            <w:pPr>
              <w:spacing w:line="240" w:lineRule="auto"/>
              <w:rPr>
                <w:rFonts w:asciiTheme="minorHAnsi" w:eastAsia="Calibri" w:hAnsiTheme="minorHAnsi" w:cs="Calibri"/>
                <w:sz w:val="24"/>
                <w:szCs w:val="24"/>
                <w:lang w:val="en-US"/>
              </w:rPr>
            </w:pPr>
          </w:p>
          <w:p w14:paraId="6EA7B705" w14:textId="77777777" w:rsidR="00563D2E" w:rsidRPr="003731A2" w:rsidRDefault="00563D2E" w:rsidP="003731A2">
            <w:pPr>
              <w:spacing w:line="240" w:lineRule="auto"/>
              <w:rPr>
                <w:rFonts w:asciiTheme="minorHAnsi" w:eastAsia="Calibri" w:hAnsiTheme="minorHAnsi" w:cs="Calibri"/>
                <w:sz w:val="24"/>
                <w:szCs w:val="24"/>
                <w:lang w:val="en-US"/>
              </w:rPr>
            </w:pPr>
          </w:p>
          <w:p w14:paraId="76A7E2F1" w14:textId="77777777" w:rsidR="00563D2E" w:rsidRPr="003731A2" w:rsidRDefault="00563D2E" w:rsidP="003731A2">
            <w:pPr>
              <w:spacing w:line="240" w:lineRule="auto"/>
              <w:rPr>
                <w:rFonts w:asciiTheme="minorHAnsi" w:eastAsia="Calibri" w:hAnsiTheme="minorHAnsi" w:cs="Calibri"/>
                <w:sz w:val="24"/>
                <w:szCs w:val="24"/>
                <w:lang w:val="en-US"/>
              </w:rPr>
            </w:pPr>
          </w:p>
          <w:p w14:paraId="61449570" w14:textId="77777777" w:rsidR="00563D2E" w:rsidRPr="003731A2" w:rsidRDefault="00563D2E" w:rsidP="003731A2">
            <w:pPr>
              <w:spacing w:line="240" w:lineRule="auto"/>
              <w:rPr>
                <w:rFonts w:asciiTheme="minorHAnsi" w:eastAsia="Calibri" w:hAnsiTheme="minorHAnsi" w:cs="Calibri"/>
                <w:sz w:val="24"/>
                <w:szCs w:val="24"/>
                <w:lang w:val="en-US"/>
              </w:rPr>
            </w:pPr>
          </w:p>
          <w:p w14:paraId="0AD89508" w14:textId="77777777" w:rsidR="00563D2E" w:rsidRPr="003731A2" w:rsidRDefault="00563D2E" w:rsidP="003731A2">
            <w:pPr>
              <w:spacing w:line="240" w:lineRule="auto"/>
              <w:rPr>
                <w:rFonts w:asciiTheme="minorHAnsi" w:eastAsia="Calibri" w:hAnsiTheme="minorHAnsi" w:cs="Calibri"/>
                <w:sz w:val="24"/>
                <w:szCs w:val="24"/>
                <w:lang w:val="en-US"/>
              </w:rPr>
            </w:pPr>
          </w:p>
          <w:p w14:paraId="158D9E70" w14:textId="77777777" w:rsidR="00563D2E" w:rsidRPr="003731A2" w:rsidRDefault="00563D2E" w:rsidP="003731A2">
            <w:pPr>
              <w:spacing w:line="240" w:lineRule="auto"/>
              <w:rPr>
                <w:rFonts w:asciiTheme="minorHAnsi" w:eastAsia="Calibri" w:hAnsiTheme="minorHAnsi" w:cs="Calibri"/>
                <w:sz w:val="24"/>
                <w:szCs w:val="24"/>
                <w:lang w:val="en-US"/>
              </w:rPr>
            </w:pPr>
          </w:p>
          <w:p w14:paraId="33DF7636" w14:textId="77777777" w:rsidR="00563D2E" w:rsidRPr="003731A2" w:rsidRDefault="00563D2E" w:rsidP="003731A2">
            <w:pPr>
              <w:spacing w:line="240" w:lineRule="auto"/>
              <w:rPr>
                <w:rFonts w:asciiTheme="minorHAnsi" w:eastAsia="Calibri" w:hAnsiTheme="minorHAnsi" w:cs="Calibri"/>
                <w:sz w:val="24"/>
                <w:szCs w:val="24"/>
                <w:lang w:val="en-US"/>
              </w:rPr>
            </w:pPr>
          </w:p>
          <w:p w14:paraId="4AFD9997" w14:textId="77777777" w:rsidR="00563D2E" w:rsidRPr="003731A2" w:rsidRDefault="00563D2E" w:rsidP="003731A2">
            <w:pPr>
              <w:spacing w:line="240" w:lineRule="auto"/>
              <w:rPr>
                <w:rFonts w:asciiTheme="minorHAnsi" w:eastAsia="Calibri" w:hAnsiTheme="minorHAnsi" w:cs="Calibri"/>
                <w:sz w:val="24"/>
                <w:szCs w:val="24"/>
                <w:lang w:val="en-US"/>
              </w:rPr>
            </w:pPr>
          </w:p>
          <w:p w14:paraId="7EF39D6B" w14:textId="77777777" w:rsidR="00563D2E" w:rsidRPr="003731A2" w:rsidRDefault="00563D2E" w:rsidP="003731A2">
            <w:pPr>
              <w:spacing w:line="240" w:lineRule="auto"/>
              <w:rPr>
                <w:rFonts w:asciiTheme="minorHAnsi" w:eastAsia="Calibri" w:hAnsiTheme="minorHAnsi" w:cs="Calibri"/>
                <w:sz w:val="24"/>
                <w:szCs w:val="24"/>
                <w:lang w:val="en-US"/>
              </w:rPr>
            </w:pPr>
          </w:p>
          <w:p w14:paraId="6BF0D960" w14:textId="77777777" w:rsidR="00563D2E" w:rsidRPr="003731A2" w:rsidRDefault="00563D2E" w:rsidP="003731A2">
            <w:pPr>
              <w:spacing w:line="240" w:lineRule="auto"/>
              <w:rPr>
                <w:rFonts w:asciiTheme="minorHAnsi" w:eastAsia="Calibri" w:hAnsiTheme="minorHAnsi" w:cs="Calibri"/>
                <w:sz w:val="24"/>
                <w:szCs w:val="24"/>
                <w:lang w:val="en-US"/>
              </w:rPr>
            </w:pPr>
          </w:p>
          <w:p w14:paraId="0DEE40B8" w14:textId="77777777" w:rsidR="00563D2E" w:rsidRDefault="00563D2E" w:rsidP="003731A2">
            <w:pPr>
              <w:spacing w:line="240" w:lineRule="auto"/>
              <w:rPr>
                <w:rFonts w:asciiTheme="minorHAnsi" w:eastAsia="Calibri" w:hAnsiTheme="minorHAnsi" w:cs="Calibri"/>
                <w:sz w:val="24"/>
                <w:szCs w:val="24"/>
                <w:lang w:val="en-US"/>
              </w:rPr>
            </w:pPr>
          </w:p>
          <w:p w14:paraId="07243856" w14:textId="77777777" w:rsidR="00563D2E" w:rsidRDefault="00563D2E" w:rsidP="003731A2">
            <w:pPr>
              <w:spacing w:line="240" w:lineRule="auto"/>
              <w:rPr>
                <w:rFonts w:asciiTheme="minorHAnsi" w:eastAsia="Calibri" w:hAnsiTheme="minorHAnsi" w:cs="Calibri"/>
                <w:sz w:val="24"/>
                <w:szCs w:val="24"/>
                <w:lang w:val="en-US"/>
              </w:rPr>
            </w:pPr>
          </w:p>
          <w:p w14:paraId="6276E3E2" w14:textId="77777777" w:rsidR="00563D2E" w:rsidRDefault="00563D2E" w:rsidP="003731A2">
            <w:pPr>
              <w:spacing w:line="240" w:lineRule="auto"/>
              <w:rPr>
                <w:rFonts w:asciiTheme="minorHAnsi" w:eastAsia="Calibri" w:hAnsiTheme="minorHAnsi" w:cs="Calibri"/>
                <w:sz w:val="24"/>
                <w:szCs w:val="24"/>
                <w:lang w:val="en-US"/>
              </w:rPr>
            </w:pPr>
          </w:p>
          <w:p w14:paraId="5D5978AD" w14:textId="77777777" w:rsidR="00563D2E" w:rsidRDefault="00563D2E" w:rsidP="003731A2">
            <w:pPr>
              <w:spacing w:line="240" w:lineRule="auto"/>
              <w:rPr>
                <w:rFonts w:asciiTheme="minorHAnsi" w:eastAsia="Calibri" w:hAnsiTheme="minorHAnsi" w:cs="Calibri"/>
                <w:sz w:val="24"/>
                <w:szCs w:val="24"/>
                <w:lang w:val="en-US"/>
              </w:rPr>
            </w:pPr>
          </w:p>
          <w:p w14:paraId="1DBCD1FA" w14:textId="77777777" w:rsidR="00563D2E" w:rsidRDefault="00563D2E" w:rsidP="003731A2">
            <w:pPr>
              <w:spacing w:line="240" w:lineRule="auto"/>
              <w:rPr>
                <w:rFonts w:asciiTheme="minorHAnsi" w:eastAsia="Calibri" w:hAnsiTheme="minorHAnsi" w:cs="Calibri"/>
                <w:sz w:val="24"/>
                <w:szCs w:val="24"/>
                <w:lang w:val="en-US"/>
              </w:rPr>
            </w:pPr>
          </w:p>
          <w:p w14:paraId="76A317AC" w14:textId="77777777" w:rsidR="00563D2E" w:rsidRDefault="00563D2E" w:rsidP="003731A2">
            <w:pPr>
              <w:spacing w:line="240" w:lineRule="auto"/>
              <w:rPr>
                <w:rFonts w:asciiTheme="minorHAnsi" w:eastAsia="Calibri" w:hAnsiTheme="minorHAnsi" w:cs="Calibri"/>
                <w:sz w:val="24"/>
                <w:szCs w:val="24"/>
                <w:lang w:val="en-US"/>
              </w:rPr>
            </w:pPr>
          </w:p>
          <w:p w14:paraId="6E396AD2" w14:textId="77777777" w:rsidR="00563D2E" w:rsidRDefault="00563D2E" w:rsidP="003731A2">
            <w:pPr>
              <w:spacing w:line="240" w:lineRule="auto"/>
              <w:rPr>
                <w:rFonts w:asciiTheme="minorHAnsi" w:eastAsia="Calibri" w:hAnsiTheme="minorHAnsi" w:cs="Calibri"/>
                <w:sz w:val="24"/>
                <w:szCs w:val="24"/>
                <w:lang w:val="en-US"/>
              </w:rPr>
            </w:pPr>
          </w:p>
          <w:p w14:paraId="167C3BF9" w14:textId="77777777" w:rsidR="00563D2E" w:rsidRDefault="00563D2E" w:rsidP="003731A2">
            <w:pPr>
              <w:spacing w:line="240" w:lineRule="auto"/>
              <w:rPr>
                <w:rFonts w:asciiTheme="minorHAnsi" w:eastAsia="Calibri" w:hAnsiTheme="minorHAnsi" w:cs="Calibri"/>
                <w:sz w:val="24"/>
                <w:szCs w:val="24"/>
                <w:lang w:val="en-US"/>
              </w:rPr>
            </w:pPr>
          </w:p>
          <w:p w14:paraId="5A6AE096" w14:textId="77777777" w:rsidR="00563D2E" w:rsidRDefault="00563D2E" w:rsidP="003731A2">
            <w:pPr>
              <w:spacing w:line="240" w:lineRule="auto"/>
              <w:rPr>
                <w:rFonts w:asciiTheme="minorHAnsi" w:eastAsia="Calibri" w:hAnsiTheme="minorHAnsi" w:cs="Calibri"/>
                <w:sz w:val="24"/>
                <w:szCs w:val="24"/>
                <w:lang w:val="en-US"/>
              </w:rPr>
            </w:pPr>
          </w:p>
          <w:p w14:paraId="4E4012E7" w14:textId="65431AE0"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1.3 A process exists for reviewing the Identified Licenses to determine the obligations, restrictions and rights granted by each license.</w:t>
            </w:r>
          </w:p>
          <w:p w14:paraId="0B21F9F8" w14:textId="77777777" w:rsidR="00563D2E" w:rsidRPr="003731A2" w:rsidRDefault="00563D2E" w:rsidP="003731A2">
            <w:pPr>
              <w:spacing w:line="240" w:lineRule="auto"/>
              <w:rPr>
                <w:rFonts w:asciiTheme="minorHAnsi" w:eastAsia="Calibri" w:hAnsiTheme="minorHAnsi" w:cs="Calibri"/>
                <w:sz w:val="24"/>
                <w:szCs w:val="24"/>
                <w:lang w:val="en-US"/>
              </w:rPr>
            </w:pPr>
          </w:p>
          <w:p w14:paraId="5AE7EF5D"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0ED6AF82"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1.3.1 A documented procedure to review and document the obligations, restrictions and rights granted by each Identified </w:t>
            </w:r>
            <w:r w:rsidRPr="003731A2">
              <w:rPr>
                <w:rFonts w:asciiTheme="minorHAnsi" w:eastAsia="Calibri" w:hAnsiTheme="minorHAnsi" w:cs="Calibri"/>
                <w:sz w:val="24"/>
                <w:szCs w:val="24"/>
                <w:lang w:val="en-US"/>
              </w:rPr>
              <w:lastRenderedPageBreak/>
              <w:t xml:space="preserve">License </w:t>
            </w:r>
            <w:r w:rsidRPr="00925C62">
              <w:rPr>
                <w:rFonts w:asciiTheme="minorHAnsi" w:eastAsia="Calibri" w:hAnsiTheme="minorHAnsi" w:cs="Calibri"/>
                <w:strike/>
                <w:sz w:val="24"/>
                <w:szCs w:val="24"/>
                <w:lang w:val="en-US"/>
              </w:rPr>
              <w:t>governing the Supplied Software.</w:t>
            </w:r>
          </w:p>
          <w:p w14:paraId="2721EE62" w14:textId="77777777" w:rsidR="00563D2E" w:rsidRPr="003731A2" w:rsidRDefault="00563D2E" w:rsidP="003731A2">
            <w:pPr>
              <w:spacing w:line="240" w:lineRule="auto"/>
              <w:rPr>
                <w:rFonts w:asciiTheme="minorHAnsi" w:eastAsia="Calibri" w:hAnsiTheme="minorHAnsi" w:cs="Calibri"/>
                <w:sz w:val="24"/>
                <w:szCs w:val="24"/>
                <w:lang w:val="en-US"/>
              </w:rPr>
            </w:pPr>
          </w:p>
          <w:p w14:paraId="435E0DEF" w14:textId="50A6F9A1"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0A49622B" w14:textId="0E626F5A"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 process exists for reviewing and identifying the license obligations for each</w:t>
            </w:r>
            <w:r>
              <w:rPr>
                <w:rFonts w:asciiTheme="minorHAnsi" w:eastAsia="Calibri" w:hAnsiTheme="minorHAnsi" w:cs="Calibri"/>
                <w:sz w:val="24"/>
                <w:szCs w:val="24"/>
                <w:lang w:val="en-US"/>
              </w:rPr>
              <w:t xml:space="preserve"> I</w:t>
            </w:r>
            <w:r w:rsidRPr="003731A2">
              <w:rPr>
                <w:rFonts w:asciiTheme="minorHAnsi" w:eastAsia="Calibri" w:hAnsiTheme="minorHAnsi" w:cs="Calibri"/>
                <w:sz w:val="24"/>
                <w:szCs w:val="24"/>
                <w:lang w:val="en-US"/>
              </w:rPr>
              <w:t>dentified License for the various use cases.</w:t>
            </w:r>
          </w:p>
          <w:p w14:paraId="1E35B1C1" w14:textId="7A5C560C" w:rsidR="00563D2E" w:rsidRPr="003731A2" w:rsidRDefault="00563D2E" w:rsidP="003731A2">
            <w:pPr>
              <w:spacing w:line="240" w:lineRule="auto"/>
              <w:rPr>
                <w:rFonts w:asciiTheme="minorHAnsi" w:eastAsia="Calibri" w:hAnsiTheme="minorHAnsi" w:cs="Calibri"/>
                <w:sz w:val="24"/>
                <w:szCs w:val="24"/>
                <w:lang w:val="en-US"/>
              </w:rPr>
            </w:pPr>
          </w:p>
        </w:tc>
        <w:tc>
          <w:tcPr>
            <w:tcW w:w="3197" w:type="dxa"/>
          </w:tcPr>
          <w:p w14:paraId="23B956C7" w14:textId="77777777" w:rsidR="00563D2E" w:rsidRPr="009610D4" w:rsidRDefault="00563D2E" w:rsidP="003731A2">
            <w:pPr>
              <w:autoSpaceDE w:val="0"/>
              <w:autoSpaceDN w:val="0"/>
              <w:adjustRightInd w:val="0"/>
              <w:spacing w:line="240" w:lineRule="auto"/>
              <w:rPr>
                <w:rFonts w:asciiTheme="minorHAnsi" w:hAnsiTheme="minorHAnsi" w:cs="Calibri"/>
                <w:color w:val="A6A6A6" w:themeColor="background1" w:themeShade="A6"/>
                <w:sz w:val="24"/>
                <w:szCs w:val="24"/>
                <w:lang w:val="en-US"/>
              </w:rPr>
            </w:pPr>
            <w:r w:rsidRPr="009610D4">
              <w:rPr>
                <w:rFonts w:asciiTheme="minorHAnsi" w:hAnsiTheme="minorHAnsi" w:cs="Calibri"/>
                <w:b/>
                <w:bCs/>
                <w:color w:val="A6A6A6" w:themeColor="background1" w:themeShade="A6"/>
                <w:sz w:val="24"/>
                <w:szCs w:val="24"/>
                <w:lang w:val="en-US"/>
              </w:rPr>
              <w:lastRenderedPageBreak/>
              <w:t xml:space="preserve">1.1 Policy </w:t>
            </w:r>
          </w:p>
          <w:p w14:paraId="1842CA24" w14:textId="77777777" w:rsidR="00563D2E" w:rsidRPr="003731A2" w:rsidRDefault="00563D2E"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 xml:space="preserve">A written Open Source policy exists that governs Open Source license compliance of the Supplied Software distribution. </w:t>
            </w:r>
            <w:r w:rsidRPr="009610D4">
              <w:rPr>
                <w:rFonts w:asciiTheme="minorHAnsi" w:hAnsiTheme="minorHAnsi" w:cs="Calibri"/>
                <w:b/>
                <w:bCs/>
                <w:color w:val="A6A6A6" w:themeColor="background1" w:themeShade="A6"/>
                <w:sz w:val="24"/>
                <w:szCs w:val="24"/>
                <w:lang w:val="en-US"/>
              </w:rPr>
              <w:t xml:space="preserve">The policy must be internally communicated. </w:t>
            </w:r>
          </w:p>
          <w:p w14:paraId="069127E1" w14:textId="77777777" w:rsidR="00563D2E" w:rsidRPr="003731A2" w:rsidRDefault="00563D2E" w:rsidP="003731A2">
            <w:pPr>
              <w:autoSpaceDE w:val="0"/>
              <w:autoSpaceDN w:val="0"/>
              <w:adjustRightInd w:val="0"/>
              <w:spacing w:line="240" w:lineRule="auto"/>
              <w:rPr>
                <w:rFonts w:asciiTheme="minorHAnsi" w:hAnsiTheme="minorHAnsi" w:cs="Calibri"/>
                <w:b/>
                <w:bCs/>
                <w:color w:val="000000"/>
                <w:sz w:val="24"/>
                <w:szCs w:val="24"/>
                <w:lang w:val="en-US"/>
              </w:rPr>
            </w:pPr>
          </w:p>
          <w:p w14:paraId="5FD194D4" w14:textId="77777777" w:rsidR="00563D2E" w:rsidRPr="003731A2" w:rsidRDefault="00563D2E" w:rsidP="003731A2">
            <w:pPr>
              <w:autoSpaceDE w:val="0"/>
              <w:autoSpaceDN w:val="0"/>
              <w:adjustRightInd w:val="0"/>
              <w:spacing w:line="240" w:lineRule="auto"/>
              <w:rPr>
                <w:rFonts w:asciiTheme="minorHAnsi" w:hAnsiTheme="minorHAnsi" w:cs="Calibri"/>
                <w:b/>
                <w:bCs/>
                <w:color w:val="000000"/>
                <w:sz w:val="24"/>
                <w:szCs w:val="24"/>
                <w:lang w:val="en-US"/>
              </w:rPr>
            </w:pPr>
          </w:p>
          <w:p w14:paraId="5551833F" w14:textId="543AD20E" w:rsidR="00563D2E" w:rsidRPr="009610D4" w:rsidRDefault="00563D2E" w:rsidP="003731A2">
            <w:pPr>
              <w:autoSpaceDE w:val="0"/>
              <w:autoSpaceDN w:val="0"/>
              <w:adjustRightInd w:val="0"/>
              <w:spacing w:line="240" w:lineRule="auto"/>
              <w:rPr>
                <w:rFonts w:asciiTheme="minorHAnsi" w:hAnsiTheme="minorHAnsi" w:cs="Calibri"/>
                <w:color w:val="A6A6A6" w:themeColor="background1" w:themeShade="A6"/>
                <w:sz w:val="24"/>
                <w:szCs w:val="24"/>
                <w:lang w:val="en-US"/>
              </w:rPr>
            </w:pPr>
            <w:r w:rsidRPr="009610D4">
              <w:rPr>
                <w:rFonts w:asciiTheme="minorHAnsi" w:hAnsiTheme="minorHAnsi" w:cs="Calibri"/>
                <w:b/>
                <w:bCs/>
                <w:color w:val="A6A6A6" w:themeColor="background1" w:themeShade="A6"/>
                <w:sz w:val="24"/>
                <w:szCs w:val="24"/>
                <w:lang w:val="en-US"/>
              </w:rPr>
              <w:t>Verification Material(s)</w:t>
            </w:r>
            <w:r w:rsidRPr="009610D4">
              <w:rPr>
                <w:rFonts w:asciiTheme="minorHAnsi" w:hAnsiTheme="minorHAnsi" w:cs="Calibri"/>
                <w:color w:val="A6A6A6" w:themeColor="background1" w:themeShade="A6"/>
                <w:sz w:val="24"/>
                <w:szCs w:val="24"/>
                <w:lang w:val="en-US"/>
              </w:rPr>
              <w:t xml:space="preserve">: </w:t>
            </w:r>
          </w:p>
          <w:p w14:paraId="389F927E" w14:textId="77777777" w:rsidR="00563D2E" w:rsidRPr="009610D4" w:rsidRDefault="00563D2E" w:rsidP="003731A2">
            <w:pPr>
              <w:autoSpaceDE w:val="0"/>
              <w:autoSpaceDN w:val="0"/>
              <w:adjustRightInd w:val="0"/>
              <w:spacing w:line="240" w:lineRule="auto"/>
              <w:rPr>
                <w:rFonts w:asciiTheme="minorHAnsi" w:hAnsiTheme="minorHAnsi" w:cs="Calibri"/>
                <w:color w:val="A6A6A6" w:themeColor="background1" w:themeShade="A6"/>
                <w:sz w:val="24"/>
                <w:szCs w:val="24"/>
                <w:lang w:val="en-US"/>
              </w:rPr>
            </w:pPr>
          </w:p>
          <w:p w14:paraId="7EE8DDD1" w14:textId="77777777" w:rsidR="00563D2E" w:rsidRPr="009610D4" w:rsidRDefault="00563D2E" w:rsidP="003731A2">
            <w:pPr>
              <w:autoSpaceDE w:val="0"/>
              <w:autoSpaceDN w:val="0"/>
              <w:adjustRightInd w:val="0"/>
              <w:spacing w:line="240" w:lineRule="auto"/>
              <w:rPr>
                <w:rFonts w:asciiTheme="minorHAnsi" w:hAnsiTheme="minorHAnsi" w:cs="Calibri"/>
                <w:color w:val="A6A6A6" w:themeColor="background1" w:themeShade="A6"/>
                <w:sz w:val="24"/>
                <w:szCs w:val="24"/>
                <w:lang w:val="en-US"/>
              </w:rPr>
            </w:pPr>
            <w:r w:rsidRPr="009610D4">
              <w:rPr>
                <w:rFonts w:asciiTheme="minorHAnsi" w:hAnsiTheme="minorHAnsi" w:cs="Calibri"/>
                <w:color w:val="A6A6A6" w:themeColor="background1" w:themeShade="A6"/>
                <w:sz w:val="24"/>
                <w:szCs w:val="24"/>
                <w:lang w:val="en-US"/>
              </w:rPr>
              <w:t xml:space="preserve">1.1.1 A documented Open Source policy. </w:t>
            </w:r>
          </w:p>
          <w:p w14:paraId="02BA82B4" w14:textId="77777777" w:rsidR="00563D2E" w:rsidRPr="003731A2" w:rsidRDefault="00563D2E" w:rsidP="003731A2">
            <w:pPr>
              <w:autoSpaceDE w:val="0"/>
              <w:autoSpaceDN w:val="0"/>
              <w:adjustRightInd w:val="0"/>
              <w:spacing w:line="240" w:lineRule="auto"/>
              <w:rPr>
                <w:rFonts w:asciiTheme="minorHAnsi" w:hAnsiTheme="minorHAnsi" w:cs="Calibri"/>
                <w:color w:val="000000"/>
                <w:sz w:val="24"/>
                <w:szCs w:val="24"/>
                <w:lang w:val="en-US"/>
              </w:rPr>
            </w:pPr>
          </w:p>
          <w:p w14:paraId="741BBA91" w14:textId="77777777" w:rsidR="00563D2E" w:rsidRPr="003731A2" w:rsidRDefault="00563D2E" w:rsidP="003731A2">
            <w:pPr>
              <w:autoSpaceDE w:val="0"/>
              <w:autoSpaceDN w:val="0"/>
              <w:adjustRightInd w:val="0"/>
              <w:spacing w:line="240" w:lineRule="auto"/>
              <w:rPr>
                <w:rFonts w:asciiTheme="minorHAnsi" w:hAnsiTheme="minorHAnsi" w:cs="Calibri"/>
                <w:color w:val="000000"/>
                <w:sz w:val="24"/>
                <w:szCs w:val="24"/>
                <w:lang w:val="en-US"/>
              </w:rPr>
            </w:pPr>
          </w:p>
          <w:p w14:paraId="282297AF" w14:textId="6E05EB2B" w:rsidR="00563D2E" w:rsidRPr="009610D4" w:rsidRDefault="00563D2E" w:rsidP="003731A2">
            <w:pPr>
              <w:autoSpaceDE w:val="0"/>
              <w:autoSpaceDN w:val="0"/>
              <w:adjustRightInd w:val="0"/>
              <w:spacing w:line="240" w:lineRule="auto"/>
              <w:rPr>
                <w:rFonts w:asciiTheme="minorHAnsi" w:hAnsiTheme="minorHAnsi" w:cs="Calibri"/>
                <w:color w:val="A6A6A6" w:themeColor="background1" w:themeShade="A6"/>
                <w:sz w:val="24"/>
                <w:szCs w:val="24"/>
                <w:lang w:val="en-US"/>
              </w:rPr>
            </w:pPr>
            <w:r w:rsidRPr="009610D4">
              <w:rPr>
                <w:rFonts w:asciiTheme="minorHAnsi" w:hAnsiTheme="minorHAnsi" w:cs="Calibri"/>
                <w:color w:val="A6A6A6" w:themeColor="background1" w:themeShade="A6"/>
                <w:sz w:val="24"/>
                <w:szCs w:val="24"/>
                <w:lang w:val="en-US"/>
              </w:rPr>
              <w:t xml:space="preserve">1.1.2 A documented procedure that makes Software Staff aware of the existence of the Open Source policy (e.g., via training, internal wiki, or other practical communication method). </w:t>
            </w:r>
          </w:p>
          <w:p w14:paraId="5221E7E5" w14:textId="77777777" w:rsidR="00563D2E" w:rsidRPr="003731A2" w:rsidRDefault="00563D2E" w:rsidP="003731A2">
            <w:pPr>
              <w:autoSpaceDE w:val="0"/>
              <w:autoSpaceDN w:val="0"/>
              <w:adjustRightInd w:val="0"/>
              <w:spacing w:line="240" w:lineRule="auto"/>
              <w:rPr>
                <w:rFonts w:asciiTheme="minorHAnsi" w:hAnsiTheme="minorHAnsi" w:cs="Calibri"/>
                <w:color w:val="000000"/>
                <w:sz w:val="24"/>
                <w:szCs w:val="24"/>
                <w:lang w:val="en-US"/>
              </w:rPr>
            </w:pPr>
          </w:p>
          <w:p w14:paraId="5D27A93E" w14:textId="77777777" w:rsidR="00563D2E" w:rsidRPr="003731A2" w:rsidRDefault="00563D2E" w:rsidP="003731A2">
            <w:pPr>
              <w:autoSpaceDE w:val="0"/>
              <w:autoSpaceDN w:val="0"/>
              <w:adjustRightInd w:val="0"/>
              <w:spacing w:line="240" w:lineRule="auto"/>
              <w:rPr>
                <w:rFonts w:asciiTheme="minorHAnsi" w:hAnsiTheme="minorHAnsi" w:cs="Calibri"/>
                <w:b/>
                <w:bCs/>
                <w:color w:val="000000"/>
                <w:sz w:val="24"/>
                <w:szCs w:val="24"/>
                <w:lang w:val="en-US"/>
              </w:rPr>
            </w:pPr>
          </w:p>
          <w:p w14:paraId="79CA156E" w14:textId="5A4D28EB" w:rsidR="00563D2E" w:rsidRPr="009610D4" w:rsidRDefault="00563D2E" w:rsidP="003731A2">
            <w:pPr>
              <w:autoSpaceDE w:val="0"/>
              <w:autoSpaceDN w:val="0"/>
              <w:adjustRightInd w:val="0"/>
              <w:spacing w:line="240" w:lineRule="auto"/>
              <w:rPr>
                <w:rFonts w:asciiTheme="minorHAnsi" w:hAnsiTheme="minorHAnsi" w:cs="Calibri"/>
                <w:color w:val="A6A6A6" w:themeColor="background1" w:themeShade="A6"/>
                <w:sz w:val="24"/>
                <w:szCs w:val="24"/>
                <w:lang w:val="en-US"/>
              </w:rPr>
            </w:pPr>
            <w:r w:rsidRPr="009610D4">
              <w:rPr>
                <w:rFonts w:asciiTheme="minorHAnsi" w:hAnsiTheme="minorHAnsi" w:cs="Calibri"/>
                <w:b/>
                <w:bCs/>
                <w:color w:val="A6A6A6" w:themeColor="background1" w:themeShade="A6"/>
                <w:sz w:val="24"/>
                <w:szCs w:val="24"/>
                <w:lang w:val="en-US"/>
              </w:rPr>
              <w:t>Rationale</w:t>
            </w:r>
            <w:r w:rsidRPr="009610D4">
              <w:rPr>
                <w:rFonts w:asciiTheme="minorHAnsi" w:hAnsiTheme="minorHAnsi" w:cs="Calibri"/>
                <w:color w:val="A6A6A6" w:themeColor="background1" w:themeShade="A6"/>
                <w:sz w:val="24"/>
                <w:szCs w:val="24"/>
                <w:lang w:val="en-US"/>
              </w:rPr>
              <w:t xml:space="preserve">: </w:t>
            </w:r>
          </w:p>
          <w:p w14:paraId="422F3AE0" w14:textId="44EF5AD1" w:rsidR="00563D2E" w:rsidRPr="009610D4" w:rsidRDefault="00563D2E" w:rsidP="003731A2">
            <w:pPr>
              <w:widowControl w:val="0"/>
              <w:pBdr>
                <w:top w:val="nil"/>
                <w:left w:val="nil"/>
                <w:bottom w:val="nil"/>
                <w:right w:val="nil"/>
                <w:between w:val="nil"/>
              </w:pBdr>
              <w:spacing w:line="240" w:lineRule="auto"/>
              <w:rPr>
                <w:rFonts w:asciiTheme="minorHAnsi" w:hAnsiTheme="minorHAnsi" w:cs="Calibri"/>
                <w:color w:val="A6A6A6" w:themeColor="background1" w:themeShade="A6"/>
                <w:sz w:val="24"/>
                <w:szCs w:val="24"/>
                <w:lang w:val="en-US"/>
              </w:rPr>
            </w:pPr>
            <w:r w:rsidRPr="009610D4">
              <w:rPr>
                <w:rFonts w:asciiTheme="minorHAnsi" w:hAnsiTheme="minorHAnsi" w:cs="Calibri"/>
                <w:color w:val="A6A6A6" w:themeColor="background1" w:themeShade="A6"/>
                <w:sz w:val="24"/>
                <w:szCs w:val="24"/>
                <w:lang w:val="en-US"/>
              </w:rPr>
              <w:t>To ensure steps are taken to create, record and make Software Staff aware of the existence of an Open Source policy. Although no requirements are provided here on what should be included in the policy, other sections may impose requirements on the policy.</w:t>
            </w:r>
          </w:p>
          <w:p w14:paraId="788126BF" w14:textId="06477D62" w:rsidR="00563D2E" w:rsidRPr="003731A2" w:rsidRDefault="00563D2E"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7FA1CF72" w14:textId="7DA0471D" w:rsidR="00563D2E" w:rsidRPr="003731A2" w:rsidRDefault="00563D2E"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08D529BC" w14:textId="77777777" w:rsidR="00563D2E" w:rsidRPr="003731A2" w:rsidRDefault="00563D2E"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47D16407" w14:textId="77777777" w:rsidR="00563D2E" w:rsidRPr="00FC6D8E" w:rsidRDefault="00563D2E" w:rsidP="003731A2">
            <w:pPr>
              <w:autoSpaceDE w:val="0"/>
              <w:autoSpaceDN w:val="0"/>
              <w:adjustRightInd w:val="0"/>
              <w:spacing w:line="240" w:lineRule="auto"/>
              <w:rPr>
                <w:rFonts w:asciiTheme="minorHAnsi" w:hAnsiTheme="minorHAnsi" w:cs="Calibri"/>
                <w:b/>
                <w:bCs/>
                <w:color w:val="000000"/>
                <w:sz w:val="24"/>
                <w:szCs w:val="24"/>
                <w:lang w:val="en-GB"/>
              </w:rPr>
            </w:pPr>
          </w:p>
          <w:p w14:paraId="15E0AF44" w14:textId="77777777" w:rsidR="00563D2E" w:rsidRPr="00FC6D8E" w:rsidRDefault="00563D2E" w:rsidP="003731A2">
            <w:pPr>
              <w:autoSpaceDE w:val="0"/>
              <w:autoSpaceDN w:val="0"/>
              <w:adjustRightInd w:val="0"/>
              <w:spacing w:line="240" w:lineRule="auto"/>
              <w:rPr>
                <w:rFonts w:asciiTheme="minorHAnsi" w:hAnsiTheme="minorHAnsi" w:cs="Calibri"/>
                <w:b/>
                <w:bCs/>
                <w:color w:val="000000"/>
                <w:sz w:val="24"/>
                <w:szCs w:val="24"/>
                <w:lang w:val="en-GB"/>
              </w:rPr>
            </w:pPr>
          </w:p>
          <w:p w14:paraId="7BA1A5CC" w14:textId="77777777" w:rsidR="00563D2E" w:rsidRPr="00FC6D8E" w:rsidRDefault="00563D2E" w:rsidP="003731A2">
            <w:pPr>
              <w:autoSpaceDE w:val="0"/>
              <w:autoSpaceDN w:val="0"/>
              <w:adjustRightInd w:val="0"/>
              <w:spacing w:line="240" w:lineRule="auto"/>
              <w:rPr>
                <w:rFonts w:asciiTheme="minorHAnsi" w:hAnsiTheme="minorHAnsi" w:cs="Calibri"/>
                <w:b/>
                <w:bCs/>
                <w:color w:val="000000"/>
                <w:sz w:val="24"/>
                <w:szCs w:val="24"/>
                <w:lang w:val="en-GB"/>
              </w:rPr>
            </w:pPr>
          </w:p>
          <w:p w14:paraId="465A2C54" w14:textId="77777777" w:rsidR="005B19E4" w:rsidRPr="0054331F" w:rsidRDefault="005B19E4" w:rsidP="003731A2">
            <w:pPr>
              <w:autoSpaceDE w:val="0"/>
              <w:autoSpaceDN w:val="0"/>
              <w:adjustRightInd w:val="0"/>
              <w:spacing w:line="240" w:lineRule="auto"/>
              <w:rPr>
                <w:ins w:id="83" w:author="Stefan Thanheiser" w:date="2019-02-17T00:07:00Z"/>
                <w:rFonts w:asciiTheme="minorHAnsi" w:hAnsiTheme="minorHAnsi" w:cs="Calibri"/>
                <w:b/>
                <w:bCs/>
                <w:color w:val="F79646" w:themeColor="accent6"/>
                <w:sz w:val="24"/>
                <w:szCs w:val="24"/>
                <w:lang w:val="en-GB"/>
                <w:rPrChange w:id="84" w:author="Stefan Thanheiser" w:date="2019-02-19T22:42:00Z">
                  <w:rPr>
                    <w:ins w:id="85" w:author="Stefan Thanheiser" w:date="2019-02-17T00:07:00Z"/>
                    <w:rFonts w:asciiTheme="minorHAnsi" w:hAnsiTheme="minorHAnsi" w:cs="Calibri"/>
                    <w:b/>
                    <w:bCs/>
                    <w:color w:val="F79646" w:themeColor="accent6"/>
                    <w:sz w:val="24"/>
                    <w:szCs w:val="24"/>
                  </w:rPr>
                </w:rPrChange>
              </w:rPr>
            </w:pPr>
          </w:p>
          <w:p w14:paraId="3B0B2546" w14:textId="77777777" w:rsidR="005B19E4" w:rsidRPr="0054331F" w:rsidRDefault="005B19E4" w:rsidP="003731A2">
            <w:pPr>
              <w:autoSpaceDE w:val="0"/>
              <w:autoSpaceDN w:val="0"/>
              <w:adjustRightInd w:val="0"/>
              <w:spacing w:line="240" w:lineRule="auto"/>
              <w:rPr>
                <w:ins w:id="86" w:author="Stefan Thanheiser" w:date="2019-02-17T00:07:00Z"/>
                <w:rFonts w:asciiTheme="minorHAnsi" w:hAnsiTheme="minorHAnsi" w:cs="Calibri"/>
                <w:b/>
                <w:bCs/>
                <w:color w:val="F79646" w:themeColor="accent6"/>
                <w:sz w:val="24"/>
                <w:szCs w:val="24"/>
                <w:lang w:val="en-GB"/>
                <w:rPrChange w:id="87" w:author="Stefan Thanheiser" w:date="2019-02-19T22:42:00Z">
                  <w:rPr>
                    <w:ins w:id="88" w:author="Stefan Thanheiser" w:date="2019-02-17T00:07:00Z"/>
                    <w:rFonts w:asciiTheme="minorHAnsi" w:hAnsiTheme="minorHAnsi" w:cs="Calibri"/>
                    <w:b/>
                    <w:bCs/>
                    <w:color w:val="F79646" w:themeColor="accent6"/>
                    <w:sz w:val="24"/>
                    <w:szCs w:val="24"/>
                  </w:rPr>
                </w:rPrChange>
              </w:rPr>
            </w:pPr>
          </w:p>
          <w:p w14:paraId="528F25B2" w14:textId="77777777" w:rsidR="005B19E4" w:rsidRPr="0054331F" w:rsidRDefault="005B19E4" w:rsidP="003731A2">
            <w:pPr>
              <w:autoSpaceDE w:val="0"/>
              <w:autoSpaceDN w:val="0"/>
              <w:adjustRightInd w:val="0"/>
              <w:spacing w:line="240" w:lineRule="auto"/>
              <w:rPr>
                <w:ins w:id="89" w:author="Stefan Thanheiser" w:date="2019-02-17T00:07:00Z"/>
                <w:rFonts w:asciiTheme="minorHAnsi" w:hAnsiTheme="minorHAnsi" w:cs="Calibri"/>
                <w:b/>
                <w:bCs/>
                <w:color w:val="F79646" w:themeColor="accent6"/>
                <w:sz w:val="24"/>
                <w:szCs w:val="24"/>
                <w:lang w:val="en-GB"/>
                <w:rPrChange w:id="90" w:author="Stefan Thanheiser" w:date="2019-02-19T22:42:00Z">
                  <w:rPr>
                    <w:ins w:id="91" w:author="Stefan Thanheiser" w:date="2019-02-17T00:07:00Z"/>
                    <w:rFonts w:asciiTheme="minorHAnsi" w:hAnsiTheme="minorHAnsi" w:cs="Calibri"/>
                    <w:b/>
                    <w:bCs/>
                    <w:color w:val="F79646" w:themeColor="accent6"/>
                    <w:sz w:val="24"/>
                    <w:szCs w:val="24"/>
                  </w:rPr>
                </w:rPrChange>
              </w:rPr>
            </w:pPr>
          </w:p>
          <w:p w14:paraId="67BF1F7C" w14:textId="77777777" w:rsidR="005B19E4" w:rsidRPr="0054331F" w:rsidRDefault="005B19E4" w:rsidP="003731A2">
            <w:pPr>
              <w:autoSpaceDE w:val="0"/>
              <w:autoSpaceDN w:val="0"/>
              <w:adjustRightInd w:val="0"/>
              <w:spacing w:line="240" w:lineRule="auto"/>
              <w:rPr>
                <w:ins w:id="92" w:author="Stefan Thanheiser" w:date="2019-02-17T00:07:00Z"/>
                <w:rFonts w:asciiTheme="minorHAnsi" w:hAnsiTheme="minorHAnsi" w:cs="Calibri"/>
                <w:b/>
                <w:bCs/>
                <w:color w:val="F79646" w:themeColor="accent6"/>
                <w:sz w:val="24"/>
                <w:szCs w:val="24"/>
                <w:lang w:val="en-GB"/>
                <w:rPrChange w:id="93" w:author="Stefan Thanheiser" w:date="2019-02-19T22:42:00Z">
                  <w:rPr>
                    <w:ins w:id="94" w:author="Stefan Thanheiser" w:date="2019-02-17T00:07:00Z"/>
                    <w:rFonts w:asciiTheme="minorHAnsi" w:hAnsiTheme="minorHAnsi" w:cs="Calibri"/>
                    <w:b/>
                    <w:bCs/>
                    <w:color w:val="F79646" w:themeColor="accent6"/>
                    <w:sz w:val="24"/>
                    <w:szCs w:val="24"/>
                  </w:rPr>
                </w:rPrChange>
              </w:rPr>
            </w:pPr>
          </w:p>
          <w:p w14:paraId="6EC10B7E" w14:textId="1AB3332E" w:rsidR="00563D2E" w:rsidRPr="005B19E4" w:rsidRDefault="00563D2E" w:rsidP="003731A2">
            <w:pPr>
              <w:autoSpaceDE w:val="0"/>
              <w:autoSpaceDN w:val="0"/>
              <w:adjustRightInd w:val="0"/>
              <w:spacing w:line="240" w:lineRule="auto"/>
              <w:rPr>
                <w:rFonts w:asciiTheme="minorHAnsi" w:hAnsiTheme="minorHAnsi" w:cs="Calibri"/>
                <w:color w:val="A6A6A6" w:themeColor="background1" w:themeShade="A6"/>
                <w:sz w:val="24"/>
                <w:szCs w:val="24"/>
              </w:rPr>
            </w:pPr>
            <w:r w:rsidRPr="005B19E4">
              <w:rPr>
                <w:rFonts w:asciiTheme="minorHAnsi" w:hAnsiTheme="minorHAnsi" w:cs="Calibri"/>
                <w:b/>
                <w:bCs/>
                <w:color w:val="A6A6A6" w:themeColor="background1" w:themeShade="A6"/>
                <w:sz w:val="24"/>
                <w:szCs w:val="24"/>
              </w:rPr>
              <w:t xml:space="preserve">1.2 Competence </w:t>
            </w:r>
          </w:p>
          <w:p w14:paraId="7EE2CFBD" w14:textId="77777777" w:rsidR="00563D2E" w:rsidRPr="005B19E4" w:rsidRDefault="00563D2E" w:rsidP="003731A2">
            <w:pPr>
              <w:autoSpaceDE w:val="0"/>
              <w:autoSpaceDN w:val="0"/>
              <w:adjustRightInd w:val="0"/>
              <w:spacing w:line="240" w:lineRule="auto"/>
              <w:rPr>
                <w:rFonts w:asciiTheme="minorHAnsi" w:hAnsiTheme="minorHAnsi" w:cs="Calibri"/>
                <w:color w:val="A6A6A6" w:themeColor="background1" w:themeShade="A6"/>
                <w:sz w:val="24"/>
                <w:szCs w:val="24"/>
                <w:lang w:val="en-US"/>
              </w:rPr>
            </w:pPr>
            <w:r w:rsidRPr="005B19E4">
              <w:rPr>
                <w:rFonts w:asciiTheme="minorHAnsi" w:hAnsiTheme="minorHAnsi" w:cs="Calibri"/>
                <w:b/>
                <w:bCs/>
                <w:color w:val="A6A6A6" w:themeColor="background1" w:themeShade="A6"/>
                <w:sz w:val="24"/>
                <w:szCs w:val="24"/>
                <w:lang w:val="en-US"/>
              </w:rPr>
              <w:t xml:space="preserve">The organization shall: </w:t>
            </w:r>
          </w:p>
          <w:p w14:paraId="5ACB6C29" w14:textId="6B209599" w:rsidR="00563D2E" w:rsidRPr="005B19E4" w:rsidRDefault="00563D2E" w:rsidP="003731A2">
            <w:pPr>
              <w:pStyle w:val="Listenabsatz"/>
              <w:numPr>
                <w:ilvl w:val="0"/>
                <w:numId w:val="7"/>
              </w:numPr>
              <w:autoSpaceDE w:val="0"/>
              <w:autoSpaceDN w:val="0"/>
              <w:adjustRightInd w:val="0"/>
              <w:spacing w:line="240" w:lineRule="auto"/>
              <w:ind w:left="184" w:hanging="142"/>
              <w:rPr>
                <w:rFonts w:asciiTheme="minorHAnsi" w:hAnsiTheme="minorHAnsi" w:cs="Calibri"/>
                <w:color w:val="A6A6A6" w:themeColor="background1" w:themeShade="A6"/>
                <w:sz w:val="24"/>
                <w:szCs w:val="24"/>
                <w:lang w:val="en-US"/>
              </w:rPr>
            </w:pPr>
            <w:r w:rsidRPr="005B19E4">
              <w:rPr>
                <w:rFonts w:asciiTheme="minorHAnsi" w:hAnsiTheme="minorHAnsi" w:cs="Calibri"/>
                <w:b/>
                <w:bCs/>
                <w:color w:val="A6A6A6" w:themeColor="background1" w:themeShade="A6"/>
                <w:sz w:val="24"/>
                <w:szCs w:val="24"/>
                <w:lang w:val="en-US"/>
              </w:rPr>
              <w:t xml:space="preserve">Identify the roles and the corresponding responsibilities of those roles that affects the performance and effectiveness of the Program; </w:t>
            </w:r>
            <w:ins w:id="95" w:author="Stefan Thanheiser" w:date="2019-02-17T00:08:00Z">
              <w:r w:rsidR="005B19E4" w:rsidRPr="005B19E4">
                <w:rPr>
                  <w:rFonts w:asciiTheme="minorHAnsi" w:hAnsiTheme="minorHAnsi" w:cs="Calibri"/>
                  <w:b/>
                  <w:bCs/>
                  <w:color w:val="A6A6A6" w:themeColor="background1" w:themeShade="A6"/>
                  <w:sz w:val="24"/>
                  <w:szCs w:val="24"/>
                  <w:lang w:val="en-US"/>
                </w:rPr>
                <w:br/>
              </w:r>
            </w:ins>
          </w:p>
          <w:p w14:paraId="523F05EF" w14:textId="68A36D44" w:rsidR="00563D2E" w:rsidRPr="005B19E4" w:rsidRDefault="00563D2E" w:rsidP="003731A2">
            <w:pPr>
              <w:pStyle w:val="Listenabsatz"/>
              <w:numPr>
                <w:ilvl w:val="0"/>
                <w:numId w:val="7"/>
              </w:numPr>
              <w:autoSpaceDE w:val="0"/>
              <w:autoSpaceDN w:val="0"/>
              <w:adjustRightInd w:val="0"/>
              <w:spacing w:line="240" w:lineRule="auto"/>
              <w:ind w:left="184" w:hanging="142"/>
              <w:rPr>
                <w:rFonts w:asciiTheme="minorHAnsi" w:hAnsiTheme="minorHAnsi" w:cs="Calibri"/>
                <w:color w:val="A6A6A6" w:themeColor="background1" w:themeShade="A6"/>
                <w:sz w:val="24"/>
                <w:szCs w:val="24"/>
                <w:lang w:val="en-US"/>
              </w:rPr>
            </w:pPr>
            <w:r w:rsidRPr="005B19E4">
              <w:rPr>
                <w:rFonts w:asciiTheme="minorHAnsi" w:hAnsiTheme="minorHAnsi" w:cs="Calibri"/>
                <w:b/>
                <w:bCs/>
                <w:color w:val="A6A6A6" w:themeColor="background1" w:themeShade="A6"/>
                <w:sz w:val="24"/>
                <w:szCs w:val="24"/>
                <w:lang w:val="en-US"/>
              </w:rPr>
              <w:t xml:space="preserve">Determine the necessary competence of person(s) fulfilling each role </w:t>
            </w:r>
            <w:ins w:id="96" w:author="Stefan Thanheiser" w:date="2019-02-17T00:07:00Z">
              <w:r w:rsidR="005B19E4" w:rsidRPr="005B19E4">
                <w:rPr>
                  <w:rFonts w:asciiTheme="minorHAnsi" w:hAnsiTheme="minorHAnsi" w:cs="Calibri"/>
                  <w:b/>
                  <w:bCs/>
                  <w:color w:val="A6A6A6" w:themeColor="background1" w:themeShade="A6"/>
                  <w:sz w:val="24"/>
                  <w:szCs w:val="24"/>
                  <w:lang w:val="en-US"/>
                </w:rPr>
                <w:br/>
              </w:r>
              <w:r w:rsidR="005B19E4" w:rsidRPr="005B19E4">
                <w:rPr>
                  <w:rFonts w:asciiTheme="minorHAnsi" w:hAnsiTheme="minorHAnsi" w:cs="Calibri"/>
                  <w:b/>
                  <w:bCs/>
                  <w:color w:val="A6A6A6" w:themeColor="background1" w:themeShade="A6"/>
                  <w:sz w:val="24"/>
                  <w:szCs w:val="24"/>
                  <w:lang w:val="en-US"/>
                </w:rPr>
                <w:br/>
              </w:r>
            </w:ins>
            <w:ins w:id="97" w:author="Stefan Thanheiser" w:date="2019-02-17T00:09:00Z">
              <w:r w:rsidR="005B19E4" w:rsidRPr="005B19E4">
                <w:rPr>
                  <w:rFonts w:asciiTheme="minorHAnsi" w:hAnsiTheme="minorHAnsi" w:cs="Calibri"/>
                  <w:color w:val="A6A6A6" w:themeColor="background1" w:themeShade="A6"/>
                  <w:sz w:val="24"/>
                  <w:szCs w:val="24"/>
                  <w:lang w:val="en-US"/>
                </w:rPr>
                <w:br/>
              </w:r>
            </w:ins>
          </w:p>
          <w:p w14:paraId="53A861E9" w14:textId="1DE64B72" w:rsidR="00563D2E" w:rsidRPr="005B19E4" w:rsidRDefault="00563D2E" w:rsidP="003731A2">
            <w:pPr>
              <w:pStyle w:val="Listenabsatz"/>
              <w:numPr>
                <w:ilvl w:val="0"/>
                <w:numId w:val="7"/>
              </w:numPr>
              <w:autoSpaceDE w:val="0"/>
              <w:autoSpaceDN w:val="0"/>
              <w:adjustRightInd w:val="0"/>
              <w:spacing w:line="240" w:lineRule="auto"/>
              <w:ind w:left="184" w:hanging="142"/>
              <w:rPr>
                <w:rFonts w:asciiTheme="minorHAnsi" w:hAnsiTheme="minorHAnsi" w:cs="Calibri"/>
                <w:color w:val="A6A6A6" w:themeColor="background1" w:themeShade="A6"/>
                <w:sz w:val="24"/>
                <w:szCs w:val="24"/>
                <w:lang w:val="en-US"/>
              </w:rPr>
            </w:pPr>
            <w:r w:rsidRPr="005B19E4">
              <w:rPr>
                <w:rFonts w:asciiTheme="minorHAnsi" w:hAnsiTheme="minorHAnsi" w:cs="Calibri"/>
                <w:b/>
                <w:bCs/>
                <w:color w:val="A6A6A6" w:themeColor="background1" w:themeShade="A6"/>
                <w:sz w:val="24"/>
                <w:szCs w:val="24"/>
                <w:lang w:val="en-US"/>
              </w:rPr>
              <w:t xml:space="preserve">Ensure that these persons are competent on the basis of appropriate education, training, and/or experience; </w:t>
            </w:r>
            <w:ins w:id="98" w:author="Stefan Thanheiser" w:date="2019-02-17T00:08:00Z">
              <w:r w:rsidR="005B19E4" w:rsidRPr="005B19E4">
                <w:rPr>
                  <w:rFonts w:asciiTheme="minorHAnsi" w:hAnsiTheme="minorHAnsi" w:cs="Calibri"/>
                  <w:b/>
                  <w:bCs/>
                  <w:color w:val="A6A6A6" w:themeColor="background1" w:themeShade="A6"/>
                  <w:sz w:val="24"/>
                  <w:szCs w:val="24"/>
                  <w:lang w:val="en-US"/>
                </w:rPr>
                <w:br/>
              </w:r>
            </w:ins>
          </w:p>
          <w:p w14:paraId="142F833B" w14:textId="08CAD401" w:rsidR="00563D2E" w:rsidRPr="005B19E4" w:rsidDel="005B19E4" w:rsidRDefault="00563D2E" w:rsidP="005B19E4">
            <w:pPr>
              <w:pStyle w:val="Listenabsatz"/>
              <w:numPr>
                <w:ilvl w:val="0"/>
                <w:numId w:val="7"/>
              </w:numPr>
              <w:autoSpaceDE w:val="0"/>
              <w:autoSpaceDN w:val="0"/>
              <w:adjustRightInd w:val="0"/>
              <w:spacing w:line="240" w:lineRule="auto"/>
              <w:ind w:left="184" w:hanging="142"/>
              <w:rPr>
                <w:del w:id="99" w:author="Stefan Thanheiser" w:date="2019-02-17T00:08:00Z"/>
                <w:rFonts w:asciiTheme="minorHAnsi" w:hAnsiTheme="minorHAnsi" w:cs="Calibri"/>
                <w:color w:val="A6A6A6" w:themeColor="background1" w:themeShade="A6"/>
                <w:sz w:val="24"/>
                <w:szCs w:val="24"/>
                <w:lang w:val="en-US"/>
              </w:rPr>
            </w:pPr>
            <w:r w:rsidRPr="005B19E4">
              <w:rPr>
                <w:rFonts w:asciiTheme="minorHAnsi" w:hAnsiTheme="minorHAnsi" w:cs="Calibri"/>
                <w:b/>
                <w:bCs/>
                <w:color w:val="A6A6A6" w:themeColor="background1" w:themeShade="A6"/>
                <w:sz w:val="24"/>
                <w:szCs w:val="24"/>
                <w:lang w:val="en-US"/>
              </w:rPr>
              <w:lastRenderedPageBreak/>
              <w:t xml:space="preserve">Where applicable, take actions to acquire the necessary competence </w:t>
            </w:r>
            <w:ins w:id="100" w:author="Stefan Thanheiser" w:date="2019-02-17T00:08:00Z">
              <w:r w:rsidR="005B19E4" w:rsidRPr="005B19E4">
                <w:rPr>
                  <w:rFonts w:asciiTheme="minorHAnsi" w:hAnsiTheme="minorHAnsi" w:cs="Calibri"/>
                  <w:b/>
                  <w:bCs/>
                  <w:color w:val="A6A6A6" w:themeColor="background1" w:themeShade="A6"/>
                  <w:sz w:val="24"/>
                  <w:szCs w:val="24"/>
                  <w:lang w:val="en-US"/>
                </w:rPr>
                <w:br/>
              </w:r>
              <w:r w:rsidR="005B19E4" w:rsidRPr="005B19E4">
                <w:rPr>
                  <w:rFonts w:asciiTheme="minorHAnsi" w:hAnsiTheme="minorHAnsi" w:cs="Calibri"/>
                  <w:b/>
                  <w:bCs/>
                  <w:color w:val="A6A6A6" w:themeColor="background1" w:themeShade="A6"/>
                  <w:sz w:val="24"/>
                  <w:szCs w:val="24"/>
                  <w:lang w:val="en-US"/>
                </w:rPr>
                <w:br/>
              </w:r>
            </w:ins>
          </w:p>
          <w:p w14:paraId="5496DF8A" w14:textId="6F57BE61" w:rsidR="00563D2E" w:rsidRPr="005B19E4" w:rsidRDefault="00563D2E" w:rsidP="005B19E4">
            <w:pPr>
              <w:pStyle w:val="Listenabsatz"/>
              <w:numPr>
                <w:ilvl w:val="0"/>
                <w:numId w:val="7"/>
              </w:numPr>
              <w:autoSpaceDE w:val="0"/>
              <w:autoSpaceDN w:val="0"/>
              <w:adjustRightInd w:val="0"/>
              <w:spacing w:line="240" w:lineRule="auto"/>
              <w:ind w:left="184" w:hanging="142"/>
              <w:rPr>
                <w:rFonts w:asciiTheme="minorHAnsi" w:hAnsiTheme="minorHAnsi" w:cs="Calibri"/>
                <w:color w:val="A6A6A6" w:themeColor="background1" w:themeShade="A6"/>
                <w:sz w:val="24"/>
                <w:szCs w:val="24"/>
                <w:lang w:val="en-US"/>
              </w:rPr>
            </w:pPr>
            <w:r w:rsidRPr="005B19E4">
              <w:rPr>
                <w:rFonts w:asciiTheme="minorHAnsi" w:hAnsiTheme="minorHAnsi" w:cs="Calibri"/>
                <w:b/>
                <w:bCs/>
                <w:color w:val="A6A6A6" w:themeColor="background1" w:themeShade="A6"/>
                <w:sz w:val="24"/>
                <w:szCs w:val="24"/>
                <w:lang w:val="en-US"/>
              </w:rPr>
              <w:t xml:space="preserve">Retain appropriate documented information as evidence of competence </w:t>
            </w:r>
          </w:p>
          <w:p w14:paraId="3B0A9769" w14:textId="5A2F4806" w:rsidR="00563D2E" w:rsidRPr="003731A2" w:rsidDel="005B19E4" w:rsidRDefault="00563D2E" w:rsidP="003731A2">
            <w:pPr>
              <w:autoSpaceDE w:val="0"/>
              <w:autoSpaceDN w:val="0"/>
              <w:adjustRightInd w:val="0"/>
              <w:spacing w:line="240" w:lineRule="auto"/>
              <w:rPr>
                <w:del w:id="101" w:author="Stefan Thanheiser" w:date="2019-02-17T00:10:00Z"/>
                <w:rFonts w:asciiTheme="minorHAnsi" w:hAnsiTheme="minorHAnsi" w:cs="Calibri"/>
                <w:color w:val="000000"/>
                <w:sz w:val="24"/>
                <w:szCs w:val="24"/>
                <w:lang w:val="en-US"/>
              </w:rPr>
            </w:pPr>
          </w:p>
          <w:p w14:paraId="71971C64" w14:textId="4E8DF04C" w:rsidR="00563D2E" w:rsidRPr="003731A2" w:rsidDel="005B19E4" w:rsidRDefault="00563D2E" w:rsidP="003731A2">
            <w:pPr>
              <w:autoSpaceDE w:val="0"/>
              <w:autoSpaceDN w:val="0"/>
              <w:adjustRightInd w:val="0"/>
              <w:spacing w:line="240" w:lineRule="auto"/>
              <w:rPr>
                <w:del w:id="102" w:author="Stefan Thanheiser" w:date="2019-02-17T00:10:00Z"/>
                <w:rFonts w:asciiTheme="minorHAnsi" w:hAnsiTheme="minorHAnsi" w:cs="Calibri"/>
                <w:b/>
                <w:bCs/>
                <w:color w:val="000000"/>
                <w:sz w:val="24"/>
                <w:szCs w:val="24"/>
                <w:lang w:val="en-US"/>
              </w:rPr>
            </w:pPr>
          </w:p>
          <w:p w14:paraId="3B6CE48A" w14:textId="038143A1" w:rsidR="00563D2E" w:rsidRPr="003731A2" w:rsidDel="005B19E4" w:rsidRDefault="00563D2E" w:rsidP="003731A2">
            <w:pPr>
              <w:autoSpaceDE w:val="0"/>
              <w:autoSpaceDN w:val="0"/>
              <w:adjustRightInd w:val="0"/>
              <w:spacing w:line="240" w:lineRule="auto"/>
              <w:rPr>
                <w:del w:id="103" w:author="Stefan Thanheiser" w:date="2019-02-17T00:10:00Z"/>
                <w:rFonts w:asciiTheme="minorHAnsi" w:hAnsiTheme="minorHAnsi" w:cs="Calibri"/>
                <w:b/>
                <w:bCs/>
                <w:color w:val="000000"/>
                <w:sz w:val="24"/>
                <w:szCs w:val="24"/>
                <w:lang w:val="en-US"/>
              </w:rPr>
            </w:pPr>
          </w:p>
          <w:p w14:paraId="169F6F44" w14:textId="62B8FAB6" w:rsidR="00563D2E" w:rsidRPr="003731A2" w:rsidDel="005B19E4" w:rsidRDefault="00563D2E" w:rsidP="003731A2">
            <w:pPr>
              <w:autoSpaceDE w:val="0"/>
              <w:autoSpaceDN w:val="0"/>
              <w:adjustRightInd w:val="0"/>
              <w:spacing w:line="240" w:lineRule="auto"/>
              <w:rPr>
                <w:del w:id="104" w:author="Stefan Thanheiser" w:date="2019-02-17T00:10:00Z"/>
                <w:rFonts w:asciiTheme="minorHAnsi" w:hAnsiTheme="minorHAnsi" w:cs="Calibri"/>
                <w:b/>
                <w:bCs/>
                <w:color w:val="000000"/>
                <w:sz w:val="24"/>
                <w:szCs w:val="24"/>
                <w:lang w:val="en-US"/>
              </w:rPr>
            </w:pPr>
          </w:p>
          <w:p w14:paraId="21779039" w14:textId="7B7B3B0C" w:rsidR="00563D2E" w:rsidRPr="003731A2" w:rsidDel="005B19E4" w:rsidRDefault="00563D2E" w:rsidP="003731A2">
            <w:pPr>
              <w:autoSpaceDE w:val="0"/>
              <w:autoSpaceDN w:val="0"/>
              <w:adjustRightInd w:val="0"/>
              <w:spacing w:line="240" w:lineRule="auto"/>
              <w:rPr>
                <w:del w:id="105" w:author="Stefan Thanheiser" w:date="2019-02-17T00:10:00Z"/>
                <w:rFonts w:asciiTheme="minorHAnsi" w:hAnsiTheme="minorHAnsi" w:cs="Calibri"/>
                <w:b/>
                <w:bCs/>
                <w:color w:val="000000"/>
                <w:sz w:val="24"/>
                <w:szCs w:val="24"/>
                <w:lang w:val="en-US"/>
              </w:rPr>
            </w:pPr>
          </w:p>
          <w:p w14:paraId="1551F132" w14:textId="78E4614F" w:rsidR="00563D2E" w:rsidRPr="003731A2" w:rsidDel="005B19E4" w:rsidRDefault="00563D2E" w:rsidP="003731A2">
            <w:pPr>
              <w:autoSpaceDE w:val="0"/>
              <w:autoSpaceDN w:val="0"/>
              <w:adjustRightInd w:val="0"/>
              <w:spacing w:line="240" w:lineRule="auto"/>
              <w:rPr>
                <w:del w:id="106" w:author="Stefan Thanheiser" w:date="2019-02-17T00:10:00Z"/>
                <w:rFonts w:asciiTheme="minorHAnsi" w:hAnsiTheme="minorHAnsi" w:cs="Calibri"/>
                <w:b/>
                <w:bCs/>
                <w:color w:val="000000"/>
                <w:sz w:val="24"/>
                <w:szCs w:val="24"/>
                <w:lang w:val="en-US"/>
              </w:rPr>
            </w:pPr>
          </w:p>
          <w:p w14:paraId="000993F5" w14:textId="5BF19555" w:rsidR="00563D2E" w:rsidRPr="003731A2" w:rsidDel="005B19E4" w:rsidRDefault="00563D2E" w:rsidP="003731A2">
            <w:pPr>
              <w:autoSpaceDE w:val="0"/>
              <w:autoSpaceDN w:val="0"/>
              <w:adjustRightInd w:val="0"/>
              <w:spacing w:line="240" w:lineRule="auto"/>
              <w:rPr>
                <w:del w:id="107" w:author="Stefan Thanheiser" w:date="2019-02-17T00:10:00Z"/>
                <w:rFonts w:asciiTheme="minorHAnsi" w:hAnsiTheme="minorHAnsi" w:cs="Calibri"/>
                <w:b/>
                <w:bCs/>
                <w:color w:val="000000"/>
                <w:sz w:val="24"/>
                <w:szCs w:val="24"/>
                <w:lang w:val="en-US"/>
              </w:rPr>
            </w:pPr>
          </w:p>
          <w:p w14:paraId="198C39D5" w14:textId="6B018139" w:rsidR="00563D2E" w:rsidRPr="003731A2" w:rsidDel="005B19E4" w:rsidRDefault="00563D2E" w:rsidP="003731A2">
            <w:pPr>
              <w:autoSpaceDE w:val="0"/>
              <w:autoSpaceDN w:val="0"/>
              <w:adjustRightInd w:val="0"/>
              <w:spacing w:line="240" w:lineRule="auto"/>
              <w:rPr>
                <w:del w:id="108" w:author="Stefan Thanheiser" w:date="2019-02-17T00:10:00Z"/>
                <w:rFonts w:asciiTheme="minorHAnsi" w:hAnsiTheme="minorHAnsi" w:cs="Calibri"/>
                <w:b/>
                <w:bCs/>
                <w:color w:val="000000"/>
                <w:sz w:val="24"/>
                <w:szCs w:val="24"/>
                <w:lang w:val="en-US"/>
              </w:rPr>
            </w:pPr>
          </w:p>
          <w:p w14:paraId="36BA9A0D" w14:textId="64201FE9" w:rsidR="00563D2E" w:rsidRPr="003731A2" w:rsidDel="005B19E4" w:rsidRDefault="00563D2E" w:rsidP="003731A2">
            <w:pPr>
              <w:autoSpaceDE w:val="0"/>
              <w:autoSpaceDN w:val="0"/>
              <w:adjustRightInd w:val="0"/>
              <w:spacing w:line="240" w:lineRule="auto"/>
              <w:rPr>
                <w:del w:id="109" w:author="Stefan Thanheiser" w:date="2019-02-17T00:10:00Z"/>
                <w:rFonts w:asciiTheme="minorHAnsi" w:hAnsiTheme="minorHAnsi" w:cs="Calibri"/>
                <w:b/>
                <w:bCs/>
                <w:color w:val="000000"/>
                <w:sz w:val="24"/>
                <w:szCs w:val="24"/>
                <w:lang w:val="en-US"/>
              </w:rPr>
            </w:pPr>
          </w:p>
          <w:p w14:paraId="43AC0FBC" w14:textId="299E0666" w:rsidR="00563D2E" w:rsidRPr="003731A2" w:rsidDel="005B19E4" w:rsidRDefault="00563D2E" w:rsidP="003731A2">
            <w:pPr>
              <w:autoSpaceDE w:val="0"/>
              <w:autoSpaceDN w:val="0"/>
              <w:adjustRightInd w:val="0"/>
              <w:spacing w:line="240" w:lineRule="auto"/>
              <w:rPr>
                <w:del w:id="110" w:author="Stefan Thanheiser" w:date="2019-02-17T00:10:00Z"/>
                <w:rFonts w:asciiTheme="minorHAnsi" w:hAnsiTheme="minorHAnsi" w:cs="Calibri"/>
                <w:b/>
                <w:bCs/>
                <w:color w:val="000000"/>
                <w:sz w:val="24"/>
                <w:szCs w:val="24"/>
                <w:lang w:val="en-US"/>
              </w:rPr>
            </w:pPr>
          </w:p>
          <w:p w14:paraId="6AA05E88" w14:textId="639B0BE9" w:rsidR="00563D2E" w:rsidRPr="003731A2" w:rsidDel="005B19E4" w:rsidRDefault="00563D2E" w:rsidP="003731A2">
            <w:pPr>
              <w:autoSpaceDE w:val="0"/>
              <w:autoSpaceDN w:val="0"/>
              <w:adjustRightInd w:val="0"/>
              <w:spacing w:line="240" w:lineRule="auto"/>
              <w:rPr>
                <w:del w:id="111" w:author="Stefan Thanheiser" w:date="2019-02-17T00:10:00Z"/>
                <w:rFonts w:asciiTheme="minorHAnsi" w:hAnsiTheme="minorHAnsi" w:cs="Calibri"/>
                <w:b/>
                <w:bCs/>
                <w:color w:val="000000"/>
                <w:sz w:val="24"/>
                <w:szCs w:val="24"/>
                <w:lang w:val="en-US"/>
              </w:rPr>
            </w:pPr>
          </w:p>
          <w:p w14:paraId="25EC8C08" w14:textId="77777777" w:rsidR="00563D2E" w:rsidRPr="003731A2" w:rsidDel="005B19E4" w:rsidRDefault="00563D2E" w:rsidP="003731A2">
            <w:pPr>
              <w:autoSpaceDE w:val="0"/>
              <w:autoSpaceDN w:val="0"/>
              <w:adjustRightInd w:val="0"/>
              <w:spacing w:line="240" w:lineRule="auto"/>
              <w:rPr>
                <w:del w:id="112" w:author="Stefan Thanheiser" w:date="2019-02-17T00:10:00Z"/>
                <w:rFonts w:asciiTheme="minorHAnsi" w:hAnsiTheme="minorHAnsi" w:cs="Calibri"/>
                <w:b/>
                <w:bCs/>
                <w:color w:val="000000"/>
                <w:sz w:val="24"/>
                <w:szCs w:val="24"/>
                <w:lang w:val="en-US"/>
              </w:rPr>
            </w:pPr>
          </w:p>
          <w:p w14:paraId="61CBA872" w14:textId="64B77D37" w:rsidR="00563D2E" w:rsidRPr="003731A2" w:rsidDel="005B19E4" w:rsidRDefault="00563D2E" w:rsidP="003731A2">
            <w:pPr>
              <w:autoSpaceDE w:val="0"/>
              <w:autoSpaceDN w:val="0"/>
              <w:adjustRightInd w:val="0"/>
              <w:spacing w:line="240" w:lineRule="auto"/>
              <w:rPr>
                <w:del w:id="113" w:author="Stefan Thanheiser" w:date="2019-02-17T00:10:00Z"/>
                <w:rFonts w:asciiTheme="minorHAnsi" w:hAnsiTheme="minorHAnsi" w:cs="Calibri"/>
                <w:b/>
                <w:bCs/>
                <w:color w:val="000000"/>
                <w:sz w:val="24"/>
                <w:szCs w:val="24"/>
                <w:lang w:val="en-US"/>
              </w:rPr>
            </w:pPr>
          </w:p>
          <w:p w14:paraId="66D19712" w14:textId="633AE1E8" w:rsidR="00563D2E" w:rsidRPr="003731A2" w:rsidDel="005B19E4" w:rsidRDefault="00563D2E" w:rsidP="003731A2">
            <w:pPr>
              <w:autoSpaceDE w:val="0"/>
              <w:autoSpaceDN w:val="0"/>
              <w:adjustRightInd w:val="0"/>
              <w:spacing w:line="240" w:lineRule="auto"/>
              <w:rPr>
                <w:del w:id="114" w:author="Stefan Thanheiser" w:date="2019-02-17T00:10:00Z"/>
                <w:rFonts w:asciiTheme="minorHAnsi" w:hAnsiTheme="minorHAnsi" w:cs="Calibri"/>
                <w:b/>
                <w:bCs/>
                <w:color w:val="000000"/>
                <w:sz w:val="24"/>
                <w:szCs w:val="24"/>
                <w:lang w:val="en-US"/>
              </w:rPr>
            </w:pPr>
          </w:p>
          <w:p w14:paraId="6128E82A" w14:textId="43CD45E6" w:rsidR="00563D2E" w:rsidRPr="003731A2" w:rsidDel="005B19E4" w:rsidRDefault="00563D2E" w:rsidP="003731A2">
            <w:pPr>
              <w:autoSpaceDE w:val="0"/>
              <w:autoSpaceDN w:val="0"/>
              <w:adjustRightInd w:val="0"/>
              <w:spacing w:line="240" w:lineRule="auto"/>
              <w:rPr>
                <w:del w:id="115" w:author="Stefan Thanheiser" w:date="2019-02-17T00:10:00Z"/>
                <w:rFonts w:asciiTheme="minorHAnsi" w:hAnsiTheme="minorHAnsi" w:cs="Calibri"/>
                <w:b/>
                <w:bCs/>
                <w:color w:val="000000"/>
                <w:sz w:val="24"/>
                <w:szCs w:val="24"/>
                <w:lang w:val="en-US"/>
              </w:rPr>
            </w:pPr>
          </w:p>
          <w:p w14:paraId="5E871721" w14:textId="62265EDB" w:rsidR="00563D2E" w:rsidRPr="003731A2" w:rsidDel="005B19E4" w:rsidRDefault="00563D2E" w:rsidP="003731A2">
            <w:pPr>
              <w:autoSpaceDE w:val="0"/>
              <w:autoSpaceDN w:val="0"/>
              <w:adjustRightInd w:val="0"/>
              <w:spacing w:line="240" w:lineRule="auto"/>
              <w:rPr>
                <w:del w:id="116" w:author="Stefan Thanheiser" w:date="2019-02-17T00:10:00Z"/>
                <w:rFonts w:asciiTheme="minorHAnsi" w:hAnsiTheme="minorHAnsi" w:cs="Calibri"/>
                <w:b/>
                <w:bCs/>
                <w:color w:val="000000"/>
                <w:sz w:val="24"/>
                <w:szCs w:val="24"/>
                <w:lang w:val="en-US"/>
              </w:rPr>
            </w:pPr>
          </w:p>
          <w:p w14:paraId="205F6EAA" w14:textId="5AFF484A" w:rsidR="00563D2E" w:rsidRPr="005B19E4" w:rsidRDefault="00563D2E" w:rsidP="003731A2">
            <w:pPr>
              <w:autoSpaceDE w:val="0"/>
              <w:autoSpaceDN w:val="0"/>
              <w:adjustRightInd w:val="0"/>
              <w:spacing w:line="240" w:lineRule="auto"/>
              <w:rPr>
                <w:rFonts w:asciiTheme="minorHAnsi" w:hAnsiTheme="minorHAnsi" w:cs="Calibri"/>
                <w:color w:val="A6A6A6" w:themeColor="background1" w:themeShade="A6"/>
                <w:sz w:val="24"/>
                <w:szCs w:val="24"/>
                <w:lang w:val="en-US"/>
              </w:rPr>
            </w:pPr>
            <w:r w:rsidRPr="005B19E4">
              <w:rPr>
                <w:rFonts w:asciiTheme="minorHAnsi" w:hAnsiTheme="minorHAnsi" w:cs="Calibri"/>
                <w:b/>
                <w:bCs/>
                <w:color w:val="A6A6A6" w:themeColor="background1" w:themeShade="A6"/>
                <w:sz w:val="24"/>
                <w:szCs w:val="24"/>
                <w:lang w:val="en-US"/>
              </w:rPr>
              <w:t xml:space="preserve">Verification Material(s): </w:t>
            </w:r>
          </w:p>
          <w:p w14:paraId="14AB7C20" w14:textId="146D5331" w:rsidR="00563D2E" w:rsidRPr="005B19E4" w:rsidRDefault="00563D2E" w:rsidP="003731A2">
            <w:pPr>
              <w:autoSpaceDE w:val="0"/>
              <w:autoSpaceDN w:val="0"/>
              <w:adjustRightInd w:val="0"/>
              <w:spacing w:line="240" w:lineRule="auto"/>
              <w:rPr>
                <w:rFonts w:asciiTheme="minorHAnsi" w:hAnsiTheme="minorHAnsi" w:cs="Calibri"/>
                <w:color w:val="A6A6A6" w:themeColor="background1" w:themeShade="A6"/>
                <w:sz w:val="24"/>
                <w:szCs w:val="24"/>
                <w:lang w:val="en-US"/>
              </w:rPr>
            </w:pPr>
            <w:r w:rsidRPr="005B19E4">
              <w:rPr>
                <w:rFonts w:asciiTheme="minorHAnsi" w:hAnsiTheme="minorHAnsi" w:cs="Calibri"/>
                <w:color w:val="A6A6A6" w:themeColor="background1" w:themeShade="A6"/>
                <w:sz w:val="24"/>
                <w:szCs w:val="24"/>
                <w:lang w:val="en-US"/>
              </w:rPr>
              <w:t xml:space="preserve">1.2.1 A documented list of roles with corresponding responsibilities for the different participates in the </w:t>
            </w:r>
            <w:r w:rsidRPr="005B19E4">
              <w:rPr>
                <w:rFonts w:asciiTheme="minorHAnsi" w:hAnsiTheme="minorHAnsi" w:cs="Calibri"/>
                <w:color w:val="A6A6A6" w:themeColor="background1" w:themeShade="A6"/>
                <w:sz w:val="24"/>
                <w:szCs w:val="24"/>
                <w:lang w:val="en-US"/>
              </w:rPr>
              <w:lastRenderedPageBreak/>
              <w:t xml:space="preserve">Open Source compliance program; </w:t>
            </w:r>
          </w:p>
          <w:p w14:paraId="35ED4F8E" w14:textId="77777777" w:rsidR="00563D2E" w:rsidRPr="00DA5676" w:rsidRDefault="00563D2E" w:rsidP="003731A2">
            <w:pPr>
              <w:autoSpaceDE w:val="0"/>
              <w:autoSpaceDN w:val="0"/>
              <w:adjustRightInd w:val="0"/>
              <w:spacing w:line="240" w:lineRule="auto"/>
              <w:rPr>
                <w:rFonts w:asciiTheme="minorHAnsi" w:hAnsiTheme="minorHAnsi" w:cs="Calibri"/>
                <w:color w:val="F79646" w:themeColor="accent6"/>
                <w:sz w:val="24"/>
                <w:szCs w:val="24"/>
                <w:lang w:val="en-US"/>
              </w:rPr>
            </w:pPr>
          </w:p>
          <w:p w14:paraId="00114B85" w14:textId="77777777" w:rsidR="00563D2E" w:rsidRPr="00DA5676" w:rsidRDefault="00563D2E" w:rsidP="003731A2">
            <w:pPr>
              <w:autoSpaceDE w:val="0"/>
              <w:autoSpaceDN w:val="0"/>
              <w:adjustRightInd w:val="0"/>
              <w:spacing w:line="240" w:lineRule="auto"/>
              <w:rPr>
                <w:rFonts w:asciiTheme="minorHAnsi" w:hAnsiTheme="minorHAnsi" w:cs="Calibri"/>
                <w:color w:val="F79646" w:themeColor="accent6"/>
                <w:sz w:val="24"/>
                <w:szCs w:val="24"/>
                <w:lang w:val="en-US"/>
              </w:rPr>
            </w:pPr>
          </w:p>
          <w:p w14:paraId="11C59A3D" w14:textId="587FCADD" w:rsidR="00563D2E" w:rsidRPr="005B19E4" w:rsidRDefault="00563D2E" w:rsidP="003731A2">
            <w:pPr>
              <w:autoSpaceDE w:val="0"/>
              <w:autoSpaceDN w:val="0"/>
              <w:adjustRightInd w:val="0"/>
              <w:spacing w:line="240" w:lineRule="auto"/>
              <w:rPr>
                <w:rFonts w:asciiTheme="minorHAnsi" w:hAnsiTheme="minorHAnsi" w:cs="Calibri"/>
                <w:color w:val="A6A6A6" w:themeColor="background1" w:themeShade="A6"/>
                <w:sz w:val="24"/>
                <w:szCs w:val="24"/>
                <w:lang w:val="en-US"/>
              </w:rPr>
            </w:pPr>
            <w:r w:rsidRPr="005B19E4">
              <w:rPr>
                <w:rFonts w:asciiTheme="minorHAnsi" w:hAnsiTheme="minorHAnsi" w:cs="Calibri"/>
                <w:color w:val="A6A6A6" w:themeColor="background1" w:themeShade="A6"/>
                <w:sz w:val="24"/>
                <w:szCs w:val="24"/>
                <w:lang w:val="en-US"/>
              </w:rPr>
              <w:t xml:space="preserve">1.2.2 A </w:t>
            </w:r>
            <w:proofErr w:type="gramStart"/>
            <w:r w:rsidRPr="005B19E4">
              <w:rPr>
                <w:rFonts w:asciiTheme="minorHAnsi" w:hAnsiTheme="minorHAnsi" w:cs="Calibri"/>
                <w:color w:val="A6A6A6" w:themeColor="background1" w:themeShade="A6"/>
                <w:sz w:val="24"/>
                <w:szCs w:val="24"/>
                <w:lang w:val="en-US"/>
              </w:rPr>
              <w:t>documented  that</w:t>
            </w:r>
            <w:proofErr w:type="gramEnd"/>
            <w:r w:rsidRPr="005B19E4">
              <w:rPr>
                <w:rFonts w:asciiTheme="minorHAnsi" w:hAnsiTheme="minorHAnsi" w:cs="Calibri"/>
                <w:color w:val="A6A6A6" w:themeColor="background1" w:themeShade="A6"/>
                <w:sz w:val="24"/>
                <w:szCs w:val="24"/>
                <w:lang w:val="en-US"/>
              </w:rPr>
              <w:t xml:space="preserve"> identifies the competencies for each role </w:t>
            </w:r>
          </w:p>
          <w:p w14:paraId="3AEDC48F" w14:textId="77777777" w:rsidR="00563D2E" w:rsidRPr="005B19E4" w:rsidRDefault="00563D2E" w:rsidP="003731A2">
            <w:pPr>
              <w:autoSpaceDE w:val="0"/>
              <w:autoSpaceDN w:val="0"/>
              <w:adjustRightInd w:val="0"/>
              <w:spacing w:line="240" w:lineRule="auto"/>
              <w:rPr>
                <w:rFonts w:asciiTheme="minorHAnsi" w:hAnsiTheme="minorHAnsi" w:cs="Calibri"/>
                <w:color w:val="A6A6A6" w:themeColor="background1" w:themeShade="A6"/>
                <w:sz w:val="24"/>
                <w:szCs w:val="24"/>
                <w:lang w:val="en-US"/>
              </w:rPr>
            </w:pPr>
          </w:p>
          <w:p w14:paraId="18327E8E" w14:textId="77777777" w:rsidR="00563D2E" w:rsidRPr="005B19E4" w:rsidRDefault="00563D2E" w:rsidP="003731A2">
            <w:pPr>
              <w:autoSpaceDE w:val="0"/>
              <w:autoSpaceDN w:val="0"/>
              <w:adjustRightInd w:val="0"/>
              <w:spacing w:line="240" w:lineRule="auto"/>
              <w:rPr>
                <w:rFonts w:asciiTheme="minorHAnsi" w:hAnsiTheme="minorHAnsi" w:cs="Calibri"/>
                <w:color w:val="A6A6A6" w:themeColor="background1" w:themeShade="A6"/>
                <w:sz w:val="24"/>
                <w:szCs w:val="24"/>
                <w:lang w:val="en-US"/>
              </w:rPr>
            </w:pPr>
          </w:p>
          <w:p w14:paraId="2857A829" w14:textId="435D4B17" w:rsidR="00563D2E" w:rsidRPr="005B19E4" w:rsidRDefault="00563D2E" w:rsidP="003731A2">
            <w:pPr>
              <w:autoSpaceDE w:val="0"/>
              <w:autoSpaceDN w:val="0"/>
              <w:adjustRightInd w:val="0"/>
              <w:spacing w:line="240" w:lineRule="auto"/>
              <w:rPr>
                <w:ins w:id="117" w:author="Stefan Thanheiser" w:date="2019-02-17T00:11:00Z"/>
                <w:rFonts w:asciiTheme="minorHAnsi" w:hAnsiTheme="minorHAnsi" w:cs="Calibri"/>
                <w:color w:val="A6A6A6" w:themeColor="background1" w:themeShade="A6"/>
                <w:sz w:val="24"/>
                <w:szCs w:val="24"/>
                <w:lang w:val="en-US"/>
              </w:rPr>
            </w:pPr>
          </w:p>
          <w:p w14:paraId="6D1676BD" w14:textId="77777777" w:rsidR="005B19E4" w:rsidRPr="005B19E4" w:rsidRDefault="005B19E4" w:rsidP="003731A2">
            <w:pPr>
              <w:autoSpaceDE w:val="0"/>
              <w:autoSpaceDN w:val="0"/>
              <w:adjustRightInd w:val="0"/>
              <w:spacing w:line="240" w:lineRule="auto"/>
              <w:rPr>
                <w:rFonts w:asciiTheme="minorHAnsi" w:hAnsiTheme="minorHAnsi" w:cs="Calibri"/>
                <w:color w:val="A6A6A6" w:themeColor="background1" w:themeShade="A6"/>
                <w:sz w:val="24"/>
                <w:szCs w:val="24"/>
                <w:lang w:val="en-US"/>
              </w:rPr>
            </w:pPr>
          </w:p>
          <w:p w14:paraId="64BADBFE" w14:textId="7E0531E2" w:rsidR="00563D2E" w:rsidRPr="005B19E4" w:rsidRDefault="00563D2E" w:rsidP="003731A2">
            <w:pPr>
              <w:autoSpaceDE w:val="0"/>
              <w:autoSpaceDN w:val="0"/>
              <w:adjustRightInd w:val="0"/>
              <w:spacing w:line="240" w:lineRule="auto"/>
              <w:rPr>
                <w:rFonts w:asciiTheme="minorHAnsi" w:hAnsiTheme="minorHAnsi" w:cs="Calibri"/>
                <w:color w:val="A6A6A6" w:themeColor="background1" w:themeShade="A6"/>
                <w:sz w:val="24"/>
                <w:szCs w:val="24"/>
                <w:lang w:val="en-US"/>
              </w:rPr>
            </w:pPr>
            <w:r w:rsidRPr="005B19E4">
              <w:rPr>
                <w:rFonts w:asciiTheme="minorHAnsi" w:hAnsiTheme="minorHAnsi" w:cs="Calibri"/>
                <w:color w:val="A6A6A6" w:themeColor="background1" w:themeShade="A6"/>
                <w:sz w:val="24"/>
                <w:szCs w:val="24"/>
                <w:lang w:val="en-US"/>
              </w:rPr>
              <w:t xml:space="preserve">1.2.3 Documented evidence of assessed competence for each program participant </w:t>
            </w:r>
          </w:p>
          <w:p w14:paraId="6F968433" w14:textId="77777777" w:rsidR="00563D2E" w:rsidRPr="005B19E4" w:rsidRDefault="00563D2E" w:rsidP="003731A2">
            <w:pPr>
              <w:autoSpaceDE w:val="0"/>
              <w:autoSpaceDN w:val="0"/>
              <w:adjustRightInd w:val="0"/>
              <w:spacing w:line="240" w:lineRule="auto"/>
              <w:rPr>
                <w:rFonts w:asciiTheme="minorHAnsi" w:hAnsiTheme="minorHAnsi" w:cs="Calibri"/>
                <w:color w:val="A6A6A6" w:themeColor="background1" w:themeShade="A6"/>
                <w:sz w:val="24"/>
                <w:szCs w:val="24"/>
                <w:lang w:val="en-US"/>
              </w:rPr>
            </w:pPr>
          </w:p>
          <w:p w14:paraId="4EAFA24E" w14:textId="77777777" w:rsidR="00563D2E" w:rsidRPr="005B19E4" w:rsidRDefault="00563D2E" w:rsidP="003731A2">
            <w:pPr>
              <w:autoSpaceDE w:val="0"/>
              <w:autoSpaceDN w:val="0"/>
              <w:adjustRightInd w:val="0"/>
              <w:spacing w:line="240" w:lineRule="auto"/>
              <w:rPr>
                <w:rFonts w:asciiTheme="minorHAnsi" w:hAnsiTheme="minorHAnsi" w:cs="Calibri"/>
                <w:b/>
                <w:bCs/>
                <w:color w:val="A6A6A6" w:themeColor="background1" w:themeShade="A6"/>
                <w:sz w:val="24"/>
                <w:szCs w:val="24"/>
                <w:lang w:val="en-US"/>
              </w:rPr>
            </w:pPr>
          </w:p>
          <w:p w14:paraId="69C00F95" w14:textId="77777777" w:rsidR="00563D2E" w:rsidRPr="005B19E4" w:rsidRDefault="00563D2E" w:rsidP="003731A2">
            <w:pPr>
              <w:autoSpaceDE w:val="0"/>
              <w:autoSpaceDN w:val="0"/>
              <w:adjustRightInd w:val="0"/>
              <w:spacing w:line="240" w:lineRule="auto"/>
              <w:rPr>
                <w:rFonts w:asciiTheme="minorHAnsi" w:hAnsiTheme="minorHAnsi" w:cs="Calibri"/>
                <w:b/>
                <w:bCs/>
                <w:color w:val="A6A6A6" w:themeColor="background1" w:themeShade="A6"/>
                <w:sz w:val="24"/>
                <w:szCs w:val="24"/>
                <w:lang w:val="en-US"/>
              </w:rPr>
            </w:pPr>
          </w:p>
          <w:p w14:paraId="395CD884" w14:textId="77777777" w:rsidR="00563D2E" w:rsidRPr="005B19E4" w:rsidRDefault="00563D2E" w:rsidP="003731A2">
            <w:pPr>
              <w:autoSpaceDE w:val="0"/>
              <w:autoSpaceDN w:val="0"/>
              <w:adjustRightInd w:val="0"/>
              <w:spacing w:line="240" w:lineRule="auto"/>
              <w:rPr>
                <w:rFonts w:asciiTheme="minorHAnsi" w:hAnsiTheme="minorHAnsi" w:cs="Calibri"/>
                <w:b/>
                <w:bCs/>
                <w:color w:val="A6A6A6" w:themeColor="background1" w:themeShade="A6"/>
                <w:sz w:val="24"/>
                <w:szCs w:val="24"/>
                <w:lang w:val="en-US"/>
              </w:rPr>
            </w:pPr>
          </w:p>
          <w:p w14:paraId="0C0709E3" w14:textId="77777777" w:rsidR="00563D2E" w:rsidRPr="005B19E4" w:rsidRDefault="00563D2E" w:rsidP="003731A2">
            <w:pPr>
              <w:autoSpaceDE w:val="0"/>
              <w:autoSpaceDN w:val="0"/>
              <w:adjustRightInd w:val="0"/>
              <w:spacing w:line="240" w:lineRule="auto"/>
              <w:rPr>
                <w:rFonts w:asciiTheme="minorHAnsi" w:hAnsiTheme="minorHAnsi" w:cs="Calibri"/>
                <w:b/>
                <w:bCs/>
                <w:color w:val="A6A6A6" w:themeColor="background1" w:themeShade="A6"/>
                <w:sz w:val="24"/>
                <w:szCs w:val="24"/>
                <w:lang w:val="en-US"/>
              </w:rPr>
            </w:pPr>
          </w:p>
          <w:p w14:paraId="43E901F3" w14:textId="77777777" w:rsidR="00563D2E" w:rsidRPr="005B19E4" w:rsidRDefault="00563D2E" w:rsidP="003731A2">
            <w:pPr>
              <w:autoSpaceDE w:val="0"/>
              <w:autoSpaceDN w:val="0"/>
              <w:adjustRightInd w:val="0"/>
              <w:spacing w:line="240" w:lineRule="auto"/>
              <w:rPr>
                <w:rFonts w:asciiTheme="minorHAnsi" w:hAnsiTheme="minorHAnsi" w:cs="Calibri"/>
                <w:b/>
                <w:bCs/>
                <w:color w:val="A6A6A6" w:themeColor="background1" w:themeShade="A6"/>
                <w:sz w:val="24"/>
                <w:szCs w:val="24"/>
                <w:lang w:val="en-US"/>
              </w:rPr>
            </w:pPr>
          </w:p>
          <w:p w14:paraId="20ADC1CF" w14:textId="17D7925E" w:rsidR="00563D2E" w:rsidRDefault="00563D2E" w:rsidP="003731A2">
            <w:pPr>
              <w:autoSpaceDE w:val="0"/>
              <w:autoSpaceDN w:val="0"/>
              <w:adjustRightInd w:val="0"/>
              <w:spacing w:line="240" w:lineRule="auto"/>
              <w:rPr>
                <w:ins w:id="118" w:author="Stefan Thanheiser" w:date="2019-02-17T00:26:00Z"/>
                <w:rFonts w:asciiTheme="minorHAnsi" w:hAnsiTheme="minorHAnsi" w:cs="Calibri"/>
                <w:b/>
                <w:bCs/>
                <w:color w:val="A6A6A6" w:themeColor="background1" w:themeShade="A6"/>
                <w:sz w:val="24"/>
                <w:szCs w:val="24"/>
                <w:lang w:val="en-US"/>
              </w:rPr>
            </w:pPr>
          </w:p>
          <w:p w14:paraId="4416E48F" w14:textId="77777777" w:rsidR="008D2A30" w:rsidRPr="005B19E4" w:rsidRDefault="008D2A30" w:rsidP="003731A2">
            <w:pPr>
              <w:autoSpaceDE w:val="0"/>
              <w:autoSpaceDN w:val="0"/>
              <w:adjustRightInd w:val="0"/>
              <w:spacing w:line="240" w:lineRule="auto"/>
              <w:rPr>
                <w:rFonts w:asciiTheme="minorHAnsi" w:hAnsiTheme="minorHAnsi" w:cs="Calibri"/>
                <w:b/>
                <w:bCs/>
                <w:color w:val="A6A6A6" w:themeColor="background1" w:themeShade="A6"/>
                <w:sz w:val="24"/>
                <w:szCs w:val="24"/>
                <w:lang w:val="en-US"/>
              </w:rPr>
            </w:pPr>
          </w:p>
          <w:p w14:paraId="7C5A8C10" w14:textId="7E17DE6C" w:rsidR="00563D2E" w:rsidRPr="005B19E4" w:rsidRDefault="00563D2E" w:rsidP="003731A2">
            <w:pPr>
              <w:autoSpaceDE w:val="0"/>
              <w:autoSpaceDN w:val="0"/>
              <w:adjustRightInd w:val="0"/>
              <w:spacing w:line="240" w:lineRule="auto"/>
              <w:rPr>
                <w:rFonts w:asciiTheme="minorHAnsi" w:hAnsiTheme="minorHAnsi" w:cs="Calibri"/>
                <w:color w:val="A6A6A6" w:themeColor="background1" w:themeShade="A6"/>
                <w:sz w:val="24"/>
                <w:szCs w:val="24"/>
                <w:lang w:val="en-US"/>
              </w:rPr>
            </w:pPr>
            <w:r w:rsidRPr="005B19E4">
              <w:rPr>
                <w:rFonts w:asciiTheme="minorHAnsi" w:hAnsiTheme="minorHAnsi" w:cs="Calibri"/>
                <w:b/>
                <w:bCs/>
                <w:color w:val="A6A6A6" w:themeColor="background1" w:themeShade="A6"/>
                <w:sz w:val="24"/>
                <w:szCs w:val="24"/>
                <w:lang w:val="en-US"/>
              </w:rPr>
              <w:t>Rationale</w:t>
            </w:r>
            <w:r w:rsidRPr="005B19E4">
              <w:rPr>
                <w:rFonts w:asciiTheme="minorHAnsi" w:hAnsiTheme="minorHAnsi" w:cs="Calibri"/>
                <w:color w:val="A6A6A6" w:themeColor="background1" w:themeShade="A6"/>
                <w:sz w:val="24"/>
                <w:szCs w:val="24"/>
                <w:lang w:val="en-US"/>
              </w:rPr>
              <w:t xml:space="preserve">: </w:t>
            </w:r>
          </w:p>
          <w:p w14:paraId="3C369224" w14:textId="77777777" w:rsidR="00563D2E" w:rsidRPr="005B19E4" w:rsidRDefault="00563D2E" w:rsidP="003731A2">
            <w:pPr>
              <w:widowControl w:val="0"/>
              <w:pBdr>
                <w:top w:val="nil"/>
                <w:left w:val="nil"/>
                <w:bottom w:val="nil"/>
                <w:right w:val="nil"/>
                <w:between w:val="nil"/>
              </w:pBdr>
              <w:spacing w:line="240" w:lineRule="auto"/>
              <w:rPr>
                <w:rFonts w:asciiTheme="minorHAnsi" w:hAnsiTheme="minorHAnsi" w:cs="Calibri"/>
                <w:color w:val="A6A6A6" w:themeColor="background1" w:themeShade="A6"/>
                <w:sz w:val="24"/>
                <w:szCs w:val="24"/>
                <w:lang w:val="en-US"/>
              </w:rPr>
            </w:pPr>
            <w:r w:rsidRPr="005B19E4">
              <w:rPr>
                <w:rFonts w:asciiTheme="minorHAnsi" w:hAnsiTheme="minorHAnsi" w:cs="Calibri"/>
                <w:color w:val="A6A6A6" w:themeColor="background1" w:themeShade="A6"/>
                <w:sz w:val="24"/>
                <w:szCs w:val="24"/>
                <w:lang w:val="en-US"/>
              </w:rPr>
              <w:t>To ensure that the program participants have obtain a sufficient level of competence for their respected roles and responsibilities.</w:t>
            </w:r>
          </w:p>
          <w:p w14:paraId="26731C5A" w14:textId="77777777" w:rsidR="00563D2E" w:rsidRPr="003731A2" w:rsidRDefault="00563D2E"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6B5E60A1" w14:textId="77777777" w:rsidR="00563D2E" w:rsidRPr="003731A2" w:rsidRDefault="00563D2E"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140CDBAC" w14:textId="77777777" w:rsidR="00563D2E" w:rsidRPr="003731A2" w:rsidRDefault="00563D2E"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4FEE2B45" w14:textId="77777777" w:rsidR="00563D2E" w:rsidRPr="003731A2" w:rsidRDefault="00563D2E"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11B41ADC" w14:textId="77777777" w:rsidR="00563D2E" w:rsidRPr="003731A2" w:rsidRDefault="00563D2E"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074D911B" w14:textId="77777777" w:rsidR="00563D2E" w:rsidRPr="003731A2" w:rsidRDefault="00563D2E"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1E779BCB" w14:textId="77777777" w:rsidR="00563D2E" w:rsidRPr="003731A2" w:rsidRDefault="00563D2E"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4112B6F6" w14:textId="77777777" w:rsidR="00563D2E" w:rsidRPr="003731A2" w:rsidRDefault="00563D2E"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109F1572" w14:textId="77777777" w:rsidR="00563D2E" w:rsidRPr="003731A2" w:rsidRDefault="00563D2E"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0AD9E459" w14:textId="77777777" w:rsidR="00563D2E" w:rsidRPr="003731A2" w:rsidRDefault="00563D2E"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6DADCFE7" w14:textId="0B1A36A5" w:rsidR="00563D2E" w:rsidRPr="005B19E4" w:rsidRDefault="00563D2E" w:rsidP="003731A2">
            <w:pPr>
              <w:widowControl w:val="0"/>
              <w:pBdr>
                <w:top w:val="nil"/>
                <w:left w:val="nil"/>
                <w:bottom w:val="nil"/>
                <w:right w:val="nil"/>
                <w:between w:val="nil"/>
              </w:pBdr>
              <w:spacing w:line="240" w:lineRule="auto"/>
              <w:rPr>
                <w:rFonts w:asciiTheme="minorHAnsi" w:eastAsia="Calibri" w:hAnsiTheme="minorHAnsi" w:cs="Calibri"/>
                <w:color w:val="A6A6A6" w:themeColor="background1" w:themeShade="A6"/>
                <w:sz w:val="24"/>
                <w:szCs w:val="24"/>
                <w:lang w:val="en-US"/>
                <w:rPrChange w:id="119" w:author="Stefan Thanheiser" w:date="2019-02-17T00:14:00Z">
                  <w:rPr>
                    <w:rFonts w:asciiTheme="minorHAnsi" w:eastAsia="Calibri" w:hAnsiTheme="minorHAnsi" w:cs="Calibri"/>
                    <w:color w:val="F79646" w:themeColor="accent6"/>
                    <w:sz w:val="24"/>
                    <w:szCs w:val="24"/>
                    <w:lang w:val="en-US"/>
                  </w:rPr>
                </w:rPrChange>
              </w:rPr>
            </w:pPr>
            <w:r w:rsidRPr="005B19E4">
              <w:rPr>
                <w:rFonts w:asciiTheme="minorHAnsi" w:eastAsia="Calibri" w:hAnsiTheme="minorHAnsi" w:cs="Calibri"/>
                <w:color w:val="A6A6A6" w:themeColor="background1" w:themeShade="A6"/>
                <w:sz w:val="24"/>
                <w:szCs w:val="24"/>
                <w:lang w:val="en-US"/>
                <w:rPrChange w:id="120" w:author="Stefan Thanheiser" w:date="2019-02-17T00:14:00Z">
                  <w:rPr>
                    <w:rFonts w:asciiTheme="minorHAnsi" w:eastAsia="Calibri" w:hAnsiTheme="minorHAnsi" w:cs="Calibri"/>
                    <w:color w:val="F79646" w:themeColor="accent6"/>
                    <w:sz w:val="24"/>
                    <w:szCs w:val="24"/>
                    <w:lang w:val="en-US"/>
                  </w:rPr>
                </w:rPrChange>
              </w:rPr>
              <w:t>1.3 Awareness</w:t>
            </w:r>
          </w:p>
          <w:p w14:paraId="400DC7D4" w14:textId="77777777" w:rsidR="00563D2E" w:rsidRPr="005B19E4" w:rsidRDefault="00563D2E" w:rsidP="003731A2">
            <w:pPr>
              <w:widowControl w:val="0"/>
              <w:pBdr>
                <w:top w:val="nil"/>
                <w:left w:val="nil"/>
                <w:bottom w:val="nil"/>
                <w:right w:val="nil"/>
                <w:between w:val="nil"/>
              </w:pBdr>
              <w:spacing w:line="240" w:lineRule="auto"/>
              <w:rPr>
                <w:rFonts w:asciiTheme="minorHAnsi" w:eastAsia="Calibri" w:hAnsiTheme="minorHAnsi" w:cs="Calibri"/>
                <w:color w:val="A6A6A6" w:themeColor="background1" w:themeShade="A6"/>
                <w:sz w:val="24"/>
                <w:szCs w:val="24"/>
                <w:lang w:val="en-US"/>
                <w:rPrChange w:id="121" w:author="Stefan Thanheiser" w:date="2019-02-17T00:14:00Z">
                  <w:rPr>
                    <w:rFonts w:asciiTheme="minorHAnsi" w:eastAsia="Calibri" w:hAnsiTheme="minorHAnsi" w:cs="Calibri"/>
                    <w:color w:val="F79646" w:themeColor="accent6"/>
                    <w:sz w:val="24"/>
                    <w:szCs w:val="24"/>
                    <w:lang w:val="en-US"/>
                  </w:rPr>
                </w:rPrChange>
              </w:rPr>
            </w:pPr>
            <w:r w:rsidRPr="005B19E4">
              <w:rPr>
                <w:rFonts w:asciiTheme="minorHAnsi" w:eastAsia="Calibri" w:hAnsiTheme="minorHAnsi" w:cs="Calibri"/>
                <w:color w:val="A6A6A6" w:themeColor="background1" w:themeShade="A6"/>
                <w:sz w:val="24"/>
                <w:szCs w:val="24"/>
                <w:lang w:val="en-US"/>
                <w:rPrChange w:id="122" w:author="Stefan Thanheiser" w:date="2019-02-17T00:14:00Z">
                  <w:rPr>
                    <w:rFonts w:asciiTheme="minorHAnsi" w:eastAsia="Calibri" w:hAnsiTheme="minorHAnsi" w:cs="Calibri"/>
                    <w:color w:val="F79646" w:themeColor="accent6"/>
                    <w:sz w:val="24"/>
                    <w:szCs w:val="24"/>
                    <w:lang w:val="en-US"/>
                  </w:rPr>
                </w:rPrChange>
              </w:rPr>
              <w:t>The organization shall ensure that persons doing work are aware of:</w:t>
            </w:r>
          </w:p>
          <w:p w14:paraId="2683C6E7" w14:textId="77777777" w:rsidR="00563D2E" w:rsidRPr="005B19E4" w:rsidRDefault="00563D2E" w:rsidP="003731A2">
            <w:pPr>
              <w:widowControl w:val="0"/>
              <w:pBdr>
                <w:top w:val="nil"/>
                <w:left w:val="nil"/>
                <w:bottom w:val="nil"/>
                <w:right w:val="nil"/>
                <w:between w:val="nil"/>
              </w:pBdr>
              <w:spacing w:line="240" w:lineRule="auto"/>
              <w:rPr>
                <w:rFonts w:asciiTheme="minorHAnsi" w:eastAsia="Calibri" w:hAnsiTheme="minorHAnsi" w:cs="Calibri"/>
                <w:color w:val="A6A6A6" w:themeColor="background1" w:themeShade="A6"/>
                <w:sz w:val="24"/>
                <w:szCs w:val="24"/>
                <w:lang w:val="en-US"/>
                <w:rPrChange w:id="123" w:author="Stefan Thanheiser" w:date="2019-02-17T00:14:00Z">
                  <w:rPr>
                    <w:rFonts w:asciiTheme="minorHAnsi" w:eastAsia="Calibri" w:hAnsiTheme="minorHAnsi" w:cs="Calibri"/>
                    <w:color w:val="F79646" w:themeColor="accent6"/>
                    <w:sz w:val="24"/>
                    <w:szCs w:val="24"/>
                    <w:lang w:val="en-US"/>
                  </w:rPr>
                </w:rPrChange>
              </w:rPr>
            </w:pPr>
            <w:r w:rsidRPr="005B19E4">
              <w:rPr>
                <w:rFonts w:asciiTheme="minorHAnsi" w:eastAsia="Calibri" w:hAnsiTheme="minorHAnsi" w:cs="Calibri"/>
                <w:color w:val="A6A6A6" w:themeColor="background1" w:themeShade="A6"/>
                <w:sz w:val="24"/>
                <w:szCs w:val="24"/>
                <w:lang w:val="en-US"/>
                <w:rPrChange w:id="124" w:author="Stefan Thanheiser" w:date="2019-02-17T00:14:00Z">
                  <w:rPr>
                    <w:rFonts w:asciiTheme="minorHAnsi" w:eastAsia="Calibri" w:hAnsiTheme="minorHAnsi" w:cs="Calibri"/>
                    <w:color w:val="F79646" w:themeColor="accent6"/>
                    <w:sz w:val="24"/>
                    <w:szCs w:val="24"/>
                    <w:lang w:val="en-US"/>
                  </w:rPr>
                </w:rPrChange>
              </w:rPr>
              <w:t>a) The Open Source policy;</w:t>
            </w:r>
          </w:p>
          <w:p w14:paraId="1385A59B" w14:textId="54C50CAA" w:rsidR="00563D2E" w:rsidRPr="005B19E4" w:rsidRDefault="00563D2E" w:rsidP="003731A2">
            <w:pPr>
              <w:widowControl w:val="0"/>
              <w:pBdr>
                <w:top w:val="nil"/>
                <w:left w:val="nil"/>
                <w:bottom w:val="nil"/>
                <w:right w:val="nil"/>
                <w:between w:val="nil"/>
              </w:pBdr>
              <w:spacing w:line="240" w:lineRule="auto"/>
              <w:rPr>
                <w:rFonts w:asciiTheme="minorHAnsi" w:eastAsia="Calibri" w:hAnsiTheme="minorHAnsi" w:cs="Calibri"/>
                <w:color w:val="A6A6A6" w:themeColor="background1" w:themeShade="A6"/>
                <w:sz w:val="24"/>
                <w:szCs w:val="24"/>
                <w:lang w:val="en-US"/>
                <w:rPrChange w:id="125" w:author="Stefan Thanheiser" w:date="2019-02-17T00:14:00Z">
                  <w:rPr>
                    <w:rFonts w:asciiTheme="minorHAnsi" w:eastAsia="Calibri" w:hAnsiTheme="minorHAnsi" w:cs="Calibri"/>
                    <w:color w:val="F79646" w:themeColor="accent6"/>
                    <w:sz w:val="24"/>
                    <w:szCs w:val="24"/>
                    <w:lang w:val="en-US"/>
                  </w:rPr>
                </w:rPrChange>
              </w:rPr>
            </w:pPr>
            <w:r w:rsidRPr="005B19E4">
              <w:rPr>
                <w:rFonts w:asciiTheme="minorHAnsi" w:eastAsia="Calibri" w:hAnsiTheme="minorHAnsi" w:cs="Calibri"/>
                <w:color w:val="A6A6A6" w:themeColor="background1" w:themeShade="A6"/>
                <w:sz w:val="24"/>
                <w:szCs w:val="24"/>
                <w:lang w:val="en-US"/>
                <w:rPrChange w:id="126" w:author="Stefan Thanheiser" w:date="2019-02-17T00:14:00Z">
                  <w:rPr>
                    <w:rFonts w:asciiTheme="minorHAnsi" w:eastAsia="Calibri" w:hAnsiTheme="minorHAnsi" w:cs="Calibri"/>
                    <w:color w:val="F79646" w:themeColor="accent6"/>
                    <w:sz w:val="24"/>
                    <w:szCs w:val="24"/>
                    <w:lang w:val="en-US"/>
                  </w:rPr>
                </w:rPrChange>
              </w:rPr>
              <w:t>b) Relevant Open Source objectives;</w:t>
            </w:r>
          </w:p>
          <w:p w14:paraId="092EF02C" w14:textId="77777777" w:rsidR="00563D2E" w:rsidRPr="005B19E4" w:rsidRDefault="00563D2E" w:rsidP="003731A2">
            <w:pPr>
              <w:widowControl w:val="0"/>
              <w:pBdr>
                <w:top w:val="nil"/>
                <w:left w:val="nil"/>
                <w:bottom w:val="nil"/>
                <w:right w:val="nil"/>
                <w:between w:val="nil"/>
              </w:pBdr>
              <w:spacing w:line="240" w:lineRule="auto"/>
              <w:rPr>
                <w:rFonts w:asciiTheme="minorHAnsi" w:eastAsia="Calibri" w:hAnsiTheme="minorHAnsi" w:cs="Calibri"/>
                <w:color w:val="A6A6A6" w:themeColor="background1" w:themeShade="A6"/>
                <w:sz w:val="24"/>
                <w:szCs w:val="24"/>
                <w:lang w:val="en-US"/>
                <w:rPrChange w:id="127" w:author="Stefan Thanheiser" w:date="2019-02-17T00:14:00Z">
                  <w:rPr>
                    <w:rFonts w:asciiTheme="minorHAnsi" w:eastAsia="Calibri" w:hAnsiTheme="minorHAnsi" w:cs="Calibri"/>
                    <w:color w:val="F79646" w:themeColor="accent6"/>
                    <w:sz w:val="24"/>
                    <w:szCs w:val="24"/>
                    <w:lang w:val="en-US"/>
                  </w:rPr>
                </w:rPrChange>
              </w:rPr>
            </w:pPr>
            <w:r w:rsidRPr="005B19E4">
              <w:rPr>
                <w:rFonts w:asciiTheme="minorHAnsi" w:eastAsia="Calibri" w:hAnsiTheme="minorHAnsi" w:cs="Calibri"/>
                <w:color w:val="A6A6A6" w:themeColor="background1" w:themeShade="A6"/>
                <w:sz w:val="24"/>
                <w:szCs w:val="24"/>
                <w:lang w:val="en-US"/>
                <w:rPrChange w:id="128" w:author="Stefan Thanheiser" w:date="2019-02-17T00:14:00Z">
                  <w:rPr>
                    <w:rFonts w:asciiTheme="minorHAnsi" w:eastAsia="Calibri" w:hAnsiTheme="minorHAnsi" w:cs="Calibri"/>
                    <w:color w:val="F79646" w:themeColor="accent6"/>
                    <w:sz w:val="24"/>
                    <w:szCs w:val="24"/>
                    <w:lang w:val="en-US"/>
                  </w:rPr>
                </w:rPrChange>
              </w:rPr>
              <w:t>c) Their contribution to the effectiveness of the Open Source compliance program;</w:t>
            </w:r>
          </w:p>
          <w:p w14:paraId="68C078B0" w14:textId="77777777" w:rsidR="00563D2E" w:rsidRPr="005B19E4" w:rsidRDefault="00563D2E" w:rsidP="003731A2">
            <w:pPr>
              <w:widowControl w:val="0"/>
              <w:pBdr>
                <w:top w:val="nil"/>
                <w:left w:val="nil"/>
                <w:bottom w:val="nil"/>
                <w:right w:val="nil"/>
                <w:between w:val="nil"/>
              </w:pBdr>
              <w:spacing w:line="240" w:lineRule="auto"/>
              <w:rPr>
                <w:rFonts w:asciiTheme="minorHAnsi" w:eastAsia="Calibri" w:hAnsiTheme="minorHAnsi" w:cs="Calibri"/>
                <w:color w:val="A6A6A6" w:themeColor="background1" w:themeShade="A6"/>
                <w:sz w:val="24"/>
                <w:szCs w:val="24"/>
                <w:lang w:val="en-US"/>
                <w:rPrChange w:id="129" w:author="Stefan Thanheiser" w:date="2019-02-17T00:14:00Z">
                  <w:rPr>
                    <w:rFonts w:asciiTheme="minorHAnsi" w:eastAsia="Calibri" w:hAnsiTheme="minorHAnsi" w:cs="Calibri"/>
                    <w:color w:val="F79646" w:themeColor="accent6"/>
                    <w:sz w:val="24"/>
                    <w:szCs w:val="24"/>
                    <w:lang w:val="en-US"/>
                  </w:rPr>
                </w:rPrChange>
              </w:rPr>
            </w:pPr>
            <w:r w:rsidRPr="005B19E4">
              <w:rPr>
                <w:rFonts w:asciiTheme="minorHAnsi" w:eastAsia="Calibri" w:hAnsiTheme="minorHAnsi" w:cs="Calibri"/>
                <w:color w:val="A6A6A6" w:themeColor="background1" w:themeShade="A6"/>
                <w:sz w:val="24"/>
                <w:szCs w:val="24"/>
                <w:lang w:val="en-US"/>
                <w:rPrChange w:id="130" w:author="Stefan Thanheiser" w:date="2019-02-17T00:14:00Z">
                  <w:rPr>
                    <w:rFonts w:asciiTheme="minorHAnsi" w:eastAsia="Calibri" w:hAnsiTheme="minorHAnsi" w:cs="Calibri"/>
                    <w:color w:val="F79646" w:themeColor="accent6"/>
                    <w:sz w:val="24"/>
                    <w:szCs w:val="24"/>
                    <w:lang w:val="en-US"/>
                  </w:rPr>
                </w:rPrChange>
              </w:rPr>
              <w:t>d) The implications of not conforming to the Open source compliance program requirements.</w:t>
            </w:r>
          </w:p>
          <w:p w14:paraId="438F0500" w14:textId="77777777" w:rsidR="00563D2E" w:rsidRPr="004A21D7" w:rsidRDefault="00563D2E"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239A678F" w14:textId="77777777" w:rsidR="00563D2E" w:rsidRPr="004A21D7" w:rsidRDefault="00563D2E"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5688F6E9" w14:textId="77777777" w:rsidR="00563D2E" w:rsidRPr="004A21D7" w:rsidRDefault="00563D2E"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2C8D7726" w14:textId="77777777" w:rsidR="00563D2E" w:rsidRPr="004A21D7" w:rsidRDefault="00563D2E" w:rsidP="003731A2">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31A68A72" w14:textId="77777777" w:rsidR="00361FAA" w:rsidRDefault="00361FAA" w:rsidP="003731A2">
            <w:pPr>
              <w:widowControl w:val="0"/>
              <w:pBdr>
                <w:top w:val="nil"/>
                <w:left w:val="nil"/>
                <w:bottom w:val="nil"/>
                <w:right w:val="nil"/>
                <w:between w:val="nil"/>
              </w:pBdr>
              <w:spacing w:line="240" w:lineRule="auto"/>
              <w:rPr>
                <w:ins w:id="131" w:author="Stefan Thanheiser" w:date="2019-02-17T00:24:00Z"/>
                <w:rFonts w:asciiTheme="minorHAnsi" w:eastAsia="Calibri" w:hAnsiTheme="minorHAnsi" w:cs="Calibri"/>
                <w:sz w:val="24"/>
                <w:szCs w:val="24"/>
                <w:lang w:val="en-US"/>
              </w:rPr>
            </w:pPr>
          </w:p>
          <w:p w14:paraId="3AE2D453" w14:textId="7654E372" w:rsidR="00563D2E" w:rsidRPr="00361FAA"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61FAA">
              <w:rPr>
                <w:rFonts w:asciiTheme="minorHAnsi" w:eastAsia="Calibri" w:hAnsiTheme="minorHAnsi" w:cs="Calibri"/>
                <w:sz w:val="24"/>
                <w:szCs w:val="24"/>
                <w:lang w:val="en-US"/>
              </w:rPr>
              <w:t>Verification Material(s):</w:t>
            </w:r>
          </w:p>
          <w:p w14:paraId="2AF84C92" w14:textId="3282DD5E" w:rsidR="00563D2E" w:rsidRPr="00361FAA"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61FAA">
              <w:rPr>
                <w:rFonts w:asciiTheme="minorHAnsi" w:eastAsia="Calibri" w:hAnsiTheme="minorHAnsi" w:cs="Calibri"/>
                <w:sz w:val="24"/>
                <w:szCs w:val="24"/>
                <w:lang w:val="en-US"/>
              </w:rPr>
              <w:t xml:space="preserve">1.3.1 Documented evidence of assessed awareness for each program participant </w:t>
            </w:r>
            <w:r w:rsidRPr="00361FAA">
              <w:rPr>
                <w:rFonts w:asciiTheme="minorHAnsi" w:eastAsia="Calibri" w:hAnsiTheme="minorHAnsi" w:cs="Calibri"/>
                <w:sz w:val="24"/>
                <w:szCs w:val="24"/>
                <w:lang w:val="en-US"/>
              </w:rPr>
              <w:lastRenderedPageBreak/>
              <w:t>including implications of non-conformance.</w:t>
            </w:r>
          </w:p>
          <w:p w14:paraId="03C24CC1"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DD120B2" w14:textId="65542F20" w:rsidR="00563D2E" w:rsidRDefault="00563D2E" w:rsidP="003731A2">
            <w:pPr>
              <w:widowControl w:val="0"/>
              <w:pBdr>
                <w:top w:val="nil"/>
                <w:left w:val="nil"/>
                <w:bottom w:val="nil"/>
                <w:right w:val="nil"/>
                <w:between w:val="nil"/>
              </w:pBdr>
              <w:spacing w:line="240" w:lineRule="auto"/>
              <w:rPr>
                <w:ins w:id="132" w:author="Stefan Thanheiser" w:date="2019-02-17T00:14:00Z"/>
                <w:rFonts w:asciiTheme="minorHAnsi" w:eastAsia="Calibri" w:hAnsiTheme="minorHAnsi" w:cs="Calibri"/>
                <w:sz w:val="24"/>
                <w:szCs w:val="24"/>
                <w:lang w:val="en-US"/>
              </w:rPr>
            </w:pPr>
          </w:p>
          <w:p w14:paraId="69A0D310" w14:textId="54EB93FF" w:rsidR="005B19E4" w:rsidRDefault="005B19E4" w:rsidP="003731A2">
            <w:pPr>
              <w:widowControl w:val="0"/>
              <w:pBdr>
                <w:top w:val="nil"/>
                <w:left w:val="nil"/>
                <w:bottom w:val="nil"/>
                <w:right w:val="nil"/>
                <w:between w:val="nil"/>
              </w:pBdr>
              <w:spacing w:line="240" w:lineRule="auto"/>
              <w:rPr>
                <w:ins w:id="133" w:author="Stefan Thanheiser" w:date="2019-02-17T00:14:00Z"/>
                <w:rFonts w:asciiTheme="minorHAnsi" w:eastAsia="Calibri" w:hAnsiTheme="minorHAnsi" w:cs="Calibri"/>
                <w:sz w:val="24"/>
                <w:szCs w:val="24"/>
                <w:lang w:val="en-US"/>
              </w:rPr>
            </w:pPr>
          </w:p>
          <w:p w14:paraId="6C998842" w14:textId="3EC8093B" w:rsidR="005B19E4" w:rsidRDefault="005B19E4" w:rsidP="003731A2">
            <w:pPr>
              <w:widowControl w:val="0"/>
              <w:pBdr>
                <w:top w:val="nil"/>
                <w:left w:val="nil"/>
                <w:bottom w:val="nil"/>
                <w:right w:val="nil"/>
                <w:between w:val="nil"/>
              </w:pBdr>
              <w:spacing w:line="240" w:lineRule="auto"/>
              <w:rPr>
                <w:ins w:id="134" w:author="Stefan Thanheiser" w:date="2019-02-17T00:14:00Z"/>
                <w:rFonts w:asciiTheme="minorHAnsi" w:eastAsia="Calibri" w:hAnsiTheme="minorHAnsi" w:cs="Calibri"/>
                <w:sz w:val="24"/>
                <w:szCs w:val="24"/>
                <w:lang w:val="en-US"/>
              </w:rPr>
            </w:pPr>
          </w:p>
          <w:p w14:paraId="1B16E1D2" w14:textId="48CD8024" w:rsidR="005B19E4" w:rsidRDefault="005B19E4" w:rsidP="003731A2">
            <w:pPr>
              <w:widowControl w:val="0"/>
              <w:pBdr>
                <w:top w:val="nil"/>
                <w:left w:val="nil"/>
                <w:bottom w:val="nil"/>
                <w:right w:val="nil"/>
                <w:between w:val="nil"/>
              </w:pBdr>
              <w:spacing w:line="240" w:lineRule="auto"/>
              <w:rPr>
                <w:ins w:id="135" w:author="Stefan Thanheiser" w:date="2019-02-17T00:14:00Z"/>
                <w:rFonts w:asciiTheme="minorHAnsi" w:eastAsia="Calibri" w:hAnsiTheme="minorHAnsi" w:cs="Calibri"/>
                <w:sz w:val="24"/>
                <w:szCs w:val="24"/>
                <w:lang w:val="en-US"/>
              </w:rPr>
            </w:pPr>
          </w:p>
          <w:p w14:paraId="0EB9CB82" w14:textId="77777777" w:rsidR="005B19E4" w:rsidRPr="003731A2" w:rsidRDefault="005B19E4"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37CDCAF"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29E3D68" w14:textId="47DCA4C4"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0CAE5623"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program participants have obtain a sufficient level of awareness for their respected roles and responsibilities.</w:t>
            </w:r>
          </w:p>
          <w:p w14:paraId="7049096F"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5054DC7"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3AD7ED0"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0462E5F" w14:textId="77777777" w:rsidR="00E2156B" w:rsidRDefault="00E2156B" w:rsidP="003731A2">
            <w:pPr>
              <w:widowControl w:val="0"/>
              <w:pBdr>
                <w:top w:val="nil"/>
                <w:left w:val="nil"/>
                <w:bottom w:val="nil"/>
                <w:right w:val="nil"/>
                <w:between w:val="nil"/>
              </w:pBdr>
              <w:spacing w:line="240" w:lineRule="auto"/>
              <w:rPr>
                <w:ins w:id="136" w:author="Stefan Thanheiser" w:date="2019-02-17T00:16:00Z"/>
                <w:rFonts w:asciiTheme="minorHAnsi" w:eastAsia="Calibri" w:hAnsiTheme="minorHAnsi" w:cs="Calibri"/>
                <w:sz w:val="24"/>
                <w:szCs w:val="24"/>
                <w:lang w:val="en-US"/>
              </w:rPr>
            </w:pPr>
          </w:p>
          <w:p w14:paraId="2E6ED08A" w14:textId="77777777" w:rsidR="00E2156B" w:rsidRDefault="00E2156B" w:rsidP="003731A2">
            <w:pPr>
              <w:widowControl w:val="0"/>
              <w:pBdr>
                <w:top w:val="nil"/>
                <w:left w:val="nil"/>
                <w:bottom w:val="nil"/>
                <w:right w:val="nil"/>
                <w:between w:val="nil"/>
              </w:pBdr>
              <w:spacing w:line="240" w:lineRule="auto"/>
              <w:rPr>
                <w:ins w:id="137" w:author="Stefan Thanheiser" w:date="2019-02-17T00:16:00Z"/>
                <w:rFonts w:asciiTheme="minorHAnsi" w:eastAsia="Calibri" w:hAnsiTheme="minorHAnsi" w:cs="Calibri"/>
                <w:sz w:val="24"/>
                <w:szCs w:val="24"/>
                <w:lang w:val="en-US"/>
              </w:rPr>
            </w:pPr>
          </w:p>
          <w:p w14:paraId="3292ED52" w14:textId="77777777" w:rsidR="00E2156B" w:rsidRDefault="00E2156B" w:rsidP="003731A2">
            <w:pPr>
              <w:widowControl w:val="0"/>
              <w:pBdr>
                <w:top w:val="nil"/>
                <w:left w:val="nil"/>
                <w:bottom w:val="nil"/>
                <w:right w:val="nil"/>
                <w:between w:val="nil"/>
              </w:pBdr>
              <w:spacing w:line="240" w:lineRule="auto"/>
              <w:rPr>
                <w:ins w:id="138" w:author="Stefan Thanheiser" w:date="2019-02-17T00:16:00Z"/>
                <w:rFonts w:asciiTheme="minorHAnsi" w:eastAsia="Calibri" w:hAnsiTheme="minorHAnsi" w:cs="Calibri"/>
                <w:sz w:val="24"/>
                <w:szCs w:val="24"/>
                <w:lang w:val="en-US"/>
              </w:rPr>
            </w:pPr>
          </w:p>
          <w:p w14:paraId="5A677EC6" w14:textId="32C7B5B7" w:rsidR="00563D2E" w:rsidRPr="00E2156B" w:rsidRDefault="00563D2E" w:rsidP="003731A2">
            <w:pPr>
              <w:widowControl w:val="0"/>
              <w:pBdr>
                <w:top w:val="nil"/>
                <w:left w:val="nil"/>
                <w:bottom w:val="nil"/>
                <w:right w:val="nil"/>
                <w:between w:val="nil"/>
              </w:pBdr>
              <w:spacing w:line="240" w:lineRule="auto"/>
              <w:rPr>
                <w:rFonts w:asciiTheme="minorHAnsi" w:eastAsia="Calibri" w:hAnsiTheme="minorHAnsi" w:cs="Calibri"/>
                <w:color w:val="A6A6A6" w:themeColor="background1" w:themeShade="A6"/>
                <w:sz w:val="24"/>
                <w:szCs w:val="24"/>
                <w:lang w:val="en-US"/>
              </w:rPr>
            </w:pPr>
            <w:r w:rsidRPr="00E2156B">
              <w:rPr>
                <w:rFonts w:asciiTheme="minorHAnsi" w:eastAsia="Calibri" w:hAnsiTheme="minorHAnsi" w:cs="Calibri"/>
                <w:color w:val="A6A6A6" w:themeColor="background1" w:themeShade="A6"/>
                <w:sz w:val="24"/>
                <w:szCs w:val="24"/>
                <w:lang w:val="en-US"/>
              </w:rPr>
              <w:t>1.4 Program Scope</w:t>
            </w:r>
          </w:p>
          <w:p w14:paraId="4F775343" w14:textId="77777777" w:rsidR="00563D2E" w:rsidRPr="00E2156B" w:rsidRDefault="00563D2E" w:rsidP="003731A2">
            <w:pPr>
              <w:widowControl w:val="0"/>
              <w:pBdr>
                <w:top w:val="nil"/>
                <w:left w:val="nil"/>
                <w:bottom w:val="nil"/>
                <w:right w:val="nil"/>
                <w:between w:val="nil"/>
              </w:pBdr>
              <w:spacing w:line="240" w:lineRule="auto"/>
              <w:rPr>
                <w:rFonts w:asciiTheme="minorHAnsi" w:eastAsia="Calibri" w:hAnsiTheme="minorHAnsi" w:cs="Calibri"/>
                <w:color w:val="A6A6A6" w:themeColor="background1" w:themeShade="A6"/>
                <w:sz w:val="24"/>
                <w:szCs w:val="24"/>
                <w:lang w:val="en-US"/>
              </w:rPr>
            </w:pPr>
            <w:r w:rsidRPr="00E2156B">
              <w:rPr>
                <w:rFonts w:asciiTheme="minorHAnsi" w:eastAsia="Calibri" w:hAnsiTheme="minorHAnsi" w:cs="Calibri"/>
                <w:color w:val="A6A6A6" w:themeColor="background1" w:themeShade="A6"/>
                <w:sz w:val="24"/>
                <w:szCs w:val="24"/>
                <w:lang w:val="en-US"/>
              </w:rPr>
              <w:t xml:space="preserve">Different compliance programs may be governed by different levels of scope. For example, a program could govern a single product line, an entire department or an entire organization. The scope designation needs to be </w:t>
            </w:r>
            <w:r w:rsidRPr="00E2156B">
              <w:rPr>
                <w:rFonts w:asciiTheme="minorHAnsi" w:eastAsia="Calibri" w:hAnsiTheme="minorHAnsi" w:cs="Calibri"/>
                <w:color w:val="A6A6A6" w:themeColor="background1" w:themeShade="A6"/>
                <w:sz w:val="24"/>
                <w:szCs w:val="24"/>
                <w:lang w:val="en-US"/>
              </w:rPr>
              <w:lastRenderedPageBreak/>
              <w:t>declared for each program seeking conformance.</w:t>
            </w:r>
          </w:p>
          <w:p w14:paraId="497D8DEE"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F96967E"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1301925"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375D3E7"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E5225A1"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F7D94D6"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83795A5" w14:textId="77777777" w:rsidR="00E2156B" w:rsidRDefault="00E2156B" w:rsidP="003731A2">
            <w:pPr>
              <w:widowControl w:val="0"/>
              <w:pBdr>
                <w:top w:val="nil"/>
                <w:left w:val="nil"/>
                <w:bottom w:val="nil"/>
                <w:right w:val="nil"/>
                <w:between w:val="nil"/>
              </w:pBdr>
              <w:spacing w:line="240" w:lineRule="auto"/>
              <w:rPr>
                <w:ins w:id="139" w:author="Stefan Thanheiser" w:date="2019-02-17T00:19:00Z"/>
                <w:rFonts w:asciiTheme="minorHAnsi" w:eastAsia="Calibri" w:hAnsiTheme="minorHAnsi" w:cs="Calibri"/>
                <w:sz w:val="24"/>
                <w:szCs w:val="24"/>
                <w:lang w:val="en-US"/>
              </w:rPr>
            </w:pPr>
          </w:p>
          <w:p w14:paraId="35AE6FC0" w14:textId="77777777" w:rsidR="00E2156B" w:rsidRDefault="00E2156B" w:rsidP="003731A2">
            <w:pPr>
              <w:widowControl w:val="0"/>
              <w:pBdr>
                <w:top w:val="nil"/>
                <w:left w:val="nil"/>
                <w:bottom w:val="nil"/>
                <w:right w:val="nil"/>
                <w:between w:val="nil"/>
              </w:pBdr>
              <w:spacing w:line="240" w:lineRule="auto"/>
              <w:rPr>
                <w:ins w:id="140" w:author="Stefan Thanheiser" w:date="2019-02-17T00:19:00Z"/>
                <w:rFonts w:asciiTheme="minorHAnsi" w:eastAsia="Calibri" w:hAnsiTheme="minorHAnsi" w:cs="Calibri"/>
                <w:sz w:val="24"/>
                <w:szCs w:val="24"/>
                <w:lang w:val="en-US"/>
              </w:rPr>
            </w:pPr>
          </w:p>
          <w:p w14:paraId="2FC2094F" w14:textId="464DE747" w:rsidR="00563D2E" w:rsidRPr="00E2156B" w:rsidRDefault="00563D2E" w:rsidP="003731A2">
            <w:pPr>
              <w:widowControl w:val="0"/>
              <w:pBdr>
                <w:top w:val="nil"/>
                <w:left w:val="nil"/>
                <w:bottom w:val="nil"/>
                <w:right w:val="nil"/>
                <w:between w:val="nil"/>
              </w:pBdr>
              <w:spacing w:line="240" w:lineRule="auto"/>
              <w:rPr>
                <w:rFonts w:asciiTheme="minorHAnsi" w:eastAsia="Calibri" w:hAnsiTheme="minorHAnsi" w:cs="Calibri"/>
                <w:color w:val="A6A6A6" w:themeColor="background1" w:themeShade="A6"/>
                <w:sz w:val="24"/>
                <w:szCs w:val="24"/>
                <w:lang w:val="en-US"/>
              </w:rPr>
            </w:pPr>
            <w:r w:rsidRPr="00E2156B">
              <w:rPr>
                <w:rFonts w:asciiTheme="minorHAnsi" w:eastAsia="Calibri" w:hAnsiTheme="minorHAnsi" w:cs="Calibri"/>
                <w:color w:val="A6A6A6" w:themeColor="background1" w:themeShade="A6"/>
                <w:sz w:val="24"/>
                <w:szCs w:val="24"/>
                <w:lang w:val="en-US"/>
              </w:rPr>
              <w:t>Verification Material(s):</w:t>
            </w:r>
          </w:p>
          <w:p w14:paraId="41EBD89E" w14:textId="46C6671A" w:rsidR="00563D2E" w:rsidRPr="00E2156B" w:rsidRDefault="00563D2E" w:rsidP="003731A2">
            <w:pPr>
              <w:widowControl w:val="0"/>
              <w:pBdr>
                <w:top w:val="nil"/>
                <w:left w:val="nil"/>
                <w:bottom w:val="nil"/>
                <w:right w:val="nil"/>
                <w:between w:val="nil"/>
              </w:pBdr>
              <w:spacing w:line="240" w:lineRule="auto"/>
              <w:rPr>
                <w:rFonts w:asciiTheme="minorHAnsi" w:eastAsia="Calibri" w:hAnsiTheme="minorHAnsi" w:cs="Calibri"/>
                <w:color w:val="A6A6A6" w:themeColor="background1" w:themeShade="A6"/>
                <w:sz w:val="24"/>
                <w:szCs w:val="24"/>
                <w:lang w:val="en-US"/>
              </w:rPr>
            </w:pPr>
            <w:r w:rsidRPr="00E2156B">
              <w:rPr>
                <w:rFonts w:asciiTheme="minorHAnsi" w:eastAsia="Calibri" w:hAnsiTheme="minorHAnsi" w:cs="Calibri"/>
                <w:color w:val="A6A6A6" w:themeColor="background1" w:themeShade="A6"/>
                <w:sz w:val="24"/>
                <w:szCs w:val="24"/>
                <w:lang w:val="en-US"/>
              </w:rPr>
              <w:t>1.4.1 A written statement that clearly defines the scope of the program.</w:t>
            </w:r>
          </w:p>
          <w:p w14:paraId="5187021F" w14:textId="26E8DF8D" w:rsidR="00563D2E" w:rsidRPr="00E2156B" w:rsidRDefault="00563D2E" w:rsidP="003731A2">
            <w:pPr>
              <w:widowControl w:val="0"/>
              <w:pBdr>
                <w:top w:val="nil"/>
                <w:left w:val="nil"/>
                <w:bottom w:val="nil"/>
                <w:right w:val="nil"/>
                <w:between w:val="nil"/>
              </w:pBdr>
              <w:spacing w:line="240" w:lineRule="auto"/>
              <w:rPr>
                <w:ins w:id="141" w:author="Stefan Thanheiser" w:date="2019-02-17T00:19:00Z"/>
                <w:rFonts w:asciiTheme="minorHAnsi" w:eastAsia="Calibri" w:hAnsiTheme="minorHAnsi" w:cs="Calibri"/>
                <w:color w:val="A6A6A6" w:themeColor="background1" w:themeShade="A6"/>
                <w:sz w:val="24"/>
                <w:szCs w:val="24"/>
                <w:lang w:val="en-US"/>
              </w:rPr>
            </w:pPr>
          </w:p>
          <w:p w14:paraId="4ED4F9A4" w14:textId="77777777" w:rsidR="00E2156B" w:rsidRPr="00E2156B" w:rsidRDefault="00E2156B" w:rsidP="003731A2">
            <w:pPr>
              <w:widowControl w:val="0"/>
              <w:pBdr>
                <w:top w:val="nil"/>
                <w:left w:val="nil"/>
                <w:bottom w:val="nil"/>
                <w:right w:val="nil"/>
                <w:between w:val="nil"/>
              </w:pBdr>
              <w:spacing w:line="240" w:lineRule="auto"/>
              <w:rPr>
                <w:rFonts w:asciiTheme="minorHAnsi" w:eastAsia="Calibri" w:hAnsiTheme="minorHAnsi" w:cs="Calibri"/>
                <w:color w:val="A6A6A6" w:themeColor="background1" w:themeShade="A6"/>
                <w:sz w:val="24"/>
                <w:szCs w:val="24"/>
                <w:lang w:val="en-US"/>
              </w:rPr>
            </w:pPr>
          </w:p>
          <w:p w14:paraId="0FE1F2BA" w14:textId="00F5A934" w:rsidR="00563D2E" w:rsidRPr="00E2156B" w:rsidRDefault="00563D2E" w:rsidP="003731A2">
            <w:pPr>
              <w:widowControl w:val="0"/>
              <w:pBdr>
                <w:top w:val="nil"/>
                <w:left w:val="nil"/>
                <w:bottom w:val="nil"/>
                <w:right w:val="nil"/>
                <w:between w:val="nil"/>
              </w:pBdr>
              <w:spacing w:line="240" w:lineRule="auto"/>
              <w:rPr>
                <w:rFonts w:asciiTheme="minorHAnsi" w:eastAsia="Calibri" w:hAnsiTheme="minorHAnsi" w:cs="Calibri"/>
                <w:color w:val="A6A6A6" w:themeColor="background1" w:themeShade="A6"/>
                <w:sz w:val="24"/>
                <w:szCs w:val="24"/>
                <w:lang w:val="en-US"/>
              </w:rPr>
            </w:pPr>
            <w:r w:rsidRPr="00E2156B">
              <w:rPr>
                <w:rFonts w:asciiTheme="minorHAnsi" w:eastAsia="Calibri" w:hAnsiTheme="minorHAnsi" w:cs="Calibri"/>
                <w:color w:val="A6A6A6" w:themeColor="background1" w:themeShade="A6"/>
                <w:sz w:val="24"/>
                <w:szCs w:val="24"/>
                <w:lang w:val="en-US"/>
              </w:rPr>
              <w:t>Rationale:</w:t>
            </w:r>
          </w:p>
          <w:p w14:paraId="32297BD9" w14:textId="77777777" w:rsidR="00563D2E" w:rsidRPr="00E2156B" w:rsidRDefault="00563D2E" w:rsidP="003731A2">
            <w:pPr>
              <w:widowControl w:val="0"/>
              <w:pBdr>
                <w:top w:val="nil"/>
                <w:left w:val="nil"/>
                <w:bottom w:val="nil"/>
                <w:right w:val="nil"/>
                <w:between w:val="nil"/>
              </w:pBdr>
              <w:spacing w:line="240" w:lineRule="auto"/>
              <w:rPr>
                <w:rFonts w:asciiTheme="minorHAnsi" w:eastAsia="Calibri" w:hAnsiTheme="minorHAnsi" w:cs="Calibri"/>
                <w:color w:val="A6A6A6" w:themeColor="background1" w:themeShade="A6"/>
                <w:sz w:val="24"/>
                <w:szCs w:val="24"/>
                <w:lang w:val="en-US"/>
              </w:rPr>
            </w:pPr>
            <w:r w:rsidRPr="00E2156B">
              <w:rPr>
                <w:rFonts w:asciiTheme="minorHAnsi" w:eastAsia="Calibri" w:hAnsiTheme="minorHAnsi" w:cs="Calibri"/>
                <w:color w:val="A6A6A6" w:themeColor="background1" w:themeShade="A6"/>
                <w:sz w:val="24"/>
                <w:szCs w:val="24"/>
                <w:lang w:val="en-US"/>
              </w:rPr>
              <w:t xml:space="preserve">Provide the flexibility to construct a compliance program that best fits the scope of an organization’s needs. Some organizations could choose to maintain a compliance program for a specific product line while others could choose the program scope to govern software releases of the entire organization. Large organizations may prefer the former example while </w:t>
            </w:r>
            <w:r w:rsidRPr="00E2156B">
              <w:rPr>
                <w:rFonts w:asciiTheme="minorHAnsi" w:eastAsia="Calibri" w:hAnsiTheme="minorHAnsi" w:cs="Calibri"/>
                <w:color w:val="A6A6A6" w:themeColor="background1" w:themeShade="A6"/>
                <w:sz w:val="24"/>
                <w:szCs w:val="24"/>
                <w:lang w:val="en-US"/>
              </w:rPr>
              <w:lastRenderedPageBreak/>
              <w:t>smaller organizations may prefer the latter.</w:t>
            </w:r>
          </w:p>
          <w:p w14:paraId="7CEDDD0D"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EEE4ECF"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206F4A6"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7895CC7"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54A5441"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7260565" w14:textId="77777777" w:rsidR="00E2156B" w:rsidRDefault="00E2156B" w:rsidP="003731A2">
            <w:pPr>
              <w:widowControl w:val="0"/>
              <w:pBdr>
                <w:top w:val="nil"/>
                <w:left w:val="nil"/>
                <w:bottom w:val="nil"/>
                <w:right w:val="nil"/>
                <w:between w:val="nil"/>
              </w:pBdr>
              <w:spacing w:line="240" w:lineRule="auto"/>
              <w:rPr>
                <w:ins w:id="142" w:author="Stefan Thanheiser" w:date="2019-02-17T00:20:00Z"/>
                <w:rFonts w:asciiTheme="minorHAnsi" w:eastAsia="Calibri" w:hAnsiTheme="minorHAnsi" w:cs="Calibri"/>
                <w:sz w:val="24"/>
                <w:szCs w:val="24"/>
                <w:lang w:val="en-US"/>
              </w:rPr>
            </w:pPr>
          </w:p>
          <w:p w14:paraId="3058BAA5" w14:textId="69B746DA" w:rsidR="00563D2E" w:rsidRPr="00361FAA" w:rsidRDefault="00563D2E" w:rsidP="003731A2">
            <w:pPr>
              <w:widowControl w:val="0"/>
              <w:pBdr>
                <w:top w:val="nil"/>
                <w:left w:val="nil"/>
                <w:bottom w:val="nil"/>
                <w:right w:val="nil"/>
                <w:between w:val="nil"/>
              </w:pBdr>
              <w:spacing w:line="240" w:lineRule="auto"/>
              <w:rPr>
                <w:rFonts w:asciiTheme="minorHAnsi" w:eastAsia="Calibri" w:hAnsiTheme="minorHAnsi" w:cs="Calibri"/>
                <w:color w:val="A6A6A6" w:themeColor="background1" w:themeShade="A6"/>
                <w:sz w:val="24"/>
                <w:szCs w:val="24"/>
                <w:lang w:val="en-US"/>
              </w:rPr>
            </w:pPr>
            <w:r w:rsidRPr="00361FAA">
              <w:rPr>
                <w:rFonts w:asciiTheme="minorHAnsi" w:eastAsia="Calibri" w:hAnsiTheme="minorHAnsi" w:cs="Calibri"/>
                <w:color w:val="A6A6A6" w:themeColor="background1" w:themeShade="A6"/>
                <w:sz w:val="24"/>
                <w:szCs w:val="24"/>
                <w:lang w:val="en-US"/>
              </w:rPr>
              <w:t>1.5 License Obligations</w:t>
            </w:r>
          </w:p>
          <w:p w14:paraId="56FD0B68" w14:textId="77777777" w:rsidR="00563D2E" w:rsidRPr="00361FAA" w:rsidRDefault="00563D2E" w:rsidP="003731A2">
            <w:pPr>
              <w:widowControl w:val="0"/>
              <w:pBdr>
                <w:top w:val="nil"/>
                <w:left w:val="nil"/>
                <w:bottom w:val="nil"/>
                <w:right w:val="nil"/>
                <w:between w:val="nil"/>
              </w:pBdr>
              <w:spacing w:line="240" w:lineRule="auto"/>
              <w:rPr>
                <w:rFonts w:asciiTheme="minorHAnsi" w:eastAsia="Calibri" w:hAnsiTheme="minorHAnsi" w:cs="Calibri"/>
                <w:color w:val="A6A6A6" w:themeColor="background1" w:themeShade="A6"/>
                <w:sz w:val="24"/>
                <w:szCs w:val="24"/>
                <w:lang w:val="en-US"/>
              </w:rPr>
            </w:pPr>
            <w:r w:rsidRPr="00361FAA">
              <w:rPr>
                <w:rFonts w:asciiTheme="minorHAnsi" w:eastAsia="Calibri" w:hAnsiTheme="minorHAnsi" w:cs="Calibri"/>
                <w:color w:val="A6A6A6" w:themeColor="background1" w:themeShade="A6"/>
                <w:sz w:val="24"/>
                <w:szCs w:val="24"/>
                <w:lang w:val="en-US"/>
              </w:rPr>
              <w:t>A process exists for reviewing the Identified Licenses to determine the obligations, restrictions and rights granted by each license.</w:t>
            </w:r>
          </w:p>
          <w:p w14:paraId="25875FFD"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4AB68DA" w14:textId="15EC4E5F" w:rsidR="00563D2E" w:rsidRPr="00361FAA" w:rsidRDefault="00563D2E" w:rsidP="003731A2">
            <w:pPr>
              <w:widowControl w:val="0"/>
              <w:pBdr>
                <w:top w:val="nil"/>
                <w:left w:val="nil"/>
                <w:bottom w:val="nil"/>
                <w:right w:val="nil"/>
                <w:between w:val="nil"/>
              </w:pBdr>
              <w:spacing w:line="240" w:lineRule="auto"/>
              <w:rPr>
                <w:rFonts w:asciiTheme="minorHAnsi" w:eastAsia="Calibri" w:hAnsiTheme="minorHAnsi" w:cs="Calibri"/>
                <w:color w:val="A6A6A6" w:themeColor="background1" w:themeShade="A6"/>
                <w:sz w:val="24"/>
                <w:szCs w:val="24"/>
                <w:lang w:val="en-US"/>
              </w:rPr>
            </w:pPr>
            <w:r w:rsidRPr="00361FAA">
              <w:rPr>
                <w:rFonts w:asciiTheme="minorHAnsi" w:eastAsia="Calibri" w:hAnsiTheme="minorHAnsi" w:cs="Calibri"/>
                <w:color w:val="A6A6A6" w:themeColor="background1" w:themeShade="A6"/>
                <w:sz w:val="24"/>
                <w:szCs w:val="24"/>
                <w:lang w:val="en-US"/>
              </w:rPr>
              <w:t>Verification Material(s):</w:t>
            </w:r>
          </w:p>
          <w:p w14:paraId="7EE24563" w14:textId="0C77E38D" w:rsidR="00563D2E" w:rsidRPr="00361FAA" w:rsidRDefault="00563D2E" w:rsidP="003731A2">
            <w:pPr>
              <w:widowControl w:val="0"/>
              <w:pBdr>
                <w:top w:val="nil"/>
                <w:left w:val="nil"/>
                <w:bottom w:val="nil"/>
                <w:right w:val="nil"/>
                <w:between w:val="nil"/>
              </w:pBdr>
              <w:spacing w:line="240" w:lineRule="auto"/>
              <w:rPr>
                <w:rFonts w:asciiTheme="minorHAnsi" w:eastAsia="Calibri" w:hAnsiTheme="minorHAnsi" w:cs="Calibri"/>
                <w:color w:val="A6A6A6" w:themeColor="background1" w:themeShade="A6"/>
                <w:sz w:val="24"/>
                <w:szCs w:val="24"/>
                <w:lang w:val="en-US"/>
              </w:rPr>
            </w:pPr>
            <w:r w:rsidRPr="00361FAA">
              <w:rPr>
                <w:rFonts w:asciiTheme="minorHAnsi" w:eastAsia="Calibri" w:hAnsiTheme="minorHAnsi" w:cs="Calibri"/>
                <w:color w:val="A6A6A6" w:themeColor="background1" w:themeShade="A6"/>
                <w:sz w:val="24"/>
                <w:szCs w:val="24"/>
                <w:lang w:val="en-US"/>
              </w:rPr>
              <w:t>1.5.1 A documented procedure to review and document the obligations, restrictions and rights granted by each Identified License.</w:t>
            </w:r>
          </w:p>
          <w:p w14:paraId="00E28E50"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5977ACC"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2F59732" w14:textId="77777777" w:rsidR="00E2156B" w:rsidRDefault="00E2156B" w:rsidP="003731A2">
            <w:pPr>
              <w:widowControl w:val="0"/>
              <w:pBdr>
                <w:top w:val="nil"/>
                <w:left w:val="nil"/>
                <w:bottom w:val="nil"/>
                <w:right w:val="nil"/>
                <w:between w:val="nil"/>
              </w:pBdr>
              <w:spacing w:line="240" w:lineRule="auto"/>
              <w:rPr>
                <w:ins w:id="143" w:author="Stefan Thanheiser" w:date="2019-02-17T00:22:00Z"/>
                <w:rFonts w:asciiTheme="minorHAnsi" w:eastAsia="Calibri" w:hAnsiTheme="minorHAnsi" w:cs="Calibri"/>
                <w:sz w:val="24"/>
                <w:szCs w:val="24"/>
                <w:lang w:val="en-US"/>
              </w:rPr>
            </w:pPr>
          </w:p>
          <w:p w14:paraId="498CF122" w14:textId="15AB9812"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F1BD63E" w14:textId="3F0B7D18"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a process exists for reviewing and identifying the license obligations for each Identified License for </w:t>
            </w:r>
            <w:r w:rsidRPr="003731A2">
              <w:rPr>
                <w:rFonts w:asciiTheme="minorHAnsi" w:eastAsia="Calibri" w:hAnsiTheme="minorHAnsi" w:cs="Calibri"/>
                <w:sz w:val="24"/>
                <w:szCs w:val="24"/>
                <w:lang w:val="en-US"/>
              </w:rPr>
              <w:lastRenderedPageBreak/>
              <w:t>the various use cases.</w:t>
            </w:r>
          </w:p>
        </w:tc>
        <w:tc>
          <w:tcPr>
            <w:tcW w:w="3197" w:type="dxa"/>
          </w:tcPr>
          <w:p w14:paraId="40FF4B3B" w14:textId="77777777" w:rsidR="00EC20EA" w:rsidRPr="003731A2" w:rsidRDefault="00EC20EA" w:rsidP="00EC20EA">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lastRenderedPageBreak/>
              <w:t xml:space="preserve">1.1 Policy </w:t>
            </w:r>
          </w:p>
          <w:p w14:paraId="1CF5F465" w14:textId="27C3C467" w:rsidR="00EC20EA" w:rsidRPr="003731A2" w:rsidRDefault="00EC20EA" w:rsidP="00EC20EA">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A written Open Source policy exists that governs Open Source license compliance of the Supplied Software</w:t>
            </w:r>
            <w:del w:id="144" w:author="Stefan Thanheiser" w:date="2019-02-17T00:02:00Z">
              <w:r w:rsidRPr="003731A2" w:rsidDel="00EC20EA">
                <w:rPr>
                  <w:rFonts w:asciiTheme="minorHAnsi" w:hAnsiTheme="minorHAnsi" w:cs="Calibri"/>
                  <w:b/>
                  <w:bCs/>
                  <w:color w:val="000000"/>
                  <w:sz w:val="24"/>
                  <w:szCs w:val="24"/>
                  <w:lang w:val="en-US"/>
                </w:rPr>
                <w:delText xml:space="preserve"> distribution</w:delText>
              </w:r>
            </w:del>
            <w:r w:rsidRPr="003731A2">
              <w:rPr>
                <w:rFonts w:asciiTheme="minorHAnsi" w:hAnsiTheme="minorHAnsi" w:cs="Calibri"/>
                <w:b/>
                <w:bCs/>
                <w:color w:val="000000"/>
                <w:sz w:val="24"/>
                <w:szCs w:val="24"/>
                <w:lang w:val="en-US"/>
              </w:rPr>
              <w:t xml:space="preserve">. The policy must be internally communicated. </w:t>
            </w:r>
          </w:p>
          <w:p w14:paraId="22AD97FE" w14:textId="77777777" w:rsidR="00EC20EA" w:rsidRPr="003731A2" w:rsidRDefault="00EC20EA" w:rsidP="00EC20EA">
            <w:pPr>
              <w:autoSpaceDE w:val="0"/>
              <w:autoSpaceDN w:val="0"/>
              <w:adjustRightInd w:val="0"/>
              <w:spacing w:line="240" w:lineRule="auto"/>
              <w:rPr>
                <w:rFonts w:asciiTheme="minorHAnsi" w:hAnsiTheme="minorHAnsi" w:cs="Calibri"/>
                <w:b/>
                <w:bCs/>
                <w:color w:val="000000"/>
                <w:sz w:val="24"/>
                <w:szCs w:val="24"/>
                <w:lang w:val="en-US"/>
              </w:rPr>
            </w:pPr>
          </w:p>
          <w:p w14:paraId="78ACA1D1" w14:textId="77777777" w:rsidR="00EC20EA" w:rsidRPr="003731A2" w:rsidRDefault="00EC20EA" w:rsidP="00EC20EA">
            <w:pPr>
              <w:autoSpaceDE w:val="0"/>
              <w:autoSpaceDN w:val="0"/>
              <w:adjustRightInd w:val="0"/>
              <w:spacing w:line="240" w:lineRule="auto"/>
              <w:rPr>
                <w:rFonts w:asciiTheme="minorHAnsi" w:hAnsiTheme="minorHAnsi" w:cs="Calibri"/>
                <w:b/>
                <w:bCs/>
                <w:color w:val="000000"/>
                <w:sz w:val="24"/>
                <w:szCs w:val="24"/>
                <w:lang w:val="en-US"/>
              </w:rPr>
            </w:pPr>
          </w:p>
          <w:p w14:paraId="11C8D81F" w14:textId="77777777" w:rsidR="00EC20EA" w:rsidRPr="003731A2" w:rsidRDefault="00EC20EA" w:rsidP="00EC20EA">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Verification Material(s)</w:t>
            </w:r>
            <w:r w:rsidRPr="003731A2">
              <w:rPr>
                <w:rFonts w:asciiTheme="minorHAnsi" w:hAnsiTheme="minorHAnsi" w:cs="Calibri"/>
                <w:color w:val="000000"/>
                <w:sz w:val="24"/>
                <w:szCs w:val="24"/>
                <w:lang w:val="en-US"/>
              </w:rPr>
              <w:t xml:space="preserve">: </w:t>
            </w:r>
          </w:p>
          <w:p w14:paraId="6117E737" w14:textId="77777777" w:rsidR="00EC20EA" w:rsidRPr="003731A2" w:rsidRDefault="00EC20EA" w:rsidP="00EC20EA">
            <w:pPr>
              <w:autoSpaceDE w:val="0"/>
              <w:autoSpaceDN w:val="0"/>
              <w:adjustRightInd w:val="0"/>
              <w:spacing w:line="240" w:lineRule="auto"/>
              <w:rPr>
                <w:rFonts w:asciiTheme="minorHAnsi" w:hAnsiTheme="minorHAnsi" w:cs="Calibri"/>
                <w:color w:val="000000"/>
                <w:sz w:val="24"/>
                <w:szCs w:val="24"/>
                <w:lang w:val="en-US"/>
              </w:rPr>
            </w:pPr>
          </w:p>
          <w:p w14:paraId="6D0E0D88" w14:textId="77777777" w:rsidR="00EC20EA" w:rsidRPr="003731A2" w:rsidRDefault="00EC20EA" w:rsidP="00EC20EA">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 xml:space="preserve">1.1.1 A documented </w:t>
            </w:r>
            <w:r w:rsidRPr="00FF43FE">
              <w:rPr>
                <w:rFonts w:asciiTheme="minorHAnsi" w:hAnsiTheme="minorHAnsi" w:cs="Calibri"/>
                <w:color w:val="F79646" w:themeColor="accent6"/>
                <w:sz w:val="24"/>
                <w:szCs w:val="24"/>
                <w:lang w:val="en-US"/>
              </w:rPr>
              <w:t>Open Source policy</w:t>
            </w:r>
            <w:r w:rsidRPr="003731A2">
              <w:rPr>
                <w:rFonts w:asciiTheme="minorHAnsi" w:hAnsiTheme="minorHAnsi" w:cs="Calibri"/>
                <w:color w:val="000000"/>
                <w:sz w:val="24"/>
                <w:szCs w:val="24"/>
                <w:lang w:val="en-US"/>
              </w:rPr>
              <w:t xml:space="preserve">. </w:t>
            </w:r>
          </w:p>
          <w:p w14:paraId="4F2A1177" w14:textId="77777777" w:rsidR="00EC20EA" w:rsidRPr="003731A2" w:rsidRDefault="00EC20EA" w:rsidP="00EC20EA">
            <w:pPr>
              <w:autoSpaceDE w:val="0"/>
              <w:autoSpaceDN w:val="0"/>
              <w:adjustRightInd w:val="0"/>
              <w:spacing w:line="240" w:lineRule="auto"/>
              <w:rPr>
                <w:rFonts w:asciiTheme="minorHAnsi" w:hAnsiTheme="minorHAnsi" w:cs="Calibri"/>
                <w:color w:val="000000"/>
                <w:sz w:val="24"/>
                <w:szCs w:val="24"/>
                <w:lang w:val="en-US"/>
              </w:rPr>
            </w:pPr>
          </w:p>
          <w:p w14:paraId="1BECF433" w14:textId="77777777" w:rsidR="00EC20EA" w:rsidRPr="003731A2" w:rsidRDefault="00EC20EA" w:rsidP="00EC20EA">
            <w:pPr>
              <w:autoSpaceDE w:val="0"/>
              <w:autoSpaceDN w:val="0"/>
              <w:adjustRightInd w:val="0"/>
              <w:spacing w:line="240" w:lineRule="auto"/>
              <w:rPr>
                <w:rFonts w:asciiTheme="minorHAnsi" w:hAnsiTheme="minorHAnsi" w:cs="Calibri"/>
                <w:color w:val="000000"/>
                <w:sz w:val="24"/>
                <w:szCs w:val="24"/>
                <w:lang w:val="en-US"/>
              </w:rPr>
            </w:pPr>
          </w:p>
          <w:p w14:paraId="6C610691" w14:textId="77777777" w:rsidR="00EC20EA" w:rsidRPr="003731A2" w:rsidRDefault="00EC20EA" w:rsidP="00EC20EA">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 xml:space="preserve">1.1.2 A documented procedure that makes Software Staff aware of the existence of the </w:t>
            </w:r>
            <w:r w:rsidRPr="00FF43FE">
              <w:rPr>
                <w:rFonts w:asciiTheme="minorHAnsi" w:hAnsiTheme="minorHAnsi" w:cs="Calibri"/>
                <w:color w:val="F79646" w:themeColor="accent6"/>
                <w:sz w:val="24"/>
                <w:szCs w:val="24"/>
                <w:lang w:val="en-US"/>
              </w:rPr>
              <w:t>Open Source policy</w:t>
            </w:r>
            <w:r w:rsidRPr="003731A2">
              <w:rPr>
                <w:rFonts w:asciiTheme="minorHAnsi" w:hAnsiTheme="minorHAnsi" w:cs="Calibri"/>
                <w:color w:val="000000"/>
                <w:sz w:val="24"/>
                <w:szCs w:val="24"/>
                <w:lang w:val="en-US"/>
              </w:rPr>
              <w:t xml:space="preserve"> (e.g., via training, internal wiki, or other practical communication method). </w:t>
            </w:r>
          </w:p>
          <w:p w14:paraId="6145D1CC" w14:textId="77777777" w:rsidR="00EC20EA" w:rsidRPr="003731A2" w:rsidRDefault="00EC20EA" w:rsidP="00EC20EA">
            <w:pPr>
              <w:autoSpaceDE w:val="0"/>
              <w:autoSpaceDN w:val="0"/>
              <w:adjustRightInd w:val="0"/>
              <w:spacing w:line="240" w:lineRule="auto"/>
              <w:rPr>
                <w:rFonts w:asciiTheme="minorHAnsi" w:hAnsiTheme="minorHAnsi" w:cs="Calibri"/>
                <w:color w:val="000000"/>
                <w:sz w:val="24"/>
                <w:szCs w:val="24"/>
                <w:lang w:val="en-US"/>
              </w:rPr>
            </w:pPr>
          </w:p>
          <w:p w14:paraId="4E8E7951" w14:textId="77777777" w:rsidR="00EC20EA" w:rsidRPr="003731A2" w:rsidRDefault="00EC20EA" w:rsidP="00EC20EA">
            <w:pPr>
              <w:autoSpaceDE w:val="0"/>
              <w:autoSpaceDN w:val="0"/>
              <w:adjustRightInd w:val="0"/>
              <w:spacing w:line="240" w:lineRule="auto"/>
              <w:rPr>
                <w:rFonts w:asciiTheme="minorHAnsi" w:hAnsiTheme="minorHAnsi" w:cs="Calibri"/>
                <w:b/>
                <w:bCs/>
                <w:color w:val="000000"/>
                <w:sz w:val="24"/>
                <w:szCs w:val="24"/>
                <w:lang w:val="en-US"/>
              </w:rPr>
            </w:pPr>
          </w:p>
          <w:p w14:paraId="4AD0FC14" w14:textId="77777777" w:rsidR="00EC20EA" w:rsidRPr="003731A2" w:rsidRDefault="00EC20EA" w:rsidP="00EC20EA">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Rationale</w:t>
            </w:r>
            <w:r w:rsidRPr="003731A2">
              <w:rPr>
                <w:rFonts w:asciiTheme="minorHAnsi" w:hAnsiTheme="minorHAnsi" w:cs="Calibri"/>
                <w:color w:val="000000"/>
                <w:sz w:val="24"/>
                <w:szCs w:val="24"/>
                <w:lang w:val="en-US"/>
              </w:rPr>
              <w:t xml:space="preserve">: </w:t>
            </w:r>
          </w:p>
          <w:p w14:paraId="4E637B6F" w14:textId="77777777" w:rsidR="00EC20EA" w:rsidRPr="003731A2" w:rsidRDefault="00EC20EA" w:rsidP="00EC20EA">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 xml:space="preserve">To ensure steps are taken to create, record and make Software Staff aware of the existence of </w:t>
            </w:r>
            <w:commentRangeStart w:id="145"/>
            <w:r w:rsidRPr="003731A2">
              <w:rPr>
                <w:rFonts w:asciiTheme="minorHAnsi" w:hAnsiTheme="minorHAnsi" w:cs="Calibri"/>
                <w:color w:val="000000"/>
                <w:sz w:val="24"/>
                <w:szCs w:val="24"/>
                <w:lang w:val="en-US"/>
              </w:rPr>
              <w:t>a</w:t>
            </w:r>
            <w:r>
              <w:rPr>
                <w:rFonts w:asciiTheme="minorHAnsi" w:hAnsiTheme="minorHAnsi" w:cs="Calibri"/>
                <w:color w:val="000000"/>
                <w:sz w:val="24"/>
                <w:szCs w:val="24"/>
                <w:lang w:val="en-US"/>
              </w:rPr>
              <w:t>n</w:t>
            </w:r>
            <w:commentRangeEnd w:id="145"/>
            <w:r>
              <w:rPr>
                <w:rStyle w:val="Kommentarzeichen"/>
              </w:rPr>
              <w:commentReference w:id="145"/>
            </w:r>
            <w:r w:rsidRPr="003731A2">
              <w:rPr>
                <w:rFonts w:asciiTheme="minorHAnsi" w:hAnsiTheme="minorHAnsi" w:cs="Calibri"/>
                <w:color w:val="000000"/>
                <w:sz w:val="24"/>
                <w:szCs w:val="24"/>
                <w:lang w:val="en-US"/>
              </w:rPr>
              <w:t xml:space="preserve"> </w:t>
            </w:r>
            <w:r w:rsidRPr="00DA5676">
              <w:rPr>
                <w:rFonts w:asciiTheme="minorHAnsi" w:hAnsiTheme="minorHAnsi" w:cs="Calibri"/>
                <w:color w:val="F79646" w:themeColor="accent6"/>
                <w:sz w:val="24"/>
                <w:szCs w:val="24"/>
                <w:lang w:val="en-US"/>
              </w:rPr>
              <w:t>Open Source policy</w:t>
            </w:r>
            <w:r w:rsidRPr="003731A2">
              <w:rPr>
                <w:rFonts w:asciiTheme="minorHAnsi" w:hAnsiTheme="minorHAnsi" w:cs="Calibri"/>
                <w:color w:val="000000"/>
                <w:sz w:val="24"/>
                <w:szCs w:val="24"/>
                <w:lang w:val="en-US"/>
              </w:rPr>
              <w:t>. Although no requirements are provided here on what should be included in the policy, other sections may impose requirements on the policy.</w:t>
            </w:r>
          </w:p>
          <w:p w14:paraId="607F486B"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2F308CE5" w14:textId="77777777" w:rsidR="005B19E4" w:rsidRDefault="005B19E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6ED23BA5" w14:textId="77777777" w:rsidR="005B19E4" w:rsidRDefault="005B19E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5840B731" w14:textId="77777777" w:rsidR="005B19E4" w:rsidRDefault="005B19E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2328B458" w14:textId="77777777" w:rsidR="005B19E4" w:rsidRDefault="005B19E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4DB01DE4" w14:textId="77777777" w:rsidR="005B19E4" w:rsidRDefault="005B19E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2E8FE5FF" w14:textId="77777777" w:rsidR="005B19E4" w:rsidRDefault="005B19E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3F8995D8" w14:textId="77777777" w:rsidR="005B19E4" w:rsidRDefault="005B19E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2BC655BD" w14:textId="77777777" w:rsidR="005B19E4" w:rsidRDefault="005B19E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2D3CCA46" w14:textId="77777777" w:rsidR="005B19E4" w:rsidRDefault="005B19E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3CD803DC" w14:textId="77777777" w:rsidR="005B19E4" w:rsidRPr="00DA5676" w:rsidRDefault="005B19E4" w:rsidP="005B19E4">
            <w:pPr>
              <w:autoSpaceDE w:val="0"/>
              <w:autoSpaceDN w:val="0"/>
              <w:adjustRightInd w:val="0"/>
              <w:spacing w:line="240" w:lineRule="auto"/>
              <w:rPr>
                <w:rFonts w:asciiTheme="minorHAnsi" w:hAnsiTheme="minorHAnsi" w:cs="Calibri"/>
                <w:color w:val="F79646" w:themeColor="accent6"/>
                <w:sz w:val="24"/>
                <w:szCs w:val="24"/>
              </w:rPr>
            </w:pPr>
            <w:r w:rsidRPr="00DA5676">
              <w:rPr>
                <w:rFonts w:asciiTheme="minorHAnsi" w:hAnsiTheme="minorHAnsi" w:cs="Calibri"/>
                <w:b/>
                <w:bCs/>
                <w:color w:val="F79646" w:themeColor="accent6"/>
                <w:sz w:val="24"/>
                <w:szCs w:val="24"/>
              </w:rPr>
              <w:t xml:space="preserve">1.2 Competence </w:t>
            </w:r>
          </w:p>
          <w:p w14:paraId="4618DA99" w14:textId="77777777" w:rsidR="005B19E4" w:rsidRPr="00DA5676" w:rsidRDefault="005B19E4" w:rsidP="005B19E4">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The organization shall: </w:t>
            </w:r>
          </w:p>
          <w:p w14:paraId="42870AF4" w14:textId="365A4116" w:rsidR="005B19E4" w:rsidRPr="00DA5676" w:rsidRDefault="005B19E4" w:rsidP="005B19E4">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Identify the roles and the corresponding responsibilities of those roles that affects the performance and effectiveness of the Program; </w:t>
            </w:r>
            <w:r>
              <w:rPr>
                <w:rFonts w:asciiTheme="minorHAnsi" w:hAnsiTheme="minorHAnsi" w:cs="Calibri"/>
                <w:b/>
                <w:bCs/>
                <w:color w:val="F79646" w:themeColor="accent6"/>
                <w:sz w:val="24"/>
                <w:szCs w:val="24"/>
                <w:lang w:val="en-US"/>
              </w:rPr>
              <w:br/>
            </w:r>
          </w:p>
          <w:p w14:paraId="51BC17A5" w14:textId="525AE589" w:rsidR="005B19E4" w:rsidRPr="00DA5676" w:rsidRDefault="005B19E4" w:rsidP="005B19E4">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Determine the necessary competence of person(s) fulfilling each role </w:t>
            </w:r>
            <w:r>
              <w:rPr>
                <w:rFonts w:asciiTheme="minorHAnsi" w:hAnsiTheme="minorHAnsi" w:cs="Calibri"/>
                <w:b/>
                <w:bCs/>
                <w:color w:val="F79646" w:themeColor="accent6"/>
                <w:sz w:val="24"/>
                <w:szCs w:val="24"/>
                <w:lang w:val="en-US"/>
              </w:rPr>
              <w:br/>
            </w:r>
            <w:r>
              <w:rPr>
                <w:rFonts w:asciiTheme="minorHAnsi" w:hAnsiTheme="minorHAnsi" w:cs="Calibri"/>
                <w:b/>
                <w:bCs/>
                <w:color w:val="F79646" w:themeColor="accent6"/>
                <w:sz w:val="24"/>
                <w:szCs w:val="24"/>
                <w:lang w:val="en-US"/>
              </w:rPr>
              <w:br/>
            </w:r>
            <w:r>
              <w:rPr>
                <w:rFonts w:asciiTheme="minorHAnsi" w:hAnsiTheme="minorHAnsi" w:cs="Calibri"/>
                <w:color w:val="F79646" w:themeColor="accent6"/>
                <w:sz w:val="24"/>
                <w:szCs w:val="24"/>
                <w:lang w:val="en-US"/>
              </w:rPr>
              <w:br/>
            </w:r>
          </w:p>
          <w:p w14:paraId="37E3E916" w14:textId="39A7A8D2" w:rsidR="005B19E4" w:rsidRPr="00DA5676" w:rsidRDefault="005B19E4" w:rsidP="005B19E4">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Ensure that these persons are competent on the basis of appropriate education, training, and/or experience; </w:t>
            </w:r>
            <w:r>
              <w:rPr>
                <w:rFonts w:asciiTheme="minorHAnsi" w:hAnsiTheme="minorHAnsi" w:cs="Calibri"/>
                <w:b/>
                <w:bCs/>
                <w:color w:val="F79646" w:themeColor="accent6"/>
                <w:sz w:val="24"/>
                <w:szCs w:val="24"/>
                <w:lang w:val="en-US"/>
              </w:rPr>
              <w:br/>
            </w:r>
          </w:p>
          <w:p w14:paraId="3D71CA28" w14:textId="5F57F627" w:rsidR="005B19E4" w:rsidRPr="00DA5676" w:rsidRDefault="005B19E4" w:rsidP="005B19E4">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lastRenderedPageBreak/>
              <w:t xml:space="preserve">Where applicable, take actions to acquire the necessary competence </w:t>
            </w:r>
            <w:r>
              <w:rPr>
                <w:rFonts w:asciiTheme="minorHAnsi" w:hAnsiTheme="minorHAnsi" w:cs="Calibri"/>
                <w:b/>
                <w:bCs/>
                <w:color w:val="F79646" w:themeColor="accent6"/>
                <w:sz w:val="24"/>
                <w:szCs w:val="24"/>
                <w:lang w:val="en-US"/>
              </w:rPr>
              <w:br/>
            </w:r>
            <w:r>
              <w:rPr>
                <w:rFonts w:asciiTheme="minorHAnsi" w:hAnsiTheme="minorHAnsi" w:cs="Calibri"/>
                <w:b/>
                <w:bCs/>
                <w:color w:val="F79646" w:themeColor="accent6"/>
                <w:sz w:val="24"/>
                <w:szCs w:val="24"/>
                <w:lang w:val="en-US"/>
              </w:rPr>
              <w:br/>
            </w:r>
          </w:p>
          <w:p w14:paraId="51654037" w14:textId="77777777" w:rsidR="005B19E4" w:rsidRPr="00DA5676" w:rsidRDefault="005B19E4" w:rsidP="005B19E4">
            <w:pPr>
              <w:pStyle w:val="Listenabsatz"/>
              <w:numPr>
                <w:ilvl w:val="0"/>
                <w:numId w:val="7"/>
              </w:numPr>
              <w:autoSpaceDE w:val="0"/>
              <w:autoSpaceDN w:val="0"/>
              <w:adjustRightInd w:val="0"/>
              <w:spacing w:line="240" w:lineRule="auto"/>
              <w:ind w:left="184" w:hanging="142"/>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Retain appropriate documented information as evidence of competence </w:t>
            </w:r>
          </w:p>
          <w:p w14:paraId="345D5619" w14:textId="77777777" w:rsidR="005B19E4" w:rsidRPr="003731A2" w:rsidRDefault="005B19E4" w:rsidP="005B19E4">
            <w:pPr>
              <w:autoSpaceDE w:val="0"/>
              <w:autoSpaceDN w:val="0"/>
              <w:adjustRightInd w:val="0"/>
              <w:spacing w:line="240" w:lineRule="auto"/>
              <w:rPr>
                <w:rFonts w:asciiTheme="minorHAnsi" w:hAnsiTheme="minorHAnsi" w:cs="Calibri"/>
                <w:color w:val="000000"/>
                <w:sz w:val="24"/>
                <w:szCs w:val="24"/>
                <w:lang w:val="en-US"/>
              </w:rPr>
            </w:pPr>
          </w:p>
          <w:p w14:paraId="7BBCC7EF" w14:textId="77777777" w:rsidR="005B19E4" w:rsidRPr="003731A2" w:rsidRDefault="005B19E4" w:rsidP="005B19E4">
            <w:pPr>
              <w:autoSpaceDE w:val="0"/>
              <w:autoSpaceDN w:val="0"/>
              <w:adjustRightInd w:val="0"/>
              <w:spacing w:line="240" w:lineRule="auto"/>
              <w:rPr>
                <w:rFonts w:asciiTheme="minorHAnsi" w:hAnsiTheme="minorHAnsi" w:cs="Calibri"/>
                <w:b/>
                <w:bCs/>
                <w:color w:val="000000"/>
                <w:sz w:val="24"/>
                <w:szCs w:val="24"/>
                <w:lang w:val="en-US"/>
              </w:rPr>
            </w:pPr>
          </w:p>
          <w:p w14:paraId="144F0746" w14:textId="77777777" w:rsidR="005B19E4" w:rsidRPr="003731A2" w:rsidRDefault="005B19E4" w:rsidP="005B19E4">
            <w:pPr>
              <w:autoSpaceDE w:val="0"/>
              <w:autoSpaceDN w:val="0"/>
              <w:adjustRightInd w:val="0"/>
              <w:spacing w:line="240" w:lineRule="auto"/>
              <w:rPr>
                <w:rFonts w:asciiTheme="minorHAnsi" w:hAnsiTheme="minorHAnsi" w:cs="Calibri"/>
                <w:b/>
                <w:bCs/>
                <w:color w:val="000000"/>
                <w:sz w:val="24"/>
                <w:szCs w:val="24"/>
                <w:lang w:val="en-US"/>
              </w:rPr>
            </w:pPr>
          </w:p>
          <w:p w14:paraId="36D6CE30" w14:textId="77777777" w:rsidR="005B19E4" w:rsidRPr="003731A2" w:rsidRDefault="005B19E4" w:rsidP="005B19E4">
            <w:pPr>
              <w:autoSpaceDE w:val="0"/>
              <w:autoSpaceDN w:val="0"/>
              <w:adjustRightInd w:val="0"/>
              <w:spacing w:line="240" w:lineRule="auto"/>
              <w:rPr>
                <w:rFonts w:asciiTheme="minorHAnsi" w:hAnsiTheme="minorHAnsi" w:cs="Calibri"/>
                <w:b/>
                <w:bCs/>
                <w:color w:val="000000"/>
                <w:sz w:val="24"/>
                <w:szCs w:val="24"/>
                <w:lang w:val="en-US"/>
              </w:rPr>
            </w:pPr>
          </w:p>
          <w:p w14:paraId="69B0E565" w14:textId="77777777" w:rsidR="005B19E4" w:rsidRPr="003731A2" w:rsidRDefault="005B19E4" w:rsidP="005B19E4">
            <w:pPr>
              <w:autoSpaceDE w:val="0"/>
              <w:autoSpaceDN w:val="0"/>
              <w:adjustRightInd w:val="0"/>
              <w:spacing w:line="240" w:lineRule="auto"/>
              <w:rPr>
                <w:rFonts w:asciiTheme="minorHAnsi" w:hAnsiTheme="minorHAnsi" w:cs="Calibri"/>
                <w:b/>
                <w:bCs/>
                <w:color w:val="000000"/>
                <w:sz w:val="24"/>
                <w:szCs w:val="24"/>
                <w:lang w:val="en-US"/>
              </w:rPr>
            </w:pPr>
          </w:p>
          <w:p w14:paraId="1020989C" w14:textId="4ED92565" w:rsidR="005B19E4" w:rsidRDefault="005B19E4" w:rsidP="005B19E4">
            <w:pPr>
              <w:autoSpaceDE w:val="0"/>
              <w:autoSpaceDN w:val="0"/>
              <w:adjustRightInd w:val="0"/>
              <w:spacing w:line="240" w:lineRule="auto"/>
              <w:rPr>
                <w:rFonts w:asciiTheme="minorHAnsi" w:hAnsiTheme="minorHAnsi" w:cs="Calibri"/>
                <w:b/>
                <w:bCs/>
                <w:color w:val="000000"/>
                <w:sz w:val="24"/>
                <w:szCs w:val="24"/>
                <w:lang w:val="en-US"/>
              </w:rPr>
            </w:pPr>
          </w:p>
          <w:p w14:paraId="7B7C78D7" w14:textId="77777777" w:rsidR="005B19E4" w:rsidRPr="003731A2" w:rsidRDefault="005B19E4" w:rsidP="005B19E4">
            <w:pPr>
              <w:autoSpaceDE w:val="0"/>
              <w:autoSpaceDN w:val="0"/>
              <w:adjustRightInd w:val="0"/>
              <w:spacing w:line="240" w:lineRule="auto"/>
              <w:rPr>
                <w:rFonts w:asciiTheme="minorHAnsi" w:hAnsiTheme="minorHAnsi" w:cs="Calibri"/>
                <w:b/>
                <w:bCs/>
                <w:color w:val="000000"/>
                <w:sz w:val="24"/>
                <w:szCs w:val="24"/>
                <w:lang w:val="en-US"/>
              </w:rPr>
            </w:pPr>
          </w:p>
          <w:p w14:paraId="4D8B5523" w14:textId="77777777" w:rsidR="005B19E4" w:rsidRPr="003731A2" w:rsidRDefault="005B19E4" w:rsidP="005B19E4">
            <w:pPr>
              <w:autoSpaceDE w:val="0"/>
              <w:autoSpaceDN w:val="0"/>
              <w:adjustRightInd w:val="0"/>
              <w:spacing w:line="240" w:lineRule="auto"/>
              <w:rPr>
                <w:rFonts w:asciiTheme="minorHAnsi" w:hAnsiTheme="minorHAnsi" w:cs="Calibri"/>
                <w:b/>
                <w:bCs/>
                <w:color w:val="000000"/>
                <w:sz w:val="24"/>
                <w:szCs w:val="24"/>
                <w:lang w:val="en-US"/>
              </w:rPr>
            </w:pPr>
          </w:p>
          <w:p w14:paraId="754E0FF4" w14:textId="77777777" w:rsidR="005B19E4" w:rsidRPr="003731A2" w:rsidRDefault="005B19E4" w:rsidP="005B19E4">
            <w:pPr>
              <w:autoSpaceDE w:val="0"/>
              <w:autoSpaceDN w:val="0"/>
              <w:adjustRightInd w:val="0"/>
              <w:spacing w:line="240" w:lineRule="auto"/>
              <w:rPr>
                <w:rFonts w:asciiTheme="minorHAnsi" w:hAnsiTheme="minorHAnsi" w:cs="Calibri"/>
                <w:b/>
                <w:bCs/>
                <w:color w:val="000000"/>
                <w:sz w:val="24"/>
                <w:szCs w:val="24"/>
                <w:lang w:val="en-US"/>
              </w:rPr>
            </w:pPr>
          </w:p>
          <w:p w14:paraId="4EC70797" w14:textId="77777777" w:rsidR="005B19E4" w:rsidRPr="003731A2" w:rsidRDefault="005B19E4" w:rsidP="005B19E4">
            <w:pPr>
              <w:autoSpaceDE w:val="0"/>
              <w:autoSpaceDN w:val="0"/>
              <w:adjustRightInd w:val="0"/>
              <w:spacing w:line="240" w:lineRule="auto"/>
              <w:rPr>
                <w:rFonts w:asciiTheme="minorHAnsi" w:hAnsiTheme="minorHAnsi" w:cs="Calibri"/>
                <w:b/>
                <w:bCs/>
                <w:color w:val="000000"/>
                <w:sz w:val="24"/>
                <w:szCs w:val="24"/>
                <w:lang w:val="en-US"/>
              </w:rPr>
            </w:pPr>
          </w:p>
          <w:p w14:paraId="447B00C0" w14:textId="77777777" w:rsidR="005B19E4" w:rsidRPr="003731A2" w:rsidRDefault="005B19E4" w:rsidP="005B19E4">
            <w:pPr>
              <w:autoSpaceDE w:val="0"/>
              <w:autoSpaceDN w:val="0"/>
              <w:adjustRightInd w:val="0"/>
              <w:spacing w:line="240" w:lineRule="auto"/>
              <w:rPr>
                <w:rFonts w:asciiTheme="minorHAnsi" w:hAnsiTheme="minorHAnsi" w:cs="Calibri"/>
                <w:b/>
                <w:bCs/>
                <w:color w:val="000000"/>
                <w:sz w:val="24"/>
                <w:szCs w:val="24"/>
                <w:lang w:val="en-US"/>
              </w:rPr>
            </w:pPr>
          </w:p>
          <w:p w14:paraId="3DD897DF" w14:textId="77777777" w:rsidR="005B19E4" w:rsidRPr="003731A2" w:rsidRDefault="005B19E4" w:rsidP="005B19E4">
            <w:pPr>
              <w:autoSpaceDE w:val="0"/>
              <w:autoSpaceDN w:val="0"/>
              <w:adjustRightInd w:val="0"/>
              <w:spacing w:line="240" w:lineRule="auto"/>
              <w:rPr>
                <w:rFonts w:asciiTheme="minorHAnsi" w:hAnsiTheme="minorHAnsi" w:cs="Calibri"/>
                <w:b/>
                <w:bCs/>
                <w:color w:val="000000"/>
                <w:sz w:val="24"/>
                <w:szCs w:val="24"/>
                <w:lang w:val="en-US"/>
              </w:rPr>
            </w:pPr>
          </w:p>
          <w:p w14:paraId="394722D9" w14:textId="77777777" w:rsidR="005B19E4" w:rsidRPr="003731A2" w:rsidRDefault="005B19E4" w:rsidP="005B19E4">
            <w:pPr>
              <w:autoSpaceDE w:val="0"/>
              <w:autoSpaceDN w:val="0"/>
              <w:adjustRightInd w:val="0"/>
              <w:spacing w:line="240" w:lineRule="auto"/>
              <w:rPr>
                <w:rFonts w:asciiTheme="minorHAnsi" w:hAnsiTheme="minorHAnsi" w:cs="Calibri"/>
                <w:b/>
                <w:bCs/>
                <w:color w:val="000000"/>
                <w:sz w:val="24"/>
                <w:szCs w:val="24"/>
                <w:lang w:val="en-US"/>
              </w:rPr>
            </w:pPr>
          </w:p>
          <w:p w14:paraId="7910BAB1" w14:textId="77777777" w:rsidR="005B19E4" w:rsidRPr="003731A2" w:rsidRDefault="005B19E4" w:rsidP="005B19E4">
            <w:pPr>
              <w:autoSpaceDE w:val="0"/>
              <w:autoSpaceDN w:val="0"/>
              <w:adjustRightInd w:val="0"/>
              <w:spacing w:line="240" w:lineRule="auto"/>
              <w:rPr>
                <w:rFonts w:asciiTheme="minorHAnsi" w:hAnsiTheme="minorHAnsi" w:cs="Calibri"/>
                <w:b/>
                <w:bCs/>
                <w:color w:val="000000"/>
                <w:sz w:val="24"/>
                <w:szCs w:val="24"/>
                <w:lang w:val="en-US"/>
              </w:rPr>
            </w:pPr>
          </w:p>
          <w:p w14:paraId="11D70CAB" w14:textId="77777777" w:rsidR="005B19E4" w:rsidRPr="003731A2" w:rsidRDefault="005B19E4" w:rsidP="005B19E4">
            <w:pPr>
              <w:autoSpaceDE w:val="0"/>
              <w:autoSpaceDN w:val="0"/>
              <w:adjustRightInd w:val="0"/>
              <w:spacing w:line="240" w:lineRule="auto"/>
              <w:rPr>
                <w:rFonts w:asciiTheme="minorHAnsi" w:hAnsiTheme="minorHAnsi" w:cs="Calibri"/>
                <w:b/>
                <w:bCs/>
                <w:color w:val="000000"/>
                <w:sz w:val="24"/>
                <w:szCs w:val="24"/>
                <w:lang w:val="en-US"/>
              </w:rPr>
            </w:pPr>
          </w:p>
          <w:p w14:paraId="020DB30C" w14:textId="77777777" w:rsidR="005B19E4" w:rsidRPr="003731A2" w:rsidRDefault="005B19E4" w:rsidP="005B19E4">
            <w:pPr>
              <w:autoSpaceDE w:val="0"/>
              <w:autoSpaceDN w:val="0"/>
              <w:adjustRightInd w:val="0"/>
              <w:spacing w:line="240" w:lineRule="auto"/>
              <w:rPr>
                <w:rFonts w:asciiTheme="minorHAnsi" w:hAnsiTheme="minorHAnsi" w:cs="Calibri"/>
                <w:b/>
                <w:bCs/>
                <w:color w:val="000000"/>
                <w:sz w:val="24"/>
                <w:szCs w:val="24"/>
                <w:lang w:val="en-US"/>
              </w:rPr>
            </w:pPr>
          </w:p>
          <w:p w14:paraId="629A8C4E" w14:textId="77777777" w:rsidR="005B19E4" w:rsidRPr="00DA5676" w:rsidRDefault="005B19E4" w:rsidP="005B19E4">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 xml:space="preserve">Verification Material(s): </w:t>
            </w:r>
          </w:p>
          <w:p w14:paraId="5E0567F9" w14:textId="77777777" w:rsidR="005B19E4" w:rsidRPr="00DA5676" w:rsidRDefault="005B19E4" w:rsidP="005B19E4">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color w:val="F79646" w:themeColor="accent6"/>
                <w:sz w:val="24"/>
                <w:szCs w:val="24"/>
                <w:lang w:val="en-US"/>
              </w:rPr>
              <w:t xml:space="preserve">1.2.1 A documented list of roles with corresponding responsibilities for the different participates in the </w:t>
            </w:r>
            <w:r w:rsidRPr="00DA5676">
              <w:rPr>
                <w:rFonts w:asciiTheme="minorHAnsi" w:hAnsiTheme="minorHAnsi" w:cs="Calibri"/>
                <w:color w:val="F79646" w:themeColor="accent6"/>
                <w:sz w:val="24"/>
                <w:szCs w:val="24"/>
                <w:lang w:val="en-US"/>
              </w:rPr>
              <w:lastRenderedPageBreak/>
              <w:t xml:space="preserve">Open Source compliance program; </w:t>
            </w:r>
          </w:p>
          <w:p w14:paraId="1072B1EC" w14:textId="77777777" w:rsidR="005B19E4" w:rsidRPr="00DA5676" w:rsidRDefault="005B19E4" w:rsidP="005B19E4">
            <w:pPr>
              <w:autoSpaceDE w:val="0"/>
              <w:autoSpaceDN w:val="0"/>
              <w:adjustRightInd w:val="0"/>
              <w:spacing w:line="240" w:lineRule="auto"/>
              <w:rPr>
                <w:rFonts w:asciiTheme="minorHAnsi" w:hAnsiTheme="minorHAnsi" w:cs="Calibri"/>
                <w:color w:val="F79646" w:themeColor="accent6"/>
                <w:sz w:val="24"/>
                <w:szCs w:val="24"/>
                <w:lang w:val="en-US"/>
              </w:rPr>
            </w:pPr>
          </w:p>
          <w:p w14:paraId="1B2064E2" w14:textId="77777777" w:rsidR="005B19E4" w:rsidRPr="00DA5676" w:rsidRDefault="005B19E4" w:rsidP="005B19E4">
            <w:pPr>
              <w:autoSpaceDE w:val="0"/>
              <w:autoSpaceDN w:val="0"/>
              <w:adjustRightInd w:val="0"/>
              <w:spacing w:line="240" w:lineRule="auto"/>
              <w:rPr>
                <w:rFonts w:asciiTheme="minorHAnsi" w:hAnsiTheme="minorHAnsi" w:cs="Calibri"/>
                <w:color w:val="F79646" w:themeColor="accent6"/>
                <w:sz w:val="24"/>
                <w:szCs w:val="24"/>
                <w:lang w:val="en-US"/>
              </w:rPr>
            </w:pPr>
          </w:p>
          <w:p w14:paraId="44CAE3C7" w14:textId="77777777" w:rsidR="005B19E4" w:rsidRPr="003731A2" w:rsidRDefault="005B19E4" w:rsidP="005B19E4">
            <w:pPr>
              <w:autoSpaceDE w:val="0"/>
              <w:autoSpaceDN w:val="0"/>
              <w:adjustRightInd w:val="0"/>
              <w:spacing w:line="240" w:lineRule="auto"/>
              <w:rPr>
                <w:rFonts w:asciiTheme="minorHAnsi" w:hAnsiTheme="minorHAnsi" w:cs="Calibri"/>
                <w:color w:val="000000"/>
                <w:sz w:val="24"/>
                <w:szCs w:val="24"/>
                <w:lang w:val="en-US"/>
              </w:rPr>
            </w:pPr>
            <w:r w:rsidRPr="00DA5676">
              <w:rPr>
                <w:rFonts w:asciiTheme="minorHAnsi" w:hAnsiTheme="minorHAnsi" w:cs="Calibri"/>
                <w:color w:val="F79646" w:themeColor="accent6"/>
                <w:sz w:val="24"/>
                <w:szCs w:val="24"/>
                <w:lang w:val="en-US"/>
              </w:rPr>
              <w:t xml:space="preserve">1.2.2 A </w:t>
            </w:r>
            <w:commentRangeStart w:id="146"/>
            <w:commentRangeStart w:id="147"/>
            <w:r w:rsidRPr="00DA5676">
              <w:rPr>
                <w:rFonts w:asciiTheme="minorHAnsi" w:hAnsiTheme="minorHAnsi" w:cs="Calibri"/>
                <w:color w:val="F79646" w:themeColor="accent6"/>
                <w:sz w:val="24"/>
                <w:szCs w:val="24"/>
                <w:lang w:val="en-US"/>
              </w:rPr>
              <w:t>documented</w:t>
            </w:r>
            <w:commentRangeEnd w:id="146"/>
            <w:r>
              <w:rPr>
                <w:rStyle w:val="Kommentarzeichen"/>
              </w:rPr>
              <w:commentReference w:id="146"/>
            </w:r>
            <w:commentRangeEnd w:id="147"/>
            <w:r>
              <w:rPr>
                <w:rStyle w:val="Kommentarzeichen"/>
              </w:rPr>
              <w:commentReference w:id="147"/>
            </w:r>
            <w:r>
              <w:rPr>
                <w:rFonts w:asciiTheme="minorHAnsi" w:hAnsiTheme="minorHAnsi" w:cs="Calibri"/>
                <w:color w:val="F79646" w:themeColor="accent6"/>
                <w:sz w:val="24"/>
                <w:szCs w:val="24"/>
                <w:lang w:val="en-US"/>
              </w:rPr>
              <w:t xml:space="preserve"> </w:t>
            </w:r>
            <w:r w:rsidRPr="00DA5676">
              <w:rPr>
                <w:rFonts w:asciiTheme="minorHAnsi" w:hAnsiTheme="minorHAnsi" w:cs="Calibri"/>
                <w:color w:val="F79646" w:themeColor="accent6"/>
                <w:sz w:val="24"/>
                <w:szCs w:val="24"/>
                <w:lang w:val="en-US"/>
              </w:rPr>
              <w:t xml:space="preserve"> that identifies the competencies for each role</w:t>
            </w:r>
            <w:r w:rsidRPr="003731A2">
              <w:rPr>
                <w:rFonts w:asciiTheme="minorHAnsi" w:hAnsiTheme="minorHAnsi" w:cs="Calibri"/>
                <w:color w:val="000000"/>
                <w:sz w:val="24"/>
                <w:szCs w:val="24"/>
                <w:lang w:val="en-US"/>
              </w:rPr>
              <w:t xml:space="preserve"> </w:t>
            </w:r>
          </w:p>
          <w:p w14:paraId="3691338B" w14:textId="77777777" w:rsidR="005B19E4" w:rsidRPr="003731A2" w:rsidRDefault="005B19E4" w:rsidP="005B19E4">
            <w:pPr>
              <w:autoSpaceDE w:val="0"/>
              <w:autoSpaceDN w:val="0"/>
              <w:adjustRightInd w:val="0"/>
              <w:spacing w:line="240" w:lineRule="auto"/>
              <w:rPr>
                <w:rFonts w:asciiTheme="minorHAnsi" w:hAnsiTheme="minorHAnsi" w:cs="Calibri"/>
                <w:color w:val="000000"/>
                <w:sz w:val="24"/>
                <w:szCs w:val="24"/>
                <w:lang w:val="en-US"/>
              </w:rPr>
            </w:pPr>
          </w:p>
          <w:p w14:paraId="7B7324B3" w14:textId="77777777" w:rsidR="005B19E4" w:rsidRPr="003731A2" w:rsidRDefault="005B19E4" w:rsidP="005B19E4">
            <w:pPr>
              <w:autoSpaceDE w:val="0"/>
              <w:autoSpaceDN w:val="0"/>
              <w:adjustRightInd w:val="0"/>
              <w:spacing w:line="240" w:lineRule="auto"/>
              <w:rPr>
                <w:rFonts w:asciiTheme="minorHAnsi" w:hAnsiTheme="minorHAnsi" w:cs="Calibri"/>
                <w:color w:val="000000"/>
                <w:sz w:val="24"/>
                <w:szCs w:val="24"/>
                <w:lang w:val="en-US"/>
              </w:rPr>
            </w:pPr>
          </w:p>
          <w:p w14:paraId="0B53D2A1" w14:textId="3BC483D1" w:rsidR="005B19E4" w:rsidRDefault="005B19E4" w:rsidP="005B19E4">
            <w:pPr>
              <w:autoSpaceDE w:val="0"/>
              <w:autoSpaceDN w:val="0"/>
              <w:adjustRightInd w:val="0"/>
              <w:spacing w:line="240" w:lineRule="auto"/>
              <w:rPr>
                <w:ins w:id="148" w:author="Stefan Thanheiser" w:date="2019-02-17T00:11:00Z"/>
                <w:rFonts w:asciiTheme="minorHAnsi" w:hAnsiTheme="minorHAnsi" w:cs="Calibri"/>
                <w:color w:val="000000"/>
                <w:sz w:val="24"/>
                <w:szCs w:val="24"/>
                <w:lang w:val="en-US"/>
              </w:rPr>
            </w:pPr>
          </w:p>
          <w:p w14:paraId="7D01AC6F" w14:textId="77777777" w:rsidR="005B19E4" w:rsidRPr="003731A2" w:rsidRDefault="005B19E4" w:rsidP="005B19E4">
            <w:pPr>
              <w:autoSpaceDE w:val="0"/>
              <w:autoSpaceDN w:val="0"/>
              <w:adjustRightInd w:val="0"/>
              <w:spacing w:line="240" w:lineRule="auto"/>
              <w:rPr>
                <w:rFonts w:asciiTheme="minorHAnsi" w:hAnsiTheme="minorHAnsi" w:cs="Calibri"/>
                <w:color w:val="000000"/>
                <w:sz w:val="24"/>
                <w:szCs w:val="24"/>
                <w:lang w:val="en-US"/>
              </w:rPr>
            </w:pPr>
          </w:p>
          <w:p w14:paraId="29C417AC" w14:textId="77777777" w:rsidR="005B19E4" w:rsidRPr="00DA5676" w:rsidRDefault="005B19E4" w:rsidP="005B19E4">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color w:val="F79646" w:themeColor="accent6"/>
                <w:sz w:val="24"/>
                <w:szCs w:val="24"/>
                <w:lang w:val="en-US"/>
              </w:rPr>
              <w:t xml:space="preserve">1.2.3 Documented evidence of assessed competence for each program participant </w:t>
            </w:r>
          </w:p>
          <w:p w14:paraId="62CCE944" w14:textId="77777777" w:rsidR="005B19E4" w:rsidRPr="003731A2" w:rsidRDefault="005B19E4" w:rsidP="005B19E4">
            <w:pPr>
              <w:autoSpaceDE w:val="0"/>
              <w:autoSpaceDN w:val="0"/>
              <w:adjustRightInd w:val="0"/>
              <w:spacing w:line="240" w:lineRule="auto"/>
              <w:rPr>
                <w:rFonts w:asciiTheme="minorHAnsi" w:hAnsiTheme="minorHAnsi" w:cs="Calibri"/>
                <w:color w:val="000000"/>
                <w:sz w:val="24"/>
                <w:szCs w:val="24"/>
                <w:lang w:val="en-US"/>
              </w:rPr>
            </w:pPr>
          </w:p>
          <w:p w14:paraId="6A1DAFFD" w14:textId="77777777" w:rsidR="005B19E4" w:rsidRPr="003731A2" w:rsidRDefault="005B19E4" w:rsidP="005B19E4">
            <w:pPr>
              <w:autoSpaceDE w:val="0"/>
              <w:autoSpaceDN w:val="0"/>
              <w:adjustRightInd w:val="0"/>
              <w:spacing w:line="240" w:lineRule="auto"/>
              <w:rPr>
                <w:rFonts w:asciiTheme="minorHAnsi" w:hAnsiTheme="minorHAnsi" w:cs="Calibri"/>
                <w:b/>
                <w:bCs/>
                <w:color w:val="000000"/>
                <w:sz w:val="24"/>
                <w:szCs w:val="24"/>
                <w:lang w:val="en-US"/>
              </w:rPr>
            </w:pPr>
          </w:p>
          <w:p w14:paraId="0FF57865" w14:textId="77777777" w:rsidR="005B19E4" w:rsidRPr="003731A2" w:rsidRDefault="005B19E4" w:rsidP="005B19E4">
            <w:pPr>
              <w:autoSpaceDE w:val="0"/>
              <w:autoSpaceDN w:val="0"/>
              <w:adjustRightInd w:val="0"/>
              <w:spacing w:line="240" w:lineRule="auto"/>
              <w:rPr>
                <w:rFonts w:asciiTheme="minorHAnsi" w:hAnsiTheme="minorHAnsi" w:cs="Calibri"/>
                <w:b/>
                <w:bCs/>
                <w:color w:val="000000"/>
                <w:sz w:val="24"/>
                <w:szCs w:val="24"/>
                <w:lang w:val="en-US"/>
              </w:rPr>
            </w:pPr>
          </w:p>
          <w:p w14:paraId="57187B5A" w14:textId="77777777" w:rsidR="005B19E4" w:rsidRPr="003731A2" w:rsidRDefault="005B19E4" w:rsidP="005B19E4">
            <w:pPr>
              <w:autoSpaceDE w:val="0"/>
              <w:autoSpaceDN w:val="0"/>
              <w:adjustRightInd w:val="0"/>
              <w:spacing w:line="240" w:lineRule="auto"/>
              <w:rPr>
                <w:rFonts w:asciiTheme="minorHAnsi" w:hAnsiTheme="minorHAnsi" w:cs="Calibri"/>
                <w:b/>
                <w:bCs/>
                <w:color w:val="000000"/>
                <w:sz w:val="24"/>
                <w:szCs w:val="24"/>
                <w:lang w:val="en-US"/>
              </w:rPr>
            </w:pPr>
          </w:p>
          <w:p w14:paraId="61412288" w14:textId="77777777" w:rsidR="005B19E4" w:rsidRPr="003731A2" w:rsidRDefault="005B19E4" w:rsidP="005B19E4">
            <w:pPr>
              <w:autoSpaceDE w:val="0"/>
              <w:autoSpaceDN w:val="0"/>
              <w:adjustRightInd w:val="0"/>
              <w:spacing w:line="240" w:lineRule="auto"/>
              <w:rPr>
                <w:rFonts w:asciiTheme="minorHAnsi" w:hAnsiTheme="minorHAnsi" w:cs="Calibri"/>
                <w:b/>
                <w:bCs/>
                <w:color w:val="000000"/>
                <w:sz w:val="24"/>
                <w:szCs w:val="24"/>
                <w:lang w:val="en-US"/>
              </w:rPr>
            </w:pPr>
          </w:p>
          <w:p w14:paraId="1AD69865" w14:textId="1E7466C9" w:rsidR="005B19E4" w:rsidRDefault="005B19E4" w:rsidP="005B19E4">
            <w:pPr>
              <w:autoSpaceDE w:val="0"/>
              <w:autoSpaceDN w:val="0"/>
              <w:adjustRightInd w:val="0"/>
              <w:spacing w:line="240" w:lineRule="auto"/>
              <w:rPr>
                <w:ins w:id="149" w:author="Stefan Thanheiser" w:date="2019-02-17T00:26:00Z"/>
                <w:rFonts w:asciiTheme="minorHAnsi" w:hAnsiTheme="minorHAnsi" w:cs="Calibri"/>
                <w:b/>
                <w:bCs/>
                <w:color w:val="000000"/>
                <w:sz w:val="24"/>
                <w:szCs w:val="24"/>
                <w:lang w:val="en-US"/>
              </w:rPr>
            </w:pPr>
          </w:p>
          <w:p w14:paraId="7297F7F2" w14:textId="77777777" w:rsidR="008D2A30" w:rsidRPr="003731A2" w:rsidRDefault="008D2A30" w:rsidP="005B19E4">
            <w:pPr>
              <w:autoSpaceDE w:val="0"/>
              <w:autoSpaceDN w:val="0"/>
              <w:adjustRightInd w:val="0"/>
              <w:spacing w:line="240" w:lineRule="auto"/>
              <w:rPr>
                <w:rFonts w:asciiTheme="minorHAnsi" w:hAnsiTheme="minorHAnsi" w:cs="Calibri"/>
                <w:b/>
                <w:bCs/>
                <w:color w:val="000000"/>
                <w:sz w:val="24"/>
                <w:szCs w:val="24"/>
                <w:lang w:val="en-US"/>
              </w:rPr>
            </w:pPr>
          </w:p>
          <w:p w14:paraId="35A11E21" w14:textId="77777777" w:rsidR="005B19E4" w:rsidRPr="003731A2" w:rsidRDefault="005B19E4" w:rsidP="005B19E4">
            <w:pPr>
              <w:autoSpaceDE w:val="0"/>
              <w:autoSpaceDN w:val="0"/>
              <w:adjustRightInd w:val="0"/>
              <w:spacing w:line="240" w:lineRule="auto"/>
              <w:rPr>
                <w:rFonts w:asciiTheme="minorHAnsi" w:hAnsiTheme="minorHAnsi" w:cs="Calibri"/>
                <w:b/>
                <w:bCs/>
                <w:color w:val="000000"/>
                <w:sz w:val="24"/>
                <w:szCs w:val="24"/>
                <w:lang w:val="en-US"/>
              </w:rPr>
            </w:pPr>
          </w:p>
          <w:p w14:paraId="010D9DC0" w14:textId="77777777" w:rsidR="005B19E4" w:rsidRPr="00DA5676" w:rsidRDefault="005B19E4" w:rsidP="005B19E4">
            <w:pPr>
              <w:autoSpaceDE w:val="0"/>
              <w:autoSpaceDN w:val="0"/>
              <w:adjustRightInd w:val="0"/>
              <w:spacing w:line="240" w:lineRule="auto"/>
              <w:rPr>
                <w:rFonts w:asciiTheme="minorHAnsi" w:hAnsiTheme="minorHAnsi" w:cs="Calibri"/>
                <w:color w:val="F79646" w:themeColor="accent6"/>
                <w:sz w:val="24"/>
                <w:szCs w:val="24"/>
                <w:lang w:val="en-US"/>
              </w:rPr>
            </w:pPr>
            <w:r w:rsidRPr="00DA5676">
              <w:rPr>
                <w:rFonts w:asciiTheme="minorHAnsi" w:hAnsiTheme="minorHAnsi" w:cs="Calibri"/>
                <w:b/>
                <w:bCs/>
                <w:color w:val="F79646" w:themeColor="accent6"/>
                <w:sz w:val="24"/>
                <w:szCs w:val="24"/>
                <w:lang w:val="en-US"/>
              </w:rPr>
              <w:t>Rationale</w:t>
            </w:r>
            <w:r w:rsidRPr="00DA5676">
              <w:rPr>
                <w:rFonts w:asciiTheme="minorHAnsi" w:hAnsiTheme="minorHAnsi" w:cs="Calibri"/>
                <w:color w:val="F79646" w:themeColor="accent6"/>
                <w:sz w:val="24"/>
                <w:szCs w:val="24"/>
                <w:lang w:val="en-US"/>
              </w:rPr>
              <w:t xml:space="preserve">: </w:t>
            </w:r>
          </w:p>
          <w:p w14:paraId="0269865A" w14:textId="77777777" w:rsidR="005B19E4" w:rsidRPr="00DA5676" w:rsidRDefault="005B19E4" w:rsidP="005B19E4">
            <w:pPr>
              <w:widowControl w:val="0"/>
              <w:pBdr>
                <w:top w:val="nil"/>
                <w:left w:val="nil"/>
                <w:bottom w:val="nil"/>
                <w:right w:val="nil"/>
                <w:between w:val="nil"/>
              </w:pBdr>
              <w:spacing w:line="240" w:lineRule="auto"/>
              <w:rPr>
                <w:rFonts w:asciiTheme="minorHAnsi" w:hAnsiTheme="minorHAnsi" w:cs="Calibri"/>
                <w:color w:val="F79646" w:themeColor="accent6"/>
                <w:sz w:val="24"/>
                <w:szCs w:val="24"/>
                <w:lang w:val="en-US"/>
              </w:rPr>
            </w:pPr>
            <w:r w:rsidRPr="00DA5676">
              <w:rPr>
                <w:rFonts w:asciiTheme="minorHAnsi" w:hAnsiTheme="minorHAnsi" w:cs="Calibri"/>
                <w:color w:val="F79646" w:themeColor="accent6"/>
                <w:sz w:val="24"/>
                <w:szCs w:val="24"/>
                <w:lang w:val="en-US"/>
              </w:rPr>
              <w:t>To ensure that the program participants have obtain a sufficient level of competence for their respected roles and responsibilities.</w:t>
            </w:r>
          </w:p>
          <w:p w14:paraId="6D40BBE9" w14:textId="77777777" w:rsidR="005B19E4" w:rsidRDefault="005B19E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46549BC3" w14:textId="77777777" w:rsidR="005B19E4" w:rsidRDefault="005B19E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1F23EE0D" w14:textId="77777777" w:rsidR="005B19E4" w:rsidRDefault="005B19E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28D0F98F" w14:textId="77777777" w:rsidR="005B19E4" w:rsidRDefault="005B19E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28176EF5" w14:textId="77777777" w:rsidR="005B19E4" w:rsidRDefault="005B19E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0DAF280E" w14:textId="77777777" w:rsidR="005B19E4" w:rsidRDefault="005B19E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2866927F" w14:textId="77777777" w:rsidR="005B19E4" w:rsidRDefault="005B19E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44099001" w14:textId="77777777" w:rsidR="005B19E4" w:rsidRDefault="005B19E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6BE96563" w14:textId="77777777" w:rsidR="005B19E4" w:rsidRDefault="005B19E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151E80E6" w14:textId="77777777" w:rsidR="005B19E4" w:rsidRDefault="005B19E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0B014AC0" w14:textId="77777777" w:rsidR="005B19E4" w:rsidRPr="004A21D7" w:rsidRDefault="005B19E4"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1.3 Awareness</w:t>
            </w:r>
          </w:p>
          <w:p w14:paraId="4B9D6CE9" w14:textId="77777777" w:rsidR="005B19E4" w:rsidRPr="004A21D7" w:rsidRDefault="005B19E4"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 xml:space="preserve">The organization shall ensure that </w:t>
            </w:r>
            <w:commentRangeStart w:id="150"/>
            <w:commentRangeStart w:id="151"/>
            <w:commentRangeStart w:id="152"/>
            <w:r w:rsidRPr="004A21D7">
              <w:rPr>
                <w:rFonts w:asciiTheme="minorHAnsi" w:eastAsia="Calibri" w:hAnsiTheme="minorHAnsi" w:cs="Calibri"/>
                <w:color w:val="F79646" w:themeColor="accent6"/>
                <w:sz w:val="24"/>
                <w:szCs w:val="24"/>
                <w:lang w:val="en-US"/>
              </w:rPr>
              <w:t xml:space="preserve">persons doing work </w:t>
            </w:r>
            <w:commentRangeEnd w:id="150"/>
            <w:r w:rsidRPr="004A21D7">
              <w:rPr>
                <w:rStyle w:val="Kommentarzeichen"/>
                <w:color w:val="F79646" w:themeColor="accent6"/>
              </w:rPr>
              <w:commentReference w:id="150"/>
            </w:r>
            <w:commentRangeEnd w:id="151"/>
            <w:r>
              <w:rPr>
                <w:rStyle w:val="Kommentarzeichen"/>
              </w:rPr>
              <w:commentReference w:id="151"/>
            </w:r>
            <w:commentRangeEnd w:id="152"/>
            <w:r w:rsidR="0054331F">
              <w:rPr>
                <w:rStyle w:val="Kommentarzeichen"/>
              </w:rPr>
              <w:commentReference w:id="152"/>
            </w:r>
            <w:r w:rsidRPr="004A21D7">
              <w:rPr>
                <w:rFonts w:asciiTheme="minorHAnsi" w:eastAsia="Calibri" w:hAnsiTheme="minorHAnsi" w:cs="Calibri"/>
                <w:color w:val="F79646" w:themeColor="accent6"/>
                <w:sz w:val="24"/>
                <w:szCs w:val="24"/>
                <w:lang w:val="en-US"/>
              </w:rPr>
              <w:t>are aware of:</w:t>
            </w:r>
          </w:p>
          <w:p w14:paraId="71680A36" w14:textId="77777777" w:rsidR="005B19E4" w:rsidRPr="004A21D7" w:rsidRDefault="005B19E4"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a) The Open Source policy;</w:t>
            </w:r>
          </w:p>
          <w:p w14:paraId="3F5CB9E5" w14:textId="77777777" w:rsidR="005B19E4" w:rsidRPr="004A21D7" w:rsidRDefault="005B19E4"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b) Relevant Open Source objectives;</w:t>
            </w:r>
          </w:p>
          <w:p w14:paraId="63545ED4" w14:textId="77777777" w:rsidR="005B19E4" w:rsidRPr="004A21D7" w:rsidRDefault="005B19E4"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c) Their contribution to the effectiveness of the Open Source compliance program;</w:t>
            </w:r>
          </w:p>
          <w:p w14:paraId="36C6E6A6" w14:textId="77777777" w:rsidR="005B19E4" w:rsidRPr="004A21D7" w:rsidRDefault="005B19E4"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d) The implications of not conforming to the Open source compliance program requirements.</w:t>
            </w:r>
          </w:p>
          <w:p w14:paraId="078B3CE9" w14:textId="77777777" w:rsidR="005B19E4" w:rsidRPr="004A21D7" w:rsidRDefault="005B19E4"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03AC5884" w14:textId="77777777" w:rsidR="005B19E4" w:rsidRPr="004A21D7" w:rsidRDefault="005B19E4"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05CC7754" w14:textId="77777777" w:rsidR="005B19E4" w:rsidRPr="004A21D7" w:rsidRDefault="005B19E4"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100A8DE9" w14:textId="77777777" w:rsidR="005B19E4" w:rsidRPr="004A21D7" w:rsidRDefault="005B19E4"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p>
          <w:p w14:paraId="425B58A6" w14:textId="77777777" w:rsidR="00361FAA" w:rsidRDefault="00361FAA" w:rsidP="005B19E4">
            <w:pPr>
              <w:widowControl w:val="0"/>
              <w:pBdr>
                <w:top w:val="nil"/>
                <w:left w:val="nil"/>
                <w:bottom w:val="nil"/>
                <w:right w:val="nil"/>
                <w:between w:val="nil"/>
              </w:pBdr>
              <w:spacing w:line="240" w:lineRule="auto"/>
              <w:rPr>
                <w:ins w:id="153" w:author="Stefan Thanheiser" w:date="2019-02-17T00:23:00Z"/>
                <w:rFonts w:asciiTheme="minorHAnsi" w:eastAsia="Calibri" w:hAnsiTheme="minorHAnsi" w:cs="Calibri"/>
                <w:color w:val="F79646" w:themeColor="accent6"/>
                <w:sz w:val="24"/>
                <w:szCs w:val="24"/>
                <w:lang w:val="en-US"/>
              </w:rPr>
            </w:pPr>
          </w:p>
          <w:p w14:paraId="7FF2E68D" w14:textId="5908D189" w:rsidR="005B19E4" w:rsidRPr="004A21D7" w:rsidRDefault="005B19E4"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Verification Material(s):</w:t>
            </w:r>
          </w:p>
          <w:p w14:paraId="2483B74B" w14:textId="1F720AD0" w:rsidR="005B19E4" w:rsidRPr="004A21D7" w:rsidRDefault="005B19E4" w:rsidP="005B19E4">
            <w:pPr>
              <w:widowControl w:val="0"/>
              <w:pBdr>
                <w:top w:val="nil"/>
                <w:left w:val="nil"/>
                <w:bottom w:val="nil"/>
                <w:right w:val="nil"/>
                <w:between w:val="nil"/>
              </w:pBdr>
              <w:spacing w:line="240" w:lineRule="auto"/>
              <w:rPr>
                <w:rFonts w:asciiTheme="minorHAnsi" w:eastAsia="Calibri" w:hAnsiTheme="minorHAnsi" w:cs="Calibri"/>
                <w:color w:val="F79646" w:themeColor="accent6"/>
                <w:sz w:val="24"/>
                <w:szCs w:val="24"/>
                <w:lang w:val="en-US"/>
              </w:rPr>
            </w:pPr>
            <w:r w:rsidRPr="004A21D7">
              <w:rPr>
                <w:rFonts w:asciiTheme="minorHAnsi" w:eastAsia="Calibri" w:hAnsiTheme="minorHAnsi" w:cs="Calibri"/>
                <w:color w:val="F79646" w:themeColor="accent6"/>
                <w:sz w:val="24"/>
                <w:szCs w:val="24"/>
                <w:lang w:val="en-US"/>
              </w:rPr>
              <w:t xml:space="preserve">1.3.1 Documented evidence of assessed awareness for each program participant </w:t>
            </w:r>
            <w:r w:rsidRPr="005B19E4">
              <w:rPr>
                <w:rFonts w:asciiTheme="minorHAnsi" w:eastAsia="Calibri" w:hAnsiTheme="minorHAnsi" w:cs="Calibri"/>
                <w:color w:val="F79646" w:themeColor="accent6"/>
                <w:sz w:val="24"/>
                <w:szCs w:val="24"/>
                <w:lang w:val="en-US"/>
              </w:rPr>
              <w:lastRenderedPageBreak/>
              <w:t xml:space="preserve">including compliance program’s </w:t>
            </w:r>
            <w:proofErr w:type="gramStart"/>
            <w:r w:rsidRPr="005B19E4">
              <w:rPr>
                <w:rFonts w:asciiTheme="minorHAnsi" w:eastAsia="Calibri" w:hAnsiTheme="minorHAnsi" w:cs="Calibri"/>
                <w:color w:val="F79646" w:themeColor="accent6"/>
                <w:sz w:val="24"/>
                <w:szCs w:val="24"/>
                <w:lang w:val="en-US"/>
              </w:rPr>
              <w:t>open  source</w:t>
            </w:r>
            <w:proofErr w:type="gramEnd"/>
            <w:ins w:id="154" w:author="Stefan Thanheiser" w:date="2019-02-17T00:14:00Z">
              <w:r>
                <w:rPr>
                  <w:rFonts w:asciiTheme="minorHAnsi" w:eastAsia="Calibri" w:hAnsiTheme="minorHAnsi" w:cs="Calibri"/>
                  <w:color w:val="F79646" w:themeColor="accent6"/>
                  <w:sz w:val="24"/>
                  <w:szCs w:val="24"/>
                  <w:lang w:val="en-US"/>
                </w:rPr>
                <w:t xml:space="preserve"> </w:t>
              </w:r>
            </w:ins>
            <w:r w:rsidRPr="005B19E4">
              <w:rPr>
                <w:rFonts w:asciiTheme="minorHAnsi" w:eastAsia="Calibri" w:hAnsiTheme="minorHAnsi" w:cs="Calibri"/>
                <w:color w:val="F79646" w:themeColor="accent6"/>
                <w:sz w:val="24"/>
                <w:szCs w:val="24"/>
                <w:lang w:val="en-US"/>
              </w:rPr>
              <w:t>objectives,  ones  contribution</w:t>
            </w:r>
            <w:ins w:id="155" w:author="Stefan Thanheiser" w:date="2019-02-17T00:14:00Z">
              <w:r>
                <w:rPr>
                  <w:rFonts w:asciiTheme="minorHAnsi" w:eastAsia="Calibri" w:hAnsiTheme="minorHAnsi" w:cs="Calibri"/>
                  <w:color w:val="F79646" w:themeColor="accent6"/>
                  <w:sz w:val="24"/>
                  <w:szCs w:val="24"/>
                  <w:lang w:val="en-US"/>
                </w:rPr>
                <w:t xml:space="preserve"> </w:t>
              </w:r>
            </w:ins>
            <w:r w:rsidRPr="005B19E4">
              <w:rPr>
                <w:rFonts w:asciiTheme="minorHAnsi" w:eastAsia="Calibri" w:hAnsiTheme="minorHAnsi" w:cs="Calibri"/>
                <w:color w:val="F79646" w:themeColor="accent6"/>
                <w:sz w:val="24"/>
                <w:szCs w:val="24"/>
                <w:lang w:val="en-US"/>
              </w:rPr>
              <w:t>within  the  program</w:t>
            </w:r>
            <w:ins w:id="156" w:author="Stefan Thanheiser" w:date="2019-02-17T00:14:00Z">
              <w:r>
                <w:rPr>
                  <w:rFonts w:asciiTheme="minorHAnsi" w:eastAsia="Calibri" w:hAnsiTheme="minorHAnsi" w:cs="Calibri"/>
                  <w:color w:val="F79646" w:themeColor="accent6"/>
                  <w:sz w:val="24"/>
                  <w:szCs w:val="24"/>
                  <w:lang w:val="en-US"/>
                </w:rPr>
                <w:t xml:space="preserve"> </w:t>
              </w:r>
            </w:ins>
            <w:r w:rsidRPr="005B19E4">
              <w:rPr>
                <w:rFonts w:asciiTheme="minorHAnsi" w:eastAsia="Calibri" w:hAnsiTheme="minorHAnsi" w:cs="Calibri"/>
                <w:color w:val="F79646" w:themeColor="accent6"/>
                <w:sz w:val="24"/>
                <w:szCs w:val="24"/>
                <w:lang w:val="en-US"/>
              </w:rPr>
              <w:t>and implications of non-conformance.</w:t>
            </w:r>
            <w:del w:id="157" w:author="Stefan Thanheiser" w:date="2019-02-17T00:14:00Z">
              <w:r w:rsidRPr="004A21D7" w:rsidDel="005B19E4">
                <w:rPr>
                  <w:rFonts w:asciiTheme="minorHAnsi" w:eastAsia="Calibri" w:hAnsiTheme="minorHAnsi" w:cs="Calibri"/>
                  <w:color w:val="F79646" w:themeColor="accent6"/>
                  <w:sz w:val="24"/>
                  <w:szCs w:val="24"/>
                  <w:lang w:val="en-US"/>
                </w:rPr>
                <w:delText>.</w:delText>
              </w:r>
            </w:del>
          </w:p>
          <w:p w14:paraId="6C1B8CB0" w14:textId="77777777" w:rsidR="005B19E4" w:rsidRPr="003731A2" w:rsidRDefault="005B19E4" w:rsidP="005B19E4">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7F130F9" w14:textId="77777777" w:rsidR="005B19E4" w:rsidRPr="003731A2" w:rsidRDefault="005B19E4" w:rsidP="005B19E4">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AF0B62B" w14:textId="77777777" w:rsidR="005B19E4" w:rsidRPr="003731A2" w:rsidRDefault="005B19E4" w:rsidP="005B19E4">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F89773E" w14:textId="77777777" w:rsidR="005B19E4" w:rsidRPr="003731A2" w:rsidRDefault="005B19E4" w:rsidP="005B19E4">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57B08DD1" w14:textId="24AD8D6C" w:rsidR="005B19E4" w:rsidRPr="003731A2" w:rsidRDefault="005B19E4" w:rsidP="005B19E4">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program participants have obtain a sufficient level of awareness for their respected roles and responsibilities</w:t>
            </w:r>
            <w:ins w:id="158" w:author="Stefan Thanheiser" w:date="2019-02-17T00:15:00Z">
              <w:r>
                <w:rPr>
                  <w:rFonts w:asciiTheme="minorHAnsi" w:eastAsia="Calibri" w:hAnsiTheme="minorHAnsi" w:cs="Calibri"/>
                  <w:sz w:val="24"/>
                  <w:szCs w:val="24"/>
                  <w:lang w:val="en-US"/>
                </w:rPr>
                <w:t xml:space="preserve"> </w:t>
              </w:r>
              <w:r w:rsidRPr="005B19E4">
                <w:rPr>
                  <w:rFonts w:asciiTheme="minorHAnsi" w:eastAsia="Calibri" w:hAnsiTheme="minorHAnsi" w:cs="Calibri"/>
                  <w:sz w:val="24"/>
                  <w:szCs w:val="24"/>
                  <w:lang w:val="en-US"/>
                </w:rPr>
                <w:t>within the compliance program.</w:t>
              </w:r>
            </w:ins>
            <w:del w:id="159" w:author="Stefan Thanheiser" w:date="2019-02-17T00:15:00Z">
              <w:r w:rsidRPr="003731A2" w:rsidDel="005B19E4">
                <w:rPr>
                  <w:rFonts w:asciiTheme="minorHAnsi" w:eastAsia="Calibri" w:hAnsiTheme="minorHAnsi" w:cs="Calibri"/>
                  <w:sz w:val="24"/>
                  <w:szCs w:val="24"/>
                  <w:lang w:val="en-US"/>
                </w:rPr>
                <w:delText>.</w:delText>
              </w:r>
            </w:del>
          </w:p>
          <w:p w14:paraId="06ED0994" w14:textId="77777777" w:rsidR="005B19E4" w:rsidRDefault="005B19E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03093318" w14:textId="77777777" w:rsidR="00E2156B" w:rsidRDefault="00E2156B"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29464E61" w14:textId="77777777" w:rsidR="00E2156B" w:rsidRDefault="00E2156B"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4BAD9227" w14:textId="77777777" w:rsidR="00E2156B" w:rsidRDefault="00E2156B"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p>
          <w:p w14:paraId="6C1FA429" w14:textId="77777777" w:rsidR="00E2156B" w:rsidRPr="00E2156B"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9956CF9" w14:textId="1071442D" w:rsidR="00E2156B" w:rsidRPr="00E2156B"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E2156B">
              <w:rPr>
                <w:rFonts w:asciiTheme="minorHAnsi" w:eastAsia="Calibri" w:hAnsiTheme="minorHAnsi" w:cs="Calibri"/>
                <w:sz w:val="24"/>
                <w:szCs w:val="24"/>
                <w:lang w:val="en-US"/>
              </w:rPr>
              <w:t>1.4 Program Scope</w:t>
            </w:r>
          </w:p>
          <w:p w14:paraId="53CCA508" w14:textId="77777777" w:rsidR="00E2156B" w:rsidRPr="00E2156B"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E2156B">
              <w:rPr>
                <w:rFonts w:asciiTheme="minorHAnsi" w:eastAsia="Calibri" w:hAnsiTheme="minorHAnsi" w:cs="Calibri"/>
                <w:sz w:val="24"/>
                <w:szCs w:val="24"/>
                <w:lang w:val="en-US"/>
              </w:rPr>
              <w:t xml:space="preserve">Different compliance programs may be governed by different levels of scope. For example, a program could govern a single product line, an entire department or an entire organization. The scope designation needs to be </w:t>
            </w:r>
            <w:r w:rsidRPr="00E2156B">
              <w:rPr>
                <w:rFonts w:asciiTheme="minorHAnsi" w:eastAsia="Calibri" w:hAnsiTheme="minorHAnsi" w:cs="Calibri"/>
                <w:sz w:val="24"/>
                <w:szCs w:val="24"/>
                <w:lang w:val="en-US"/>
              </w:rPr>
              <w:lastRenderedPageBreak/>
              <w:t xml:space="preserve">declared for each program seeking conformance. </w:t>
            </w:r>
          </w:p>
          <w:p w14:paraId="27630275" w14:textId="77777777" w:rsidR="00E2156B" w:rsidRPr="00E2156B"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06968F2" w14:textId="77777777" w:rsidR="00E2156B" w:rsidRPr="00E2156B"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EBE8431" w14:textId="77777777" w:rsidR="00E2156B" w:rsidRPr="00E2156B"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7C9DCE8" w14:textId="77777777" w:rsidR="00E2156B" w:rsidRPr="00E2156B"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2EECFB2" w14:textId="77777777" w:rsidR="00E2156B" w:rsidRPr="00E2156B"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312E76B" w14:textId="77777777" w:rsidR="00E2156B" w:rsidRPr="00E2156B"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D3D790D" w14:textId="77777777" w:rsidR="00E2156B" w:rsidRPr="00E2156B"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F8AF818" w14:textId="77777777" w:rsidR="00E2156B" w:rsidRPr="00E2156B"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2EE7326" w14:textId="2707C12F" w:rsidR="00E2156B" w:rsidRPr="00E2156B"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E2156B">
              <w:rPr>
                <w:rFonts w:asciiTheme="minorHAnsi" w:eastAsia="Calibri" w:hAnsiTheme="minorHAnsi" w:cs="Calibri"/>
                <w:sz w:val="24"/>
                <w:szCs w:val="24"/>
                <w:lang w:val="en-US"/>
              </w:rPr>
              <w:t>Verification Material(s): 1.4.1 A written statement that clearly defines the scope of the program.</w:t>
            </w:r>
          </w:p>
          <w:p w14:paraId="4EC48E18" w14:textId="77777777" w:rsidR="00E2156B" w:rsidRPr="00E2156B"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EFB6A33" w14:textId="77777777" w:rsidR="00E2156B" w:rsidRPr="00E2156B"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C5125E1" w14:textId="77777777" w:rsidR="00E2156B" w:rsidRPr="00E2156B"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E2156B">
              <w:rPr>
                <w:rFonts w:asciiTheme="minorHAnsi" w:eastAsia="Calibri" w:hAnsiTheme="minorHAnsi" w:cs="Calibri"/>
                <w:sz w:val="24"/>
                <w:szCs w:val="24"/>
                <w:lang w:val="en-US"/>
              </w:rPr>
              <w:t>Rationale:</w:t>
            </w:r>
          </w:p>
          <w:p w14:paraId="509C9812" w14:textId="77777777" w:rsidR="00E2156B"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E2156B">
              <w:rPr>
                <w:rFonts w:asciiTheme="minorHAnsi" w:eastAsia="Calibri" w:hAnsiTheme="minorHAnsi" w:cs="Calibri"/>
                <w:sz w:val="24"/>
                <w:szCs w:val="24"/>
                <w:lang w:val="en-US"/>
              </w:rPr>
              <w:t xml:space="preserve">To provide the flexibility to construct a compliance program that best fits the scope of an organization’s needs. Some organizations could choose to maintain a compliance program for a specific product line while others could choose the program scope to govern software releases of the entire organization. Large organizations may prefer the former example while </w:t>
            </w:r>
            <w:r w:rsidRPr="00E2156B">
              <w:rPr>
                <w:rFonts w:asciiTheme="minorHAnsi" w:eastAsia="Calibri" w:hAnsiTheme="minorHAnsi" w:cs="Calibri"/>
                <w:sz w:val="24"/>
                <w:szCs w:val="24"/>
                <w:lang w:val="en-US"/>
              </w:rPr>
              <w:lastRenderedPageBreak/>
              <w:t>smaller organizations may prefer the latter.</w:t>
            </w:r>
          </w:p>
          <w:p w14:paraId="24FC9B20" w14:textId="77777777" w:rsidR="00E2156B"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CA4C796" w14:textId="77777777" w:rsidR="00E2156B"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19652AB" w14:textId="77777777" w:rsidR="00E2156B"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BC34770" w14:textId="77777777" w:rsidR="00E2156B"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C50C249" w14:textId="77777777" w:rsidR="00E2156B"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B17EA53" w14:textId="77777777" w:rsidR="00E2156B"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076DE0A" w14:textId="1FBD8A45" w:rsidR="00E2156B" w:rsidRPr="00361FAA"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61FAA">
              <w:rPr>
                <w:rFonts w:asciiTheme="minorHAnsi" w:eastAsia="Calibri" w:hAnsiTheme="minorHAnsi" w:cs="Calibri"/>
                <w:sz w:val="24"/>
                <w:szCs w:val="24"/>
                <w:lang w:val="en-US"/>
              </w:rPr>
              <w:t>1.5 License Obligations</w:t>
            </w:r>
          </w:p>
          <w:p w14:paraId="6008EA0C" w14:textId="77777777" w:rsidR="00E2156B" w:rsidRPr="00361FAA"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61FAA">
              <w:rPr>
                <w:rFonts w:asciiTheme="minorHAnsi" w:eastAsia="Calibri" w:hAnsiTheme="minorHAnsi" w:cs="Calibri"/>
                <w:sz w:val="24"/>
                <w:szCs w:val="24"/>
                <w:lang w:val="en-US"/>
              </w:rPr>
              <w:t xml:space="preserve">A process exists for reviewing the Identified Licenses to determine the obligations, restrictions and rights granted by each license. </w:t>
            </w:r>
          </w:p>
          <w:p w14:paraId="44E0FE9F" w14:textId="77777777" w:rsidR="00E2156B" w:rsidRPr="00361FAA"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534C9F4" w14:textId="77777777" w:rsidR="00E2156B" w:rsidRPr="00361FAA"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61FAA">
              <w:rPr>
                <w:rFonts w:asciiTheme="minorHAnsi" w:eastAsia="Calibri" w:hAnsiTheme="minorHAnsi" w:cs="Calibri"/>
                <w:sz w:val="24"/>
                <w:szCs w:val="24"/>
                <w:lang w:val="en-US"/>
              </w:rPr>
              <w:t>Verification Material(s):</w:t>
            </w:r>
          </w:p>
          <w:p w14:paraId="4C5A9A5C" w14:textId="77777777" w:rsidR="00E2156B" w:rsidRPr="00361FAA"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61FAA">
              <w:rPr>
                <w:rFonts w:asciiTheme="minorHAnsi" w:eastAsia="Calibri" w:hAnsiTheme="minorHAnsi" w:cs="Calibri"/>
                <w:sz w:val="24"/>
                <w:szCs w:val="24"/>
                <w:lang w:val="en-US"/>
              </w:rPr>
              <w:t>1.3.1 A documented procedure to review and document the obligations, restrictions and rights granted by each Identified License.</w:t>
            </w:r>
          </w:p>
          <w:p w14:paraId="6A04FBC5" w14:textId="77777777" w:rsidR="00E2156B" w:rsidRPr="00361FAA"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87BFF31" w14:textId="77777777" w:rsidR="00E2156B" w:rsidRPr="00361FAA" w:rsidRDefault="00E2156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B5ECA30" w14:textId="77777777" w:rsidR="00E2156B" w:rsidRDefault="00E2156B" w:rsidP="003731A2">
            <w:pPr>
              <w:widowControl w:val="0"/>
              <w:pBdr>
                <w:top w:val="nil"/>
                <w:left w:val="nil"/>
                <w:bottom w:val="nil"/>
                <w:right w:val="nil"/>
                <w:between w:val="nil"/>
              </w:pBdr>
              <w:spacing w:line="240" w:lineRule="auto"/>
              <w:rPr>
                <w:ins w:id="160" w:author="Stefan Thanheiser" w:date="2019-02-17T00:22:00Z"/>
                <w:rFonts w:asciiTheme="minorHAnsi" w:eastAsia="Calibri" w:hAnsiTheme="minorHAnsi" w:cs="Calibri"/>
                <w:sz w:val="24"/>
                <w:szCs w:val="24"/>
                <w:lang w:val="en-US"/>
              </w:rPr>
            </w:pPr>
          </w:p>
          <w:p w14:paraId="7B48E207" w14:textId="5563A932" w:rsidR="00E2156B" w:rsidRDefault="00E2156B" w:rsidP="003731A2">
            <w:pPr>
              <w:widowControl w:val="0"/>
              <w:pBdr>
                <w:top w:val="nil"/>
                <w:left w:val="nil"/>
                <w:bottom w:val="nil"/>
                <w:right w:val="nil"/>
                <w:between w:val="nil"/>
              </w:pBdr>
              <w:spacing w:line="240" w:lineRule="auto"/>
              <w:rPr>
                <w:ins w:id="161" w:author="Stefan Thanheiser" w:date="2019-02-17T00:21:00Z"/>
                <w:rFonts w:asciiTheme="minorHAnsi" w:eastAsia="Calibri" w:hAnsiTheme="minorHAnsi" w:cs="Calibri"/>
                <w:sz w:val="24"/>
                <w:szCs w:val="24"/>
                <w:lang w:val="en-US"/>
              </w:rPr>
            </w:pPr>
            <w:r w:rsidRPr="00361FAA">
              <w:rPr>
                <w:rFonts w:asciiTheme="minorHAnsi" w:eastAsia="Calibri" w:hAnsiTheme="minorHAnsi" w:cs="Calibri"/>
                <w:sz w:val="24"/>
                <w:szCs w:val="24"/>
                <w:lang w:val="en-US"/>
              </w:rPr>
              <w:t xml:space="preserve">Rationale: </w:t>
            </w:r>
          </w:p>
          <w:p w14:paraId="0C194C23" w14:textId="71C70648" w:rsidR="00E2156B" w:rsidRPr="00E2156B" w:rsidRDefault="00E2156B"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US"/>
              </w:rPr>
            </w:pPr>
            <w:r w:rsidRPr="00361FAA">
              <w:rPr>
                <w:rFonts w:asciiTheme="minorHAnsi" w:eastAsia="Calibri" w:hAnsiTheme="minorHAnsi" w:cs="Calibri"/>
                <w:sz w:val="24"/>
                <w:szCs w:val="24"/>
                <w:lang w:val="en-US"/>
              </w:rPr>
              <w:t xml:space="preserve">To ensure a process exists for reviewing and identifying the license obligations for each Identified License for </w:t>
            </w:r>
            <w:r w:rsidRPr="00361FAA">
              <w:rPr>
                <w:rFonts w:asciiTheme="minorHAnsi" w:eastAsia="Calibri" w:hAnsiTheme="minorHAnsi" w:cs="Calibri"/>
                <w:sz w:val="24"/>
                <w:szCs w:val="24"/>
                <w:lang w:val="en-US"/>
              </w:rPr>
              <w:lastRenderedPageBreak/>
              <w:t xml:space="preserve">the various use cases </w:t>
            </w:r>
            <w:r w:rsidRPr="00361FAA">
              <w:rPr>
                <w:rFonts w:asciiTheme="minorHAnsi" w:eastAsia="Calibri" w:hAnsiTheme="minorHAnsi" w:cs="Calibri"/>
                <w:color w:val="F79646" w:themeColor="accent6"/>
                <w:sz w:val="24"/>
                <w:szCs w:val="24"/>
                <w:lang w:val="en-US"/>
              </w:rPr>
              <w:t>an organization may encounter.</w:t>
            </w:r>
          </w:p>
        </w:tc>
        <w:tc>
          <w:tcPr>
            <w:tcW w:w="3198" w:type="dxa"/>
            <w:shd w:val="clear" w:color="auto" w:fill="auto"/>
            <w:tcMar>
              <w:top w:w="100" w:type="dxa"/>
              <w:left w:w="100" w:type="dxa"/>
              <w:bottom w:w="100" w:type="dxa"/>
              <w:right w:w="100" w:type="dxa"/>
            </w:tcMar>
          </w:tcPr>
          <w:p w14:paraId="47990CD7" w14:textId="4F29A7DB" w:rsidR="00563D2E" w:rsidRPr="00FF43FE"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lastRenderedPageBreak/>
              <w:t>1.1 Richtlinie</w:t>
            </w:r>
          </w:p>
          <w:p w14:paraId="0CF0EE17" w14:textId="42855CBC"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F43FE">
              <w:rPr>
                <w:rFonts w:asciiTheme="minorHAnsi" w:eastAsia="Calibri" w:hAnsiTheme="minorHAnsi" w:cs="Calibri"/>
                <w:color w:val="4F81BD" w:themeColor="accent1"/>
                <w:sz w:val="24"/>
                <w:szCs w:val="24"/>
              </w:rPr>
              <w:t xml:space="preserve">Es existiert eine schriftliche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 xml:space="preserve">-Richtlinie, in der die Anforderungen an die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-Lizenz-</w:t>
            </w:r>
            <w:commentRangeStart w:id="162"/>
            <w:r w:rsidRPr="00FF43FE">
              <w:rPr>
                <w:rFonts w:asciiTheme="minorHAnsi" w:eastAsia="Calibri" w:hAnsiTheme="minorHAnsi" w:cs="Calibri"/>
                <w:color w:val="4F81BD" w:themeColor="accent1"/>
                <w:sz w:val="24"/>
                <w:szCs w:val="24"/>
              </w:rPr>
              <w:t xml:space="preserve">Compliance </w:t>
            </w:r>
            <w:commentRangeEnd w:id="162"/>
            <w:r>
              <w:rPr>
                <w:rStyle w:val="Kommentarzeichen"/>
              </w:rPr>
              <w:commentReference w:id="162"/>
            </w:r>
            <w:del w:id="163" w:author="Stefan Thanheiser" w:date="2019-02-17T00:04:00Z">
              <w:r w:rsidRPr="00FF43FE" w:rsidDel="00EC20EA">
                <w:rPr>
                  <w:rFonts w:asciiTheme="minorHAnsi" w:eastAsia="Calibri" w:hAnsiTheme="minorHAnsi" w:cs="Calibri"/>
                  <w:color w:val="4F81BD" w:themeColor="accent1"/>
                  <w:sz w:val="24"/>
                  <w:szCs w:val="24"/>
                </w:rPr>
                <w:delText>innerhalb</w:delText>
              </w:r>
            </w:del>
            <w:r w:rsidRPr="00FF43FE">
              <w:rPr>
                <w:rFonts w:asciiTheme="minorHAnsi" w:eastAsia="Calibri" w:hAnsiTheme="minorHAnsi" w:cs="Calibri"/>
                <w:color w:val="4F81BD" w:themeColor="accent1"/>
                <w:sz w:val="24"/>
                <w:szCs w:val="24"/>
              </w:rPr>
              <w:t xml:space="preserve"> der </w:t>
            </w:r>
            <w:commentRangeStart w:id="164"/>
            <w:commentRangeStart w:id="165"/>
            <w:del w:id="166" w:author="Stefan Thanheiser" w:date="2019-02-17T00:04:00Z">
              <w:r w:rsidRPr="00FF43FE" w:rsidDel="00EC20EA">
                <w:rPr>
                  <w:rFonts w:asciiTheme="minorHAnsi" w:eastAsia="Calibri" w:hAnsiTheme="minorHAnsi" w:cs="Calibri"/>
                  <w:color w:val="4F81BD" w:themeColor="accent1"/>
                  <w:sz w:val="24"/>
                  <w:szCs w:val="24"/>
                </w:rPr>
                <w:delText xml:space="preserve">Supplied </w:delText>
              </w:r>
            </w:del>
            <w:ins w:id="167" w:author="Stefan Thanheiser" w:date="2019-02-17T00:04:00Z">
              <w:r w:rsidR="00EC20EA">
                <w:rPr>
                  <w:rFonts w:asciiTheme="minorHAnsi" w:eastAsia="Calibri" w:hAnsiTheme="minorHAnsi" w:cs="Calibri"/>
                  <w:color w:val="4F81BD" w:themeColor="accent1"/>
                  <w:sz w:val="24"/>
                  <w:szCs w:val="24"/>
                </w:rPr>
                <w:t>Zugelieferten</w:t>
              </w:r>
              <w:r w:rsidR="00EC20EA" w:rsidRPr="00FF43FE">
                <w:rPr>
                  <w:rFonts w:asciiTheme="minorHAnsi" w:eastAsia="Calibri" w:hAnsiTheme="minorHAnsi" w:cs="Calibri"/>
                  <w:color w:val="4F81BD" w:themeColor="accent1"/>
                  <w:sz w:val="24"/>
                  <w:szCs w:val="24"/>
                </w:rPr>
                <w:t xml:space="preserve"> </w:t>
              </w:r>
            </w:ins>
            <w:r w:rsidRPr="00FF43FE">
              <w:rPr>
                <w:rFonts w:asciiTheme="minorHAnsi" w:eastAsia="Calibri" w:hAnsiTheme="minorHAnsi" w:cs="Calibri"/>
                <w:color w:val="4F81BD" w:themeColor="accent1"/>
                <w:sz w:val="24"/>
                <w:szCs w:val="24"/>
              </w:rPr>
              <w:t xml:space="preserve">Software </w:t>
            </w:r>
            <w:commentRangeEnd w:id="164"/>
            <w:r>
              <w:rPr>
                <w:rStyle w:val="Kommentarzeichen"/>
              </w:rPr>
              <w:commentReference w:id="164"/>
            </w:r>
            <w:commentRangeEnd w:id="165"/>
            <w:r w:rsidR="00EC20EA">
              <w:rPr>
                <w:rStyle w:val="Kommentarzeichen"/>
              </w:rPr>
              <w:commentReference w:id="165"/>
            </w:r>
            <w:del w:id="168" w:author="Stefan Thanheiser" w:date="2019-02-17T00:03:00Z">
              <w:r w:rsidRPr="00FF43FE" w:rsidDel="00EC20EA">
                <w:rPr>
                  <w:rFonts w:asciiTheme="minorHAnsi" w:eastAsia="Calibri" w:hAnsiTheme="minorHAnsi" w:cs="Calibri"/>
                  <w:color w:val="4F81BD" w:themeColor="accent1"/>
                  <w:sz w:val="24"/>
                  <w:szCs w:val="24"/>
                </w:rPr>
                <w:delText>Distribution</w:delText>
              </w:r>
            </w:del>
            <w:r w:rsidRPr="00FF43FE">
              <w:rPr>
                <w:rFonts w:asciiTheme="minorHAnsi" w:eastAsia="Calibri" w:hAnsiTheme="minorHAnsi" w:cs="Calibri"/>
                <w:color w:val="4F81BD" w:themeColor="accent1"/>
                <w:sz w:val="24"/>
                <w:szCs w:val="24"/>
              </w:rPr>
              <w:t xml:space="preserve"> geregelt ist. Die Richtlinie </w:t>
            </w:r>
            <w:r w:rsidRPr="00FF43FE">
              <w:rPr>
                <w:rFonts w:asciiTheme="minorHAnsi" w:eastAsia="Calibri" w:hAnsiTheme="minorHAnsi" w:cs="Calibri"/>
                <w:color w:val="4F81BD" w:themeColor="accent1"/>
                <w:sz w:val="24"/>
                <w:szCs w:val="24"/>
              </w:rPr>
              <w:lastRenderedPageBreak/>
              <w:t>muss innerhalb des Unternehmens kommuniziert werden</w:t>
            </w:r>
            <w:r w:rsidRPr="003731A2">
              <w:rPr>
                <w:rFonts w:asciiTheme="minorHAnsi" w:eastAsia="Calibri" w:hAnsiTheme="minorHAnsi" w:cs="Calibri"/>
                <w:sz w:val="24"/>
                <w:szCs w:val="24"/>
              </w:rPr>
              <w:t>.</w:t>
            </w:r>
          </w:p>
          <w:p w14:paraId="11EAABF2"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2D3103E" w14:textId="77777777" w:rsidR="00563D2E" w:rsidRPr="00FF43FE"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Verifikationsmaterial:</w:t>
            </w:r>
          </w:p>
          <w:p w14:paraId="2623169B" w14:textId="77777777" w:rsidR="00563D2E" w:rsidRPr="00FF43FE"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B270A5B" w14:textId="486DF38C" w:rsidR="00563D2E" w:rsidRPr="00FF43FE"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1.1.1 Eine schriftlich dokumentierte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-Richtlinie.</w:t>
            </w:r>
          </w:p>
          <w:p w14:paraId="13C51AEE"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BA6D616" w14:textId="3A8DC153" w:rsidR="00563D2E" w:rsidRPr="00FF43FE"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1.1.2 Ein dokumentiertes Verfahren, welches die Software-Mitarbeiter auf die Existenz der Open-Source-Richtlinie aufmerksam macht (z. B. über Training, internes Wiki oder eine andere im Unternehmen relevante Kommunikationsmethode).</w:t>
            </w:r>
          </w:p>
          <w:p w14:paraId="1A6FB142"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EFEB58" w14:textId="77777777" w:rsidR="00563D2E" w:rsidRPr="00DA5676"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Begründung:</w:t>
            </w:r>
          </w:p>
          <w:p w14:paraId="14247BEB" w14:textId="152DB90E" w:rsidR="00563D2E" w:rsidRPr="00DA5676"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 xml:space="preserve">Es soll sichergestellt werden, dass die notwendigen Schritte unternommen wurden, um Software-Mitarbeiter auf die Existenz der Open-Source-Richtlinie hinzuweisen. Obwohl an dieser Stelle keine inhaltlichen Vorgaben an die </w:t>
            </w:r>
            <w:r>
              <w:rPr>
                <w:rFonts w:asciiTheme="minorHAnsi" w:eastAsia="Calibri" w:hAnsiTheme="minorHAnsi" w:cs="Calibri"/>
                <w:color w:val="4F81BD" w:themeColor="accent1"/>
                <w:sz w:val="24"/>
                <w:szCs w:val="24"/>
              </w:rPr>
              <w:lastRenderedPageBreak/>
              <w:t>Open-Source</w:t>
            </w:r>
            <w:r w:rsidRPr="00DA5676">
              <w:rPr>
                <w:rFonts w:asciiTheme="minorHAnsi" w:eastAsia="Calibri" w:hAnsiTheme="minorHAnsi" w:cs="Calibri"/>
                <w:color w:val="4F81BD" w:themeColor="accent1"/>
                <w:sz w:val="24"/>
                <w:szCs w:val="24"/>
              </w:rPr>
              <w:t xml:space="preserve">-Richtlinie gestellt werden, können solche inhaltlichen Vorgaben an anderer Stelle dieser Spezifikation genannt werden. </w:t>
            </w:r>
          </w:p>
          <w:p w14:paraId="56B29DE4"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D602486" w14:textId="0A7A9B2E" w:rsidR="00563D2E" w:rsidRPr="0063155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1.2 Befähigung</w:t>
            </w:r>
          </w:p>
          <w:p w14:paraId="3E77A278" w14:textId="75F0F2A8" w:rsidR="00563D2E" w:rsidRPr="0063155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Das Unternehmen muss:</w:t>
            </w:r>
          </w:p>
          <w:p w14:paraId="3A5FDD4B" w14:textId="70EAD994" w:rsidR="00563D2E" w:rsidRPr="00631557" w:rsidRDefault="00563D2E"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Rollen und zugehörigen Verantwortlichkeiten für diejenigen Rollen identifizieren, die die Performanz und Effektivität des Programms beeinflussen.</w:t>
            </w:r>
            <w:ins w:id="169" w:author="Stefan Thanheiser" w:date="2019-02-17T00:08:00Z">
              <w:r w:rsidR="005B19E4">
                <w:rPr>
                  <w:rFonts w:asciiTheme="minorHAnsi" w:eastAsia="Calibri" w:hAnsiTheme="minorHAnsi" w:cs="Calibri"/>
                  <w:color w:val="4F81BD" w:themeColor="accent1"/>
                  <w:sz w:val="24"/>
                  <w:szCs w:val="24"/>
                </w:rPr>
                <w:br/>
              </w:r>
            </w:ins>
          </w:p>
          <w:p w14:paraId="16A30D0E" w14:textId="51435453" w:rsidR="00563D2E" w:rsidRPr="00631557" w:rsidRDefault="00563D2E"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Den notwendigen Grad an Befähigung der</w:t>
            </w:r>
            <w:del w:id="170" w:author="Jan Thielscher" w:date="2019-01-08T22:04:00Z">
              <w:r w:rsidRPr="00631557" w:rsidDel="00BD17EC">
                <w:rPr>
                  <w:rFonts w:asciiTheme="minorHAnsi" w:eastAsia="Calibri" w:hAnsiTheme="minorHAnsi" w:cs="Calibri"/>
                  <w:color w:val="4F81BD" w:themeColor="accent1"/>
                  <w:sz w:val="24"/>
                  <w:szCs w:val="24"/>
                </w:rPr>
                <w:delText>jeniger</w:delText>
              </w:r>
            </w:del>
            <w:r w:rsidRPr="00631557">
              <w:rPr>
                <w:rFonts w:asciiTheme="minorHAnsi" w:eastAsia="Calibri" w:hAnsiTheme="minorHAnsi" w:cs="Calibri"/>
                <w:color w:val="4F81BD" w:themeColor="accent1"/>
                <w:sz w:val="24"/>
                <w:szCs w:val="24"/>
              </w:rPr>
              <w:t xml:space="preserve"> Person(en) bestimmen, </w:t>
            </w:r>
            <w:del w:id="171" w:author="Jan Thielscher" w:date="2019-01-08T22:04:00Z">
              <w:r w:rsidRPr="00631557" w:rsidDel="00BD17EC">
                <w:rPr>
                  <w:rFonts w:asciiTheme="minorHAnsi" w:eastAsia="Calibri" w:hAnsiTheme="minorHAnsi" w:cs="Calibri"/>
                  <w:color w:val="4F81BD" w:themeColor="accent1"/>
                  <w:sz w:val="24"/>
                  <w:szCs w:val="24"/>
                </w:rPr>
                <w:delText xml:space="preserve">die </w:delText>
              </w:r>
            </w:del>
            <w:ins w:id="172" w:author="Jan Thielscher" w:date="2019-01-08T22:04:00Z">
              <w:r>
                <w:rPr>
                  <w:rFonts w:asciiTheme="minorHAnsi" w:eastAsia="Calibri" w:hAnsiTheme="minorHAnsi" w:cs="Calibri"/>
                  <w:color w:val="4F81BD" w:themeColor="accent1"/>
                  <w:sz w:val="24"/>
                  <w:szCs w:val="24"/>
                </w:rPr>
                <w:t xml:space="preserve">welche </w:t>
              </w:r>
            </w:ins>
            <w:r w:rsidRPr="00631557">
              <w:rPr>
                <w:rFonts w:asciiTheme="minorHAnsi" w:eastAsia="Calibri" w:hAnsiTheme="minorHAnsi" w:cs="Calibri"/>
                <w:color w:val="4F81BD" w:themeColor="accent1"/>
                <w:sz w:val="24"/>
                <w:szCs w:val="24"/>
              </w:rPr>
              <w:t xml:space="preserve">die </w:t>
            </w:r>
            <w:del w:id="173" w:author="Jan Thielscher" w:date="2019-01-08T22:05:00Z">
              <w:r w:rsidRPr="00631557" w:rsidDel="00BD17EC">
                <w:rPr>
                  <w:rFonts w:asciiTheme="minorHAnsi" w:eastAsia="Calibri" w:hAnsiTheme="minorHAnsi" w:cs="Calibri"/>
                  <w:color w:val="4F81BD" w:themeColor="accent1"/>
                  <w:sz w:val="24"/>
                  <w:szCs w:val="24"/>
                </w:rPr>
                <w:delText xml:space="preserve">jede </w:delText>
              </w:r>
            </w:del>
            <w:ins w:id="174" w:author="Jan Thielscher" w:date="2019-01-08T22:05:00Z">
              <w:r>
                <w:rPr>
                  <w:rFonts w:asciiTheme="minorHAnsi" w:eastAsia="Calibri" w:hAnsiTheme="minorHAnsi" w:cs="Calibri"/>
                  <w:color w:val="4F81BD" w:themeColor="accent1"/>
                  <w:sz w:val="24"/>
                  <w:szCs w:val="24"/>
                </w:rPr>
                <w:t>jeweilige</w:t>
              </w:r>
              <w:r w:rsidRPr="00631557">
                <w:rPr>
                  <w:rFonts w:asciiTheme="minorHAnsi" w:eastAsia="Calibri" w:hAnsiTheme="minorHAnsi" w:cs="Calibri"/>
                  <w:color w:val="4F81BD" w:themeColor="accent1"/>
                  <w:sz w:val="24"/>
                  <w:szCs w:val="24"/>
                </w:rPr>
                <w:t xml:space="preserve"> </w:t>
              </w:r>
            </w:ins>
            <w:r w:rsidRPr="00631557">
              <w:rPr>
                <w:rFonts w:asciiTheme="minorHAnsi" w:eastAsia="Calibri" w:hAnsiTheme="minorHAnsi" w:cs="Calibri"/>
                <w:color w:val="4F81BD" w:themeColor="accent1"/>
                <w:sz w:val="24"/>
                <w:szCs w:val="24"/>
              </w:rPr>
              <w:t>Rolle ausfüllen</w:t>
            </w:r>
            <w:ins w:id="175" w:author="Stefan Thanheiser" w:date="2019-02-17T00:09:00Z">
              <w:r w:rsidR="005B19E4">
                <w:rPr>
                  <w:rFonts w:asciiTheme="minorHAnsi" w:eastAsia="Calibri" w:hAnsiTheme="minorHAnsi" w:cs="Calibri"/>
                  <w:color w:val="4F81BD" w:themeColor="accent1"/>
                  <w:sz w:val="24"/>
                  <w:szCs w:val="24"/>
                </w:rPr>
                <w:br/>
              </w:r>
            </w:ins>
          </w:p>
          <w:p w14:paraId="27687258" w14:textId="15470D43" w:rsidR="00563D2E" w:rsidRPr="00631557" w:rsidDel="005B19E4" w:rsidRDefault="00563D2E" w:rsidP="005B19E4">
            <w:pPr>
              <w:pStyle w:val="Listenabsatz"/>
              <w:widowControl w:val="0"/>
              <w:numPr>
                <w:ilvl w:val="0"/>
                <w:numId w:val="12"/>
              </w:numPr>
              <w:pBdr>
                <w:top w:val="nil"/>
                <w:left w:val="nil"/>
                <w:bottom w:val="nil"/>
                <w:right w:val="nil"/>
                <w:between w:val="nil"/>
              </w:pBdr>
              <w:spacing w:line="240" w:lineRule="auto"/>
              <w:ind w:left="188" w:hanging="142"/>
              <w:rPr>
                <w:del w:id="176" w:author="Stefan Thanheiser" w:date="2019-02-17T00:08:00Z"/>
                <w:rFonts w:asciiTheme="minorHAnsi" w:eastAsia="Calibri" w:hAnsiTheme="minorHAnsi" w:cs="Calibri"/>
                <w:color w:val="4F81BD" w:themeColor="accent1"/>
                <w:sz w:val="24"/>
                <w:szCs w:val="24"/>
              </w:rPr>
            </w:pPr>
            <w:r w:rsidRPr="005B19E4">
              <w:rPr>
                <w:rFonts w:asciiTheme="minorHAnsi" w:eastAsia="Calibri" w:hAnsiTheme="minorHAnsi" w:cs="Calibri"/>
                <w:color w:val="4F81BD" w:themeColor="accent1"/>
                <w:sz w:val="24"/>
                <w:szCs w:val="24"/>
              </w:rPr>
              <w:t>Sicherstellen, dass diese Personen auf Basis einschlägiger Ausbildung, Schulung und/oder Erfahrung die notwendige Befähigung besitzen</w:t>
            </w:r>
            <w:ins w:id="177" w:author="Stefan Thanheiser" w:date="2019-02-17T00:08:00Z">
              <w:r w:rsidR="005B19E4" w:rsidRPr="005B19E4">
                <w:rPr>
                  <w:rFonts w:asciiTheme="minorHAnsi" w:eastAsia="Calibri" w:hAnsiTheme="minorHAnsi" w:cs="Calibri"/>
                  <w:color w:val="4F81BD" w:themeColor="accent1"/>
                  <w:sz w:val="24"/>
                  <w:szCs w:val="24"/>
                </w:rPr>
                <w:br/>
              </w:r>
            </w:ins>
            <w:ins w:id="178" w:author="Stefan Thanheiser" w:date="2019-02-17T00:09:00Z">
              <w:r w:rsidR="005B19E4">
                <w:rPr>
                  <w:rFonts w:asciiTheme="minorHAnsi" w:eastAsia="Calibri" w:hAnsiTheme="minorHAnsi" w:cs="Calibri"/>
                  <w:color w:val="4F81BD" w:themeColor="accent1"/>
                  <w:sz w:val="24"/>
                  <w:szCs w:val="24"/>
                </w:rPr>
                <w:br/>
              </w:r>
            </w:ins>
          </w:p>
          <w:p w14:paraId="474DFE5D" w14:textId="648F17FA" w:rsidR="00563D2E" w:rsidRPr="005B19E4" w:rsidRDefault="00563D2E" w:rsidP="005B19E4">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5B19E4">
              <w:rPr>
                <w:rFonts w:asciiTheme="minorHAnsi" w:eastAsia="Calibri" w:hAnsiTheme="minorHAnsi" w:cs="Calibri"/>
                <w:color w:val="4F81BD" w:themeColor="accent1"/>
                <w:sz w:val="24"/>
                <w:szCs w:val="24"/>
              </w:rPr>
              <w:lastRenderedPageBreak/>
              <w:t>Falls notwendig: Maßnahmen ergreifen, dass die hinreichende Befähigung erworben wird</w:t>
            </w:r>
            <w:ins w:id="179" w:author="Stefan Thanheiser" w:date="2019-02-17T00:08:00Z">
              <w:r w:rsidR="005B19E4">
                <w:rPr>
                  <w:rFonts w:asciiTheme="minorHAnsi" w:eastAsia="Calibri" w:hAnsiTheme="minorHAnsi" w:cs="Calibri"/>
                  <w:color w:val="4F81BD" w:themeColor="accent1"/>
                  <w:sz w:val="24"/>
                  <w:szCs w:val="24"/>
                </w:rPr>
                <w:br/>
              </w:r>
            </w:ins>
          </w:p>
          <w:p w14:paraId="3799FF2F" w14:textId="2B3B11AF" w:rsidR="00563D2E" w:rsidRPr="00631557" w:rsidRDefault="00563D2E" w:rsidP="00631557">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Eine hinreichende Dokumentation </w:t>
            </w:r>
            <w:del w:id="180" w:author="Stefan Thanheiser" w:date="2019-02-17T00:09:00Z">
              <w:r w:rsidRPr="00631557" w:rsidDel="005B19E4">
                <w:rPr>
                  <w:rFonts w:asciiTheme="minorHAnsi" w:eastAsia="Calibri" w:hAnsiTheme="minorHAnsi" w:cs="Calibri"/>
                  <w:color w:val="4F81BD" w:themeColor="accent1"/>
                  <w:sz w:val="24"/>
                  <w:szCs w:val="24"/>
                </w:rPr>
                <w:delText>für den</w:delText>
              </w:r>
            </w:del>
            <w:ins w:id="181" w:author="Stefan Thanheiser" w:date="2019-02-17T00:09:00Z">
              <w:r w:rsidR="005B19E4">
                <w:rPr>
                  <w:rFonts w:asciiTheme="minorHAnsi" w:eastAsia="Calibri" w:hAnsiTheme="minorHAnsi" w:cs="Calibri"/>
                  <w:color w:val="4F81BD" w:themeColor="accent1"/>
                  <w:sz w:val="24"/>
                  <w:szCs w:val="24"/>
                </w:rPr>
                <w:t>als</w:t>
              </w:r>
            </w:ins>
            <w:r w:rsidRPr="00631557">
              <w:rPr>
                <w:rFonts w:asciiTheme="minorHAnsi" w:eastAsia="Calibri" w:hAnsiTheme="minorHAnsi" w:cs="Calibri"/>
                <w:color w:val="4F81BD" w:themeColor="accent1"/>
                <w:sz w:val="24"/>
                <w:szCs w:val="24"/>
              </w:rPr>
              <w:t xml:space="preserve"> Beleg der Befähigung aufrechterhalten.</w:t>
            </w:r>
            <w:r w:rsidRPr="00631557">
              <w:rPr>
                <w:rFonts w:asciiTheme="minorHAnsi" w:eastAsia="Calibri" w:hAnsiTheme="minorHAnsi" w:cs="Calibri"/>
                <w:sz w:val="24"/>
                <w:szCs w:val="24"/>
              </w:rPr>
              <w:t xml:space="preserve"> </w:t>
            </w:r>
          </w:p>
          <w:p w14:paraId="474E71C9"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301E193"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B55578E"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4B45528"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75EFC9A"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DF3F881"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4DCB562"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B53A0DC"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A3030EB"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E8546BF"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BE92EB5"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375C93"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2A7FF6A"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39A4DAA" w14:textId="0B4E6D66" w:rsidR="00563D2E" w:rsidRDefault="00563D2E" w:rsidP="003731A2">
            <w:pPr>
              <w:widowControl w:val="0"/>
              <w:pBdr>
                <w:top w:val="nil"/>
                <w:left w:val="nil"/>
                <w:bottom w:val="nil"/>
                <w:right w:val="nil"/>
                <w:between w:val="nil"/>
              </w:pBdr>
              <w:spacing w:line="240" w:lineRule="auto"/>
              <w:rPr>
                <w:ins w:id="182" w:author="Stefan Thanheiser" w:date="2019-02-17T00:25:00Z"/>
                <w:rFonts w:asciiTheme="minorHAnsi" w:eastAsia="Calibri" w:hAnsiTheme="minorHAnsi" w:cs="Calibri"/>
                <w:sz w:val="24"/>
                <w:szCs w:val="24"/>
              </w:rPr>
            </w:pPr>
          </w:p>
          <w:p w14:paraId="5AC7A4D1" w14:textId="77777777" w:rsidR="008D2A30" w:rsidRDefault="008D2A3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205B071" w14:textId="77777777" w:rsidR="005B19E4" w:rsidRDefault="005B19E4" w:rsidP="003731A2">
            <w:pPr>
              <w:widowControl w:val="0"/>
              <w:pBdr>
                <w:top w:val="nil"/>
                <w:left w:val="nil"/>
                <w:bottom w:val="nil"/>
                <w:right w:val="nil"/>
                <w:between w:val="nil"/>
              </w:pBdr>
              <w:spacing w:line="240" w:lineRule="auto"/>
              <w:rPr>
                <w:ins w:id="183" w:author="Stefan Thanheiser" w:date="2019-02-17T00:10:00Z"/>
                <w:rFonts w:asciiTheme="minorHAnsi" w:eastAsia="Calibri" w:hAnsiTheme="minorHAnsi" w:cs="Calibri"/>
                <w:color w:val="4F81BD" w:themeColor="accent1"/>
                <w:sz w:val="24"/>
                <w:szCs w:val="24"/>
              </w:rPr>
            </w:pPr>
          </w:p>
          <w:p w14:paraId="12E01867" w14:textId="34DE5F95" w:rsidR="00563D2E" w:rsidRPr="00BC0B13"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Verifikationsmaterial:</w:t>
            </w:r>
          </w:p>
          <w:p w14:paraId="51646A6A" w14:textId="3CF74ED0" w:rsidR="00563D2E" w:rsidRPr="00BC0B13"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 xml:space="preserve">1.2.1 eine dokumentierte Liste an Rollen inklusive zugehöriger Verantwortlichkeiten für die unterschiedlichen </w:t>
            </w:r>
            <w:r w:rsidRPr="00BC0B13">
              <w:rPr>
                <w:rFonts w:asciiTheme="minorHAnsi" w:eastAsia="Calibri" w:hAnsiTheme="minorHAnsi" w:cs="Calibri"/>
                <w:color w:val="4F81BD" w:themeColor="accent1"/>
                <w:sz w:val="24"/>
                <w:szCs w:val="24"/>
              </w:rPr>
              <w:lastRenderedPageBreak/>
              <w:t>Teilnehmer am Open-Source-Compliance-Programm;</w:t>
            </w:r>
          </w:p>
          <w:p w14:paraId="56DC8167"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877B82C" w14:textId="6110E721" w:rsidR="00563D2E" w:rsidRPr="005430CD"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430CD">
              <w:rPr>
                <w:rFonts w:asciiTheme="minorHAnsi" w:eastAsia="Calibri" w:hAnsiTheme="minorHAnsi" w:cs="Calibri"/>
                <w:color w:val="4F81BD" w:themeColor="accent1"/>
                <w:sz w:val="24"/>
                <w:szCs w:val="24"/>
              </w:rPr>
              <w:t xml:space="preserve">1.2.2 Ein </w:t>
            </w:r>
            <w:del w:id="184" w:author="Jan Thielscher" w:date="2019-01-08T22:07:00Z">
              <w:r w:rsidRPr="005430CD" w:rsidDel="00BD17EC">
                <w:rPr>
                  <w:rFonts w:asciiTheme="minorHAnsi" w:eastAsia="Calibri" w:hAnsiTheme="minorHAnsi" w:cs="Calibri"/>
                  <w:color w:val="4F81BD" w:themeColor="accent1"/>
                  <w:sz w:val="24"/>
                  <w:szCs w:val="24"/>
                </w:rPr>
                <w:delText xml:space="preserve">dokumentiertes </w:delText>
              </w:r>
            </w:del>
            <w:ins w:id="185" w:author="Jan Thielscher" w:date="2019-01-08T22:07:00Z">
              <w:r>
                <w:rPr>
                  <w:rFonts w:asciiTheme="minorHAnsi" w:eastAsia="Calibri" w:hAnsiTheme="minorHAnsi" w:cs="Calibri"/>
                  <w:color w:val="4F81BD" w:themeColor="accent1"/>
                  <w:sz w:val="24"/>
                  <w:szCs w:val="24"/>
                </w:rPr>
                <w:t>D</w:t>
              </w:r>
              <w:r w:rsidRPr="005430CD">
                <w:rPr>
                  <w:rFonts w:asciiTheme="minorHAnsi" w:eastAsia="Calibri" w:hAnsiTheme="minorHAnsi" w:cs="Calibri"/>
                  <w:color w:val="4F81BD" w:themeColor="accent1"/>
                  <w:sz w:val="24"/>
                  <w:szCs w:val="24"/>
                </w:rPr>
                <w:t>okument</w:t>
              </w:r>
              <w:r>
                <w:rPr>
                  <w:rFonts w:asciiTheme="minorHAnsi" w:eastAsia="Calibri" w:hAnsiTheme="minorHAnsi" w:cs="Calibri"/>
                  <w:color w:val="4F81BD" w:themeColor="accent1"/>
                  <w:sz w:val="24"/>
                  <w:szCs w:val="24"/>
                </w:rPr>
                <w:t xml:space="preserve">, welches die </w:t>
              </w:r>
            </w:ins>
            <w:ins w:id="186" w:author="Jan Thielscher" w:date="2019-01-08T22:08:00Z">
              <w:r>
                <w:rPr>
                  <w:rFonts w:asciiTheme="minorHAnsi" w:eastAsia="Calibri" w:hAnsiTheme="minorHAnsi" w:cs="Calibri"/>
                  <w:color w:val="4F81BD" w:themeColor="accent1"/>
                  <w:sz w:val="24"/>
                  <w:szCs w:val="24"/>
                </w:rPr>
                <w:t>Kompetenzen der</w:t>
              </w:r>
            </w:ins>
            <w:del w:id="187" w:author="Jan Thielscher" w:date="2019-01-08T22:08:00Z">
              <w:r w:rsidRPr="005430CD" w:rsidDel="00BD17EC">
                <w:rPr>
                  <w:rFonts w:asciiTheme="minorHAnsi" w:eastAsia="Calibri" w:hAnsiTheme="minorHAnsi" w:cs="Calibri"/>
                  <w:color w:val="4F81BD" w:themeColor="accent1"/>
                  <w:sz w:val="24"/>
                  <w:szCs w:val="24"/>
                </w:rPr>
                <w:delText xml:space="preserve">Verfahren zur Ermittlung der für jede </w:delText>
              </w:r>
            </w:del>
            <w:ins w:id="188" w:author="Jan Thielscher" w:date="2019-01-08T22:08:00Z">
              <w:r>
                <w:rPr>
                  <w:rFonts w:asciiTheme="minorHAnsi" w:eastAsia="Calibri" w:hAnsiTheme="minorHAnsi" w:cs="Calibri"/>
                  <w:color w:val="4F81BD" w:themeColor="accent1"/>
                  <w:sz w:val="24"/>
                  <w:szCs w:val="24"/>
                </w:rPr>
                <w:t xml:space="preserve"> jeweilige </w:t>
              </w:r>
            </w:ins>
            <w:r w:rsidRPr="005430CD">
              <w:rPr>
                <w:rFonts w:asciiTheme="minorHAnsi" w:eastAsia="Calibri" w:hAnsiTheme="minorHAnsi" w:cs="Calibri"/>
                <w:color w:val="4F81BD" w:themeColor="accent1"/>
                <w:sz w:val="24"/>
                <w:szCs w:val="24"/>
              </w:rPr>
              <w:t xml:space="preserve">Rolle </w:t>
            </w:r>
            <w:del w:id="189" w:author="Jan Thielscher" w:date="2019-01-08T22:08:00Z">
              <w:r w:rsidRPr="005430CD" w:rsidDel="00BD17EC">
                <w:rPr>
                  <w:rFonts w:asciiTheme="minorHAnsi" w:eastAsia="Calibri" w:hAnsiTheme="minorHAnsi" w:cs="Calibri"/>
                  <w:color w:val="4F81BD" w:themeColor="accent1"/>
                  <w:sz w:val="24"/>
                  <w:szCs w:val="24"/>
                </w:rPr>
                <w:delText>notwendigen Befähigung</w:delText>
              </w:r>
            </w:del>
            <w:ins w:id="190" w:author="Jan Thielscher" w:date="2019-01-08T22:08:00Z">
              <w:r>
                <w:rPr>
                  <w:rFonts w:asciiTheme="minorHAnsi" w:eastAsia="Calibri" w:hAnsiTheme="minorHAnsi" w:cs="Calibri"/>
                  <w:color w:val="4F81BD" w:themeColor="accent1"/>
                  <w:sz w:val="24"/>
                  <w:szCs w:val="24"/>
                </w:rPr>
                <w:t>festlegt</w:t>
              </w:r>
            </w:ins>
            <w:r w:rsidRPr="005430CD">
              <w:rPr>
                <w:rFonts w:asciiTheme="minorHAnsi" w:eastAsia="Calibri" w:hAnsiTheme="minorHAnsi" w:cs="Calibri"/>
                <w:color w:val="4F81BD" w:themeColor="accent1"/>
                <w:sz w:val="24"/>
                <w:szCs w:val="24"/>
              </w:rPr>
              <w:t>.</w:t>
            </w:r>
          </w:p>
          <w:p w14:paraId="53E1708F" w14:textId="1D45C77D" w:rsidR="00563D2E" w:rsidRPr="003731A2" w:rsidDel="005B19E4" w:rsidRDefault="00563D2E" w:rsidP="003731A2">
            <w:pPr>
              <w:widowControl w:val="0"/>
              <w:pBdr>
                <w:top w:val="nil"/>
                <w:left w:val="nil"/>
                <w:bottom w:val="nil"/>
                <w:right w:val="nil"/>
                <w:between w:val="nil"/>
              </w:pBdr>
              <w:spacing w:line="240" w:lineRule="auto"/>
              <w:rPr>
                <w:del w:id="191" w:author="Stefan Thanheiser" w:date="2019-02-17T00:11:00Z"/>
                <w:rFonts w:asciiTheme="minorHAnsi" w:eastAsia="Calibri" w:hAnsiTheme="minorHAnsi" w:cs="Calibri"/>
                <w:sz w:val="24"/>
                <w:szCs w:val="24"/>
              </w:rPr>
            </w:pPr>
          </w:p>
          <w:p w14:paraId="6A6B4C44" w14:textId="4F102709" w:rsidR="00563D2E" w:rsidDel="005B19E4" w:rsidRDefault="00563D2E" w:rsidP="003731A2">
            <w:pPr>
              <w:widowControl w:val="0"/>
              <w:pBdr>
                <w:top w:val="nil"/>
                <w:left w:val="nil"/>
                <w:bottom w:val="nil"/>
                <w:right w:val="nil"/>
                <w:between w:val="nil"/>
              </w:pBdr>
              <w:spacing w:line="240" w:lineRule="auto"/>
              <w:rPr>
                <w:del w:id="192" w:author="Stefan Thanheiser" w:date="2019-02-17T00:11:00Z"/>
                <w:rFonts w:asciiTheme="minorHAnsi" w:eastAsia="Calibri" w:hAnsiTheme="minorHAnsi" w:cs="Calibri"/>
                <w:sz w:val="24"/>
                <w:szCs w:val="24"/>
              </w:rPr>
            </w:pPr>
          </w:p>
          <w:p w14:paraId="0AA81277" w14:textId="0AD80556"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430CD">
              <w:rPr>
                <w:rFonts w:asciiTheme="minorHAnsi" w:eastAsia="Calibri" w:hAnsiTheme="minorHAnsi" w:cs="Calibri"/>
                <w:color w:val="4F81BD" w:themeColor="accent1"/>
                <w:sz w:val="24"/>
                <w:szCs w:val="24"/>
              </w:rPr>
              <w:t xml:space="preserve">1.2.3 Dokumentierte Nachweise </w:t>
            </w:r>
            <w:r>
              <w:rPr>
                <w:rFonts w:asciiTheme="minorHAnsi" w:eastAsia="Calibri" w:hAnsiTheme="minorHAnsi" w:cs="Calibri"/>
                <w:color w:val="4F81BD" w:themeColor="accent1"/>
                <w:sz w:val="24"/>
                <w:szCs w:val="24"/>
              </w:rPr>
              <w:t xml:space="preserve">der </w:t>
            </w:r>
            <w:r w:rsidRPr="005430CD">
              <w:rPr>
                <w:rFonts w:asciiTheme="minorHAnsi" w:eastAsia="Calibri" w:hAnsiTheme="minorHAnsi" w:cs="Calibri"/>
                <w:color w:val="4F81BD" w:themeColor="accent1"/>
                <w:sz w:val="24"/>
                <w:szCs w:val="24"/>
              </w:rPr>
              <w:t>bei jedem Programm-Teilnehmer ermittelten Befähigung</w:t>
            </w:r>
            <w:r>
              <w:rPr>
                <w:rFonts w:asciiTheme="minorHAnsi" w:eastAsia="Calibri" w:hAnsiTheme="minorHAnsi" w:cs="Calibri"/>
                <w:color w:val="4F81BD" w:themeColor="accent1"/>
                <w:sz w:val="24"/>
                <w:szCs w:val="24"/>
              </w:rPr>
              <w:t>.</w:t>
            </w:r>
            <w:r w:rsidRPr="003731A2">
              <w:rPr>
                <w:rFonts w:asciiTheme="minorHAnsi" w:eastAsia="Calibri" w:hAnsiTheme="minorHAnsi" w:cs="Calibri"/>
                <w:sz w:val="24"/>
                <w:szCs w:val="24"/>
              </w:rPr>
              <w:t xml:space="preserve"> </w:t>
            </w:r>
          </w:p>
          <w:p w14:paraId="6CD92403"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714617C"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C95F216" w14:textId="5ECE01F0" w:rsidR="00563D2E" w:rsidDel="005B19E4" w:rsidRDefault="00563D2E" w:rsidP="003731A2">
            <w:pPr>
              <w:widowControl w:val="0"/>
              <w:pBdr>
                <w:top w:val="nil"/>
                <w:left w:val="nil"/>
                <w:bottom w:val="nil"/>
                <w:right w:val="nil"/>
                <w:between w:val="nil"/>
              </w:pBdr>
              <w:spacing w:line="240" w:lineRule="auto"/>
              <w:rPr>
                <w:del w:id="193" w:author="Stefan Thanheiser" w:date="2019-02-17T00:11:00Z"/>
                <w:rFonts w:asciiTheme="minorHAnsi" w:eastAsia="Calibri" w:hAnsiTheme="minorHAnsi" w:cs="Calibri"/>
                <w:sz w:val="24"/>
                <w:szCs w:val="24"/>
              </w:rPr>
            </w:pPr>
          </w:p>
          <w:p w14:paraId="6DF7D5FB" w14:textId="009D6203" w:rsidR="00563D2E" w:rsidDel="005B19E4" w:rsidRDefault="00563D2E" w:rsidP="003731A2">
            <w:pPr>
              <w:widowControl w:val="0"/>
              <w:pBdr>
                <w:top w:val="nil"/>
                <w:left w:val="nil"/>
                <w:bottom w:val="nil"/>
                <w:right w:val="nil"/>
                <w:between w:val="nil"/>
              </w:pBdr>
              <w:spacing w:line="240" w:lineRule="auto"/>
              <w:rPr>
                <w:del w:id="194" w:author="Stefan Thanheiser" w:date="2019-02-17T00:11:00Z"/>
                <w:rFonts w:asciiTheme="minorHAnsi" w:eastAsia="Calibri" w:hAnsiTheme="minorHAnsi" w:cs="Calibri"/>
                <w:sz w:val="24"/>
                <w:szCs w:val="24"/>
              </w:rPr>
            </w:pPr>
          </w:p>
          <w:p w14:paraId="393C9DF4" w14:textId="5695628E" w:rsidR="00563D2E" w:rsidDel="005B19E4" w:rsidRDefault="00563D2E" w:rsidP="003731A2">
            <w:pPr>
              <w:widowControl w:val="0"/>
              <w:pBdr>
                <w:top w:val="nil"/>
                <w:left w:val="nil"/>
                <w:bottom w:val="nil"/>
                <w:right w:val="nil"/>
                <w:between w:val="nil"/>
              </w:pBdr>
              <w:spacing w:line="240" w:lineRule="auto"/>
              <w:rPr>
                <w:del w:id="195" w:author="Stefan Thanheiser" w:date="2019-02-17T00:11:00Z"/>
                <w:rFonts w:asciiTheme="minorHAnsi" w:eastAsia="Calibri" w:hAnsiTheme="minorHAnsi" w:cs="Calibri"/>
                <w:sz w:val="24"/>
                <w:szCs w:val="24"/>
              </w:rPr>
            </w:pPr>
          </w:p>
          <w:p w14:paraId="240A35F9" w14:textId="33AC2ED9" w:rsidR="00563D2E" w:rsidDel="005B19E4" w:rsidRDefault="00563D2E" w:rsidP="003731A2">
            <w:pPr>
              <w:widowControl w:val="0"/>
              <w:pBdr>
                <w:top w:val="nil"/>
                <w:left w:val="nil"/>
                <w:bottom w:val="nil"/>
                <w:right w:val="nil"/>
                <w:between w:val="nil"/>
              </w:pBdr>
              <w:spacing w:line="240" w:lineRule="auto"/>
              <w:rPr>
                <w:del w:id="196" w:author="Stefan Thanheiser" w:date="2019-02-17T00:11:00Z"/>
                <w:rFonts w:asciiTheme="minorHAnsi" w:eastAsia="Calibri" w:hAnsiTheme="minorHAnsi" w:cs="Calibri"/>
                <w:sz w:val="24"/>
                <w:szCs w:val="24"/>
              </w:rPr>
            </w:pPr>
          </w:p>
          <w:p w14:paraId="61477D8D" w14:textId="62546DCD" w:rsidR="00563D2E" w:rsidRPr="0092285F"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Begründung:</w:t>
            </w:r>
          </w:p>
          <w:p w14:paraId="0EA86ACF" w14:textId="4FCE189B" w:rsidR="00563D2E" w:rsidRPr="0092285F"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Es soll sichergestellt werden, dass die Programm-Teilnehmern einen für ihre jeweiligen Rollen und Verantwortlichkeiten ausreichenden Befähigungsgrad erreicht haben.</w:t>
            </w:r>
          </w:p>
          <w:p w14:paraId="6E163FD8"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1D99261"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259DFAA"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5680462"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07B2511"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F7CBE1B"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760FB53"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E6191CD"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EC5C557" w14:textId="030D8B7F" w:rsidR="00563D2E" w:rsidRPr="004A21D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1.3. </w:t>
            </w:r>
            <w:commentRangeStart w:id="197"/>
            <w:commentRangeStart w:id="198"/>
            <w:r w:rsidRPr="004A21D7">
              <w:rPr>
                <w:rFonts w:asciiTheme="minorHAnsi" w:eastAsia="Calibri" w:hAnsiTheme="minorHAnsi" w:cs="Calibri"/>
                <w:color w:val="4F81BD" w:themeColor="accent1"/>
                <w:sz w:val="24"/>
                <w:szCs w:val="24"/>
              </w:rPr>
              <w:t>Sensibilisierung</w:t>
            </w:r>
            <w:commentRangeEnd w:id="197"/>
            <w:r w:rsidRPr="004A21D7">
              <w:rPr>
                <w:rStyle w:val="Kommentarzeichen"/>
                <w:color w:val="4F81BD" w:themeColor="accent1"/>
              </w:rPr>
              <w:commentReference w:id="197"/>
            </w:r>
            <w:commentRangeEnd w:id="198"/>
            <w:r>
              <w:rPr>
                <w:rStyle w:val="Kommentarzeichen"/>
              </w:rPr>
              <w:commentReference w:id="198"/>
            </w:r>
          </w:p>
          <w:p w14:paraId="5B55D721" w14:textId="58403C27" w:rsidR="00563D2E" w:rsidRPr="004A21D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Das Unternehmen muss sicherstellen, dass </w:t>
            </w:r>
            <w:del w:id="199" w:author="Stefan Thanheiser" w:date="2019-02-19T22:42:00Z">
              <w:r w:rsidRPr="004A21D7" w:rsidDel="0054331F">
                <w:rPr>
                  <w:rFonts w:asciiTheme="minorHAnsi" w:eastAsia="Calibri" w:hAnsiTheme="minorHAnsi" w:cs="Calibri"/>
                  <w:color w:val="4F81BD" w:themeColor="accent1"/>
                  <w:sz w:val="24"/>
                  <w:szCs w:val="24"/>
                </w:rPr>
                <w:delText xml:space="preserve">arbeitenden </w:delText>
              </w:r>
            </w:del>
            <w:ins w:id="200" w:author="Stefan Thanheiser" w:date="2019-02-19T22:42:00Z">
              <w:r w:rsidR="0054331F">
                <w:rPr>
                  <w:rFonts w:asciiTheme="minorHAnsi" w:eastAsia="Calibri" w:hAnsiTheme="minorHAnsi" w:cs="Calibri"/>
                  <w:color w:val="4F81BD" w:themeColor="accent1"/>
                  <w:sz w:val="24"/>
                  <w:szCs w:val="24"/>
                </w:rPr>
                <w:t>mit Software(-erstellung) betraute</w:t>
              </w:r>
              <w:r w:rsidR="0054331F" w:rsidRPr="004A21D7">
                <w:rPr>
                  <w:rFonts w:asciiTheme="minorHAnsi" w:eastAsia="Calibri" w:hAnsiTheme="minorHAnsi" w:cs="Calibri"/>
                  <w:color w:val="4F81BD" w:themeColor="accent1"/>
                  <w:sz w:val="24"/>
                  <w:szCs w:val="24"/>
                </w:rPr>
                <w:t xml:space="preserve"> </w:t>
              </w:r>
            </w:ins>
            <w:r w:rsidRPr="004A21D7">
              <w:rPr>
                <w:rFonts w:asciiTheme="minorHAnsi" w:eastAsia="Calibri" w:hAnsiTheme="minorHAnsi" w:cs="Calibri"/>
                <w:color w:val="4F81BD" w:themeColor="accent1"/>
                <w:sz w:val="24"/>
                <w:szCs w:val="24"/>
              </w:rPr>
              <w:t>Personen</w:t>
            </w:r>
          </w:p>
          <w:p w14:paraId="25FBAC1E" w14:textId="5EFEC467" w:rsidR="00563D2E" w:rsidRPr="004A21D7" w:rsidRDefault="00563D2E"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Die Open-Source-Richtlinie;</w:t>
            </w:r>
          </w:p>
          <w:p w14:paraId="6EC1848B" w14:textId="51D40F18" w:rsidR="00563D2E" w:rsidRPr="004A21D7" w:rsidRDefault="00563D2E"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Relevante Open-Source-Ziele;</w:t>
            </w:r>
          </w:p>
          <w:p w14:paraId="4F53FDD5" w14:textId="2FEF75E8" w:rsidR="00563D2E" w:rsidRPr="004A21D7" w:rsidRDefault="00563D2E"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Deren Beitrag zur Effektivität des Open-Source-Compliance-Programms;</w:t>
            </w:r>
          </w:p>
          <w:p w14:paraId="108B0AE5" w14:textId="59769A25" w:rsidR="00563D2E" w:rsidRPr="004A21D7" w:rsidRDefault="00563D2E"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Die Auswirkungen einer Nichtkonformität bzgl. der Anforderungen des Open-Source-Compliance-Programms </w:t>
            </w:r>
          </w:p>
          <w:p w14:paraId="4F5646A7" w14:textId="42976F77" w:rsidR="00563D2E" w:rsidRPr="004A21D7" w:rsidRDefault="00563D2E" w:rsidP="002A6A4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bekannt sind.</w:t>
            </w:r>
          </w:p>
          <w:p w14:paraId="14C65A9A" w14:textId="77777777" w:rsidR="00563D2E" w:rsidRPr="004A21D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3055CD8F" w14:textId="130B0047" w:rsidR="00563D2E" w:rsidRPr="004A21D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Verifikationsmaterial:</w:t>
            </w:r>
          </w:p>
          <w:p w14:paraId="48D7B9F9" w14:textId="7FFACB7C" w:rsidR="00563D2E" w:rsidRPr="004A21D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1.3.1 Dokumentierte </w:t>
            </w:r>
            <w:r w:rsidRPr="004A21D7">
              <w:rPr>
                <w:rFonts w:asciiTheme="minorHAnsi" w:eastAsia="Calibri" w:hAnsiTheme="minorHAnsi" w:cs="Calibri"/>
                <w:color w:val="4F81BD" w:themeColor="accent1"/>
                <w:sz w:val="24"/>
                <w:szCs w:val="24"/>
              </w:rPr>
              <w:lastRenderedPageBreak/>
              <w:t>Nachweise der bei jedem Programm-Teilnehmer ermittelten Sensibilisierung – insbesondere auch im Hinblick auf Auswirkungen einer Nichtkonformität.</w:t>
            </w:r>
          </w:p>
          <w:p w14:paraId="6A7738CC"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BD2C570" w14:textId="77777777" w:rsidR="00361FAA" w:rsidRDefault="00E2156B" w:rsidP="003731A2">
            <w:pPr>
              <w:widowControl w:val="0"/>
              <w:pBdr>
                <w:top w:val="nil"/>
                <w:left w:val="nil"/>
                <w:bottom w:val="nil"/>
                <w:right w:val="nil"/>
                <w:between w:val="nil"/>
              </w:pBdr>
              <w:spacing w:line="240" w:lineRule="auto"/>
              <w:rPr>
                <w:ins w:id="201" w:author="Stefan Thanheiser" w:date="2019-02-17T00:24:00Z"/>
                <w:rFonts w:asciiTheme="minorHAnsi" w:eastAsia="Calibri" w:hAnsiTheme="minorHAnsi" w:cs="Calibri"/>
                <w:color w:val="4F81BD" w:themeColor="accent1"/>
                <w:sz w:val="24"/>
                <w:szCs w:val="24"/>
              </w:rPr>
            </w:pPr>
            <w:ins w:id="202" w:author="Stefan Thanheiser" w:date="2019-02-17T00:16:00Z">
              <w:r>
                <w:rPr>
                  <w:rFonts w:asciiTheme="minorHAnsi" w:eastAsia="Calibri" w:hAnsiTheme="minorHAnsi" w:cs="Calibri"/>
                  <w:color w:val="4F81BD" w:themeColor="accent1"/>
                  <w:sz w:val="24"/>
                  <w:szCs w:val="24"/>
                </w:rPr>
                <w:br/>
              </w:r>
              <w:r>
                <w:rPr>
                  <w:rFonts w:asciiTheme="minorHAnsi" w:eastAsia="Calibri" w:hAnsiTheme="minorHAnsi" w:cs="Calibri"/>
                  <w:color w:val="4F81BD" w:themeColor="accent1"/>
                  <w:sz w:val="24"/>
                  <w:szCs w:val="24"/>
                </w:rPr>
                <w:br/>
              </w:r>
              <w:r>
                <w:rPr>
                  <w:rFonts w:asciiTheme="minorHAnsi" w:eastAsia="Calibri" w:hAnsiTheme="minorHAnsi" w:cs="Calibri"/>
                  <w:color w:val="4F81BD" w:themeColor="accent1"/>
                  <w:sz w:val="24"/>
                  <w:szCs w:val="24"/>
                </w:rPr>
                <w:br/>
              </w:r>
            </w:ins>
          </w:p>
          <w:p w14:paraId="52333746" w14:textId="43338DC6" w:rsidR="00563D2E" w:rsidRPr="004A21D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Begründung:</w:t>
            </w:r>
          </w:p>
          <w:p w14:paraId="4C4CF2BD" w14:textId="7B4DCEB8"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285F">
              <w:rPr>
                <w:rFonts w:asciiTheme="minorHAnsi" w:eastAsia="Calibri" w:hAnsiTheme="minorHAnsi" w:cs="Calibri"/>
                <w:color w:val="4F81BD" w:themeColor="accent1"/>
                <w:sz w:val="24"/>
                <w:szCs w:val="24"/>
              </w:rPr>
              <w:t>Es soll sichergestellt werden, dass</w:t>
            </w:r>
            <w:r>
              <w:rPr>
                <w:rFonts w:asciiTheme="minorHAnsi" w:eastAsia="Calibri" w:hAnsiTheme="minorHAnsi" w:cs="Calibri"/>
                <w:color w:val="4F81BD" w:themeColor="accent1"/>
                <w:sz w:val="24"/>
                <w:szCs w:val="24"/>
              </w:rPr>
              <w:t xml:space="preserve"> die Teilnehmer in Bezug auf ihre jeweiligen Rollen und Verantwortlichkeiten </w:t>
            </w:r>
            <w:ins w:id="203" w:author="Stefan Thanheiser" w:date="2019-02-17T00:15:00Z">
              <w:r w:rsidR="005B19E4">
                <w:rPr>
                  <w:rFonts w:asciiTheme="minorHAnsi" w:eastAsia="Calibri" w:hAnsiTheme="minorHAnsi" w:cs="Calibri"/>
                  <w:color w:val="4F81BD" w:themeColor="accent1"/>
                  <w:sz w:val="24"/>
                  <w:szCs w:val="24"/>
                </w:rPr>
                <w:t>innerhalb de</w:t>
              </w:r>
            </w:ins>
            <w:ins w:id="204" w:author="Stefan Thanheiser" w:date="2019-02-17T00:16:00Z">
              <w:r w:rsidR="005B19E4">
                <w:rPr>
                  <w:rFonts w:asciiTheme="minorHAnsi" w:eastAsia="Calibri" w:hAnsiTheme="minorHAnsi" w:cs="Calibri"/>
                  <w:color w:val="4F81BD" w:themeColor="accent1"/>
                  <w:sz w:val="24"/>
                  <w:szCs w:val="24"/>
                </w:rPr>
                <w:t xml:space="preserve">s </w:t>
              </w:r>
              <w:proofErr w:type="spellStart"/>
              <w:r w:rsidR="005B19E4">
                <w:rPr>
                  <w:rFonts w:asciiTheme="minorHAnsi" w:eastAsia="Calibri" w:hAnsiTheme="minorHAnsi" w:cs="Calibri"/>
                  <w:color w:val="4F81BD" w:themeColor="accent1"/>
                  <w:sz w:val="24"/>
                  <w:szCs w:val="24"/>
                </w:rPr>
                <w:t>Complainceprogramms</w:t>
              </w:r>
              <w:proofErr w:type="spellEnd"/>
              <w:r w:rsidR="005B19E4">
                <w:rPr>
                  <w:rFonts w:asciiTheme="minorHAnsi" w:eastAsia="Calibri" w:hAnsiTheme="minorHAnsi" w:cs="Calibri"/>
                  <w:color w:val="4F81BD" w:themeColor="accent1"/>
                  <w:sz w:val="24"/>
                  <w:szCs w:val="24"/>
                </w:rPr>
                <w:t xml:space="preserve"> </w:t>
              </w:r>
            </w:ins>
            <w:r>
              <w:rPr>
                <w:rFonts w:asciiTheme="minorHAnsi" w:eastAsia="Calibri" w:hAnsiTheme="minorHAnsi" w:cs="Calibri"/>
                <w:color w:val="4F81BD" w:themeColor="accent1"/>
                <w:sz w:val="24"/>
                <w:szCs w:val="24"/>
              </w:rPr>
              <w:t xml:space="preserve">einen hinreichenden </w:t>
            </w:r>
            <w:commentRangeStart w:id="205"/>
            <w:r>
              <w:rPr>
                <w:rFonts w:asciiTheme="minorHAnsi" w:eastAsia="Calibri" w:hAnsiTheme="minorHAnsi" w:cs="Calibri"/>
                <w:color w:val="4F81BD" w:themeColor="accent1"/>
                <w:sz w:val="24"/>
                <w:szCs w:val="24"/>
              </w:rPr>
              <w:t xml:space="preserve">Sensibilisierungsgrad </w:t>
            </w:r>
            <w:commentRangeEnd w:id="205"/>
            <w:r>
              <w:rPr>
                <w:rStyle w:val="Kommentarzeichen"/>
              </w:rPr>
              <w:commentReference w:id="205"/>
            </w:r>
            <w:r>
              <w:rPr>
                <w:rFonts w:asciiTheme="minorHAnsi" w:eastAsia="Calibri" w:hAnsiTheme="minorHAnsi" w:cs="Calibri"/>
                <w:color w:val="4F81BD" w:themeColor="accent1"/>
                <w:sz w:val="24"/>
                <w:szCs w:val="24"/>
              </w:rPr>
              <w:t>erreicht haben.</w:t>
            </w:r>
          </w:p>
          <w:p w14:paraId="5A9FBEF2"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2A4CAE3" w14:textId="4C9A7841" w:rsidR="00563D2E" w:rsidRPr="00121F9A"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1.4 Programmumfang</w:t>
            </w:r>
          </w:p>
          <w:p w14:paraId="7DE63810" w14:textId="1CE4DB5E" w:rsidR="00563D2E" w:rsidRPr="00121F9A"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 xml:space="preserve">Für unterschiedliche Compliance-Programme gelten möglicherweise unterschiedliche Definitionen zu deren Umfang. Beispielsweise könnte ein Programm sich </w:t>
            </w:r>
            <w:r w:rsidRPr="00121F9A">
              <w:rPr>
                <w:rFonts w:asciiTheme="minorHAnsi" w:eastAsia="Calibri" w:hAnsiTheme="minorHAnsi" w:cs="Calibri"/>
                <w:color w:val="4F81BD" w:themeColor="accent1"/>
                <w:sz w:val="24"/>
                <w:szCs w:val="24"/>
              </w:rPr>
              <w:lastRenderedPageBreak/>
              <w:t xml:space="preserve">auf eine einzelne Produktlinie, einen Unternehmensbereich oder die gesamte Organisation beziehen. Für jedes Programm, für </w:t>
            </w:r>
            <w:del w:id="206" w:author="Jan Thielscher" w:date="2019-01-08T22:18:00Z">
              <w:r w:rsidRPr="00121F9A" w:rsidDel="00A3094E">
                <w:rPr>
                  <w:rFonts w:asciiTheme="minorHAnsi" w:eastAsia="Calibri" w:hAnsiTheme="minorHAnsi" w:cs="Calibri"/>
                  <w:color w:val="4F81BD" w:themeColor="accent1"/>
                  <w:sz w:val="24"/>
                  <w:szCs w:val="24"/>
                </w:rPr>
                <w:delText xml:space="preserve">welches </w:delText>
              </w:r>
            </w:del>
            <w:r w:rsidRPr="00121F9A">
              <w:rPr>
                <w:rFonts w:asciiTheme="minorHAnsi" w:eastAsia="Calibri" w:hAnsiTheme="minorHAnsi" w:cs="Calibri"/>
                <w:color w:val="4F81BD" w:themeColor="accent1"/>
                <w:sz w:val="24"/>
                <w:szCs w:val="24"/>
              </w:rPr>
              <w:t xml:space="preserve">das </w:t>
            </w:r>
            <w:del w:id="207" w:author="Jan Thielscher" w:date="2019-01-08T22:18:00Z">
              <w:r w:rsidRPr="00121F9A" w:rsidDel="00A3094E">
                <w:rPr>
                  <w:rFonts w:asciiTheme="minorHAnsi" w:eastAsia="Calibri" w:hAnsiTheme="minorHAnsi" w:cs="Calibri"/>
                  <w:color w:val="4F81BD" w:themeColor="accent1"/>
                  <w:sz w:val="24"/>
                  <w:szCs w:val="24"/>
                </w:rPr>
                <w:delText xml:space="preserve">Ziel einer </w:delText>
              </w:r>
            </w:del>
            <w:proofErr w:type="spellStart"/>
            <w:r w:rsidRPr="00121F9A">
              <w:rPr>
                <w:rFonts w:asciiTheme="minorHAnsi" w:eastAsia="Calibri" w:hAnsiTheme="minorHAnsi" w:cs="Calibri"/>
                <w:color w:val="4F81BD" w:themeColor="accent1"/>
                <w:sz w:val="24"/>
                <w:szCs w:val="24"/>
              </w:rPr>
              <w:t>OpenChain</w:t>
            </w:r>
            <w:proofErr w:type="spellEnd"/>
            <w:r w:rsidRPr="00121F9A">
              <w:rPr>
                <w:rFonts w:asciiTheme="minorHAnsi" w:eastAsia="Calibri" w:hAnsiTheme="minorHAnsi" w:cs="Calibri"/>
                <w:color w:val="4F81BD" w:themeColor="accent1"/>
                <w:sz w:val="24"/>
                <w:szCs w:val="24"/>
              </w:rPr>
              <w:t xml:space="preserve">-Konformität </w:t>
            </w:r>
            <w:del w:id="208" w:author="Jan Thielscher" w:date="2019-01-08T22:19:00Z">
              <w:r w:rsidRPr="00121F9A" w:rsidDel="00A3094E">
                <w:rPr>
                  <w:rFonts w:asciiTheme="minorHAnsi" w:eastAsia="Calibri" w:hAnsiTheme="minorHAnsi" w:cs="Calibri"/>
                  <w:color w:val="4F81BD" w:themeColor="accent1"/>
                  <w:sz w:val="24"/>
                  <w:szCs w:val="24"/>
                </w:rPr>
                <w:delText>besteht</w:delText>
              </w:r>
            </w:del>
            <w:ins w:id="209" w:author="Jan Thielscher" w:date="2019-01-08T22:19:00Z">
              <w:r>
                <w:rPr>
                  <w:rFonts w:asciiTheme="minorHAnsi" w:eastAsia="Calibri" w:hAnsiTheme="minorHAnsi" w:cs="Calibri"/>
                  <w:color w:val="4F81BD" w:themeColor="accent1"/>
                  <w:sz w:val="24"/>
                  <w:szCs w:val="24"/>
                </w:rPr>
                <w:t>erklärt werden soll</w:t>
              </w:r>
            </w:ins>
            <w:r w:rsidRPr="00121F9A">
              <w:rPr>
                <w:rFonts w:asciiTheme="minorHAnsi" w:eastAsia="Calibri" w:hAnsiTheme="minorHAnsi" w:cs="Calibri"/>
                <w:color w:val="4F81BD" w:themeColor="accent1"/>
                <w:sz w:val="24"/>
                <w:szCs w:val="24"/>
              </w:rPr>
              <w:t xml:space="preserve">, muss </w:t>
            </w:r>
            <w:del w:id="210" w:author="Jan Thielscher" w:date="2019-01-08T22:19:00Z">
              <w:r w:rsidRPr="00121F9A" w:rsidDel="00A3094E">
                <w:rPr>
                  <w:rFonts w:asciiTheme="minorHAnsi" w:eastAsia="Calibri" w:hAnsiTheme="minorHAnsi" w:cs="Calibri"/>
                  <w:color w:val="4F81BD" w:themeColor="accent1"/>
                  <w:sz w:val="24"/>
                  <w:szCs w:val="24"/>
                </w:rPr>
                <w:delText>sein</w:delText>
              </w:r>
            </w:del>
            <w:del w:id="211" w:author="Jan Thielscher" w:date="2019-01-08T22:17:00Z">
              <w:r w:rsidRPr="00121F9A" w:rsidDel="00A3094E">
                <w:rPr>
                  <w:rFonts w:asciiTheme="minorHAnsi" w:eastAsia="Calibri" w:hAnsiTheme="minorHAnsi" w:cs="Calibri"/>
                  <w:color w:val="4F81BD" w:themeColor="accent1"/>
                  <w:sz w:val="24"/>
                  <w:szCs w:val="24"/>
                </w:rPr>
                <w:delText>es</w:delText>
              </w:r>
            </w:del>
            <w:ins w:id="212" w:author="Jan Thielscher" w:date="2019-01-08T22:19:00Z">
              <w:r>
                <w:rPr>
                  <w:rFonts w:asciiTheme="minorHAnsi" w:eastAsia="Calibri" w:hAnsiTheme="minorHAnsi" w:cs="Calibri"/>
                  <w:color w:val="4F81BD" w:themeColor="accent1"/>
                  <w:sz w:val="24"/>
                  <w:szCs w:val="24"/>
                </w:rPr>
                <w:t>der</w:t>
              </w:r>
            </w:ins>
            <w:r w:rsidRPr="00121F9A">
              <w:rPr>
                <w:rFonts w:asciiTheme="minorHAnsi" w:eastAsia="Calibri" w:hAnsiTheme="minorHAnsi" w:cs="Calibri"/>
                <w:color w:val="4F81BD" w:themeColor="accent1"/>
                <w:sz w:val="24"/>
                <w:szCs w:val="24"/>
              </w:rPr>
              <w:t xml:space="preserve"> Umfang</w:t>
            </w:r>
            <w:del w:id="213" w:author="Jan Thielscher" w:date="2019-01-08T22:17:00Z">
              <w:r w:rsidRPr="00121F9A" w:rsidDel="00A3094E">
                <w:rPr>
                  <w:rFonts w:asciiTheme="minorHAnsi" w:eastAsia="Calibri" w:hAnsiTheme="minorHAnsi" w:cs="Calibri"/>
                  <w:color w:val="4F81BD" w:themeColor="accent1"/>
                  <w:sz w:val="24"/>
                  <w:szCs w:val="24"/>
                </w:rPr>
                <w:delText>es</w:delText>
              </w:r>
            </w:del>
            <w:r w:rsidRPr="00121F9A">
              <w:rPr>
                <w:rFonts w:asciiTheme="minorHAnsi" w:eastAsia="Calibri" w:hAnsiTheme="minorHAnsi" w:cs="Calibri"/>
                <w:color w:val="4F81BD" w:themeColor="accent1"/>
                <w:sz w:val="24"/>
                <w:szCs w:val="24"/>
              </w:rPr>
              <w:t xml:space="preserve"> </w:t>
            </w:r>
            <w:del w:id="214" w:author="Jan Thielscher" w:date="2019-01-08T22:18:00Z">
              <w:r w:rsidRPr="00121F9A" w:rsidDel="00A3094E">
                <w:rPr>
                  <w:rFonts w:asciiTheme="minorHAnsi" w:eastAsia="Calibri" w:hAnsiTheme="minorHAnsi" w:cs="Calibri"/>
                  <w:color w:val="4F81BD" w:themeColor="accent1"/>
                  <w:sz w:val="24"/>
                  <w:szCs w:val="24"/>
                </w:rPr>
                <w:delText>definiert sein</w:delText>
              </w:r>
            </w:del>
            <w:ins w:id="215" w:author="Jan Thielscher" w:date="2019-01-08T22:18:00Z">
              <w:r>
                <w:rPr>
                  <w:rFonts w:asciiTheme="minorHAnsi" w:eastAsia="Calibri" w:hAnsiTheme="minorHAnsi" w:cs="Calibri"/>
                  <w:color w:val="4F81BD" w:themeColor="accent1"/>
                  <w:sz w:val="24"/>
                  <w:szCs w:val="24"/>
                </w:rPr>
                <w:t>abgegrenzt werden</w:t>
              </w:r>
            </w:ins>
            <w:r w:rsidRPr="00121F9A">
              <w:rPr>
                <w:rFonts w:asciiTheme="minorHAnsi" w:eastAsia="Calibri" w:hAnsiTheme="minorHAnsi" w:cs="Calibri"/>
                <w:color w:val="4F81BD" w:themeColor="accent1"/>
                <w:sz w:val="24"/>
                <w:szCs w:val="24"/>
              </w:rPr>
              <w:t>.</w:t>
            </w:r>
          </w:p>
          <w:p w14:paraId="51427871" w14:textId="77777777" w:rsidR="00563D2E" w:rsidRPr="00121F9A"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989F037" w14:textId="362CAD2E" w:rsidR="00563D2E" w:rsidRPr="00121F9A"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Verifikationsmaterial:</w:t>
            </w:r>
          </w:p>
          <w:p w14:paraId="3580E330" w14:textId="26E693E6" w:rsidR="00563D2E" w:rsidRPr="00225069"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225069">
              <w:rPr>
                <w:rFonts w:asciiTheme="minorHAnsi" w:eastAsia="Calibri" w:hAnsiTheme="minorHAnsi" w:cs="Calibri"/>
                <w:color w:val="4F81BD" w:themeColor="accent1"/>
                <w:sz w:val="24"/>
                <w:szCs w:val="24"/>
              </w:rPr>
              <w:t>1.4.1 Eine schriftliche Erklärung, die den Umfang des Programms klar definiert.</w:t>
            </w:r>
          </w:p>
          <w:p w14:paraId="70AB3C65"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5A4EAC9" w14:textId="6A544F18" w:rsidR="00563D2E" w:rsidRPr="00D40CA1"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Begründung:</w:t>
            </w:r>
          </w:p>
          <w:p w14:paraId="5FD1DBDA" w14:textId="11BB5442" w:rsidR="00563D2E" w:rsidRPr="00D40CA1"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 xml:space="preserve">Es soll sichergestellt werden, dass die Flexibilität besteht, ein Compliance-Programm auszusetzen, welches den Anforderungen eines Unternehmens am besten entspricht. Einige Unternehmen könnten ein Compliance-Programm für eine bestimmte Produktlinie unterhalten, während andere den </w:t>
            </w:r>
            <w:r w:rsidRPr="00D40CA1">
              <w:rPr>
                <w:rFonts w:asciiTheme="minorHAnsi" w:eastAsia="Calibri" w:hAnsiTheme="minorHAnsi" w:cs="Calibri"/>
                <w:color w:val="4F81BD" w:themeColor="accent1"/>
                <w:sz w:val="24"/>
                <w:szCs w:val="24"/>
              </w:rPr>
              <w:lastRenderedPageBreak/>
              <w:t>Programmumfang für die Steuerung aller Software-Releases des gesamten Unternehmens wählen können. Große Unternehmen bevorzugen möglicherweise Ersteres, während kleinere Unternehmen Letzteres bevorzugen</w:t>
            </w:r>
            <w:ins w:id="216" w:author="Jan Thielscher" w:date="2019-01-08T22:20:00Z">
              <w:r>
                <w:rPr>
                  <w:rFonts w:asciiTheme="minorHAnsi" w:eastAsia="Calibri" w:hAnsiTheme="minorHAnsi" w:cs="Calibri"/>
                  <w:color w:val="4F81BD" w:themeColor="accent1"/>
                  <w:sz w:val="24"/>
                  <w:szCs w:val="24"/>
                </w:rPr>
                <w:t xml:space="preserve"> könnten</w:t>
              </w:r>
            </w:ins>
            <w:r w:rsidRPr="00D40CA1">
              <w:rPr>
                <w:rFonts w:asciiTheme="minorHAnsi" w:eastAsia="Calibri" w:hAnsiTheme="minorHAnsi" w:cs="Calibri"/>
                <w:color w:val="4F81BD" w:themeColor="accent1"/>
                <w:sz w:val="24"/>
                <w:szCs w:val="24"/>
              </w:rPr>
              <w:t>.</w:t>
            </w:r>
          </w:p>
          <w:p w14:paraId="195AD8B1"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AA21CAC" w14:textId="3191C3BE" w:rsidR="00563D2E" w:rsidRPr="00925C62"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1.5 Lizenzverpflichtungen</w:t>
            </w:r>
          </w:p>
          <w:p w14:paraId="79B4F48A" w14:textId="1CED50B8" w:rsidR="00563D2E" w:rsidRPr="00925C62"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Es besteht ein Verfahren zur Überprüfung der Identifizierten Lizenzen um die jeweiligen Rechte, Einschränkungen und Verpflichtungen zu erkennen.</w:t>
            </w:r>
          </w:p>
          <w:p w14:paraId="2E1649F2" w14:textId="77777777" w:rsidR="00563D2E" w:rsidRPr="00925C62"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84D0938" w14:textId="77777777" w:rsidR="00563D2E" w:rsidRPr="00925C62"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Verifikationsmaterial:</w:t>
            </w:r>
          </w:p>
          <w:p w14:paraId="4E678DF9" w14:textId="202972B1" w:rsidR="00563D2E" w:rsidRPr="00925C62"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1.5.1 Ein dokumentiertes Verfahren zur Überprüfung und Dokumentation der Rechte, Beschränkungen und Verpflichtungen, die durch die jeweiligen Identifizierten Lizenzen bestehen.</w:t>
            </w:r>
          </w:p>
          <w:p w14:paraId="75BE611F" w14:textId="77777777" w:rsidR="00563D2E" w:rsidRPr="00925C62"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3A0D009" w14:textId="77777777" w:rsidR="00563D2E" w:rsidRPr="00925C62"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Begründung:</w:t>
            </w:r>
          </w:p>
          <w:p w14:paraId="4CFE3F46" w14:textId="66BA21C2"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5C62">
              <w:rPr>
                <w:rFonts w:asciiTheme="minorHAnsi" w:eastAsia="Calibri" w:hAnsiTheme="minorHAnsi" w:cs="Calibri"/>
                <w:color w:val="4F81BD" w:themeColor="accent1"/>
                <w:sz w:val="24"/>
                <w:szCs w:val="24"/>
              </w:rPr>
              <w:t xml:space="preserve">Es soll sichergestellt werden, dass ein Prozess besteht, in </w:t>
            </w:r>
            <w:r w:rsidRPr="00925C62">
              <w:rPr>
                <w:rFonts w:asciiTheme="minorHAnsi" w:eastAsia="Calibri" w:hAnsiTheme="minorHAnsi" w:cs="Calibri"/>
                <w:color w:val="4F81BD" w:themeColor="accent1"/>
                <w:sz w:val="24"/>
                <w:szCs w:val="24"/>
              </w:rPr>
              <w:lastRenderedPageBreak/>
              <w:t>dem die Lizenzpflichten für die verschiedenen</w:t>
            </w:r>
            <w:ins w:id="217" w:author="Stefan Thanheiser" w:date="2019-02-17T00:22:00Z">
              <w:r w:rsidR="00361FAA">
                <w:rPr>
                  <w:rFonts w:asciiTheme="minorHAnsi" w:eastAsia="Calibri" w:hAnsiTheme="minorHAnsi" w:cs="Calibri"/>
                  <w:color w:val="4F81BD" w:themeColor="accent1"/>
                  <w:sz w:val="24"/>
                  <w:szCs w:val="24"/>
                </w:rPr>
                <w:t xml:space="preserve">, im </w:t>
              </w:r>
            </w:ins>
            <w:ins w:id="218" w:author="Stefan Thanheiser" w:date="2019-02-17T00:23:00Z">
              <w:r w:rsidR="00361FAA">
                <w:rPr>
                  <w:rFonts w:asciiTheme="minorHAnsi" w:eastAsia="Calibri" w:hAnsiTheme="minorHAnsi" w:cs="Calibri"/>
                  <w:color w:val="4F81BD" w:themeColor="accent1"/>
                  <w:sz w:val="24"/>
                  <w:szCs w:val="24"/>
                </w:rPr>
                <w:t xml:space="preserve">Kontext </w:t>
              </w:r>
              <w:proofErr w:type="gramStart"/>
              <w:r w:rsidR="00361FAA">
                <w:rPr>
                  <w:rFonts w:asciiTheme="minorHAnsi" w:eastAsia="Calibri" w:hAnsiTheme="minorHAnsi" w:cs="Calibri"/>
                  <w:color w:val="4F81BD" w:themeColor="accent1"/>
                  <w:sz w:val="24"/>
                  <w:szCs w:val="24"/>
                </w:rPr>
                <w:t xml:space="preserve">der </w:t>
              </w:r>
            </w:ins>
            <w:ins w:id="219" w:author="Stefan Thanheiser" w:date="2019-02-17T00:22:00Z">
              <w:r w:rsidR="00361FAA">
                <w:rPr>
                  <w:rFonts w:asciiTheme="minorHAnsi" w:eastAsia="Calibri" w:hAnsiTheme="minorHAnsi" w:cs="Calibri"/>
                  <w:color w:val="4F81BD" w:themeColor="accent1"/>
                  <w:sz w:val="24"/>
                  <w:szCs w:val="24"/>
                </w:rPr>
                <w:t>Unternehmens</w:t>
              </w:r>
            </w:ins>
            <w:proofErr w:type="gramEnd"/>
            <w:ins w:id="220" w:author="Stefan Thanheiser" w:date="2019-02-17T00:23:00Z">
              <w:r w:rsidR="00361FAA">
                <w:rPr>
                  <w:rFonts w:asciiTheme="minorHAnsi" w:eastAsia="Calibri" w:hAnsiTheme="minorHAnsi" w:cs="Calibri"/>
                  <w:color w:val="4F81BD" w:themeColor="accent1"/>
                  <w:sz w:val="24"/>
                  <w:szCs w:val="24"/>
                </w:rPr>
                <w:t xml:space="preserve"> möglichen</w:t>
              </w:r>
            </w:ins>
            <w:r w:rsidRPr="00925C62">
              <w:rPr>
                <w:rFonts w:asciiTheme="minorHAnsi" w:eastAsia="Calibri" w:hAnsiTheme="minorHAnsi" w:cs="Calibri"/>
                <w:color w:val="4F81BD" w:themeColor="accent1"/>
                <w:sz w:val="24"/>
                <w:szCs w:val="24"/>
              </w:rPr>
              <w:t xml:space="preserve"> Anwendungsfälle geprüft und identifiziert werden.</w:t>
            </w:r>
          </w:p>
        </w:tc>
      </w:tr>
    </w:tbl>
    <w:p w14:paraId="1192E6C5" w14:textId="77777777" w:rsidR="005B118C" w:rsidRPr="003731A2" w:rsidRDefault="005B118C" w:rsidP="003731A2">
      <w:pPr>
        <w:spacing w:line="240" w:lineRule="auto"/>
        <w:rPr>
          <w:rFonts w:asciiTheme="minorHAnsi" w:eastAsia="Calibri" w:hAnsiTheme="minorHAnsi" w:cs="Calibri"/>
          <w:sz w:val="24"/>
          <w:szCs w:val="24"/>
        </w:rPr>
      </w:pPr>
    </w:p>
    <w:p w14:paraId="4BABC638" w14:textId="77777777" w:rsidR="005B118C" w:rsidRPr="003731A2" w:rsidRDefault="005B118C" w:rsidP="003731A2">
      <w:pPr>
        <w:spacing w:line="240" w:lineRule="auto"/>
        <w:rPr>
          <w:rFonts w:asciiTheme="minorHAnsi" w:eastAsia="Calibri" w:hAnsiTheme="minorHAnsi" w:cs="Calibri"/>
          <w:sz w:val="24"/>
          <w:szCs w:val="24"/>
        </w:rPr>
      </w:pPr>
    </w:p>
    <w:p w14:paraId="17E02418" w14:textId="77777777" w:rsidR="005B118C" w:rsidRPr="003731A2" w:rsidRDefault="005B118C" w:rsidP="003731A2">
      <w:pPr>
        <w:spacing w:line="240" w:lineRule="auto"/>
        <w:rPr>
          <w:rFonts w:asciiTheme="minorHAnsi" w:eastAsia="Calibri" w:hAnsiTheme="minorHAnsi" w:cs="Calibri"/>
          <w:sz w:val="24"/>
          <w:szCs w:val="24"/>
        </w:rPr>
      </w:pPr>
    </w:p>
    <w:p w14:paraId="0CD566B7" w14:textId="77777777" w:rsidR="005B118C" w:rsidRPr="003731A2" w:rsidRDefault="005B118C" w:rsidP="003731A2">
      <w:pPr>
        <w:spacing w:line="240" w:lineRule="auto"/>
        <w:rPr>
          <w:rFonts w:asciiTheme="minorHAnsi" w:eastAsia="Calibri" w:hAnsiTheme="minorHAnsi" w:cs="Calibri"/>
          <w:sz w:val="24"/>
          <w:szCs w:val="24"/>
        </w:rPr>
      </w:pPr>
    </w:p>
    <w:p w14:paraId="71D24495"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2A9DFA9F" w14:textId="77777777" w:rsidR="005B118C" w:rsidRPr="003731A2" w:rsidRDefault="005B118C" w:rsidP="003731A2">
      <w:pPr>
        <w:spacing w:line="240" w:lineRule="auto"/>
        <w:rPr>
          <w:rFonts w:asciiTheme="minorHAnsi" w:eastAsia="Calibri" w:hAnsiTheme="minorHAnsi" w:cs="Calibri"/>
          <w:sz w:val="24"/>
          <w:szCs w:val="24"/>
        </w:rPr>
      </w:pPr>
    </w:p>
    <w:tbl>
      <w:tblPr>
        <w:tblStyle w:val="6"/>
        <w:tblW w:w="127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gridCol w:w="3177"/>
      </w:tblGrid>
      <w:tr w:rsidR="00563D2E" w:rsidRPr="003731A2" w14:paraId="20477828" w14:textId="77777777" w:rsidTr="009610D4">
        <w:tc>
          <w:tcPr>
            <w:tcW w:w="3176" w:type="dxa"/>
            <w:shd w:val="clear" w:color="auto" w:fill="auto"/>
            <w:tcMar>
              <w:top w:w="100" w:type="dxa"/>
              <w:left w:w="100" w:type="dxa"/>
              <w:bottom w:w="100" w:type="dxa"/>
              <w:right w:w="100" w:type="dxa"/>
            </w:tcMar>
          </w:tcPr>
          <w:p w14:paraId="09A46E39" w14:textId="77777777" w:rsidR="00563D2E" w:rsidRPr="003731A2" w:rsidRDefault="00563D2E"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2: Assign Responsibility for Achieving Compliance</w:t>
            </w:r>
          </w:p>
        </w:tc>
        <w:tc>
          <w:tcPr>
            <w:tcW w:w="3176" w:type="dxa"/>
          </w:tcPr>
          <w:p w14:paraId="7446C318" w14:textId="2267A9E2" w:rsidR="00563D2E" w:rsidRPr="003731A2" w:rsidRDefault="00563D2E"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FC253B">
              <w:rPr>
                <w:rFonts w:asciiTheme="minorHAnsi" w:eastAsia="Calibri" w:hAnsiTheme="minorHAnsi" w:cs="Calibri"/>
                <w:color w:val="F79646" w:themeColor="accent6"/>
                <w:sz w:val="24"/>
                <w:szCs w:val="24"/>
                <w:lang w:val="en-US"/>
              </w:rPr>
              <w:t>Goal 2: Assign Roles and Responsibilities</w:t>
            </w:r>
          </w:p>
        </w:tc>
        <w:tc>
          <w:tcPr>
            <w:tcW w:w="3177" w:type="dxa"/>
          </w:tcPr>
          <w:p w14:paraId="0A968384" w14:textId="00486D80" w:rsidR="00563D2E" w:rsidRPr="009610D4" w:rsidRDefault="008D2A30" w:rsidP="003731A2">
            <w:pPr>
              <w:pBdr>
                <w:top w:val="nil"/>
                <w:left w:val="nil"/>
                <w:bottom w:val="nil"/>
                <w:right w:val="nil"/>
                <w:between w:val="nil"/>
              </w:pBdr>
              <w:spacing w:line="240" w:lineRule="auto"/>
              <w:rPr>
                <w:rFonts w:asciiTheme="minorHAnsi" w:eastAsia="Calibri" w:hAnsiTheme="minorHAnsi" w:cs="Calibri"/>
                <w:color w:val="6D9EEB"/>
                <w:sz w:val="24"/>
                <w:szCs w:val="24"/>
                <w:lang w:val="en-GB"/>
              </w:rPr>
            </w:pPr>
            <w:ins w:id="221" w:author="Stefan Thanheiser" w:date="2019-02-17T00:26:00Z">
              <w:r w:rsidRPr="009610D4">
                <w:rPr>
                  <w:rFonts w:asciiTheme="minorHAnsi" w:eastAsia="Calibri" w:hAnsiTheme="minorHAnsi" w:cs="Calibri"/>
                  <w:color w:val="6D9EEB"/>
                  <w:sz w:val="24"/>
                  <w:szCs w:val="24"/>
                  <w:lang w:val="en-GB"/>
                </w:rPr>
                <w:t xml:space="preserve">2.0 </w:t>
              </w:r>
            </w:ins>
            <w:ins w:id="222" w:author="Stefan Thanheiser" w:date="2019-02-17T00:24:00Z">
              <w:r w:rsidRPr="009610D4">
                <w:rPr>
                  <w:rFonts w:asciiTheme="minorHAnsi" w:eastAsia="Calibri" w:hAnsiTheme="minorHAnsi" w:cs="Calibri"/>
                  <w:color w:val="6D9EEB"/>
                  <w:sz w:val="24"/>
                  <w:szCs w:val="24"/>
                  <w:lang w:val="en-GB"/>
                </w:rPr>
                <w:t>Relevant</w:t>
              </w:r>
            </w:ins>
            <w:ins w:id="223" w:author="Stefan Thanheiser" w:date="2019-02-17T00:26:00Z">
              <w:r w:rsidRPr="009610D4">
                <w:rPr>
                  <w:rFonts w:asciiTheme="minorHAnsi" w:eastAsia="Calibri" w:hAnsiTheme="minorHAnsi" w:cs="Calibri"/>
                  <w:color w:val="6D9EEB"/>
                  <w:sz w:val="24"/>
                  <w:szCs w:val="24"/>
                  <w:lang w:val="en-GB"/>
                </w:rPr>
                <w:t xml:space="preserve"> </w:t>
              </w:r>
            </w:ins>
            <w:ins w:id="224" w:author="Stefan Thanheiser" w:date="2019-02-17T00:24:00Z">
              <w:r w:rsidRPr="009610D4">
                <w:rPr>
                  <w:rFonts w:asciiTheme="minorHAnsi" w:eastAsia="Calibri" w:hAnsiTheme="minorHAnsi" w:cs="Calibri"/>
                  <w:color w:val="6D9EEB"/>
                  <w:sz w:val="24"/>
                  <w:szCs w:val="24"/>
                  <w:lang w:val="en-GB"/>
                </w:rPr>
                <w:t>Tasks Defined and Supported</w:t>
              </w:r>
            </w:ins>
          </w:p>
        </w:tc>
        <w:tc>
          <w:tcPr>
            <w:tcW w:w="3177" w:type="dxa"/>
            <w:shd w:val="clear" w:color="auto" w:fill="auto"/>
            <w:tcMar>
              <w:top w:w="100" w:type="dxa"/>
              <w:left w:w="100" w:type="dxa"/>
              <w:bottom w:w="100" w:type="dxa"/>
              <w:right w:w="100" w:type="dxa"/>
            </w:tcMar>
          </w:tcPr>
          <w:p w14:paraId="042526A0" w14:textId="492583E4" w:rsidR="00563D2E" w:rsidRPr="003731A2" w:rsidRDefault="00563D2E"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2: </w:t>
            </w:r>
            <w:del w:id="225" w:author="Stefan Thanheiser" w:date="2019-02-19T22:44:00Z">
              <w:r w:rsidRPr="003731A2" w:rsidDel="0054331F">
                <w:rPr>
                  <w:rFonts w:asciiTheme="minorHAnsi" w:eastAsia="Calibri" w:hAnsiTheme="minorHAnsi" w:cs="Calibri"/>
                  <w:color w:val="6D9EEB"/>
                  <w:sz w:val="24"/>
                  <w:szCs w:val="24"/>
                </w:rPr>
                <w:delText>Weisen Sie</w:delText>
              </w:r>
            </w:del>
            <w:ins w:id="226" w:author="Stefan Thanheiser" w:date="2019-02-19T22:44:00Z">
              <w:r w:rsidR="0054331F">
                <w:rPr>
                  <w:rFonts w:asciiTheme="minorHAnsi" w:eastAsia="Calibri" w:hAnsiTheme="minorHAnsi" w:cs="Calibri"/>
                  <w:color w:val="6D9EEB"/>
                  <w:sz w:val="24"/>
                  <w:szCs w:val="24"/>
                </w:rPr>
                <w:t>Relevante</w:t>
              </w:r>
            </w:ins>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Rollen und Verantwortlichkeiten</w:t>
            </w:r>
            <w:r w:rsidRPr="003731A2">
              <w:rPr>
                <w:rFonts w:asciiTheme="minorHAnsi" w:eastAsia="Calibri" w:hAnsiTheme="minorHAnsi" w:cs="Calibri"/>
                <w:color w:val="6D9EEB"/>
                <w:sz w:val="24"/>
                <w:szCs w:val="24"/>
              </w:rPr>
              <w:t xml:space="preserve"> </w:t>
            </w:r>
            <w:ins w:id="227" w:author="Stefan Thanheiser" w:date="2019-02-19T22:44:00Z">
              <w:r w:rsidR="0054331F">
                <w:rPr>
                  <w:rFonts w:asciiTheme="minorHAnsi" w:eastAsia="Calibri" w:hAnsiTheme="minorHAnsi" w:cs="Calibri"/>
                  <w:color w:val="6D9EEB"/>
                  <w:sz w:val="24"/>
                  <w:szCs w:val="24"/>
                </w:rPr>
                <w:t>sind definiert und werden unterstützt</w:t>
              </w:r>
            </w:ins>
            <w:del w:id="228" w:author="Stefan Thanheiser" w:date="2019-02-19T22:44:00Z">
              <w:r w:rsidRPr="003731A2" w:rsidDel="0054331F">
                <w:rPr>
                  <w:rFonts w:asciiTheme="minorHAnsi" w:eastAsia="Calibri" w:hAnsiTheme="minorHAnsi" w:cs="Calibri"/>
                  <w:color w:val="6D9EEB"/>
                  <w:sz w:val="24"/>
                  <w:szCs w:val="24"/>
                </w:rPr>
                <w:delText>zu</w:delText>
              </w:r>
            </w:del>
          </w:p>
        </w:tc>
      </w:tr>
      <w:tr w:rsidR="00563D2E" w:rsidRPr="003731A2" w14:paraId="16B2344B" w14:textId="77777777" w:rsidTr="009610D4">
        <w:tc>
          <w:tcPr>
            <w:tcW w:w="3176" w:type="dxa"/>
            <w:shd w:val="clear" w:color="auto" w:fill="auto"/>
            <w:tcMar>
              <w:top w:w="100" w:type="dxa"/>
              <w:left w:w="100" w:type="dxa"/>
              <w:bottom w:w="100" w:type="dxa"/>
              <w:right w:w="100" w:type="dxa"/>
            </w:tcMar>
          </w:tcPr>
          <w:p w14:paraId="70D95A90"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2.1 Identify External FOSS Liaison Function ("FOSS Liaison").</w:t>
            </w:r>
          </w:p>
          <w:p w14:paraId="5D7443D1" w14:textId="77777777" w:rsidR="00563D2E" w:rsidRPr="003731A2" w:rsidRDefault="00563D2E" w:rsidP="003731A2">
            <w:pPr>
              <w:spacing w:line="240" w:lineRule="auto"/>
              <w:rPr>
                <w:rFonts w:asciiTheme="minorHAnsi" w:eastAsia="Calibri" w:hAnsiTheme="minorHAnsi" w:cs="Calibri"/>
                <w:sz w:val="24"/>
                <w:szCs w:val="24"/>
                <w:lang w:val="en-US"/>
              </w:rPr>
            </w:pPr>
          </w:p>
          <w:p w14:paraId="505A8C5B" w14:textId="77777777" w:rsidR="00563D2E" w:rsidRPr="003731A2" w:rsidRDefault="00563D2E" w:rsidP="003731A2">
            <w:pPr>
              <w:spacing w:line="240" w:lineRule="auto"/>
              <w:rPr>
                <w:rFonts w:asciiTheme="minorHAnsi" w:eastAsia="Calibri" w:hAnsiTheme="minorHAnsi" w:cs="Calibri"/>
                <w:sz w:val="24"/>
                <w:szCs w:val="24"/>
                <w:lang w:val="en-US"/>
              </w:rPr>
            </w:pPr>
          </w:p>
          <w:p w14:paraId="3F580B18" w14:textId="77777777" w:rsidR="00563D2E" w:rsidRPr="003731A2" w:rsidRDefault="00563D2E" w:rsidP="003731A2">
            <w:pPr>
              <w:spacing w:line="240" w:lineRule="auto"/>
              <w:rPr>
                <w:rFonts w:asciiTheme="minorHAnsi" w:eastAsia="Calibri" w:hAnsiTheme="minorHAnsi" w:cs="Calibri"/>
                <w:sz w:val="24"/>
                <w:szCs w:val="24"/>
                <w:lang w:val="en-US"/>
              </w:rPr>
            </w:pPr>
          </w:p>
          <w:p w14:paraId="1A788808" w14:textId="77777777" w:rsidR="00563D2E" w:rsidRPr="003731A2" w:rsidRDefault="00563D2E" w:rsidP="003731A2">
            <w:pPr>
              <w:spacing w:line="240" w:lineRule="auto"/>
              <w:rPr>
                <w:rFonts w:asciiTheme="minorHAnsi" w:eastAsia="Calibri" w:hAnsiTheme="minorHAnsi" w:cs="Calibri"/>
                <w:sz w:val="24"/>
                <w:szCs w:val="24"/>
                <w:lang w:val="en-US"/>
              </w:rPr>
            </w:pPr>
          </w:p>
          <w:p w14:paraId="3CC75A52" w14:textId="1A5DC5C3"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Assign individual(s) responsible for receiving external FOSS inquiries;</w:t>
            </w:r>
          </w:p>
          <w:p w14:paraId="46E0DEC5" w14:textId="77777777" w:rsidR="00563D2E" w:rsidRPr="003731A2" w:rsidRDefault="00563D2E" w:rsidP="003731A2">
            <w:pPr>
              <w:spacing w:line="240" w:lineRule="auto"/>
              <w:rPr>
                <w:rFonts w:asciiTheme="minorHAnsi" w:eastAsia="Calibri" w:hAnsiTheme="minorHAnsi" w:cs="Calibri"/>
                <w:sz w:val="24"/>
                <w:szCs w:val="24"/>
                <w:lang w:val="en-US"/>
              </w:rPr>
            </w:pPr>
          </w:p>
          <w:p w14:paraId="3BCF0362" w14:textId="77777777" w:rsidR="00563D2E" w:rsidRPr="003731A2" w:rsidRDefault="00563D2E" w:rsidP="003731A2">
            <w:pPr>
              <w:spacing w:line="240" w:lineRule="auto"/>
              <w:rPr>
                <w:rFonts w:asciiTheme="minorHAnsi" w:eastAsia="Calibri" w:hAnsiTheme="minorHAnsi" w:cs="Calibri"/>
                <w:sz w:val="24"/>
                <w:szCs w:val="24"/>
                <w:lang w:val="en-US"/>
              </w:rPr>
            </w:pPr>
          </w:p>
          <w:p w14:paraId="0FC19BF3" w14:textId="77777777" w:rsidR="00563D2E" w:rsidRPr="003731A2" w:rsidRDefault="00563D2E" w:rsidP="003731A2">
            <w:pPr>
              <w:spacing w:line="240" w:lineRule="auto"/>
              <w:rPr>
                <w:rFonts w:asciiTheme="minorHAnsi" w:eastAsia="Calibri" w:hAnsiTheme="minorHAnsi" w:cs="Calibri"/>
                <w:sz w:val="24"/>
                <w:szCs w:val="24"/>
                <w:lang w:val="en-US"/>
              </w:rPr>
            </w:pPr>
          </w:p>
          <w:p w14:paraId="40B7E4D6" w14:textId="77777777" w:rsidR="00563D2E" w:rsidRPr="003731A2" w:rsidRDefault="00563D2E" w:rsidP="003731A2">
            <w:pPr>
              <w:spacing w:line="240" w:lineRule="auto"/>
              <w:rPr>
                <w:rFonts w:asciiTheme="minorHAnsi" w:eastAsia="Calibri" w:hAnsiTheme="minorHAnsi" w:cs="Calibri"/>
                <w:sz w:val="24"/>
                <w:szCs w:val="24"/>
                <w:lang w:val="en-US"/>
              </w:rPr>
            </w:pPr>
          </w:p>
          <w:p w14:paraId="1188687C" w14:textId="1D076B9B"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FOSS Liaison must make commercially reasonable efforts to respond to FOSS compliance inquiries as appropriate; and</w:t>
            </w:r>
          </w:p>
          <w:p w14:paraId="391D2128"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Publicly identify a means by which one can contact the FOSS Liaison.</w:t>
            </w:r>
          </w:p>
          <w:p w14:paraId="2D8DD9A5" w14:textId="77777777" w:rsidR="00563D2E" w:rsidRPr="003731A2" w:rsidRDefault="00563D2E" w:rsidP="003731A2">
            <w:pPr>
              <w:spacing w:line="240" w:lineRule="auto"/>
              <w:rPr>
                <w:rFonts w:asciiTheme="minorHAnsi" w:eastAsia="Calibri" w:hAnsiTheme="minorHAnsi" w:cs="Calibri"/>
                <w:sz w:val="24"/>
                <w:szCs w:val="24"/>
                <w:lang w:val="en-US"/>
              </w:rPr>
            </w:pPr>
          </w:p>
          <w:p w14:paraId="35E347D0" w14:textId="77777777" w:rsidR="00563D2E" w:rsidRPr="003731A2" w:rsidRDefault="00563D2E" w:rsidP="003731A2">
            <w:pPr>
              <w:spacing w:line="240" w:lineRule="auto"/>
              <w:rPr>
                <w:rFonts w:asciiTheme="minorHAnsi" w:eastAsia="Calibri" w:hAnsiTheme="minorHAnsi" w:cs="Calibri"/>
                <w:sz w:val="24"/>
                <w:szCs w:val="24"/>
                <w:lang w:val="en-US"/>
              </w:rPr>
            </w:pPr>
          </w:p>
          <w:p w14:paraId="6B2D0297" w14:textId="77777777" w:rsidR="00563D2E" w:rsidRPr="003731A2" w:rsidRDefault="00563D2E" w:rsidP="003731A2">
            <w:pPr>
              <w:spacing w:line="240" w:lineRule="auto"/>
              <w:rPr>
                <w:rFonts w:asciiTheme="minorHAnsi" w:eastAsia="Calibri" w:hAnsiTheme="minorHAnsi" w:cs="Calibri"/>
                <w:sz w:val="24"/>
                <w:szCs w:val="24"/>
                <w:lang w:val="en-US"/>
              </w:rPr>
            </w:pPr>
          </w:p>
          <w:p w14:paraId="71937B1E" w14:textId="77777777" w:rsidR="00563D2E" w:rsidRDefault="00563D2E" w:rsidP="003731A2">
            <w:pPr>
              <w:spacing w:line="240" w:lineRule="auto"/>
              <w:rPr>
                <w:rFonts w:asciiTheme="minorHAnsi" w:eastAsia="Calibri" w:hAnsiTheme="minorHAnsi" w:cs="Calibri"/>
                <w:sz w:val="24"/>
                <w:szCs w:val="24"/>
                <w:lang w:val="en-US"/>
              </w:rPr>
            </w:pPr>
          </w:p>
          <w:p w14:paraId="6B46CB3B" w14:textId="58C3FB7B"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Verification Material(s):  </w:t>
            </w:r>
          </w:p>
          <w:p w14:paraId="15EF7A04"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2.1.1 Publicly visible identification of FOSS Liaison (e.g., via a published contact email address, or the Linux Foundation's Open Compliance Directory).</w:t>
            </w:r>
          </w:p>
          <w:p w14:paraId="1F28AE5E" w14:textId="77777777" w:rsidR="00563D2E" w:rsidRPr="003731A2" w:rsidRDefault="00563D2E" w:rsidP="003731A2">
            <w:pPr>
              <w:spacing w:line="240" w:lineRule="auto"/>
              <w:rPr>
                <w:rFonts w:asciiTheme="minorHAnsi" w:eastAsia="Calibri" w:hAnsiTheme="minorHAnsi" w:cs="Calibri"/>
                <w:sz w:val="24"/>
                <w:szCs w:val="24"/>
                <w:lang w:val="en-US"/>
              </w:rPr>
            </w:pPr>
          </w:p>
          <w:p w14:paraId="76B6077D" w14:textId="77777777" w:rsidR="00563D2E" w:rsidRPr="003731A2" w:rsidRDefault="00563D2E" w:rsidP="003731A2">
            <w:pPr>
              <w:spacing w:line="240" w:lineRule="auto"/>
              <w:rPr>
                <w:rFonts w:asciiTheme="minorHAnsi" w:eastAsia="Calibri" w:hAnsiTheme="minorHAnsi" w:cs="Calibri"/>
                <w:sz w:val="24"/>
                <w:szCs w:val="24"/>
                <w:lang w:val="en-US"/>
              </w:rPr>
            </w:pPr>
          </w:p>
          <w:p w14:paraId="399B4975" w14:textId="77777777" w:rsidR="00563D2E" w:rsidRPr="003731A2" w:rsidRDefault="00563D2E" w:rsidP="003731A2">
            <w:pPr>
              <w:spacing w:line="240" w:lineRule="auto"/>
              <w:rPr>
                <w:rFonts w:asciiTheme="minorHAnsi" w:eastAsia="Calibri" w:hAnsiTheme="minorHAnsi" w:cs="Calibri"/>
                <w:sz w:val="24"/>
                <w:szCs w:val="24"/>
                <w:lang w:val="en-US"/>
              </w:rPr>
            </w:pPr>
          </w:p>
          <w:p w14:paraId="6903C23A" w14:textId="77777777" w:rsidR="00AF297A" w:rsidRDefault="00AF297A" w:rsidP="003731A2">
            <w:pPr>
              <w:spacing w:line="240" w:lineRule="auto"/>
              <w:rPr>
                <w:ins w:id="229" w:author="Stefan Thanheiser" w:date="2019-02-19T22:51:00Z"/>
                <w:rFonts w:asciiTheme="minorHAnsi" w:eastAsia="Calibri" w:hAnsiTheme="minorHAnsi" w:cs="Calibri"/>
                <w:sz w:val="24"/>
                <w:szCs w:val="24"/>
                <w:lang w:val="en-US"/>
              </w:rPr>
            </w:pPr>
          </w:p>
          <w:p w14:paraId="1D69E7C9" w14:textId="77777777" w:rsidR="00AF297A" w:rsidRDefault="00AF297A" w:rsidP="003731A2">
            <w:pPr>
              <w:spacing w:line="240" w:lineRule="auto"/>
              <w:rPr>
                <w:ins w:id="230" w:author="Stefan Thanheiser" w:date="2019-02-19T22:51:00Z"/>
                <w:rFonts w:asciiTheme="minorHAnsi" w:eastAsia="Calibri" w:hAnsiTheme="minorHAnsi" w:cs="Calibri"/>
                <w:sz w:val="24"/>
                <w:szCs w:val="24"/>
                <w:lang w:val="en-US"/>
              </w:rPr>
            </w:pPr>
          </w:p>
          <w:p w14:paraId="404A4138" w14:textId="503F09DB"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2.1.2 An internal documented procedure that assigns responsibility for receiving FOSS compliance inquiries.</w:t>
            </w:r>
          </w:p>
          <w:p w14:paraId="7BB4D017" w14:textId="77777777" w:rsidR="00563D2E" w:rsidRPr="003731A2" w:rsidRDefault="00563D2E" w:rsidP="003731A2">
            <w:pPr>
              <w:spacing w:line="240" w:lineRule="auto"/>
              <w:rPr>
                <w:rFonts w:asciiTheme="minorHAnsi" w:eastAsia="Calibri" w:hAnsiTheme="minorHAnsi" w:cs="Calibri"/>
                <w:sz w:val="24"/>
                <w:szCs w:val="24"/>
                <w:lang w:val="en-US"/>
              </w:rPr>
            </w:pPr>
          </w:p>
          <w:p w14:paraId="629FFEE2" w14:textId="77777777" w:rsidR="00563D2E" w:rsidRPr="003731A2" w:rsidRDefault="00563D2E" w:rsidP="003731A2">
            <w:pPr>
              <w:spacing w:line="240" w:lineRule="auto"/>
              <w:rPr>
                <w:rFonts w:asciiTheme="minorHAnsi" w:eastAsia="Calibri" w:hAnsiTheme="minorHAnsi" w:cs="Calibri"/>
                <w:sz w:val="24"/>
                <w:szCs w:val="24"/>
                <w:lang w:val="en-US"/>
              </w:rPr>
            </w:pPr>
          </w:p>
          <w:p w14:paraId="4BC94BF0" w14:textId="521D9481" w:rsidR="00563D2E" w:rsidRDefault="00563D2E" w:rsidP="003731A2">
            <w:pPr>
              <w:spacing w:line="240" w:lineRule="auto"/>
              <w:rPr>
                <w:ins w:id="231" w:author="Stefan Thanheiser" w:date="2019-02-17T00:28:00Z"/>
                <w:rFonts w:asciiTheme="minorHAnsi" w:eastAsia="Calibri" w:hAnsiTheme="minorHAnsi" w:cs="Calibri"/>
                <w:sz w:val="24"/>
                <w:szCs w:val="24"/>
                <w:lang w:val="en-US"/>
              </w:rPr>
            </w:pPr>
          </w:p>
          <w:p w14:paraId="53D6F6BF" w14:textId="77777777" w:rsidR="00133FDF" w:rsidRPr="003731A2" w:rsidRDefault="00133FDF" w:rsidP="003731A2">
            <w:pPr>
              <w:spacing w:line="240" w:lineRule="auto"/>
              <w:rPr>
                <w:rFonts w:asciiTheme="minorHAnsi" w:eastAsia="Calibri" w:hAnsiTheme="minorHAnsi" w:cs="Calibri"/>
                <w:sz w:val="24"/>
                <w:szCs w:val="24"/>
                <w:lang w:val="en-US"/>
              </w:rPr>
            </w:pPr>
          </w:p>
          <w:p w14:paraId="2F02201C" w14:textId="155DD53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7F969D3F"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there is a reasonable way for third parties to contact the organization with regard to FOSS compliance inquiries and that this responsibility </w:t>
            </w:r>
            <w:r w:rsidRPr="003731A2">
              <w:rPr>
                <w:rFonts w:asciiTheme="minorHAnsi" w:eastAsia="Calibri" w:hAnsiTheme="minorHAnsi" w:cs="Calibri"/>
                <w:sz w:val="24"/>
                <w:szCs w:val="24"/>
                <w:lang w:val="en-US"/>
              </w:rPr>
              <w:lastRenderedPageBreak/>
              <w:t>has been effectively assigned.</w:t>
            </w:r>
          </w:p>
          <w:p w14:paraId="501B7A3D" w14:textId="77777777" w:rsidR="00563D2E" w:rsidRPr="003731A2" w:rsidRDefault="00563D2E" w:rsidP="003731A2">
            <w:pPr>
              <w:spacing w:line="240" w:lineRule="auto"/>
              <w:rPr>
                <w:rFonts w:asciiTheme="minorHAnsi" w:eastAsia="Calibri" w:hAnsiTheme="minorHAnsi" w:cs="Calibri"/>
                <w:sz w:val="24"/>
                <w:szCs w:val="24"/>
                <w:lang w:val="en-US"/>
              </w:rPr>
            </w:pPr>
          </w:p>
          <w:p w14:paraId="492D55D8" w14:textId="77777777" w:rsidR="00563D2E" w:rsidRPr="003731A2" w:rsidRDefault="00563D2E" w:rsidP="003731A2">
            <w:pPr>
              <w:spacing w:line="240" w:lineRule="auto"/>
              <w:rPr>
                <w:rFonts w:asciiTheme="minorHAnsi" w:eastAsia="Calibri" w:hAnsiTheme="minorHAnsi" w:cs="Calibri"/>
                <w:sz w:val="24"/>
                <w:szCs w:val="24"/>
                <w:lang w:val="en-US"/>
              </w:rPr>
            </w:pPr>
          </w:p>
          <w:p w14:paraId="6B431795" w14:textId="77777777" w:rsidR="00563D2E" w:rsidRPr="003731A2" w:rsidRDefault="00563D2E" w:rsidP="003731A2">
            <w:pPr>
              <w:spacing w:line="240" w:lineRule="auto"/>
              <w:rPr>
                <w:rFonts w:asciiTheme="minorHAnsi" w:eastAsia="Calibri" w:hAnsiTheme="minorHAnsi" w:cs="Calibri"/>
                <w:sz w:val="24"/>
                <w:szCs w:val="24"/>
                <w:lang w:val="en-US"/>
              </w:rPr>
            </w:pPr>
          </w:p>
          <w:p w14:paraId="04D6E762" w14:textId="77777777" w:rsidR="00563D2E" w:rsidRPr="003731A2" w:rsidRDefault="00563D2E" w:rsidP="003731A2">
            <w:pPr>
              <w:spacing w:line="240" w:lineRule="auto"/>
              <w:rPr>
                <w:rFonts w:asciiTheme="minorHAnsi" w:eastAsia="Calibri" w:hAnsiTheme="minorHAnsi" w:cs="Calibri"/>
                <w:sz w:val="24"/>
                <w:szCs w:val="24"/>
                <w:lang w:val="en-US"/>
              </w:rPr>
            </w:pPr>
          </w:p>
          <w:p w14:paraId="65308AB2" w14:textId="77777777" w:rsidR="00563D2E" w:rsidRDefault="00563D2E" w:rsidP="003731A2">
            <w:pPr>
              <w:spacing w:line="240" w:lineRule="auto"/>
              <w:rPr>
                <w:rFonts w:asciiTheme="minorHAnsi" w:eastAsia="Calibri" w:hAnsiTheme="minorHAnsi" w:cs="Calibri"/>
                <w:sz w:val="24"/>
                <w:szCs w:val="24"/>
                <w:lang w:val="en-US"/>
              </w:rPr>
            </w:pPr>
          </w:p>
          <w:p w14:paraId="65B6D48C" w14:textId="77777777" w:rsidR="00AF297A" w:rsidRDefault="00AF297A" w:rsidP="003731A2">
            <w:pPr>
              <w:spacing w:line="240" w:lineRule="auto"/>
              <w:rPr>
                <w:ins w:id="232" w:author="Stefan Thanheiser" w:date="2019-02-19T22:52:00Z"/>
                <w:rFonts w:asciiTheme="minorHAnsi" w:eastAsia="Calibri" w:hAnsiTheme="minorHAnsi" w:cs="Calibri"/>
                <w:sz w:val="24"/>
                <w:szCs w:val="24"/>
                <w:lang w:val="en-US"/>
              </w:rPr>
            </w:pPr>
          </w:p>
          <w:p w14:paraId="7F6477E9" w14:textId="77777777" w:rsidR="00AF297A" w:rsidRDefault="00AF297A" w:rsidP="003731A2">
            <w:pPr>
              <w:spacing w:line="240" w:lineRule="auto"/>
              <w:rPr>
                <w:ins w:id="233" w:author="Stefan Thanheiser" w:date="2019-02-19T22:52:00Z"/>
                <w:rFonts w:asciiTheme="minorHAnsi" w:eastAsia="Calibri" w:hAnsiTheme="minorHAnsi" w:cs="Calibri"/>
                <w:sz w:val="24"/>
                <w:szCs w:val="24"/>
                <w:lang w:val="en-US"/>
              </w:rPr>
            </w:pPr>
          </w:p>
          <w:p w14:paraId="1321E6C0" w14:textId="77777777" w:rsidR="00AF297A" w:rsidRDefault="00AF297A" w:rsidP="003731A2">
            <w:pPr>
              <w:spacing w:line="240" w:lineRule="auto"/>
              <w:rPr>
                <w:ins w:id="234" w:author="Stefan Thanheiser" w:date="2019-02-19T22:52:00Z"/>
                <w:rFonts w:asciiTheme="minorHAnsi" w:eastAsia="Calibri" w:hAnsiTheme="minorHAnsi" w:cs="Calibri"/>
                <w:sz w:val="24"/>
                <w:szCs w:val="24"/>
                <w:lang w:val="en-US"/>
              </w:rPr>
            </w:pPr>
          </w:p>
          <w:p w14:paraId="4AFA860A" w14:textId="77777777" w:rsidR="00AF297A" w:rsidRDefault="00AF297A" w:rsidP="003731A2">
            <w:pPr>
              <w:spacing w:line="240" w:lineRule="auto"/>
              <w:rPr>
                <w:ins w:id="235" w:author="Stefan Thanheiser" w:date="2019-02-19T22:52:00Z"/>
                <w:rFonts w:asciiTheme="minorHAnsi" w:eastAsia="Calibri" w:hAnsiTheme="minorHAnsi" w:cs="Calibri"/>
                <w:sz w:val="24"/>
                <w:szCs w:val="24"/>
                <w:lang w:val="en-US"/>
              </w:rPr>
            </w:pPr>
          </w:p>
          <w:p w14:paraId="07ECA059" w14:textId="169E1E3B"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 Identify Internal FOSS Compliance Role(s).</w:t>
            </w:r>
          </w:p>
          <w:p w14:paraId="5F700790" w14:textId="77777777" w:rsidR="00563D2E" w:rsidRPr="003731A2" w:rsidRDefault="00563D2E" w:rsidP="003731A2">
            <w:pPr>
              <w:spacing w:line="240" w:lineRule="auto"/>
              <w:rPr>
                <w:rFonts w:asciiTheme="minorHAnsi" w:eastAsia="Calibri" w:hAnsiTheme="minorHAnsi" w:cs="Calibri"/>
                <w:sz w:val="24"/>
                <w:szCs w:val="24"/>
                <w:lang w:val="en-US"/>
              </w:rPr>
            </w:pPr>
          </w:p>
          <w:p w14:paraId="1BD03B7E" w14:textId="410B0949"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Assign individual(s) responsible for managing internal FOSS compliance. The FOSS Compliance role and the FOSS Liaison may be the same individual.</w:t>
            </w:r>
          </w:p>
          <w:p w14:paraId="1E871D5A" w14:textId="77777777" w:rsidR="00563D2E" w:rsidRPr="003731A2" w:rsidRDefault="00563D2E" w:rsidP="003731A2">
            <w:pPr>
              <w:spacing w:line="240" w:lineRule="auto"/>
              <w:rPr>
                <w:rFonts w:asciiTheme="minorHAnsi" w:eastAsia="Calibri" w:hAnsiTheme="minorHAnsi" w:cs="Calibri"/>
                <w:sz w:val="24"/>
                <w:szCs w:val="24"/>
                <w:lang w:val="en-US"/>
              </w:rPr>
            </w:pPr>
          </w:p>
          <w:p w14:paraId="407DD199" w14:textId="77777777" w:rsidR="00563D2E" w:rsidRPr="003731A2" w:rsidRDefault="00563D2E" w:rsidP="003731A2">
            <w:pPr>
              <w:spacing w:line="240" w:lineRule="auto"/>
              <w:rPr>
                <w:rFonts w:asciiTheme="minorHAnsi" w:eastAsia="Calibri" w:hAnsiTheme="minorHAnsi" w:cs="Calibri"/>
                <w:sz w:val="24"/>
                <w:szCs w:val="24"/>
                <w:lang w:val="en-US"/>
              </w:rPr>
            </w:pPr>
          </w:p>
          <w:p w14:paraId="35DEB47F" w14:textId="77777777" w:rsidR="00563D2E" w:rsidRPr="003731A2" w:rsidRDefault="00563D2E" w:rsidP="003731A2">
            <w:pPr>
              <w:spacing w:line="240" w:lineRule="auto"/>
              <w:rPr>
                <w:rFonts w:asciiTheme="minorHAnsi" w:eastAsia="Calibri" w:hAnsiTheme="minorHAnsi" w:cs="Calibri"/>
                <w:sz w:val="24"/>
                <w:szCs w:val="24"/>
                <w:lang w:val="en-US"/>
              </w:rPr>
            </w:pPr>
          </w:p>
          <w:p w14:paraId="29B97ECC" w14:textId="77777777" w:rsidR="00563D2E" w:rsidRPr="003731A2" w:rsidRDefault="00563D2E" w:rsidP="003731A2">
            <w:pPr>
              <w:spacing w:line="240" w:lineRule="auto"/>
              <w:rPr>
                <w:rFonts w:asciiTheme="minorHAnsi" w:eastAsia="Calibri" w:hAnsiTheme="minorHAnsi" w:cs="Calibri"/>
                <w:sz w:val="24"/>
                <w:szCs w:val="24"/>
                <w:lang w:val="en-US"/>
              </w:rPr>
            </w:pPr>
          </w:p>
          <w:p w14:paraId="21C5517D" w14:textId="77777777" w:rsidR="00563D2E" w:rsidRPr="003731A2" w:rsidRDefault="00563D2E" w:rsidP="003731A2">
            <w:pPr>
              <w:spacing w:line="240" w:lineRule="auto"/>
              <w:rPr>
                <w:rFonts w:asciiTheme="minorHAnsi" w:eastAsia="Calibri" w:hAnsiTheme="minorHAnsi" w:cs="Calibri"/>
                <w:sz w:val="24"/>
                <w:szCs w:val="24"/>
                <w:lang w:val="en-US"/>
              </w:rPr>
            </w:pPr>
          </w:p>
          <w:p w14:paraId="3BBF44C7" w14:textId="0E69E6C0" w:rsidR="00563D2E" w:rsidRPr="003731A2" w:rsidRDefault="00563D2E"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sidRPr="003731A2">
              <w:rPr>
                <w:rFonts w:asciiTheme="minorHAnsi" w:eastAsia="Calibri" w:hAnsiTheme="minorHAnsi" w:cs="Calibri"/>
                <w:sz w:val="24"/>
                <w:szCs w:val="24"/>
                <w:lang w:val="en-US"/>
              </w:rPr>
              <w:t>FOSS compliance management activity is sufficiently resourced:</w:t>
            </w:r>
          </w:p>
          <w:p w14:paraId="33BE5B90" w14:textId="77777777" w:rsidR="00563D2E" w:rsidRPr="003731A2" w:rsidRDefault="00563D2E" w:rsidP="001B0B97">
            <w:pPr>
              <w:numPr>
                <w:ilvl w:val="0"/>
                <w:numId w:val="4"/>
              </w:numPr>
              <w:spacing w:line="240" w:lineRule="auto"/>
              <w:ind w:left="219" w:hanging="218"/>
              <w:contextualSpacing/>
              <w:rPr>
                <w:rFonts w:asciiTheme="minorHAnsi" w:hAnsiTheme="minorHAnsi"/>
                <w:sz w:val="24"/>
                <w:szCs w:val="24"/>
                <w:lang w:val="en-US"/>
              </w:rPr>
            </w:pPr>
            <w:r w:rsidRPr="003731A2">
              <w:rPr>
                <w:rFonts w:asciiTheme="minorHAnsi" w:eastAsia="Calibri" w:hAnsiTheme="minorHAnsi" w:cs="Calibri"/>
                <w:sz w:val="24"/>
                <w:szCs w:val="24"/>
                <w:lang w:val="en-US"/>
              </w:rPr>
              <w:t>Time to perform the role has been allocated; and</w:t>
            </w:r>
          </w:p>
          <w:p w14:paraId="28CB71EA" w14:textId="77777777" w:rsidR="00563D2E" w:rsidRPr="003731A2" w:rsidRDefault="00563D2E" w:rsidP="001B0B97">
            <w:pPr>
              <w:numPr>
                <w:ilvl w:val="0"/>
                <w:numId w:val="4"/>
              </w:numPr>
              <w:spacing w:line="240" w:lineRule="auto"/>
              <w:ind w:left="219" w:hanging="218"/>
              <w:contextualSpacing/>
              <w:rPr>
                <w:rFonts w:asciiTheme="minorHAnsi" w:hAnsiTheme="minorHAnsi"/>
                <w:sz w:val="24"/>
                <w:szCs w:val="24"/>
                <w:lang w:val="en-US"/>
              </w:rPr>
            </w:pPr>
            <w:r w:rsidRPr="003731A2">
              <w:rPr>
                <w:rFonts w:asciiTheme="minorHAnsi" w:eastAsia="Calibri" w:hAnsiTheme="minorHAnsi" w:cs="Calibri"/>
                <w:sz w:val="24"/>
                <w:szCs w:val="24"/>
                <w:lang w:val="en-US"/>
              </w:rPr>
              <w:lastRenderedPageBreak/>
              <w:t>Commercially reasonable budget has been allocated.</w:t>
            </w:r>
          </w:p>
          <w:p w14:paraId="1FDDE63E" w14:textId="77777777" w:rsidR="00563D2E" w:rsidRPr="003731A2" w:rsidRDefault="00563D2E" w:rsidP="003731A2">
            <w:pPr>
              <w:spacing w:line="240" w:lineRule="auto"/>
              <w:rPr>
                <w:rFonts w:asciiTheme="minorHAnsi" w:eastAsia="Calibri" w:hAnsiTheme="minorHAnsi" w:cs="Calibri"/>
                <w:sz w:val="24"/>
                <w:szCs w:val="24"/>
                <w:lang w:val="en-US"/>
              </w:rPr>
            </w:pPr>
          </w:p>
          <w:p w14:paraId="6000BC84" w14:textId="77777777" w:rsidR="00563D2E" w:rsidRPr="003731A2" w:rsidRDefault="00563D2E" w:rsidP="003731A2">
            <w:pPr>
              <w:spacing w:line="240" w:lineRule="auto"/>
              <w:rPr>
                <w:rFonts w:asciiTheme="minorHAnsi" w:eastAsia="Calibri" w:hAnsiTheme="minorHAnsi" w:cs="Calibri"/>
                <w:sz w:val="24"/>
                <w:szCs w:val="24"/>
                <w:lang w:val="en-US"/>
              </w:rPr>
            </w:pPr>
          </w:p>
          <w:p w14:paraId="02199F12" w14:textId="77777777" w:rsidR="00563D2E" w:rsidRPr="003731A2" w:rsidRDefault="00563D2E" w:rsidP="003731A2">
            <w:pPr>
              <w:spacing w:line="240" w:lineRule="auto"/>
              <w:rPr>
                <w:rFonts w:asciiTheme="minorHAnsi" w:eastAsia="Calibri" w:hAnsiTheme="minorHAnsi" w:cs="Calibri"/>
                <w:sz w:val="24"/>
                <w:szCs w:val="24"/>
                <w:lang w:val="en-US"/>
              </w:rPr>
            </w:pPr>
          </w:p>
          <w:p w14:paraId="6D8EDB94" w14:textId="0FC60ECC" w:rsidR="00563D2E" w:rsidRDefault="00563D2E"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p>
          <w:p w14:paraId="0DE5916F" w14:textId="77777777" w:rsidR="00563D2E" w:rsidRDefault="00563D2E" w:rsidP="003731A2">
            <w:pPr>
              <w:spacing w:line="240" w:lineRule="auto"/>
              <w:rPr>
                <w:rFonts w:asciiTheme="minorHAnsi" w:eastAsia="Calibri" w:hAnsiTheme="minorHAnsi" w:cs="Calibri"/>
                <w:sz w:val="24"/>
                <w:szCs w:val="24"/>
                <w:lang w:val="en-US"/>
              </w:rPr>
            </w:pPr>
          </w:p>
          <w:p w14:paraId="1ED68FE6" w14:textId="3B08FC6F"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Assign responsibilities to develop and maintain FOSS compliance policy and processes;</w:t>
            </w:r>
          </w:p>
          <w:p w14:paraId="285B26F3" w14:textId="12A11667" w:rsidR="00563D2E" w:rsidRPr="003731A2" w:rsidRDefault="00563D2E"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sidRPr="003731A2">
              <w:rPr>
                <w:rFonts w:asciiTheme="minorHAnsi" w:eastAsia="Calibri" w:hAnsiTheme="minorHAnsi" w:cs="Calibri"/>
                <w:sz w:val="24"/>
                <w:szCs w:val="24"/>
                <w:lang w:val="en-US"/>
              </w:rPr>
              <w:t>Legal expertise pertaining to FOSS compliance is accessible to the FOSS Compliance role (e.g., could be internal or external); and</w:t>
            </w:r>
          </w:p>
          <w:p w14:paraId="4BF1FB30" w14:textId="7A37C2BB" w:rsidR="00563D2E" w:rsidRPr="003731A2" w:rsidRDefault="00563D2E"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sidRPr="003731A2">
              <w:rPr>
                <w:rFonts w:asciiTheme="minorHAnsi" w:eastAsia="Calibri" w:hAnsiTheme="minorHAnsi" w:cs="Calibri"/>
                <w:sz w:val="24"/>
                <w:szCs w:val="24"/>
                <w:lang w:val="en-US"/>
              </w:rPr>
              <w:t>A process exists for the resolution of FOSS compliance issues</w:t>
            </w:r>
          </w:p>
          <w:p w14:paraId="1D3E4225" w14:textId="77777777" w:rsidR="00563D2E" w:rsidRPr="003731A2" w:rsidRDefault="00563D2E" w:rsidP="003731A2">
            <w:pPr>
              <w:spacing w:line="240" w:lineRule="auto"/>
              <w:rPr>
                <w:rFonts w:asciiTheme="minorHAnsi" w:eastAsia="Calibri" w:hAnsiTheme="minorHAnsi" w:cs="Calibri"/>
                <w:sz w:val="24"/>
                <w:szCs w:val="24"/>
                <w:lang w:val="en-US"/>
              </w:rPr>
            </w:pPr>
          </w:p>
          <w:p w14:paraId="787C59E2" w14:textId="77777777" w:rsidR="00563D2E" w:rsidRPr="003731A2" w:rsidRDefault="00563D2E" w:rsidP="003731A2">
            <w:pPr>
              <w:spacing w:line="240" w:lineRule="auto"/>
              <w:rPr>
                <w:rFonts w:asciiTheme="minorHAnsi" w:eastAsia="Calibri" w:hAnsiTheme="minorHAnsi" w:cs="Calibri"/>
                <w:sz w:val="24"/>
                <w:szCs w:val="24"/>
                <w:lang w:val="en-US"/>
              </w:rPr>
            </w:pPr>
          </w:p>
          <w:p w14:paraId="55912823" w14:textId="77777777" w:rsidR="00563D2E" w:rsidRPr="003731A2" w:rsidRDefault="00563D2E" w:rsidP="003731A2">
            <w:pPr>
              <w:spacing w:line="240" w:lineRule="auto"/>
              <w:rPr>
                <w:rFonts w:asciiTheme="minorHAnsi" w:eastAsia="Calibri" w:hAnsiTheme="minorHAnsi" w:cs="Calibri"/>
                <w:sz w:val="24"/>
                <w:szCs w:val="24"/>
                <w:lang w:val="en-US"/>
              </w:rPr>
            </w:pPr>
          </w:p>
          <w:p w14:paraId="55F28926" w14:textId="0BBFC10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548451B1"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2.2.1 Name of persons, group or function in FOSS Compliance role(s) internally identified.</w:t>
            </w:r>
          </w:p>
          <w:p w14:paraId="733ED9CD" w14:textId="77777777" w:rsidR="00563D2E" w:rsidRPr="003731A2" w:rsidRDefault="00563D2E" w:rsidP="003731A2">
            <w:pPr>
              <w:spacing w:line="240" w:lineRule="auto"/>
              <w:rPr>
                <w:rFonts w:asciiTheme="minorHAnsi" w:eastAsia="Calibri" w:hAnsiTheme="minorHAnsi" w:cs="Calibri"/>
                <w:sz w:val="24"/>
                <w:szCs w:val="24"/>
                <w:lang w:val="en-US"/>
              </w:rPr>
            </w:pPr>
          </w:p>
          <w:p w14:paraId="4D3679E5" w14:textId="77777777" w:rsidR="00563D2E" w:rsidRPr="003731A2" w:rsidRDefault="00563D2E" w:rsidP="003731A2">
            <w:pPr>
              <w:spacing w:line="240" w:lineRule="auto"/>
              <w:rPr>
                <w:rFonts w:asciiTheme="minorHAnsi" w:eastAsia="Calibri" w:hAnsiTheme="minorHAnsi" w:cs="Calibri"/>
                <w:sz w:val="24"/>
                <w:szCs w:val="24"/>
                <w:lang w:val="en-US"/>
              </w:rPr>
            </w:pPr>
          </w:p>
          <w:p w14:paraId="3DEF19BD"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2.2.2 Identification of legal expertise available to FOSS Compliance role(s) which could be internal or external.</w:t>
            </w:r>
          </w:p>
          <w:p w14:paraId="18BB2F72" w14:textId="77777777" w:rsidR="00563D2E" w:rsidRPr="003731A2" w:rsidRDefault="00563D2E" w:rsidP="003731A2">
            <w:pPr>
              <w:spacing w:line="240" w:lineRule="auto"/>
              <w:rPr>
                <w:rFonts w:asciiTheme="minorHAnsi" w:eastAsia="Calibri" w:hAnsiTheme="minorHAnsi" w:cs="Calibri"/>
                <w:sz w:val="24"/>
                <w:szCs w:val="24"/>
                <w:lang w:val="en-US"/>
              </w:rPr>
            </w:pPr>
          </w:p>
          <w:p w14:paraId="0D3BBD4A" w14:textId="77777777" w:rsidR="00563D2E" w:rsidRPr="003731A2" w:rsidRDefault="00563D2E" w:rsidP="003731A2">
            <w:pPr>
              <w:spacing w:line="240" w:lineRule="auto"/>
              <w:rPr>
                <w:rFonts w:asciiTheme="minorHAnsi" w:eastAsia="Calibri" w:hAnsiTheme="minorHAnsi" w:cs="Calibri"/>
                <w:sz w:val="24"/>
                <w:szCs w:val="24"/>
                <w:lang w:val="en-US"/>
              </w:rPr>
            </w:pPr>
          </w:p>
          <w:p w14:paraId="7E254B54" w14:textId="77777777" w:rsidR="00563D2E" w:rsidRPr="003731A2" w:rsidRDefault="00563D2E" w:rsidP="003731A2">
            <w:pPr>
              <w:spacing w:line="240" w:lineRule="auto"/>
              <w:rPr>
                <w:rFonts w:asciiTheme="minorHAnsi" w:eastAsia="Calibri" w:hAnsiTheme="minorHAnsi" w:cs="Calibri"/>
                <w:sz w:val="24"/>
                <w:szCs w:val="24"/>
                <w:lang w:val="en-US"/>
              </w:rPr>
            </w:pPr>
          </w:p>
          <w:p w14:paraId="63605802" w14:textId="77777777" w:rsidR="00563D2E" w:rsidRDefault="00563D2E" w:rsidP="003731A2">
            <w:pPr>
              <w:spacing w:line="240" w:lineRule="auto"/>
              <w:rPr>
                <w:rFonts w:asciiTheme="minorHAnsi" w:eastAsia="Calibri" w:hAnsiTheme="minorHAnsi" w:cs="Calibri"/>
                <w:sz w:val="24"/>
                <w:szCs w:val="24"/>
                <w:lang w:val="en-US"/>
              </w:rPr>
            </w:pPr>
          </w:p>
          <w:p w14:paraId="6017DC56" w14:textId="10E2AF00"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2.2.3 A documented procedure that assigns internal responsibilities for FOSS compliance.</w:t>
            </w:r>
          </w:p>
          <w:p w14:paraId="0E6CCABA" w14:textId="77777777" w:rsidR="00563D2E" w:rsidRPr="003731A2" w:rsidRDefault="00563D2E" w:rsidP="003731A2">
            <w:pPr>
              <w:spacing w:line="240" w:lineRule="auto"/>
              <w:rPr>
                <w:rFonts w:asciiTheme="minorHAnsi" w:eastAsia="Calibri" w:hAnsiTheme="minorHAnsi" w:cs="Calibri"/>
                <w:sz w:val="24"/>
                <w:szCs w:val="24"/>
                <w:lang w:val="en-US"/>
              </w:rPr>
            </w:pPr>
          </w:p>
          <w:p w14:paraId="5B248845" w14:textId="090A8E37" w:rsidR="00563D2E" w:rsidRPr="003731A2" w:rsidRDefault="00563D2E" w:rsidP="003731A2">
            <w:pP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sidRPr="003731A2">
              <w:rPr>
                <w:rFonts w:asciiTheme="minorHAnsi" w:eastAsia="Calibri" w:hAnsiTheme="minorHAnsi" w:cs="Calibri"/>
                <w:sz w:val="24"/>
                <w:szCs w:val="24"/>
                <w:lang w:val="en-US"/>
              </w:rPr>
              <w:t>2.2.4 A documented procedure for handling review and remediation of non-compliant cases.</w:t>
            </w:r>
          </w:p>
          <w:p w14:paraId="238C9C34" w14:textId="77777777" w:rsidR="00563D2E" w:rsidRPr="003731A2" w:rsidRDefault="00563D2E" w:rsidP="003731A2">
            <w:pPr>
              <w:spacing w:line="240" w:lineRule="auto"/>
              <w:rPr>
                <w:rFonts w:asciiTheme="minorHAnsi" w:eastAsia="Calibri" w:hAnsiTheme="minorHAnsi" w:cs="Calibri"/>
                <w:sz w:val="24"/>
                <w:szCs w:val="24"/>
                <w:lang w:val="en-US"/>
              </w:rPr>
            </w:pPr>
          </w:p>
          <w:p w14:paraId="10749352" w14:textId="77777777" w:rsidR="00563D2E" w:rsidRPr="003731A2" w:rsidRDefault="00563D2E" w:rsidP="003731A2">
            <w:pPr>
              <w:spacing w:line="240" w:lineRule="auto"/>
              <w:rPr>
                <w:rFonts w:asciiTheme="minorHAnsi" w:eastAsia="Calibri" w:hAnsiTheme="minorHAnsi" w:cs="Calibri"/>
                <w:sz w:val="24"/>
                <w:szCs w:val="24"/>
                <w:lang w:val="en-US"/>
              </w:rPr>
            </w:pPr>
          </w:p>
          <w:p w14:paraId="2A4BFD4E" w14:textId="77777777" w:rsidR="00563D2E" w:rsidRDefault="00563D2E" w:rsidP="003731A2">
            <w:pPr>
              <w:spacing w:line="240" w:lineRule="auto"/>
              <w:rPr>
                <w:rFonts w:asciiTheme="minorHAnsi" w:eastAsia="Calibri" w:hAnsiTheme="minorHAnsi" w:cs="Calibri"/>
                <w:sz w:val="24"/>
                <w:szCs w:val="24"/>
                <w:lang w:val="en-US"/>
              </w:rPr>
            </w:pPr>
          </w:p>
          <w:p w14:paraId="64514843" w14:textId="420A903B"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D4E1639"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certain FOSS responsibilities have been effectively assigned.</w:t>
            </w:r>
          </w:p>
          <w:p w14:paraId="57B7410D" w14:textId="77777777" w:rsidR="00563D2E" w:rsidRPr="003731A2" w:rsidRDefault="00563D2E" w:rsidP="003731A2">
            <w:pPr>
              <w:spacing w:line="240" w:lineRule="auto"/>
              <w:rPr>
                <w:rFonts w:asciiTheme="minorHAnsi" w:eastAsia="Calibri" w:hAnsiTheme="minorHAnsi" w:cs="Calibri"/>
                <w:sz w:val="24"/>
                <w:szCs w:val="24"/>
                <w:lang w:val="en-US"/>
              </w:rPr>
            </w:pPr>
          </w:p>
          <w:p w14:paraId="2C478057" w14:textId="77777777" w:rsidR="00563D2E" w:rsidRPr="003731A2" w:rsidRDefault="00563D2E" w:rsidP="003731A2">
            <w:pPr>
              <w:spacing w:line="240" w:lineRule="auto"/>
              <w:rPr>
                <w:rFonts w:asciiTheme="minorHAnsi" w:eastAsia="Calibri" w:hAnsiTheme="minorHAnsi" w:cs="Calibri"/>
                <w:sz w:val="24"/>
                <w:szCs w:val="24"/>
                <w:lang w:val="en-US"/>
              </w:rPr>
            </w:pPr>
          </w:p>
          <w:p w14:paraId="4E1363AB" w14:textId="77777777" w:rsidR="00563D2E" w:rsidRPr="003731A2" w:rsidRDefault="00563D2E" w:rsidP="003731A2">
            <w:pPr>
              <w:widowControl w:val="0"/>
              <w:spacing w:line="240" w:lineRule="auto"/>
              <w:rPr>
                <w:rFonts w:asciiTheme="minorHAnsi" w:eastAsia="Calibri" w:hAnsiTheme="minorHAnsi" w:cs="Calibri"/>
                <w:sz w:val="24"/>
                <w:szCs w:val="24"/>
                <w:lang w:val="en-US"/>
              </w:rPr>
            </w:pPr>
          </w:p>
        </w:tc>
        <w:tc>
          <w:tcPr>
            <w:tcW w:w="3176" w:type="dxa"/>
          </w:tcPr>
          <w:p w14:paraId="6A8D7A43" w14:textId="77777777" w:rsidR="00563D2E" w:rsidRPr="0054331F" w:rsidRDefault="00563D2E" w:rsidP="003731A2">
            <w:pPr>
              <w:widowControl w:val="0"/>
              <w:pBdr>
                <w:top w:val="nil"/>
                <w:left w:val="nil"/>
                <w:bottom w:val="nil"/>
                <w:right w:val="nil"/>
                <w:between w:val="nil"/>
              </w:pBdr>
              <w:spacing w:line="240" w:lineRule="auto"/>
              <w:rPr>
                <w:rFonts w:asciiTheme="minorHAnsi" w:eastAsia="Calibri" w:hAnsiTheme="minorHAnsi" w:cs="Calibri"/>
                <w:strike/>
                <w:sz w:val="24"/>
                <w:szCs w:val="24"/>
                <w:lang w:val="en-US"/>
                <w:rPrChange w:id="236" w:author="Stefan Thanheiser" w:date="2019-02-19T22:45:00Z">
                  <w:rPr>
                    <w:rFonts w:asciiTheme="minorHAnsi" w:eastAsia="Calibri" w:hAnsiTheme="minorHAnsi" w:cs="Calibri"/>
                    <w:sz w:val="24"/>
                    <w:szCs w:val="24"/>
                    <w:lang w:val="en-US"/>
                  </w:rPr>
                </w:rPrChange>
              </w:rPr>
            </w:pPr>
            <w:r w:rsidRPr="003731A2">
              <w:rPr>
                <w:rFonts w:asciiTheme="minorHAnsi" w:eastAsia="Calibri" w:hAnsiTheme="minorHAnsi" w:cs="Calibri"/>
                <w:sz w:val="24"/>
                <w:szCs w:val="24"/>
                <w:lang w:val="en-US"/>
              </w:rPr>
              <w:lastRenderedPageBreak/>
              <w:t xml:space="preserve">2.1 </w:t>
            </w:r>
            <w:r w:rsidRPr="0054331F">
              <w:rPr>
                <w:rFonts w:asciiTheme="minorHAnsi" w:eastAsia="Calibri" w:hAnsiTheme="minorHAnsi" w:cs="Calibri"/>
                <w:strike/>
                <w:sz w:val="24"/>
                <w:szCs w:val="24"/>
                <w:lang w:val="en-US"/>
                <w:rPrChange w:id="237" w:author="Stefan Thanheiser" w:date="2019-02-19T22:45:00Z">
                  <w:rPr>
                    <w:rFonts w:asciiTheme="minorHAnsi" w:eastAsia="Calibri" w:hAnsiTheme="minorHAnsi" w:cs="Calibri"/>
                    <w:sz w:val="24"/>
                    <w:szCs w:val="24"/>
                    <w:lang w:val="en-US"/>
                  </w:rPr>
                </w:rPrChange>
              </w:rPr>
              <w:t xml:space="preserve">Identify External </w:t>
            </w:r>
            <w:r w:rsidRPr="0054331F">
              <w:rPr>
                <w:rFonts w:asciiTheme="minorHAnsi" w:eastAsia="Calibri" w:hAnsiTheme="minorHAnsi" w:cs="Calibri"/>
                <w:strike/>
                <w:color w:val="F79646" w:themeColor="accent6"/>
                <w:sz w:val="24"/>
                <w:szCs w:val="24"/>
                <w:lang w:val="en-US"/>
                <w:rPrChange w:id="238" w:author="Stefan Thanheiser" w:date="2019-02-19T22:45:00Z">
                  <w:rPr>
                    <w:rFonts w:asciiTheme="minorHAnsi" w:eastAsia="Calibri" w:hAnsiTheme="minorHAnsi" w:cs="Calibri"/>
                    <w:color w:val="F79646" w:themeColor="accent6"/>
                    <w:sz w:val="24"/>
                    <w:szCs w:val="24"/>
                    <w:lang w:val="en-US"/>
                  </w:rPr>
                </w:rPrChange>
              </w:rPr>
              <w:t>Open Source Liaison Function</w:t>
            </w:r>
            <w:r w:rsidRPr="0054331F">
              <w:rPr>
                <w:rFonts w:asciiTheme="minorHAnsi" w:eastAsia="Calibri" w:hAnsiTheme="minorHAnsi" w:cs="Calibri"/>
                <w:strike/>
                <w:sz w:val="24"/>
                <w:szCs w:val="24"/>
                <w:lang w:val="en-US"/>
                <w:rPrChange w:id="239" w:author="Stefan Thanheiser" w:date="2019-02-19T22:45:00Z">
                  <w:rPr>
                    <w:rFonts w:asciiTheme="minorHAnsi" w:eastAsia="Calibri" w:hAnsiTheme="minorHAnsi" w:cs="Calibri"/>
                    <w:sz w:val="24"/>
                    <w:szCs w:val="24"/>
                    <w:lang w:val="en-US"/>
                  </w:rPr>
                </w:rPrChange>
              </w:rPr>
              <w:t xml:space="preserve"> ("Open Source Liaison").</w:t>
            </w:r>
          </w:p>
          <w:p w14:paraId="084580B4" w14:textId="77777777" w:rsidR="00563D2E" w:rsidRPr="0054331F" w:rsidRDefault="00563D2E" w:rsidP="003731A2">
            <w:pPr>
              <w:widowControl w:val="0"/>
              <w:pBdr>
                <w:top w:val="nil"/>
                <w:left w:val="nil"/>
                <w:bottom w:val="nil"/>
                <w:right w:val="nil"/>
                <w:between w:val="nil"/>
              </w:pBdr>
              <w:spacing w:line="240" w:lineRule="auto"/>
              <w:rPr>
                <w:rFonts w:asciiTheme="minorHAnsi" w:eastAsia="Calibri" w:hAnsiTheme="minorHAnsi" w:cs="Calibri"/>
                <w:strike/>
                <w:sz w:val="24"/>
                <w:szCs w:val="24"/>
                <w:lang w:val="en-US"/>
                <w:rPrChange w:id="240" w:author="Stefan Thanheiser" w:date="2019-02-19T22:45:00Z">
                  <w:rPr>
                    <w:rFonts w:asciiTheme="minorHAnsi" w:eastAsia="Calibri" w:hAnsiTheme="minorHAnsi" w:cs="Calibri"/>
                    <w:sz w:val="24"/>
                    <w:szCs w:val="24"/>
                    <w:lang w:val="en-US"/>
                  </w:rPr>
                </w:rPrChange>
              </w:rPr>
            </w:pPr>
          </w:p>
          <w:p w14:paraId="2AC96B78" w14:textId="77777777" w:rsidR="00563D2E" w:rsidRPr="0054331F" w:rsidRDefault="00563D2E" w:rsidP="003731A2">
            <w:pPr>
              <w:widowControl w:val="0"/>
              <w:pBdr>
                <w:top w:val="nil"/>
                <w:left w:val="nil"/>
                <w:bottom w:val="nil"/>
                <w:right w:val="nil"/>
                <w:between w:val="nil"/>
              </w:pBdr>
              <w:spacing w:line="240" w:lineRule="auto"/>
              <w:rPr>
                <w:rFonts w:asciiTheme="minorHAnsi" w:eastAsia="Calibri" w:hAnsiTheme="minorHAnsi" w:cs="Calibri"/>
                <w:strike/>
                <w:sz w:val="24"/>
                <w:szCs w:val="24"/>
                <w:lang w:val="en-US"/>
                <w:rPrChange w:id="241" w:author="Stefan Thanheiser" w:date="2019-02-19T22:45:00Z">
                  <w:rPr>
                    <w:rFonts w:asciiTheme="minorHAnsi" w:eastAsia="Calibri" w:hAnsiTheme="minorHAnsi" w:cs="Calibri"/>
                    <w:sz w:val="24"/>
                    <w:szCs w:val="24"/>
                    <w:lang w:val="en-US"/>
                  </w:rPr>
                </w:rPrChange>
              </w:rPr>
            </w:pPr>
          </w:p>
          <w:p w14:paraId="2608068E" w14:textId="77777777" w:rsidR="00563D2E" w:rsidRPr="0054331F" w:rsidRDefault="00563D2E" w:rsidP="003731A2">
            <w:pPr>
              <w:widowControl w:val="0"/>
              <w:pBdr>
                <w:top w:val="nil"/>
                <w:left w:val="nil"/>
                <w:bottom w:val="nil"/>
                <w:right w:val="nil"/>
                <w:between w:val="nil"/>
              </w:pBdr>
              <w:spacing w:line="240" w:lineRule="auto"/>
              <w:rPr>
                <w:rFonts w:asciiTheme="minorHAnsi" w:eastAsia="Calibri" w:hAnsiTheme="minorHAnsi" w:cs="Calibri"/>
                <w:strike/>
                <w:sz w:val="24"/>
                <w:szCs w:val="24"/>
                <w:lang w:val="en-US"/>
                <w:rPrChange w:id="242" w:author="Stefan Thanheiser" w:date="2019-02-19T22:45:00Z">
                  <w:rPr>
                    <w:rFonts w:asciiTheme="minorHAnsi" w:eastAsia="Calibri" w:hAnsiTheme="minorHAnsi" w:cs="Calibri"/>
                    <w:sz w:val="24"/>
                    <w:szCs w:val="24"/>
                    <w:lang w:val="en-US"/>
                  </w:rPr>
                </w:rPrChange>
              </w:rPr>
            </w:pPr>
          </w:p>
          <w:p w14:paraId="5BEFD225" w14:textId="77777777" w:rsidR="00563D2E" w:rsidRPr="0054331F" w:rsidRDefault="00563D2E" w:rsidP="003731A2">
            <w:pPr>
              <w:widowControl w:val="0"/>
              <w:pBdr>
                <w:top w:val="nil"/>
                <w:left w:val="nil"/>
                <w:bottom w:val="nil"/>
                <w:right w:val="nil"/>
                <w:between w:val="nil"/>
              </w:pBdr>
              <w:spacing w:line="240" w:lineRule="auto"/>
              <w:rPr>
                <w:rFonts w:asciiTheme="minorHAnsi" w:eastAsia="Calibri" w:hAnsiTheme="minorHAnsi" w:cs="Calibri"/>
                <w:strike/>
                <w:sz w:val="24"/>
                <w:szCs w:val="24"/>
                <w:lang w:val="en-US"/>
                <w:rPrChange w:id="243" w:author="Stefan Thanheiser" w:date="2019-02-19T22:45:00Z">
                  <w:rPr>
                    <w:rFonts w:asciiTheme="minorHAnsi" w:eastAsia="Calibri" w:hAnsiTheme="minorHAnsi" w:cs="Calibri"/>
                    <w:sz w:val="24"/>
                    <w:szCs w:val="24"/>
                    <w:lang w:val="en-US"/>
                  </w:rPr>
                </w:rPrChange>
              </w:rPr>
            </w:pPr>
          </w:p>
          <w:p w14:paraId="509859C5" w14:textId="77CF0495" w:rsidR="00563D2E" w:rsidRPr="0054331F" w:rsidRDefault="00563D2E" w:rsidP="003731A2">
            <w:pPr>
              <w:widowControl w:val="0"/>
              <w:pBdr>
                <w:top w:val="nil"/>
                <w:left w:val="nil"/>
                <w:bottom w:val="nil"/>
                <w:right w:val="nil"/>
                <w:between w:val="nil"/>
              </w:pBdr>
              <w:spacing w:line="240" w:lineRule="auto"/>
              <w:rPr>
                <w:rFonts w:asciiTheme="minorHAnsi" w:eastAsia="Calibri" w:hAnsiTheme="minorHAnsi" w:cs="Calibri"/>
                <w:strike/>
                <w:sz w:val="24"/>
                <w:szCs w:val="24"/>
                <w:lang w:val="en-US"/>
                <w:rPrChange w:id="244" w:author="Stefan Thanheiser" w:date="2019-02-19T22:45:00Z">
                  <w:rPr>
                    <w:rFonts w:asciiTheme="minorHAnsi" w:eastAsia="Calibri" w:hAnsiTheme="minorHAnsi" w:cs="Calibri"/>
                    <w:sz w:val="24"/>
                    <w:szCs w:val="24"/>
                    <w:lang w:val="en-US"/>
                  </w:rPr>
                </w:rPrChange>
              </w:rPr>
            </w:pPr>
            <w:r w:rsidRPr="0054331F">
              <w:rPr>
                <w:rFonts w:asciiTheme="minorHAnsi" w:eastAsia="Calibri" w:hAnsiTheme="minorHAnsi" w:cs="Calibri"/>
                <w:strike/>
                <w:sz w:val="24"/>
                <w:szCs w:val="24"/>
                <w:lang w:val="en-US"/>
                <w:rPrChange w:id="245" w:author="Stefan Thanheiser" w:date="2019-02-19T22:45:00Z">
                  <w:rPr>
                    <w:rFonts w:asciiTheme="minorHAnsi" w:eastAsia="Calibri" w:hAnsiTheme="minorHAnsi" w:cs="Calibri"/>
                    <w:sz w:val="24"/>
                    <w:szCs w:val="24"/>
                    <w:lang w:val="en-US"/>
                  </w:rPr>
                </w:rPrChange>
              </w:rPr>
              <w:t xml:space="preserve">Assign individual(s) responsible for receiving external </w:t>
            </w:r>
            <w:r w:rsidRPr="0054331F">
              <w:rPr>
                <w:rFonts w:asciiTheme="minorHAnsi" w:eastAsia="Calibri" w:hAnsiTheme="minorHAnsi" w:cs="Calibri"/>
                <w:strike/>
                <w:color w:val="F79646" w:themeColor="accent6"/>
                <w:sz w:val="24"/>
                <w:szCs w:val="24"/>
                <w:lang w:val="en-US"/>
                <w:rPrChange w:id="246" w:author="Stefan Thanheiser" w:date="2019-02-19T22:45:00Z">
                  <w:rPr>
                    <w:rFonts w:asciiTheme="minorHAnsi" w:eastAsia="Calibri" w:hAnsiTheme="minorHAnsi" w:cs="Calibri"/>
                    <w:color w:val="F79646" w:themeColor="accent6"/>
                    <w:sz w:val="24"/>
                    <w:szCs w:val="24"/>
                    <w:lang w:val="en-US"/>
                  </w:rPr>
                </w:rPrChange>
              </w:rPr>
              <w:t>Open Source inquiries</w:t>
            </w:r>
            <w:r w:rsidRPr="0054331F">
              <w:rPr>
                <w:rFonts w:asciiTheme="minorHAnsi" w:eastAsia="Calibri" w:hAnsiTheme="minorHAnsi" w:cs="Calibri"/>
                <w:strike/>
                <w:sz w:val="24"/>
                <w:szCs w:val="24"/>
                <w:lang w:val="en-US"/>
                <w:rPrChange w:id="247" w:author="Stefan Thanheiser" w:date="2019-02-19T22:45:00Z">
                  <w:rPr>
                    <w:rFonts w:asciiTheme="minorHAnsi" w:eastAsia="Calibri" w:hAnsiTheme="minorHAnsi" w:cs="Calibri"/>
                    <w:sz w:val="24"/>
                    <w:szCs w:val="24"/>
                    <w:lang w:val="en-US"/>
                  </w:rPr>
                </w:rPrChange>
              </w:rPr>
              <w:t>;</w:t>
            </w:r>
          </w:p>
          <w:p w14:paraId="79E46D72" w14:textId="77777777" w:rsidR="00563D2E" w:rsidRPr="0054331F" w:rsidRDefault="00563D2E" w:rsidP="003731A2">
            <w:pPr>
              <w:widowControl w:val="0"/>
              <w:pBdr>
                <w:top w:val="nil"/>
                <w:left w:val="nil"/>
                <w:bottom w:val="nil"/>
                <w:right w:val="nil"/>
                <w:between w:val="nil"/>
              </w:pBdr>
              <w:spacing w:line="240" w:lineRule="auto"/>
              <w:rPr>
                <w:rFonts w:asciiTheme="minorHAnsi" w:eastAsia="Calibri" w:hAnsiTheme="minorHAnsi" w:cs="Calibri"/>
                <w:strike/>
                <w:sz w:val="24"/>
                <w:szCs w:val="24"/>
                <w:lang w:val="en-US"/>
                <w:rPrChange w:id="248" w:author="Stefan Thanheiser" w:date="2019-02-19T22:45:00Z">
                  <w:rPr>
                    <w:rFonts w:asciiTheme="minorHAnsi" w:eastAsia="Calibri" w:hAnsiTheme="minorHAnsi" w:cs="Calibri"/>
                    <w:sz w:val="24"/>
                    <w:szCs w:val="24"/>
                    <w:lang w:val="en-US"/>
                  </w:rPr>
                </w:rPrChange>
              </w:rPr>
            </w:pPr>
          </w:p>
          <w:p w14:paraId="15BE0F46" w14:textId="77777777" w:rsidR="00563D2E" w:rsidRPr="0054331F" w:rsidRDefault="00563D2E" w:rsidP="003731A2">
            <w:pPr>
              <w:widowControl w:val="0"/>
              <w:pBdr>
                <w:top w:val="nil"/>
                <w:left w:val="nil"/>
                <w:bottom w:val="nil"/>
                <w:right w:val="nil"/>
                <w:between w:val="nil"/>
              </w:pBdr>
              <w:spacing w:line="240" w:lineRule="auto"/>
              <w:rPr>
                <w:rFonts w:asciiTheme="minorHAnsi" w:eastAsia="Calibri" w:hAnsiTheme="minorHAnsi" w:cs="Calibri"/>
                <w:strike/>
                <w:sz w:val="24"/>
                <w:szCs w:val="24"/>
                <w:lang w:val="en-US"/>
                <w:rPrChange w:id="249" w:author="Stefan Thanheiser" w:date="2019-02-19T22:45:00Z">
                  <w:rPr>
                    <w:rFonts w:asciiTheme="minorHAnsi" w:eastAsia="Calibri" w:hAnsiTheme="minorHAnsi" w:cs="Calibri"/>
                    <w:sz w:val="24"/>
                    <w:szCs w:val="24"/>
                    <w:lang w:val="en-US"/>
                  </w:rPr>
                </w:rPrChange>
              </w:rPr>
            </w:pPr>
          </w:p>
          <w:p w14:paraId="55968298" w14:textId="77777777" w:rsidR="00563D2E" w:rsidRPr="0054331F" w:rsidRDefault="00563D2E" w:rsidP="003731A2">
            <w:pPr>
              <w:widowControl w:val="0"/>
              <w:pBdr>
                <w:top w:val="nil"/>
                <w:left w:val="nil"/>
                <w:bottom w:val="nil"/>
                <w:right w:val="nil"/>
                <w:between w:val="nil"/>
              </w:pBdr>
              <w:spacing w:line="240" w:lineRule="auto"/>
              <w:rPr>
                <w:rFonts w:asciiTheme="minorHAnsi" w:eastAsia="Calibri" w:hAnsiTheme="minorHAnsi" w:cs="Calibri"/>
                <w:strike/>
                <w:sz w:val="24"/>
                <w:szCs w:val="24"/>
                <w:lang w:val="en-US"/>
                <w:rPrChange w:id="250" w:author="Stefan Thanheiser" w:date="2019-02-19T22:45:00Z">
                  <w:rPr>
                    <w:rFonts w:asciiTheme="minorHAnsi" w:eastAsia="Calibri" w:hAnsiTheme="minorHAnsi" w:cs="Calibri"/>
                    <w:sz w:val="24"/>
                    <w:szCs w:val="24"/>
                    <w:lang w:val="en-US"/>
                  </w:rPr>
                </w:rPrChange>
              </w:rPr>
            </w:pPr>
          </w:p>
          <w:p w14:paraId="6C4F870E" w14:textId="69D2C32D" w:rsidR="00563D2E" w:rsidRPr="0054331F" w:rsidRDefault="00563D2E" w:rsidP="003731A2">
            <w:pPr>
              <w:widowControl w:val="0"/>
              <w:pBdr>
                <w:top w:val="nil"/>
                <w:left w:val="nil"/>
                <w:bottom w:val="nil"/>
                <w:right w:val="nil"/>
                <w:between w:val="nil"/>
              </w:pBdr>
              <w:spacing w:line="240" w:lineRule="auto"/>
              <w:rPr>
                <w:rFonts w:asciiTheme="minorHAnsi" w:eastAsia="Calibri" w:hAnsiTheme="minorHAnsi" w:cs="Calibri"/>
                <w:strike/>
                <w:sz w:val="24"/>
                <w:szCs w:val="24"/>
                <w:lang w:val="en-US"/>
                <w:rPrChange w:id="251" w:author="Stefan Thanheiser" w:date="2019-02-19T22:45:00Z">
                  <w:rPr>
                    <w:rFonts w:asciiTheme="minorHAnsi" w:eastAsia="Calibri" w:hAnsiTheme="minorHAnsi" w:cs="Calibri"/>
                    <w:sz w:val="24"/>
                    <w:szCs w:val="24"/>
                    <w:lang w:val="en-US"/>
                  </w:rPr>
                </w:rPrChange>
              </w:rPr>
            </w:pPr>
            <w:r w:rsidRPr="0054331F">
              <w:rPr>
                <w:rFonts w:asciiTheme="minorHAnsi" w:eastAsia="Calibri" w:hAnsiTheme="minorHAnsi" w:cs="Calibri"/>
                <w:strike/>
                <w:color w:val="F79646" w:themeColor="accent6"/>
                <w:sz w:val="24"/>
                <w:szCs w:val="24"/>
                <w:lang w:val="en-US"/>
                <w:rPrChange w:id="252" w:author="Stefan Thanheiser" w:date="2019-02-19T22:45:00Z">
                  <w:rPr>
                    <w:rFonts w:asciiTheme="minorHAnsi" w:eastAsia="Calibri" w:hAnsiTheme="minorHAnsi" w:cs="Calibri"/>
                    <w:color w:val="F79646" w:themeColor="accent6"/>
                    <w:sz w:val="24"/>
                    <w:szCs w:val="24"/>
                    <w:lang w:val="en-US"/>
                  </w:rPr>
                </w:rPrChange>
              </w:rPr>
              <w:t xml:space="preserve">Open Source Liaison </w:t>
            </w:r>
            <w:r w:rsidRPr="0054331F">
              <w:rPr>
                <w:rFonts w:asciiTheme="minorHAnsi" w:eastAsia="Calibri" w:hAnsiTheme="minorHAnsi" w:cs="Calibri"/>
                <w:strike/>
                <w:sz w:val="24"/>
                <w:szCs w:val="24"/>
                <w:lang w:val="en-US"/>
                <w:rPrChange w:id="253" w:author="Stefan Thanheiser" w:date="2019-02-19T22:45:00Z">
                  <w:rPr>
                    <w:rFonts w:asciiTheme="minorHAnsi" w:eastAsia="Calibri" w:hAnsiTheme="minorHAnsi" w:cs="Calibri"/>
                    <w:sz w:val="24"/>
                    <w:szCs w:val="24"/>
                    <w:lang w:val="en-US"/>
                  </w:rPr>
                </w:rPrChange>
              </w:rPr>
              <w:t xml:space="preserve">must make commercially reasonable efforts to respond to </w:t>
            </w:r>
            <w:r w:rsidRPr="0054331F">
              <w:rPr>
                <w:rFonts w:asciiTheme="minorHAnsi" w:eastAsia="Calibri" w:hAnsiTheme="minorHAnsi" w:cs="Calibri"/>
                <w:strike/>
                <w:color w:val="F79646" w:themeColor="accent6"/>
                <w:sz w:val="24"/>
                <w:szCs w:val="24"/>
                <w:lang w:val="en-US"/>
                <w:rPrChange w:id="254" w:author="Stefan Thanheiser" w:date="2019-02-19T22:45:00Z">
                  <w:rPr>
                    <w:rFonts w:asciiTheme="minorHAnsi" w:eastAsia="Calibri" w:hAnsiTheme="minorHAnsi" w:cs="Calibri"/>
                    <w:color w:val="F79646" w:themeColor="accent6"/>
                    <w:sz w:val="24"/>
                    <w:szCs w:val="24"/>
                    <w:lang w:val="en-US"/>
                  </w:rPr>
                </w:rPrChange>
              </w:rPr>
              <w:t xml:space="preserve">Open Source compliance inquiries </w:t>
            </w:r>
            <w:r w:rsidRPr="0054331F">
              <w:rPr>
                <w:rFonts w:asciiTheme="minorHAnsi" w:eastAsia="Calibri" w:hAnsiTheme="minorHAnsi" w:cs="Calibri"/>
                <w:strike/>
                <w:sz w:val="24"/>
                <w:szCs w:val="24"/>
                <w:lang w:val="en-US"/>
                <w:rPrChange w:id="255" w:author="Stefan Thanheiser" w:date="2019-02-19T22:45:00Z">
                  <w:rPr>
                    <w:rFonts w:asciiTheme="minorHAnsi" w:eastAsia="Calibri" w:hAnsiTheme="minorHAnsi" w:cs="Calibri"/>
                    <w:sz w:val="24"/>
                    <w:szCs w:val="24"/>
                    <w:lang w:val="en-US"/>
                  </w:rPr>
                </w:rPrChange>
              </w:rPr>
              <w:t xml:space="preserve">as appropriate; and </w:t>
            </w:r>
            <w:r w:rsidRPr="0054331F">
              <w:rPr>
                <w:rFonts w:asciiTheme="minorHAnsi" w:eastAsia="Calibri" w:hAnsiTheme="minorHAnsi" w:cs="Calibri"/>
                <w:strike/>
                <w:sz w:val="24"/>
                <w:szCs w:val="24"/>
                <w:lang w:val="en-US"/>
                <w:rPrChange w:id="256" w:author="Stefan Thanheiser" w:date="2019-02-19T22:45:00Z">
                  <w:rPr>
                    <w:rFonts w:asciiTheme="minorHAnsi" w:eastAsia="Calibri" w:hAnsiTheme="minorHAnsi" w:cs="Calibri"/>
                    <w:sz w:val="24"/>
                    <w:szCs w:val="24"/>
                    <w:lang w:val="en-US"/>
                  </w:rPr>
                </w:rPrChange>
              </w:rPr>
              <w:br/>
              <w:t xml:space="preserve">Publicly identify a means by which one can contact the </w:t>
            </w:r>
            <w:r w:rsidRPr="0054331F">
              <w:rPr>
                <w:rFonts w:asciiTheme="minorHAnsi" w:eastAsia="Calibri" w:hAnsiTheme="minorHAnsi" w:cs="Calibri"/>
                <w:strike/>
                <w:color w:val="F79646" w:themeColor="accent6"/>
                <w:sz w:val="24"/>
                <w:szCs w:val="24"/>
                <w:lang w:val="en-US"/>
                <w:rPrChange w:id="257" w:author="Stefan Thanheiser" w:date="2019-02-19T22:45:00Z">
                  <w:rPr>
                    <w:rFonts w:asciiTheme="minorHAnsi" w:eastAsia="Calibri" w:hAnsiTheme="minorHAnsi" w:cs="Calibri"/>
                    <w:color w:val="F79646" w:themeColor="accent6"/>
                    <w:sz w:val="24"/>
                    <w:szCs w:val="24"/>
                    <w:lang w:val="en-US"/>
                  </w:rPr>
                </w:rPrChange>
              </w:rPr>
              <w:t>Open Source Liaison</w:t>
            </w:r>
            <w:r w:rsidRPr="0054331F">
              <w:rPr>
                <w:rFonts w:asciiTheme="minorHAnsi" w:eastAsia="Calibri" w:hAnsiTheme="minorHAnsi" w:cs="Calibri"/>
                <w:strike/>
                <w:sz w:val="24"/>
                <w:szCs w:val="24"/>
                <w:lang w:val="en-US"/>
                <w:rPrChange w:id="258" w:author="Stefan Thanheiser" w:date="2019-02-19T22:45:00Z">
                  <w:rPr>
                    <w:rFonts w:asciiTheme="minorHAnsi" w:eastAsia="Calibri" w:hAnsiTheme="minorHAnsi" w:cs="Calibri"/>
                    <w:sz w:val="24"/>
                    <w:szCs w:val="24"/>
                    <w:lang w:val="en-US"/>
                  </w:rPr>
                </w:rPrChange>
              </w:rPr>
              <w:t>.</w:t>
            </w:r>
          </w:p>
          <w:p w14:paraId="7EAC8B2A"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22FFA0B"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62A8883"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1FD0AD0" w14:textId="2CD15805"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Verification Material(s): 2.1.1 Publicly visible identification of </w:t>
            </w:r>
            <w:r w:rsidRPr="001B0B97">
              <w:rPr>
                <w:rFonts w:asciiTheme="minorHAnsi" w:eastAsia="Calibri" w:hAnsiTheme="minorHAnsi" w:cs="Calibri"/>
                <w:color w:val="F79646" w:themeColor="accent6"/>
                <w:sz w:val="24"/>
                <w:szCs w:val="24"/>
                <w:lang w:val="en-US"/>
              </w:rPr>
              <w:t xml:space="preserve">Open Source Liaison </w:t>
            </w:r>
            <w:r w:rsidRPr="003731A2">
              <w:rPr>
                <w:rFonts w:asciiTheme="minorHAnsi" w:eastAsia="Calibri" w:hAnsiTheme="minorHAnsi" w:cs="Calibri"/>
                <w:sz w:val="24"/>
                <w:szCs w:val="24"/>
                <w:lang w:val="en-US"/>
              </w:rPr>
              <w:t>(e.g., via a published contact email address, or the Linux Foundation's Open Compliance Directory).</w:t>
            </w:r>
          </w:p>
          <w:p w14:paraId="1DD435ED"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AEAABD6"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F156B3F"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0B6F425" w14:textId="77777777" w:rsidR="00AF297A" w:rsidRDefault="00AF297A" w:rsidP="003731A2">
            <w:pPr>
              <w:widowControl w:val="0"/>
              <w:pBdr>
                <w:top w:val="nil"/>
                <w:left w:val="nil"/>
                <w:bottom w:val="nil"/>
                <w:right w:val="nil"/>
                <w:between w:val="nil"/>
              </w:pBdr>
              <w:spacing w:line="240" w:lineRule="auto"/>
              <w:rPr>
                <w:ins w:id="259" w:author="Stefan Thanheiser" w:date="2019-02-19T22:51:00Z"/>
                <w:rFonts w:asciiTheme="minorHAnsi" w:eastAsia="Calibri" w:hAnsiTheme="minorHAnsi" w:cs="Calibri"/>
                <w:sz w:val="24"/>
                <w:szCs w:val="24"/>
                <w:lang w:val="en-US"/>
              </w:rPr>
            </w:pPr>
          </w:p>
          <w:p w14:paraId="05944E9D" w14:textId="77777777" w:rsidR="00AF297A" w:rsidRDefault="00AF297A" w:rsidP="003731A2">
            <w:pPr>
              <w:widowControl w:val="0"/>
              <w:pBdr>
                <w:top w:val="nil"/>
                <w:left w:val="nil"/>
                <w:bottom w:val="nil"/>
                <w:right w:val="nil"/>
                <w:between w:val="nil"/>
              </w:pBdr>
              <w:spacing w:line="240" w:lineRule="auto"/>
              <w:rPr>
                <w:ins w:id="260" w:author="Stefan Thanheiser" w:date="2019-02-19T22:51:00Z"/>
                <w:rFonts w:asciiTheme="minorHAnsi" w:eastAsia="Calibri" w:hAnsiTheme="minorHAnsi" w:cs="Calibri"/>
                <w:sz w:val="24"/>
                <w:szCs w:val="24"/>
                <w:lang w:val="en-US"/>
              </w:rPr>
            </w:pPr>
          </w:p>
          <w:p w14:paraId="2394A89A" w14:textId="75C0EEC1" w:rsidR="00563D2E" w:rsidRPr="00AF297A" w:rsidRDefault="00563D2E" w:rsidP="003731A2">
            <w:pPr>
              <w:widowControl w:val="0"/>
              <w:pBdr>
                <w:top w:val="nil"/>
                <w:left w:val="nil"/>
                <w:bottom w:val="nil"/>
                <w:right w:val="nil"/>
                <w:between w:val="nil"/>
              </w:pBdr>
              <w:spacing w:line="240" w:lineRule="auto"/>
              <w:rPr>
                <w:rFonts w:asciiTheme="minorHAnsi" w:eastAsia="Calibri" w:hAnsiTheme="minorHAnsi" w:cs="Calibri"/>
                <w:color w:val="A6A6A6" w:themeColor="background1" w:themeShade="A6"/>
                <w:sz w:val="24"/>
                <w:szCs w:val="24"/>
                <w:lang w:val="en-US"/>
                <w:rPrChange w:id="261" w:author="Stefan Thanheiser" w:date="2019-02-19T22:52:00Z">
                  <w:rPr>
                    <w:rFonts w:asciiTheme="minorHAnsi" w:eastAsia="Calibri" w:hAnsiTheme="minorHAnsi" w:cs="Calibri"/>
                    <w:sz w:val="24"/>
                    <w:szCs w:val="24"/>
                    <w:lang w:val="en-US"/>
                  </w:rPr>
                </w:rPrChange>
              </w:rPr>
            </w:pPr>
            <w:r w:rsidRPr="00AF297A">
              <w:rPr>
                <w:rFonts w:asciiTheme="minorHAnsi" w:eastAsia="Calibri" w:hAnsiTheme="minorHAnsi" w:cs="Calibri"/>
                <w:color w:val="A6A6A6" w:themeColor="background1" w:themeShade="A6"/>
                <w:sz w:val="24"/>
                <w:szCs w:val="24"/>
                <w:lang w:val="en-US"/>
                <w:rPrChange w:id="262" w:author="Stefan Thanheiser" w:date="2019-02-19T22:52:00Z">
                  <w:rPr>
                    <w:rFonts w:asciiTheme="minorHAnsi" w:eastAsia="Calibri" w:hAnsiTheme="minorHAnsi" w:cs="Calibri"/>
                    <w:sz w:val="24"/>
                    <w:szCs w:val="24"/>
                    <w:lang w:val="en-US"/>
                  </w:rPr>
                </w:rPrChange>
              </w:rPr>
              <w:t xml:space="preserve">2.1.2 An internal documented procedure that assigns responsibility for receiving </w:t>
            </w:r>
            <w:r w:rsidRPr="00AF297A">
              <w:rPr>
                <w:rFonts w:asciiTheme="minorHAnsi" w:eastAsia="Calibri" w:hAnsiTheme="minorHAnsi" w:cs="Calibri"/>
                <w:color w:val="A6A6A6" w:themeColor="background1" w:themeShade="A6"/>
                <w:sz w:val="24"/>
                <w:szCs w:val="24"/>
                <w:lang w:val="en-US"/>
                <w:rPrChange w:id="263" w:author="Stefan Thanheiser" w:date="2019-02-19T22:52:00Z">
                  <w:rPr>
                    <w:rFonts w:asciiTheme="minorHAnsi" w:eastAsia="Calibri" w:hAnsiTheme="minorHAnsi" w:cs="Calibri"/>
                    <w:color w:val="F79646" w:themeColor="accent6"/>
                    <w:sz w:val="24"/>
                    <w:szCs w:val="24"/>
                    <w:lang w:val="en-US"/>
                  </w:rPr>
                </w:rPrChange>
              </w:rPr>
              <w:t>Open Source compliance inquiries</w:t>
            </w:r>
            <w:r w:rsidRPr="00AF297A">
              <w:rPr>
                <w:rFonts w:asciiTheme="minorHAnsi" w:eastAsia="Calibri" w:hAnsiTheme="minorHAnsi" w:cs="Calibri"/>
                <w:color w:val="A6A6A6" w:themeColor="background1" w:themeShade="A6"/>
                <w:sz w:val="24"/>
                <w:szCs w:val="24"/>
                <w:lang w:val="en-US"/>
                <w:rPrChange w:id="264" w:author="Stefan Thanheiser" w:date="2019-02-19T22:52:00Z">
                  <w:rPr>
                    <w:rFonts w:asciiTheme="minorHAnsi" w:eastAsia="Calibri" w:hAnsiTheme="minorHAnsi" w:cs="Calibri"/>
                    <w:sz w:val="24"/>
                    <w:szCs w:val="24"/>
                    <w:lang w:val="en-US"/>
                  </w:rPr>
                </w:rPrChange>
              </w:rPr>
              <w:t>.</w:t>
            </w:r>
          </w:p>
          <w:p w14:paraId="055E14DA"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025DBE9"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D23AF40" w14:textId="242799D5" w:rsidR="00563D2E" w:rsidRDefault="00563D2E" w:rsidP="003731A2">
            <w:pPr>
              <w:widowControl w:val="0"/>
              <w:pBdr>
                <w:top w:val="nil"/>
                <w:left w:val="nil"/>
                <w:bottom w:val="nil"/>
                <w:right w:val="nil"/>
                <w:between w:val="nil"/>
              </w:pBdr>
              <w:spacing w:line="240" w:lineRule="auto"/>
              <w:rPr>
                <w:ins w:id="265" w:author="Stefan Thanheiser" w:date="2019-02-17T00:28:00Z"/>
                <w:rFonts w:asciiTheme="minorHAnsi" w:eastAsia="Calibri" w:hAnsiTheme="minorHAnsi" w:cs="Calibri"/>
                <w:sz w:val="24"/>
                <w:szCs w:val="24"/>
                <w:lang w:val="en-US"/>
              </w:rPr>
            </w:pPr>
          </w:p>
          <w:p w14:paraId="1E454970" w14:textId="77777777" w:rsidR="00133FDF" w:rsidRPr="003731A2"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914EA06" w14:textId="04730F6E" w:rsidR="00563D2E" w:rsidRPr="00AF297A" w:rsidRDefault="00563D2E" w:rsidP="003731A2">
            <w:pPr>
              <w:widowControl w:val="0"/>
              <w:pBdr>
                <w:top w:val="nil"/>
                <w:left w:val="nil"/>
                <w:bottom w:val="nil"/>
                <w:right w:val="nil"/>
                <w:between w:val="nil"/>
              </w:pBdr>
              <w:spacing w:line="240" w:lineRule="auto"/>
              <w:rPr>
                <w:rFonts w:asciiTheme="minorHAnsi" w:eastAsia="Calibri" w:hAnsiTheme="minorHAnsi" w:cs="Calibri"/>
                <w:color w:val="A6A6A6" w:themeColor="background1" w:themeShade="A6"/>
                <w:sz w:val="24"/>
                <w:szCs w:val="24"/>
                <w:lang w:val="en-US"/>
                <w:rPrChange w:id="266" w:author="Stefan Thanheiser" w:date="2019-02-19T22:52:00Z">
                  <w:rPr>
                    <w:rFonts w:asciiTheme="minorHAnsi" w:eastAsia="Calibri" w:hAnsiTheme="minorHAnsi" w:cs="Calibri"/>
                    <w:sz w:val="24"/>
                    <w:szCs w:val="24"/>
                    <w:lang w:val="en-US"/>
                  </w:rPr>
                </w:rPrChange>
              </w:rPr>
            </w:pPr>
            <w:r w:rsidRPr="00AF297A">
              <w:rPr>
                <w:rFonts w:asciiTheme="minorHAnsi" w:eastAsia="Calibri" w:hAnsiTheme="minorHAnsi" w:cs="Calibri"/>
                <w:color w:val="A6A6A6" w:themeColor="background1" w:themeShade="A6"/>
                <w:sz w:val="24"/>
                <w:szCs w:val="24"/>
                <w:lang w:val="en-US"/>
                <w:rPrChange w:id="267" w:author="Stefan Thanheiser" w:date="2019-02-19T22:52:00Z">
                  <w:rPr>
                    <w:rFonts w:asciiTheme="minorHAnsi" w:eastAsia="Calibri" w:hAnsiTheme="minorHAnsi" w:cs="Calibri"/>
                    <w:sz w:val="24"/>
                    <w:szCs w:val="24"/>
                    <w:lang w:val="en-US"/>
                  </w:rPr>
                </w:rPrChange>
              </w:rPr>
              <w:t>Rationale:</w:t>
            </w:r>
          </w:p>
          <w:p w14:paraId="4054821D" w14:textId="77777777" w:rsidR="00563D2E" w:rsidRPr="00AF297A" w:rsidRDefault="00563D2E" w:rsidP="003731A2">
            <w:pPr>
              <w:widowControl w:val="0"/>
              <w:pBdr>
                <w:top w:val="nil"/>
                <w:left w:val="nil"/>
                <w:bottom w:val="nil"/>
                <w:right w:val="nil"/>
                <w:between w:val="nil"/>
              </w:pBdr>
              <w:spacing w:line="240" w:lineRule="auto"/>
              <w:rPr>
                <w:rFonts w:asciiTheme="minorHAnsi" w:eastAsia="Calibri" w:hAnsiTheme="minorHAnsi" w:cs="Calibri"/>
                <w:color w:val="A6A6A6" w:themeColor="background1" w:themeShade="A6"/>
                <w:sz w:val="24"/>
                <w:szCs w:val="24"/>
                <w:lang w:val="en-US"/>
                <w:rPrChange w:id="268" w:author="Stefan Thanheiser" w:date="2019-02-19T22:52:00Z">
                  <w:rPr>
                    <w:rFonts w:asciiTheme="minorHAnsi" w:eastAsia="Calibri" w:hAnsiTheme="minorHAnsi" w:cs="Calibri"/>
                    <w:sz w:val="24"/>
                    <w:szCs w:val="24"/>
                    <w:lang w:val="en-US"/>
                  </w:rPr>
                </w:rPrChange>
              </w:rPr>
            </w:pPr>
            <w:r w:rsidRPr="00AF297A">
              <w:rPr>
                <w:rFonts w:asciiTheme="minorHAnsi" w:eastAsia="Calibri" w:hAnsiTheme="minorHAnsi" w:cs="Calibri"/>
                <w:color w:val="A6A6A6" w:themeColor="background1" w:themeShade="A6"/>
                <w:sz w:val="24"/>
                <w:szCs w:val="24"/>
                <w:lang w:val="en-US"/>
                <w:rPrChange w:id="269" w:author="Stefan Thanheiser" w:date="2019-02-19T22:52:00Z">
                  <w:rPr>
                    <w:rFonts w:asciiTheme="minorHAnsi" w:eastAsia="Calibri" w:hAnsiTheme="minorHAnsi" w:cs="Calibri"/>
                    <w:sz w:val="24"/>
                    <w:szCs w:val="24"/>
                    <w:lang w:val="en-US"/>
                  </w:rPr>
                </w:rPrChange>
              </w:rPr>
              <w:t xml:space="preserve">To ensure there is a reasonable way for third parties to contact the organization with regard to </w:t>
            </w:r>
            <w:r w:rsidRPr="00AF297A">
              <w:rPr>
                <w:rFonts w:asciiTheme="minorHAnsi" w:eastAsia="Calibri" w:hAnsiTheme="minorHAnsi" w:cs="Calibri"/>
                <w:color w:val="A6A6A6" w:themeColor="background1" w:themeShade="A6"/>
                <w:sz w:val="24"/>
                <w:szCs w:val="24"/>
                <w:lang w:val="en-US"/>
                <w:rPrChange w:id="270" w:author="Stefan Thanheiser" w:date="2019-02-19T22:52:00Z">
                  <w:rPr>
                    <w:rFonts w:asciiTheme="minorHAnsi" w:eastAsia="Calibri" w:hAnsiTheme="minorHAnsi" w:cs="Calibri"/>
                    <w:color w:val="F79646" w:themeColor="accent6"/>
                    <w:sz w:val="24"/>
                    <w:szCs w:val="24"/>
                    <w:lang w:val="en-US"/>
                  </w:rPr>
                </w:rPrChange>
              </w:rPr>
              <w:t xml:space="preserve">Open Source compliance inquiries </w:t>
            </w:r>
            <w:r w:rsidRPr="00AF297A">
              <w:rPr>
                <w:rFonts w:asciiTheme="minorHAnsi" w:eastAsia="Calibri" w:hAnsiTheme="minorHAnsi" w:cs="Calibri"/>
                <w:color w:val="A6A6A6" w:themeColor="background1" w:themeShade="A6"/>
                <w:sz w:val="24"/>
                <w:szCs w:val="24"/>
                <w:lang w:val="en-US"/>
                <w:rPrChange w:id="271" w:author="Stefan Thanheiser" w:date="2019-02-19T22:52:00Z">
                  <w:rPr>
                    <w:rFonts w:asciiTheme="minorHAnsi" w:eastAsia="Calibri" w:hAnsiTheme="minorHAnsi" w:cs="Calibri"/>
                    <w:sz w:val="24"/>
                    <w:szCs w:val="24"/>
                    <w:lang w:val="en-US"/>
                  </w:rPr>
                </w:rPrChange>
              </w:rPr>
              <w:t xml:space="preserve">and that this responsibility has been </w:t>
            </w:r>
            <w:r w:rsidRPr="00AF297A">
              <w:rPr>
                <w:rFonts w:asciiTheme="minorHAnsi" w:eastAsia="Calibri" w:hAnsiTheme="minorHAnsi" w:cs="Calibri"/>
                <w:color w:val="A6A6A6" w:themeColor="background1" w:themeShade="A6"/>
                <w:sz w:val="24"/>
                <w:szCs w:val="24"/>
                <w:lang w:val="en-US"/>
                <w:rPrChange w:id="272" w:author="Stefan Thanheiser" w:date="2019-02-19T22:52:00Z">
                  <w:rPr>
                    <w:rFonts w:asciiTheme="minorHAnsi" w:eastAsia="Calibri" w:hAnsiTheme="minorHAnsi" w:cs="Calibri"/>
                    <w:sz w:val="24"/>
                    <w:szCs w:val="24"/>
                    <w:lang w:val="en-US"/>
                  </w:rPr>
                </w:rPrChange>
              </w:rPr>
              <w:lastRenderedPageBreak/>
              <w:t>effectively assigned.</w:t>
            </w:r>
          </w:p>
          <w:p w14:paraId="6436D83B"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3553F99"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17FEC4B"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8B306FF"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8F60B8B"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0A92A63" w14:textId="77777777" w:rsidR="00AF297A" w:rsidRDefault="00AF297A" w:rsidP="003731A2">
            <w:pPr>
              <w:widowControl w:val="0"/>
              <w:pBdr>
                <w:top w:val="nil"/>
                <w:left w:val="nil"/>
                <w:bottom w:val="nil"/>
                <w:right w:val="nil"/>
                <w:between w:val="nil"/>
              </w:pBdr>
              <w:spacing w:line="240" w:lineRule="auto"/>
              <w:rPr>
                <w:ins w:id="273" w:author="Stefan Thanheiser" w:date="2019-02-19T22:52:00Z"/>
                <w:rFonts w:asciiTheme="minorHAnsi" w:eastAsia="Calibri" w:hAnsiTheme="minorHAnsi" w:cs="Calibri"/>
                <w:sz w:val="24"/>
                <w:szCs w:val="24"/>
                <w:lang w:val="en-US"/>
              </w:rPr>
            </w:pPr>
          </w:p>
          <w:p w14:paraId="6BC6A303" w14:textId="77777777" w:rsidR="00AF297A" w:rsidRDefault="00AF297A" w:rsidP="003731A2">
            <w:pPr>
              <w:widowControl w:val="0"/>
              <w:pBdr>
                <w:top w:val="nil"/>
                <w:left w:val="nil"/>
                <w:bottom w:val="nil"/>
                <w:right w:val="nil"/>
                <w:between w:val="nil"/>
              </w:pBdr>
              <w:spacing w:line="240" w:lineRule="auto"/>
              <w:rPr>
                <w:ins w:id="274" w:author="Stefan Thanheiser" w:date="2019-02-19T22:52:00Z"/>
                <w:rFonts w:asciiTheme="minorHAnsi" w:eastAsia="Calibri" w:hAnsiTheme="minorHAnsi" w:cs="Calibri"/>
                <w:sz w:val="24"/>
                <w:szCs w:val="24"/>
                <w:lang w:val="en-US"/>
              </w:rPr>
            </w:pPr>
          </w:p>
          <w:p w14:paraId="4B6909E5" w14:textId="77777777" w:rsidR="00AF297A" w:rsidRDefault="00AF297A" w:rsidP="003731A2">
            <w:pPr>
              <w:widowControl w:val="0"/>
              <w:pBdr>
                <w:top w:val="nil"/>
                <w:left w:val="nil"/>
                <w:bottom w:val="nil"/>
                <w:right w:val="nil"/>
                <w:between w:val="nil"/>
              </w:pBdr>
              <w:spacing w:line="240" w:lineRule="auto"/>
              <w:rPr>
                <w:ins w:id="275" w:author="Stefan Thanheiser" w:date="2019-02-19T22:52:00Z"/>
                <w:rFonts w:asciiTheme="minorHAnsi" w:eastAsia="Calibri" w:hAnsiTheme="minorHAnsi" w:cs="Calibri"/>
                <w:sz w:val="24"/>
                <w:szCs w:val="24"/>
                <w:lang w:val="en-US"/>
              </w:rPr>
            </w:pPr>
          </w:p>
          <w:p w14:paraId="7630B7BC" w14:textId="77777777" w:rsidR="00AF297A" w:rsidRDefault="00AF297A" w:rsidP="003731A2">
            <w:pPr>
              <w:widowControl w:val="0"/>
              <w:pBdr>
                <w:top w:val="nil"/>
                <w:left w:val="nil"/>
                <w:bottom w:val="nil"/>
                <w:right w:val="nil"/>
                <w:between w:val="nil"/>
              </w:pBdr>
              <w:spacing w:line="240" w:lineRule="auto"/>
              <w:rPr>
                <w:ins w:id="276" w:author="Stefan Thanheiser" w:date="2019-02-19T22:52:00Z"/>
                <w:rFonts w:asciiTheme="minorHAnsi" w:eastAsia="Calibri" w:hAnsiTheme="minorHAnsi" w:cs="Calibri"/>
                <w:sz w:val="24"/>
                <w:szCs w:val="24"/>
                <w:lang w:val="en-US"/>
              </w:rPr>
            </w:pPr>
          </w:p>
          <w:p w14:paraId="622888F9" w14:textId="77777777" w:rsidR="00AF297A" w:rsidRDefault="00AF297A" w:rsidP="003731A2">
            <w:pPr>
              <w:widowControl w:val="0"/>
              <w:pBdr>
                <w:top w:val="nil"/>
                <w:left w:val="nil"/>
                <w:bottom w:val="nil"/>
                <w:right w:val="nil"/>
                <w:between w:val="nil"/>
              </w:pBdr>
              <w:spacing w:line="240" w:lineRule="auto"/>
              <w:rPr>
                <w:ins w:id="277" w:author="Stefan Thanheiser" w:date="2019-02-19T22:52:00Z"/>
                <w:rFonts w:asciiTheme="minorHAnsi" w:eastAsia="Calibri" w:hAnsiTheme="minorHAnsi" w:cs="Calibri"/>
                <w:sz w:val="24"/>
                <w:szCs w:val="24"/>
                <w:lang w:val="en-US"/>
              </w:rPr>
            </w:pPr>
          </w:p>
          <w:p w14:paraId="7CBC53E5" w14:textId="4605A8C6"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2.2 Identify Internal </w:t>
            </w:r>
            <w:r w:rsidRPr="001B0B97">
              <w:rPr>
                <w:rFonts w:asciiTheme="minorHAnsi" w:eastAsia="Calibri" w:hAnsiTheme="minorHAnsi" w:cs="Calibri"/>
                <w:color w:val="F79646" w:themeColor="accent6"/>
                <w:sz w:val="24"/>
                <w:szCs w:val="24"/>
                <w:lang w:val="en-US"/>
              </w:rPr>
              <w:t>Open Source Compliance Role(s)</w:t>
            </w:r>
            <w:r w:rsidRPr="003731A2">
              <w:rPr>
                <w:rFonts w:asciiTheme="minorHAnsi" w:eastAsia="Calibri" w:hAnsiTheme="minorHAnsi" w:cs="Calibri"/>
                <w:sz w:val="24"/>
                <w:szCs w:val="24"/>
                <w:lang w:val="en-US"/>
              </w:rPr>
              <w:t>.</w:t>
            </w:r>
          </w:p>
          <w:p w14:paraId="243C86C5" w14:textId="55FFEE86" w:rsidR="00563D2E" w:rsidRDefault="00563D2E" w:rsidP="003731A2">
            <w:pPr>
              <w:widowControl w:val="0"/>
              <w:pBdr>
                <w:top w:val="nil"/>
                <w:left w:val="nil"/>
                <w:bottom w:val="nil"/>
                <w:right w:val="nil"/>
                <w:between w:val="nil"/>
              </w:pBdr>
              <w:spacing w:line="240" w:lineRule="auto"/>
              <w:rPr>
                <w:ins w:id="278" w:author="Stefan Thanheiser" w:date="2019-02-19T22:55:00Z"/>
                <w:rFonts w:asciiTheme="minorHAnsi" w:eastAsia="Calibri" w:hAnsiTheme="minorHAnsi" w:cs="Calibri"/>
                <w:sz w:val="24"/>
                <w:szCs w:val="24"/>
                <w:lang w:val="en-US"/>
              </w:rPr>
            </w:pPr>
          </w:p>
          <w:p w14:paraId="566E6DCF" w14:textId="657783F3" w:rsidR="00AF297A" w:rsidRDefault="00AF297A" w:rsidP="003731A2">
            <w:pPr>
              <w:widowControl w:val="0"/>
              <w:pBdr>
                <w:top w:val="nil"/>
                <w:left w:val="nil"/>
                <w:bottom w:val="nil"/>
                <w:right w:val="nil"/>
                <w:between w:val="nil"/>
              </w:pBdr>
              <w:spacing w:line="240" w:lineRule="auto"/>
              <w:rPr>
                <w:ins w:id="279" w:author="Stefan Thanheiser" w:date="2019-02-19T22:55:00Z"/>
                <w:rFonts w:asciiTheme="minorHAnsi" w:eastAsia="Calibri" w:hAnsiTheme="minorHAnsi" w:cs="Calibri"/>
                <w:sz w:val="24"/>
                <w:szCs w:val="24"/>
                <w:lang w:val="en-US"/>
              </w:rPr>
            </w:pPr>
          </w:p>
          <w:p w14:paraId="350DF4BE" w14:textId="7372F357" w:rsidR="00AF297A" w:rsidRDefault="00AF297A" w:rsidP="003731A2">
            <w:pPr>
              <w:widowControl w:val="0"/>
              <w:pBdr>
                <w:top w:val="nil"/>
                <w:left w:val="nil"/>
                <w:bottom w:val="nil"/>
                <w:right w:val="nil"/>
                <w:between w:val="nil"/>
              </w:pBdr>
              <w:spacing w:line="240" w:lineRule="auto"/>
              <w:rPr>
                <w:ins w:id="280" w:author="Stefan Thanheiser" w:date="2019-02-19T22:55:00Z"/>
                <w:rFonts w:asciiTheme="minorHAnsi" w:eastAsia="Calibri" w:hAnsiTheme="minorHAnsi" w:cs="Calibri"/>
                <w:sz w:val="24"/>
                <w:szCs w:val="24"/>
                <w:lang w:val="en-US"/>
              </w:rPr>
            </w:pPr>
          </w:p>
          <w:p w14:paraId="1BEE340A" w14:textId="77777777" w:rsidR="00AF297A" w:rsidRPr="003731A2" w:rsidRDefault="00AF297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612CF5A" w14:textId="42E36996" w:rsidR="00563D2E" w:rsidRDefault="00563D2E" w:rsidP="00930B76">
            <w:pPr>
              <w:pStyle w:val="Listenabsatz"/>
              <w:widowControl w:val="0"/>
              <w:numPr>
                <w:ilvl w:val="0"/>
                <w:numId w:val="17"/>
              </w:numPr>
              <w:pBdr>
                <w:top w:val="nil"/>
                <w:left w:val="nil"/>
                <w:bottom w:val="nil"/>
                <w:right w:val="nil"/>
                <w:between w:val="nil"/>
              </w:pBdr>
              <w:spacing w:line="240" w:lineRule="auto"/>
              <w:ind w:left="14" w:hanging="142"/>
              <w:rPr>
                <w:rFonts w:asciiTheme="minorHAnsi" w:eastAsia="Calibri" w:hAnsiTheme="minorHAnsi" w:cs="Calibri"/>
                <w:sz w:val="24"/>
                <w:szCs w:val="24"/>
                <w:lang w:val="en-US"/>
              </w:rPr>
            </w:pPr>
            <w:r w:rsidRPr="00930B76">
              <w:rPr>
                <w:rFonts w:asciiTheme="minorHAnsi" w:eastAsia="Calibri" w:hAnsiTheme="minorHAnsi" w:cs="Calibri"/>
                <w:sz w:val="24"/>
                <w:szCs w:val="24"/>
                <w:lang w:val="en-US"/>
              </w:rPr>
              <w:t xml:space="preserve">Assign individual(s) responsible for managing internal </w:t>
            </w:r>
            <w:r w:rsidRPr="00930B76">
              <w:rPr>
                <w:rFonts w:asciiTheme="minorHAnsi" w:eastAsia="Calibri" w:hAnsiTheme="minorHAnsi" w:cs="Calibri"/>
                <w:color w:val="F79646" w:themeColor="accent6"/>
                <w:sz w:val="24"/>
                <w:szCs w:val="24"/>
                <w:lang w:val="en-US"/>
              </w:rPr>
              <w:t>Open Source compliance</w:t>
            </w:r>
            <w:r w:rsidRPr="00930B76">
              <w:rPr>
                <w:rFonts w:asciiTheme="minorHAnsi" w:eastAsia="Calibri" w:hAnsiTheme="minorHAnsi" w:cs="Calibri"/>
                <w:sz w:val="24"/>
                <w:szCs w:val="24"/>
                <w:lang w:val="en-US"/>
              </w:rPr>
              <w:t xml:space="preserve">. The </w:t>
            </w:r>
            <w:r w:rsidRPr="00930B76">
              <w:rPr>
                <w:rFonts w:asciiTheme="minorHAnsi" w:eastAsia="Calibri" w:hAnsiTheme="minorHAnsi" w:cs="Calibri"/>
                <w:color w:val="F79646" w:themeColor="accent6"/>
                <w:sz w:val="24"/>
                <w:szCs w:val="24"/>
                <w:lang w:val="en-US"/>
              </w:rPr>
              <w:t xml:space="preserve">Open Source Compliance role </w:t>
            </w:r>
            <w:r w:rsidRPr="00930B76">
              <w:rPr>
                <w:rFonts w:asciiTheme="minorHAnsi" w:eastAsia="Calibri" w:hAnsiTheme="minorHAnsi" w:cs="Calibri"/>
                <w:sz w:val="24"/>
                <w:szCs w:val="24"/>
                <w:lang w:val="en-US"/>
              </w:rPr>
              <w:t xml:space="preserve">and the </w:t>
            </w:r>
            <w:r w:rsidRPr="00930B76">
              <w:rPr>
                <w:rFonts w:asciiTheme="minorHAnsi" w:eastAsia="Calibri" w:hAnsiTheme="minorHAnsi" w:cs="Calibri"/>
                <w:color w:val="F79646" w:themeColor="accent6"/>
                <w:sz w:val="24"/>
                <w:szCs w:val="24"/>
                <w:lang w:val="en-US"/>
              </w:rPr>
              <w:t xml:space="preserve">Open Source Liaison </w:t>
            </w:r>
            <w:r w:rsidRPr="00930B76">
              <w:rPr>
                <w:rFonts w:asciiTheme="minorHAnsi" w:eastAsia="Calibri" w:hAnsiTheme="minorHAnsi" w:cs="Calibri"/>
                <w:sz w:val="24"/>
                <w:szCs w:val="24"/>
                <w:lang w:val="en-US"/>
              </w:rPr>
              <w:t>may be the same individual.</w:t>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p>
          <w:p w14:paraId="61F1800E" w14:textId="77777777" w:rsidR="00563D2E" w:rsidRDefault="00563D2E" w:rsidP="00930B76">
            <w:pPr>
              <w:pStyle w:val="Listenabsatz"/>
              <w:widowControl w:val="0"/>
              <w:numPr>
                <w:ilvl w:val="0"/>
                <w:numId w:val="18"/>
              </w:numPr>
              <w:pBdr>
                <w:top w:val="nil"/>
                <w:left w:val="nil"/>
                <w:bottom w:val="nil"/>
                <w:right w:val="nil"/>
                <w:between w:val="nil"/>
              </w:pBdr>
              <w:spacing w:line="240" w:lineRule="auto"/>
              <w:ind w:left="156" w:hanging="142"/>
              <w:rPr>
                <w:rFonts w:asciiTheme="minorHAnsi" w:eastAsia="Calibri" w:hAnsiTheme="minorHAnsi" w:cs="Calibri"/>
                <w:sz w:val="24"/>
                <w:szCs w:val="24"/>
                <w:lang w:val="en-US"/>
              </w:rPr>
            </w:pPr>
            <w:r w:rsidRPr="00930B76">
              <w:rPr>
                <w:rFonts w:asciiTheme="minorHAnsi" w:eastAsia="Calibri" w:hAnsiTheme="minorHAnsi" w:cs="Calibri"/>
                <w:color w:val="F79646" w:themeColor="accent6"/>
                <w:sz w:val="24"/>
                <w:szCs w:val="24"/>
                <w:lang w:val="en-US"/>
              </w:rPr>
              <w:t xml:space="preserve">Open Source compliance management </w:t>
            </w:r>
            <w:r w:rsidRPr="00930B76">
              <w:rPr>
                <w:rFonts w:asciiTheme="minorHAnsi" w:eastAsia="Calibri" w:hAnsiTheme="minorHAnsi" w:cs="Calibri"/>
                <w:sz w:val="24"/>
                <w:szCs w:val="24"/>
                <w:lang w:val="en-US"/>
              </w:rPr>
              <w:t xml:space="preserve">activity is </w:t>
            </w:r>
            <w:r w:rsidRPr="00930B76">
              <w:rPr>
                <w:rFonts w:asciiTheme="minorHAnsi" w:eastAsia="Calibri" w:hAnsiTheme="minorHAnsi" w:cs="Calibri"/>
                <w:sz w:val="24"/>
                <w:szCs w:val="24"/>
                <w:lang w:val="en-US"/>
              </w:rPr>
              <w:lastRenderedPageBreak/>
              <w:t>sufficiently resourced:</w:t>
            </w:r>
          </w:p>
          <w:p w14:paraId="693699F4" w14:textId="77777777" w:rsidR="00563D2E" w:rsidRDefault="00563D2E" w:rsidP="00930B76">
            <w:pPr>
              <w:pStyle w:val="Listenabsatz"/>
              <w:widowControl w:val="0"/>
              <w:numPr>
                <w:ilvl w:val="0"/>
                <w:numId w:val="20"/>
              </w:numPr>
              <w:pBdr>
                <w:top w:val="nil"/>
                <w:left w:val="nil"/>
                <w:bottom w:val="nil"/>
                <w:right w:val="nil"/>
                <w:between w:val="nil"/>
              </w:pBdr>
              <w:spacing w:line="240" w:lineRule="auto"/>
              <w:ind w:left="440" w:hanging="284"/>
              <w:rPr>
                <w:rFonts w:asciiTheme="minorHAnsi" w:eastAsia="Calibri" w:hAnsiTheme="minorHAnsi" w:cs="Calibri"/>
                <w:sz w:val="24"/>
                <w:szCs w:val="24"/>
                <w:lang w:val="en-US"/>
              </w:rPr>
            </w:pPr>
            <w:r w:rsidRPr="00930B76">
              <w:rPr>
                <w:rFonts w:asciiTheme="minorHAnsi" w:eastAsia="Calibri" w:hAnsiTheme="minorHAnsi" w:cs="Calibri"/>
                <w:sz w:val="24"/>
                <w:szCs w:val="24"/>
                <w:lang w:val="en-US"/>
              </w:rPr>
              <w:t>Time to perform the role has been allocated; and</w:t>
            </w:r>
          </w:p>
          <w:p w14:paraId="3F0DA078" w14:textId="77777777" w:rsidR="00563D2E" w:rsidRDefault="00563D2E" w:rsidP="00930B76">
            <w:pPr>
              <w:pStyle w:val="Listenabsatz"/>
              <w:widowControl w:val="0"/>
              <w:numPr>
                <w:ilvl w:val="0"/>
                <w:numId w:val="19"/>
              </w:numPr>
              <w:pBdr>
                <w:top w:val="nil"/>
                <w:left w:val="nil"/>
                <w:bottom w:val="nil"/>
                <w:right w:val="nil"/>
                <w:between w:val="nil"/>
              </w:pBdr>
              <w:spacing w:line="240" w:lineRule="auto"/>
              <w:ind w:left="440" w:hanging="284"/>
              <w:rPr>
                <w:rFonts w:asciiTheme="minorHAnsi" w:eastAsia="Calibri" w:hAnsiTheme="minorHAnsi" w:cs="Calibri"/>
                <w:sz w:val="24"/>
                <w:szCs w:val="24"/>
                <w:lang w:val="en-US"/>
              </w:rPr>
            </w:pPr>
            <w:r w:rsidRPr="00930B76">
              <w:rPr>
                <w:rFonts w:asciiTheme="minorHAnsi" w:eastAsia="Calibri" w:hAnsiTheme="minorHAnsi" w:cs="Calibri"/>
                <w:sz w:val="24"/>
                <w:szCs w:val="24"/>
                <w:lang w:val="en-US"/>
              </w:rPr>
              <w:t>Commercially reasonable budget has been allocated.</w:t>
            </w:r>
          </w:p>
          <w:p w14:paraId="64A927E0" w14:textId="059AFCC2" w:rsidR="00563D2E" w:rsidRDefault="00563D2E" w:rsidP="00930B76">
            <w:pPr>
              <w:pStyle w:val="Listenabsatz"/>
              <w:widowControl w:val="0"/>
              <w:numPr>
                <w:ilvl w:val="0"/>
                <w:numId w:val="8"/>
              </w:numPr>
              <w:pBdr>
                <w:top w:val="nil"/>
                <w:left w:val="nil"/>
                <w:bottom w:val="nil"/>
                <w:right w:val="nil"/>
                <w:between w:val="nil"/>
              </w:pBdr>
              <w:spacing w:line="240" w:lineRule="auto"/>
              <w:ind w:left="156" w:hanging="142"/>
              <w:rPr>
                <w:rFonts w:asciiTheme="minorHAnsi" w:eastAsia="Calibri" w:hAnsiTheme="minorHAnsi" w:cs="Calibri"/>
                <w:sz w:val="24"/>
                <w:szCs w:val="24"/>
                <w:lang w:val="en-US"/>
              </w:rPr>
            </w:pPr>
            <w:del w:id="281" w:author="Stefan Thanheiser" w:date="2019-02-19T23:03:00Z">
              <w:r w:rsidDel="003C53E3">
                <w:rPr>
                  <w:rFonts w:asciiTheme="minorHAnsi" w:eastAsia="Calibri" w:hAnsiTheme="minorHAnsi" w:cs="Calibri"/>
                  <w:sz w:val="24"/>
                  <w:szCs w:val="24"/>
                  <w:lang w:val="en-US"/>
                </w:rPr>
                <w:br/>
              </w:r>
              <w:r w:rsidDel="003C53E3">
                <w:rPr>
                  <w:rFonts w:asciiTheme="minorHAnsi" w:eastAsia="Calibri" w:hAnsiTheme="minorHAnsi" w:cs="Calibri"/>
                  <w:sz w:val="24"/>
                  <w:szCs w:val="24"/>
                  <w:lang w:val="en-US"/>
                </w:rPr>
                <w:br/>
              </w:r>
              <w:r w:rsidDel="003C53E3">
                <w:rPr>
                  <w:rFonts w:asciiTheme="minorHAnsi" w:eastAsia="Calibri" w:hAnsiTheme="minorHAnsi" w:cs="Calibri"/>
                  <w:sz w:val="24"/>
                  <w:szCs w:val="24"/>
                  <w:lang w:val="en-US"/>
                </w:rPr>
                <w:br/>
              </w:r>
              <w:r w:rsidDel="003C53E3">
                <w:rPr>
                  <w:rFonts w:asciiTheme="minorHAnsi" w:eastAsia="Calibri" w:hAnsiTheme="minorHAnsi" w:cs="Calibri"/>
                  <w:sz w:val="24"/>
                  <w:szCs w:val="24"/>
                  <w:lang w:val="en-US"/>
                </w:rPr>
                <w:br/>
              </w:r>
              <w:r w:rsidDel="003C53E3">
                <w:rPr>
                  <w:rFonts w:asciiTheme="minorHAnsi" w:eastAsia="Calibri" w:hAnsiTheme="minorHAnsi" w:cs="Calibri"/>
                  <w:sz w:val="24"/>
                  <w:szCs w:val="24"/>
                  <w:lang w:val="en-US"/>
                </w:rPr>
                <w:br/>
              </w:r>
            </w:del>
            <w:r w:rsidRPr="00930B76">
              <w:rPr>
                <w:rFonts w:asciiTheme="minorHAnsi" w:eastAsia="Calibri" w:hAnsiTheme="minorHAnsi" w:cs="Calibri"/>
                <w:sz w:val="24"/>
                <w:szCs w:val="24"/>
                <w:lang w:val="en-US"/>
              </w:rPr>
              <w:t xml:space="preserve">Assign responsibilities to develop and maintain </w:t>
            </w:r>
            <w:r w:rsidRPr="00930B76">
              <w:rPr>
                <w:rFonts w:asciiTheme="minorHAnsi" w:eastAsia="Calibri" w:hAnsiTheme="minorHAnsi" w:cs="Calibri"/>
                <w:color w:val="F79646" w:themeColor="accent6"/>
                <w:sz w:val="24"/>
                <w:szCs w:val="24"/>
                <w:lang w:val="en-US"/>
              </w:rPr>
              <w:t>Open Source compliance policy and processes</w:t>
            </w:r>
            <w:r w:rsidRPr="00930B76">
              <w:rPr>
                <w:rFonts w:asciiTheme="minorHAnsi" w:eastAsia="Calibri" w:hAnsiTheme="minorHAnsi" w:cs="Calibri"/>
                <w:sz w:val="24"/>
                <w:szCs w:val="24"/>
                <w:lang w:val="en-US"/>
              </w:rPr>
              <w:t>;</w:t>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p>
          <w:p w14:paraId="0C026851" w14:textId="29FD8EB4" w:rsidR="00563D2E" w:rsidRDefault="00563D2E" w:rsidP="00930B76">
            <w:pPr>
              <w:pStyle w:val="Listenabsatz"/>
              <w:widowControl w:val="0"/>
              <w:numPr>
                <w:ilvl w:val="0"/>
                <w:numId w:val="8"/>
              </w:numPr>
              <w:pBdr>
                <w:top w:val="nil"/>
                <w:left w:val="nil"/>
                <w:bottom w:val="nil"/>
                <w:right w:val="nil"/>
                <w:between w:val="nil"/>
              </w:pBdr>
              <w:spacing w:line="240" w:lineRule="auto"/>
              <w:ind w:left="156" w:hanging="142"/>
              <w:rPr>
                <w:rFonts w:asciiTheme="minorHAnsi" w:eastAsia="Calibri" w:hAnsiTheme="minorHAnsi" w:cs="Calibri"/>
                <w:sz w:val="24"/>
                <w:szCs w:val="24"/>
                <w:lang w:val="en-US"/>
              </w:rPr>
            </w:pPr>
            <w:r w:rsidRPr="00930B76">
              <w:rPr>
                <w:rFonts w:asciiTheme="minorHAnsi" w:eastAsia="Calibri" w:hAnsiTheme="minorHAnsi" w:cs="Calibri"/>
                <w:sz w:val="24"/>
                <w:szCs w:val="24"/>
                <w:lang w:val="en-US"/>
              </w:rPr>
              <w:t xml:space="preserve">Legal expertise pertaining to Open Source compliance is accessible to the </w:t>
            </w:r>
            <w:r w:rsidRPr="00930B76">
              <w:rPr>
                <w:rFonts w:asciiTheme="minorHAnsi" w:eastAsia="Calibri" w:hAnsiTheme="minorHAnsi" w:cs="Calibri"/>
                <w:color w:val="F79646" w:themeColor="accent6"/>
                <w:sz w:val="24"/>
                <w:szCs w:val="24"/>
                <w:lang w:val="en-US"/>
              </w:rPr>
              <w:t xml:space="preserve">Open Source Compliance role </w:t>
            </w:r>
            <w:r w:rsidRPr="00930B76">
              <w:rPr>
                <w:rFonts w:asciiTheme="minorHAnsi" w:eastAsia="Calibri" w:hAnsiTheme="minorHAnsi" w:cs="Calibri"/>
                <w:sz w:val="24"/>
                <w:szCs w:val="24"/>
                <w:lang w:val="en-US"/>
              </w:rPr>
              <w:t>(e.g., could be internal or external); and</w:t>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r>
              <w:rPr>
                <w:rFonts w:asciiTheme="minorHAnsi" w:eastAsia="Calibri" w:hAnsiTheme="minorHAnsi" w:cs="Calibri"/>
                <w:sz w:val="24"/>
                <w:szCs w:val="24"/>
                <w:lang w:val="en-US"/>
              </w:rPr>
              <w:br/>
            </w:r>
          </w:p>
          <w:p w14:paraId="52C9F3B2" w14:textId="20F2570E" w:rsidR="00563D2E" w:rsidRPr="00930B76" w:rsidRDefault="00563D2E" w:rsidP="00930B76">
            <w:pPr>
              <w:pStyle w:val="Listenabsatz"/>
              <w:widowControl w:val="0"/>
              <w:numPr>
                <w:ilvl w:val="0"/>
                <w:numId w:val="8"/>
              </w:numPr>
              <w:pBdr>
                <w:top w:val="nil"/>
                <w:left w:val="nil"/>
                <w:bottom w:val="nil"/>
                <w:right w:val="nil"/>
                <w:between w:val="nil"/>
              </w:pBdr>
              <w:spacing w:line="240" w:lineRule="auto"/>
              <w:ind w:left="156" w:hanging="142"/>
              <w:rPr>
                <w:rFonts w:asciiTheme="minorHAnsi" w:eastAsia="Calibri" w:hAnsiTheme="minorHAnsi" w:cs="Calibri"/>
                <w:sz w:val="24"/>
                <w:szCs w:val="24"/>
                <w:lang w:val="en-US"/>
              </w:rPr>
            </w:pPr>
            <w:r w:rsidRPr="00930B76">
              <w:rPr>
                <w:rFonts w:asciiTheme="minorHAnsi" w:eastAsia="Calibri" w:hAnsiTheme="minorHAnsi" w:cs="Calibri"/>
                <w:sz w:val="24"/>
                <w:szCs w:val="24"/>
                <w:lang w:val="en-US"/>
              </w:rPr>
              <w:t xml:space="preserve">A process exists for the resolution </w:t>
            </w:r>
            <w:r w:rsidRPr="00930B76">
              <w:rPr>
                <w:rFonts w:asciiTheme="minorHAnsi" w:eastAsia="Calibri" w:hAnsiTheme="minorHAnsi" w:cs="Calibri"/>
                <w:color w:val="F79646" w:themeColor="accent6"/>
                <w:sz w:val="24"/>
                <w:szCs w:val="24"/>
                <w:lang w:val="en-US"/>
              </w:rPr>
              <w:t>of Open Source compliance issues</w:t>
            </w:r>
            <w:r w:rsidRPr="00930B76">
              <w:rPr>
                <w:rFonts w:asciiTheme="minorHAnsi" w:eastAsia="Calibri" w:hAnsiTheme="minorHAnsi" w:cs="Calibri"/>
                <w:sz w:val="24"/>
                <w:szCs w:val="24"/>
                <w:lang w:val="en-US"/>
              </w:rPr>
              <w:t>.</w:t>
            </w:r>
          </w:p>
          <w:p w14:paraId="6CD510D8"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22BC238"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B9CFD57"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896D154" w14:textId="0209EDDC"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3CE938F1" w14:textId="7002590F"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2.2.1 Name of persons, group or function in </w:t>
            </w:r>
            <w:r w:rsidRPr="00950490">
              <w:rPr>
                <w:rFonts w:asciiTheme="minorHAnsi" w:eastAsia="Calibri" w:hAnsiTheme="minorHAnsi" w:cs="Calibri"/>
                <w:color w:val="F79646" w:themeColor="accent6"/>
                <w:sz w:val="24"/>
                <w:szCs w:val="24"/>
                <w:lang w:val="en-US"/>
              </w:rPr>
              <w:t xml:space="preserve">Open Source Compliance </w:t>
            </w:r>
            <w:r w:rsidRPr="003731A2">
              <w:rPr>
                <w:rFonts w:asciiTheme="minorHAnsi" w:eastAsia="Calibri" w:hAnsiTheme="minorHAnsi" w:cs="Calibri"/>
                <w:sz w:val="24"/>
                <w:szCs w:val="24"/>
                <w:lang w:val="en-US"/>
              </w:rPr>
              <w:t>role(s) internally identified.</w:t>
            </w:r>
          </w:p>
          <w:p w14:paraId="65E4D711"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584A461" w14:textId="3450474F" w:rsidR="00563D2E" w:rsidRDefault="00563D2E" w:rsidP="003731A2">
            <w:pPr>
              <w:widowControl w:val="0"/>
              <w:pBdr>
                <w:top w:val="nil"/>
                <w:left w:val="nil"/>
                <w:bottom w:val="nil"/>
                <w:right w:val="nil"/>
                <w:between w:val="nil"/>
              </w:pBdr>
              <w:spacing w:line="240" w:lineRule="auto"/>
              <w:rPr>
                <w:ins w:id="282" w:author="Stefan Thanheiser" w:date="2019-02-19T23:08:00Z"/>
                <w:rFonts w:asciiTheme="minorHAnsi" w:eastAsia="Calibri" w:hAnsiTheme="minorHAnsi" w:cs="Calibri"/>
                <w:sz w:val="24"/>
                <w:szCs w:val="24"/>
                <w:lang w:val="en-US"/>
              </w:rPr>
            </w:pPr>
          </w:p>
          <w:p w14:paraId="06CC76BF" w14:textId="77777777" w:rsidR="00D40AE5" w:rsidRPr="003731A2" w:rsidRDefault="00D40AE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14065E8" w14:textId="77777777" w:rsidR="00D40AE5" w:rsidRDefault="00D40AE5" w:rsidP="003731A2">
            <w:pPr>
              <w:widowControl w:val="0"/>
              <w:pBdr>
                <w:top w:val="nil"/>
                <w:left w:val="nil"/>
                <w:bottom w:val="nil"/>
                <w:right w:val="nil"/>
                <w:between w:val="nil"/>
              </w:pBdr>
              <w:spacing w:line="240" w:lineRule="auto"/>
              <w:rPr>
                <w:ins w:id="283" w:author="Stefan Thanheiser" w:date="2019-02-19T23:09:00Z"/>
                <w:rFonts w:asciiTheme="minorHAnsi" w:eastAsia="Calibri" w:hAnsiTheme="minorHAnsi" w:cs="Calibri"/>
                <w:sz w:val="24"/>
                <w:szCs w:val="24"/>
                <w:lang w:val="en-US"/>
              </w:rPr>
            </w:pPr>
          </w:p>
          <w:p w14:paraId="41C09E18" w14:textId="77777777" w:rsidR="00D40AE5" w:rsidRDefault="00D40AE5" w:rsidP="003731A2">
            <w:pPr>
              <w:widowControl w:val="0"/>
              <w:pBdr>
                <w:top w:val="nil"/>
                <w:left w:val="nil"/>
                <w:bottom w:val="nil"/>
                <w:right w:val="nil"/>
                <w:between w:val="nil"/>
              </w:pBdr>
              <w:spacing w:line="240" w:lineRule="auto"/>
              <w:rPr>
                <w:ins w:id="284" w:author="Stefan Thanheiser" w:date="2019-02-19T23:09:00Z"/>
                <w:rFonts w:asciiTheme="minorHAnsi" w:eastAsia="Calibri" w:hAnsiTheme="minorHAnsi" w:cs="Calibri"/>
                <w:sz w:val="24"/>
                <w:szCs w:val="24"/>
                <w:lang w:val="en-US"/>
              </w:rPr>
            </w:pPr>
          </w:p>
          <w:p w14:paraId="157433F2" w14:textId="77777777" w:rsidR="00D40AE5" w:rsidRDefault="00D40AE5" w:rsidP="003731A2">
            <w:pPr>
              <w:widowControl w:val="0"/>
              <w:pBdr>
                <w:top w:val="nil"/>
                <w:left w:val="nil"/>
                <w:bottom w:val="nil"/>
                <w:right w:val="nil"/>
                <w:between w:val="nil"/>
              </w:pBdr>
              <w:spacing w:line="240" w:lineRule="auto"/>
              <w:rPr>
                <w:ins w:id="285" w:author="Stefan Thanheiser" w:date="2019-02-19T23:09:00Z"/>
                <w:rFonts w:asciiTheme="minorHAnsi" w:eastAsia="Calibri" w:hAnsiTheme="minorHAnsi" w:cs="Calibri"/>
                <w:sz w:val="24"/>
                <w:szCs w:val="24"/>
                <w:lang w:val="en-US"/>
              </w:rPr>
            </w:pPr>
          </w:p>
          <w:p w14:paraId="726691FC" w14:textId="77777777" w:rsidR="00D40AE5" w:rsidRDefault="00D40AE5" w:rsidP="003731A2">
            <w:pPr>
              <w:widowControl w:val="0"/>
              <w:pBdr>
                <w:top w:val="nil"/>
                <w:left w:val="nil"/>
                <w:bottom w:val="nil"/>
                <w:right w:val="nil"/>
                <w:between w:val="nil"/>
              </w:pBdr>
              <w:spacing w:line="240" w:lineRule="auto"/>
              <w:rPr>
                <w:ins w:id="286" w:author="Stefan Thanheiser" w:date="2019-02-19T23:09:00Z"/>
                <w:rFonts w:asciiTheme="minorHAnsi" w:eastAsia="Calibri" w:hAnsiTheme="minorHAnsi" w:cs="Calibri"/>
                <w:sz w:val="24"/>
                <w:szCs w:val="24"/>
                <w:lang w:val="en-US"/>
              </w:rPr>
            </w:pPr>
          </w:p>
          <w:p w14:paraId="3E9D38E2" w14:textId="77777777" w:rsidR="00D40AE5" w:rsidRDefault="00D40AE5" w:rsidP="003731A2">
            <w:pPr>
              <w:widowControl w:val="0"/>
              <w:pBdr>
                <w:top w:val="nil"/>
                <w:left w:val="nil"/>
                <w:bottom w:val="nil"/>
                <w:right w:val="nil"/>
                <w:between w:val="nil"/>
              </w:pBdr>
              <w:spacing w:line="240" w:lineRule="auto"/>
              <w:rPr>
                <w:ins w:id="287" w:author="Stefan Thanheiser" w:date="2019-02-19T23:09:00Z"/>
                <w:rFonts w:asciiTheme="minorHAnsi" w:eastAsia="Calibri" w:hAnsiTheme="minorHAnsi" w:cs="Calibri"/>
                <w:sz w:val="24"/>
                <w:szCs w:val="24"/>
                <w:lang w:val="en-US"/>
              </w:rPr>
            </w:pPr>
          </w:p>
          <w:p w14:paraId="6B2E23F9" w14:textId="77777777" w:rsidR="00D40AE5" w:rsidRDefault="00D40AE5" w:rsidP="003731A2">
            <w:pPr>
              <w:widowControl w:val="0"/>
              <w:pBdr>
                <w:top w:val="nil"/>
                <w:left w:val="nil"/>
                <w:bottom w:val="nil"/>
                <w:right w:val="nil"/>
                <w:between w:val="nil"/>
              </w:pBdr>
              <w:spacing w:line="240" w:lineRule="auto"/>
              <w:rPr>
                <w:ins w:id="288" w:author="Stefan Thanheiser" w:date="2019-02-19T23:09:00Z"/>
                <w:rFonts w:asciiTheme="minorHAnsi" w:eastAsia="Calibri" w:hAnsiTheme="minorHAnsi" w:cs="Calibri"/>
                <w:sz w:val="24"/>
                <w:szCs w:val="24"/>
                <w:lang w:val="en-US"/>
              </w:rPr>
            </w:pPr>
          </w:p>
          <w:p w14:paraId="5A3A3C95" w14:textId="10117E78"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2.2.2 Identification of legal expertise available to </w:t>
            </w:r>
            <w:r w:rsidRPr="00950490">
              <w:rPr>
                <w:rFonts w:asciiTheme="minorHAnsi" w:eastAsia="Calibri" w:hAnsiTheme="minorHAnsi" w:cs="Calibri"/>
                <w:color w:val="F79646" w:themeColor="accent6"/>
                <w:sz w:val="24"/>
                <w:szCs w:val="24"/>
                <w:lang w:val="en-US"/>
              </w:rPr>
              <w:t>Open Source Compliance</w:t>
            </w:r>
            <w:r w:rsidRPr="003731A2">
              <w:rPr>
                <w:rFonts w:asciiTheme="minorHAnsi" w:eastAsia="Calibri" w:hAnsiTheme="minorHAnsi" w:cs="Calibri"/>
                <w:sz w:val="24"/>
                <w:szCs w:val="24"/>
                <w:lang w:val="en-US"/>
              </w:rPr>
              <w:t xml:space="preserve"> role(s) which could be internal or external.</w:t>
            </w:r>
          </w:p>
          <w:p w14:paraId="5CDEE9FE"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2C89581" w14:textId="77777777" w:rsidR="00563D2E" w:rsidRPr="003731A2" w:rsidDel="000E1FBE" w:rsidRDefault="00563D2E" w:rsidP="003731A2">
            <w:pPr>
              <w:widowControl w:val="0"/>
              <w:pBdr>
                <w:top w:val="nil"/>
                <w:left w:val="nil"/>
                <w:bottom w:val="nil"/>
                <w:right w:val="nil"/>
                <w:between w:val="nil"/>
              </w:pBdr>
              <w:spacing w:line="240" w:lineRule="auto"/>
              <w:rPr>
                <w:del w:id="289" w:author="Stefan Thanheiser" w:date="2019-02-19T23:14:00Z"/>
                <w:rFonts w:asciiTheme="minorHAnsi" w:eastAsia="Calibri" w:hAnsiTheme="minorHAnsi" w:cs="Calibri"/>
                <w:sz w:val="24"/>
                <w:szCs w:val="24"/>
                <w:lang w:val="en-US"/>
              </w:rPr>
            </w:pPr>
          </w:p>
          <w:p w14:paraId="4C02577A" w14:textId="31DF9BE5" w:rsidR="00563D2E" w:rsidDel="000E1FBE" w:rsidRDefault="00563D2E" w:rsidP="003731A2">
            <w:pPr>
              <w:widowControl w:val="0"/>
              <w:pBdr>
                <w:top w:val="nil"/>
                <w:left w:val="nil"/>
                <w:bottom w:val="nil"/>
                <w:right w:val="nil"/>
                <w:between w:val="nil"/>
              </w:pBdr>
              <w:spacing w:line="240" w:lineRule="auto"/>
              <w:rPr>
                <w:del w:id="290" w:author="Stefan Thanheiser" w:date="2019-02-19T23:14:00Z"/>
                <w:rFonts w:asciiTheme="minorHAnsi" w:eastAsia="Calibri" w:hAnsiTheme="minorHAnsi" w:cs="Calibri"/>
                <w:sz w:val="24"/>
                <w:szCs w:val="24"/>
                <w:lang w:val="en-US"/>
              </w:rPr>
            </w:pPr>
          </w:p>
          <w:p w14:paraId="07330177" w14:textId="108EA952" w:rsidR="00563D2E" w:rsidRPr="000E1FBE" w:rsidRDefault="00563D2E" w:rsidP="003731A2">
            <w:pPr>
              <w:widowControl w:val="0"/>
              <w:pBdr>
                <w:top w:val="nil"/>
                <w:left w:val="nil"/>
                <w:bottom w:val="nil"/>
                <w:right w:val="nil"/>
                <w:between w:val="nil"/>
              </w:pBdr>
              <w:spacing w:line="240" w:lineRule="auto"/>
              <w:rPr>
                <w:rFonts w:asciiTheme="minorHAnsi" w:eastAsia="Calibri" w:hAnsiTheme="minorHAnsi" w:cs="Calibri"/>
                <w:color w:val="A6A6A6" w:themeColor="background1" w:themeShade="A6"/>
                <w:sz w:val="24"/>
                <w:szCs w:val="24"/>
                <w:lang w:val="en-US"/>
              </w:rPr>
            </w:pPr>
            <w:r w:rsidRPr="000E1FBE">
              <w:rPr>
                <w:rFonts w:asciiTheme="minorHAnsi" w:eastAsia="Calibri" w:hAnsiTheme="minorHAnsi" w:cs="Calibri"/>
                <w:color w:val="A6A6A6" w:themeColor="background1" w:themeShade="A6"/>
                <w:sz w:val="24"/>
                <w:szCs w:val="24"/>
                <w:lang w:val="en-US"/>
              </w:rPr>
              <w:t>2.2.3 A documented procedure that assigns internal responsibilities for Open Source compliance.</w:t>
            </w:r>
          </w:p>
          <w:p w14:paraId="2C6CE182"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ACBE3D5" w14:textId="4F4444A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Pr>
                <w:rFonts w:asciiTheme="minorHAnsi" w:eastAsia="Calibri" w:hAnsiTheme="minorHAnsi" w:cs="Calibri"/>
                <w:sz w:val="24"/>
                <w:szCs w:val="24"/>
                <w:lang w:val="en-US"/>
              </w:rPr>
              <w:br/>
            </w:r>
            <w:r w:rsidRPr="000E1FBE">
              <w:rPr>
                <w:rFonts w:asciiTheme="minorHAnsi" w:eastAsia="Calibri" w:hAnsiTheme="minorHAnsi" w:cs="Calibri"/>
                <w:color w:val="A6A6A6" w:themeColor="background1" w:themeShade="A6"/>
                <w:sz w:val="24"/>
                <w:szCs w:val="24"/>
                <w:lang w:val="en-US"/>
              </w:rPr>
              <w:t xml:space="preserve">2.2.4 A documented procedure for handling the </w:t>
            </w:r>
            <w:r w:rsidRPr="000E1FBE">
              <w:rPr>
                <w:rFonts w:asciiTheme="minorHAnsi" w:eastAsia="Calibri" w:hAnsiTheme="minorHAnsi" w:cs="Calibri"/>
                <w:color w:val="A6A6A6" w:themeColor="background1" w:themeShade="A6"/>
                <w:sz w:val="24"/>
                <w:szCs w:val="24"/>
                <w:lang w:val="en-US"/>
              </w:rPr>
              <w:lastRenderedPageBreak/>
              <w:t>review and remediation of non-compliant cases.</w:t>
            </w:r>
          </w:p>
          <w:p w14:paraId="07FB0E36"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836DBC1"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25495FB"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AF045AA" w14:textId="3C87D71F"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91D52CB" w14:textId="3EAD31B9"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internal </w:t>
            </w:r>
            <w:r w:rsidRPr="00950490">
              <w:rPr>
                <w:rFonts w:asciiTheme="minorHAnsi" w:eastAsia="Calibri" w:hAnsiTheme="minorHAnsi" w:cs="Calibri"/>
                <w:color w:val="F79646" w:themeColor="accent6"/>
                <w:sz w:val="24"/>
                <w:szCs w:val="24"/>
                <w:lang w:val="en-US"/>
              </w:rPr>
              <w:t xml:space="preserve">Open Source responsibilities </w:t>
            </w:r>
            <w:r w:rsidRPr="003731A2">
              <w:rPr>
                <w:rFonts w:asciiTheme="minorHAnsi" w:eastAsia="Calibri" w:hAnsiTheme="minorHAnsi" w:cs="Calibri"/>
                <w:sz w:val="24"/>
                <w:szCs w:val="24"/>
                <w:lang w:val="en-US"/>
              </w:rPr>
              <w:t xml:space="preserve">have been </w:t>
            </w:r>
            <w:commentRangeStart w:id="291"/>
            <w:commentRangeStart w:id="292"/>
            <w:r w:rsidRPr="003731A2">
              <w:rPr>
                <w:rFonts w:asciiTheme="minorHAnsi" w:eastAsia="Calibri" w:hAnsiTheme="minorHAnsi" w:cs="Calibri"/>
                <w:sz w:val="24"/>
                <w:szCs w:val="24"/>
                <w:lang w:val="en-US"/>
              </w:rPr>
              <w:t xml:space="preserve">effectively </w:t>
            </w:r>
            <w:commentRangeEnd w:id="291"/>
            <w:r>
              <w:rPr>
                <w:rStyle w:val="Kommentarzeichen"/>
              </w:rPr>
              <w:commentReference w:id="291"/>
            </w:r>
            <w:commentRangeEnd w:id="292"/>
            <w:r w:rsidR="007E07BB">
              <w:rPr>
                <w:rStyle w:val="Kommentarzeichen"/>
              </w:rPr>
              <w:commentReference w:id="292"/>
            </w:r>
            <w:r w:rsidRPr="003731A2">
              <w:rPr>
                <w:rFonts w:asciiTheme="minorHAnsi" w:eastAsia="Calibri" w:hAnsiTheme="minorHAnsi" w:cs="Calibri"/>
                <w:sz w:val="24"/>
                <w:szCs w:val="24"/>
                <w:lang w:val="en-US"/>
              </w:rPr>
              <w:t>assigned.</w:t>
            </w:r>
          </w:p>
        </w:tc>
        <w:tc>
          <w:tcPr>
            <w:tcW w:w="3177" w:type="dxa"/>
          </w:tcPr>
          <w:p w14:paraId="24615D22" w14:textId="1B4C01D1"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lastRenderedPageBreak/>
              <w:t>2.1 Maintain a process to effectively respond to external Open Source inquiries. Publicly identify a means by which a third party</w:t>
            </w:r>
            <w:ins w:id="293" w:author="Stefan Thanheiser" w:date="2019-02-17T00:40:00Z">
              <w:r w:rsidR="009610D4">
                <w:rPr>
                  <w:rFonts w:asciiTheme="minorHAnsi" w:eastAsia="Calibri" w:hAnsiTheme="minorHAnsi" w:cs="Calibri"/>
                  <w:sz w:val="24"/>
                  <w:szCs w:val="24"/>
                  <w:lang w:val="en-GB"/>
                </w:rPr>
                <w:t xml:space="preserve"> </w:t>
              </w:r>
            </w:ins>
            <w:r w:rsidRPr="009610D4">
              <w:rPr>
                <w:rFonts w:asciiTheme="minorHAnsi" w:eastAsia="Calibri" w:hAnsiTheme="minorHAnsi" w:cs="Calibri"/>
                <w:sz w:val="24"/>
                <w:szCs w:val="24"/>
                <w:lang w:val="en-GB"/>
              </w:rPr>
              <w:t>can make an Open</w:t>
            </w:r>
            <w:ins w:id="294" w:author="Stefan Thanheiser" w:date="2019-02-17T00:40:00Z">
              <w:r w:rsidR="009610D4">
                <w:rPr>
                  <w:rFonts w:asciiTheme="minorHAnsi" w:eastAsia="Calibri" w:hAnsiTheme="minorHAnsi" w:cs="Calibri"/>
                  <w:sz w:val="24"/>
                  <w:szCs w:val="24"/>
                  <w:lang w:val="en-GB"/>
                </w:rPr>
                <w:t xml:space="preserve"> </w:t>
              </w:r>
            </w:ins>
            <w:r w:rsidRPr="009610D4">
              <w:rPr>
                <w:rFonts w:asciiTheme="minorHAnsi" w:eastAsia="Calibri" w:hAnsiTheme="minorHAnsi" w:cs="Calibri"/>
                <w:sz w:val="24"/>
                <w:szCs w:val="24"/>
                <w:lang w:val="en-GB"/>
              </w:rPr>
              <w:t>Source compliance inquiry.</w:t>
            </w:r>
          </w:p>
          <w:p w14:paraId="080B865A"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BC54FA8"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91AE508"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1656D67"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B6CA782"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8671453"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6E605C6"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72F15CD"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39B2F02"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D0EAB50"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125A1B7"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C151B02"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723737D"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5FFA29A"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4846320"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43BE82D"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FE7F169"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F7CFB5A"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66E037D" w14:textId="79BE9592"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Verification Material(s):</w:t>
            </w:r>
          </w:p>
          <w:p w14:paraId="38AA4CDE" w14:textId="6ABB19CE"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 xml:space="preserve">2.1.1Publicly visible method any third party make an Open Source compliance </w:t>
            </w:r>
            <w:proofErr w:type="gramStart"/>
            <w:r w:rsidRPr="009610D4">
              <w:rPr>
                <w:rFonts w:asciiTheme="minorHAnsi" w:eastAsia="Calibri" w:hAnsiTheme="minorHAnsi" w:cs="Calibri"/>
                <w:sz w:val="24"/>
                <w:szCs w:val="24"/>
                <w:lang w:val="en-GB"/>
              </w:rPr>
              <w:t>inquiry(</w:t>
            </w:r>
            <w:proofErr w:type="gramEnd"/>
            <w:r w:rsidRPr="009610D4">
              <w:rPr>
                <w:rFonts w:asciiTheme="minorHAnsi" w:eastAsia="Calibri" w:hAnsiTheme="minorHAnsi" w:cs="Calibri"/>
                <w:sz w:val="24"/>
                <w:szCs w:val="24"/>
                <w:lang w:val="en-GB"/>
              </w:rPr>
              <w:t>e.g., via</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 xml:space="preserve"> a published</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 xml:space="preserve"> contact</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 xml:space="preserve"> email</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 xml:space="preserve"> address,</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 xml:space="preserve"> or</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 xml:space="preserve"> the</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 xml:space="preserve"> Linux</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 xml:space="preserve"> Foundation's</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 xml:space="preserve"> Open</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 xml:space="preserve"> Compliance Directory). </w:t>
            </w:r>
          </w:p>
          <w:p w14:paraId="538C8C37"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C773CE1" w14:textId="77777777" w:rsidR="00AF297A" w:rsidRDefault="00AF297A" w:rsidP="003731A2">
            <w:pPr>
              <w:widowControl w:val="0"/>
              <w:pBdr>
                <w:top w:val="nil"/>
                <w:left w:val="nil"/>
                <w:bottom w:val="nil"/>
                <w:right w:val="nil"/>
                <w:between w:val="nil"/>
              </w:pBdr>
              <w:spacing w:line="240" w:lineRule="auto"/>
              <w:rPr>
                <w:ins w:id="295" w:author="Stefan Thanheiser" w:date="2019-02-19T22:51:00Z"/>
                <w:rFonts w:asciiTheme="minorHAnsi" w:eastAsia="Calibri" w:hAnsiTheme="minorHAnsi" w:cs="Calibri"/>
                <w:sz w:val="24"/>
                <w:szCs w:val="24"/>
                <w:lang w:val="en-GB"/>
              </w:rPr>
            </w:pPr>
          </w:p>
          <w:p w14:paraId="5EFB6932" w14:textId="77777777" w:rsidR="00AF297A" w:rsidRDefault="00AF297A" w:rsidP="003731A2">
            <w:pPr>
              <w:widowControl w:val="0"/>
              <w:pBdr>
                <w:top w:val="nil"/>
                <w:left w:val="nil"/>
                <w:bottom w:val="nil"/>
                <w:right w:val="nil"/>
                <w:between w:val="nil"/>
              </w:pBdr>
              <w:spacing w:line="240" w:lineRule="auto"/>
              <w:rPr>
                <w:ins w:id="296" w:author="Stefan Thanheiser" w:date="2019-02-19T22:51:00Z"/>
                <w:rFonts w:asciiTheme="minorHAnsi" w:eastAsia="Calibri" w:hAnsiTheme="minorHAnsi" w:cs="Calibri"/>
                <w:sz w:val="24"/>
                <w:szCs w:val="24"/>
                <w:lang w:val="en-GB"/>
              </w:rPr>
            </w:pPr>
          </w:p>
          <w:p w14:paraId="000EE2A6" w14:textId="77777777" w:rsidR="00AF297A" w:rsidRDefault="00AF297A" w:rsidP="003731A2">
            <w:pPr>
              <w:widowControl w:val="0"/>
              <w:pBdr>
                <w:top w:val="nil"/>
                <w:left w:val="nil"/>
                <w:bottom w:val="nil"/>
                <w:right w:val="nil"/>
                <w:between w:val="nil"/>
              </w:pBdr>
              <w:spacing w:line="240" w:lineRule="auto"/>
              <w:rPr>
                <w:ins w:id="297" w:author="Stefan Thanheiser" w:date="2019-02-19T22:51:00Z"/>
                <w:rFonts w:asciiTheme="minorHAnsi" w:eastAsia="Calibri" w:hAnsiTheme="minorHAnsi" w:cs="Calibri"/>
                <w:sz w:val="24"/>
                <w:szCs w:val="24"/>
                <w:lang w:val="en-GB"/>
              </w:rPr>
            </w:pPr>
          </w:p>
          <w:p w14:paraId="68361A3A" w14:textId="6DFF8E9C"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2.1.2 An</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internal documented procedure for</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responding</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to third</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party Open</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Source compliance inquiries.</w:t>
            </w:r>
          </w:p>
          <w:p w14:paraId="69F6C198"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BDDE88F"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CA68285"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3ED71E6"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7A6C884" w14:textId="47333E65"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Rationale:</w:t>
            </w:r>
          </w:p>
          <w:p w14:paraId="6D250D39" w14:textId="77777777" w:rsidR="00563D2E"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 xml:space="preserve">To ensure there is a reasonable way for third parties to contact the organization with regard to Open Source compliance inquiries and that the organization is prepared to </w:t>
            </w:r>
            <w:r w:rsidRPr="009610D4">
              <w:rPr>
                <w:rFonts w:asciiTheme="minorHAnsi" w:eastAsia="Calibri" w:hAnsiTheme="minorHAnsi" w:cs="Calibri"/>
                <w:sz w:val="24"/>
                <w:szCs w:val="24"/>
                <w:lang w:val="en-GB"/>
              </w:rPr>
              <w:lastRenderedPageBreak/>
              <w:t>effectively respond.</w:t>
            </w:r>
          </w:p>
          <w:p w14:paraId="3D047557"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4883F8F"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E55FF6E"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CED59C7"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C45DEAA"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69B3CF2"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F4C3723"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AB5B4F3"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C7FC736"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44E69B0" w14:textId="77777777" w:rsidR="00133FDF" w:rsidRPr="009610D4" w:rsidRDefault="00133FDF"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09B8736" w14:textId="457080C0" w:rsidR="00133FDF" w:rsidRDefault="00133FDF" w:rsidP="003731A2">
            <w:pPr>
              <w:widowControl w:val="0"/>
              <w:pBdr>
                <w:top w:val="nil"/>
                <w:left w:val="nil"/>
                <w:bottom w:val="nil"/>
                <w:right w:val="nil"/>
                <w:between w:val="nil"/>
              </w:pBdr>
              <w:spacing w:line="240" w:lineRule="auto"/>
              <w:rPr>
                <w:ins w:id="298" w:author="Stefan Thanheiser" w:date="2019-02-19T22:55:00Z"/>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2.2 Identify and Resource Open Source Compliance Task(s).</w:t>
            </w:r>
          </w:p>
          <w:p w14:paraId="08082F07" w14:textId="3D00DAE3" w:rsidR="00AF297A" w:rsidRDefault="00AF297A" w:rsidP="003731A2">
            <w:pPr>
              <w:widowControl w:val="0"/>
              <w:pBdr>
                <w:top w:val="nil"/>
                <w:left w:val="nil"/>
                <w:bottom w:val="nil"/>
                <w:right w:val="nil"/>
                <w:between w:val="nil"/>
              </w:pBdr>
              <w:spacing w:line="240" w:lineRule="auto"/>
              <w:rPr>
                <w:ins w:id="299" w:author="Stefan Thanheiser" w:date="2019-02-19T22:55:00Z"/>
                <w:rFonts w:asciiTheme="minorHAnsi" w:eastAsia="Calibri" w:hAnsiTheme="minorHAnsi" w:cs="Calibri"/>
                <w:sz w:val="24"/>
                <w:szCs w:val="24"/>
                <w:lang w:val="en-GB"/>
              </w:rPr>
            </w:pPr>
          </w:p>
          <w:p w14:paraId="64DA0AE8" w14:textId="1BE15B52" w:rsidR="00AF297A" w:rsidRDefault="00AF297A" w:rsidP="003731A2">
            <w:pPr>
              <w:widowControl w:val="0"/>
              <w:pBdr>
                <w:top w:val="nil"/>
                <w:left w:val="nil"/>
                <w:bottom w:val="nil"/>
                <w:right w:val="nil"/>
                <w:between w:val="nil"/>
              </w:pBdr>
              <w:spacing w:line="240" w:lineRule="auto"/>
              <w:rPr>
                <w:ins w:id="300" w:author="Stefan Thanheiser" w:date="2019-02-19T22:55:00Z"/>
                <w:rFonts w:asciiTheme="minorHAnsi" w:eastAsia="Calibri" w:hAnsiTheme="minorHAnsi" w:cs="Calibri"/>
                <w:sz w:val="24"/>
                <w:szCs w:val="24"/>
                <w:lang w:val="en-GB"/>
              </w:rPr>
            </w:pPr>
          </w:p>
          <w:p w14:paraId="2F7927FD" w14:textId="77777777" w:rsidR="00AF297A" w:rsidRPr="009610D4" w:rsidRDefault="00AF297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189D117" w14:textId="0AA73F55" w:rsidR="00133FDF" w:rsidRDefault="00133FDF" w:rsidP="009610D4">
            <w:pPr>
              <w:pStyle w:val="Listenabsatz"/>
              <w:widowControl w:val="0"/>
              <w:numPr>
                <w:ilvl w:val="0"/>
                <w:numId w:val="21"/>
              </w:numPr>
              <w:pBdr>
                <w:top w:val="nil"/>
                <w:left w:val="nil"/>
                <w:bottom w:val="nil"/>
                <w:right w:val="nil"/>
                <w:between w:val="nil"/>
              </w:pBdr>
              <w:spacing w:line="240" w:lineRule="auto"/>
              <w:ind w:left="250" w:hanging="283"/>
              <w:rPr>
                <w:ins w:id="301" w:author="Stefan Thanheiser" w:date="2019-02-19T22:55:00Z"/>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Assign accountability to ensure the successful execution of Open Source compliance tasks.</w:t>
            </w:r>
          </w:p>
          <w:p w14:paraId="4D354724" w14:textId="0FF710D0" w:rsidR="00AF297A" w:rsidRDefault="00AF297A" w:rsidP="00AF297A">
            <w:pPr>
              <w:pStyle w:val="Listenabsatz"/>
              <w:widowControl w:val="0"/>
              <w:pBdr>
                <w:top w:val="nil"/>
                <w:left w:val="nil"/>
                <w:bottom w:val="nil"/>
                <w:right w:val="nil"/>
                <w:between w:val="nil"/>
              </w:pBdr>
              <w:spacing w:line="240" w:lineRule="auto"/>
              <w:ind w:left="250"/>
              <w:rPr>
                <w:ins w:id="302" w:author="Stefan Thanheiser" w:date="2019-02-19T22:55:00Z"/>
                <w:rFonts w:asciiTheme="minorHAnsi" w:eastAsia="Calibri" w:hAnsiTheme="minorHAnsi" w:cs="Calibri"/>
                <w:sz w:val="24"/>
                <w:szCs w:val="24"/>
                <w:lang w:val="en-GB"/>
              </w:rPr>
            </w:pPr>
          </w:p>
          <w:p w14:paraId="144CC226" w14:textId="5FC0E353" w:rsidR="00AF297A" w:rsidRDefault="00AF297A" w:rsidP="00AF297A">
            <w:pPr>
              <w:pStyle w:val="Listenabsatz"/>
              <w:widowControl w:val="0"/>
              <w:pBdr>
                <w:top w:val="nil"/>
                <w:left w:val="nil"/>
                <w:bottom w:val="nil"/>
                <w:right w:val="nil"/>
                <w:between w:val="nil"/>
              </w:pBdr>
              <w:spacing w:line="240" w:lineRule="auto"/>
              <w:ind w:left="250"/>
              <w:rPr>
                <w:ins w:id="303" w:author="Stefan Thanheiser" w:date="2019-02-19T22:55:00Z"/>
                <w:rFonts w:asciiTheme="minorHAnsi" w:eastAsia="Calibri" w:hAnsiTheme="minorHAnsi" w:cs="Calibri"/>
                <w:sz w:val="24"/>
                <w:szCs w:val="24"/>
                <w:lang w:val="en-GB"/>
              </w:rPr>
            </w:pPr>
          </w:p>
          <w:p w14:paraId="05DDD7D9" w14:textId="2AAE5A81" w:rsidR="00AF297A" w:rsidRDefault="00AF297A" w:rsidP="00AF297A">
            <w:pPr>
              <w:pStyle w:val="Listenabsatz"/>
              <w:widowControl w:val="0"/>
              <w:pBdr>
                <w:top w:val="nil"/>
                <w:left w:val="nil"/>
                <w:bottom w:val="nil"/>
                <w:right w:val="nil"/>
                <w:between w:val="nil"/>
              </w:pBdr>
              <w:spacing w:line="240" w:lineRule="auto"/>
              <w:ind w:left="250"/>
              <w:rPr>
                <w:ins w:id="304" w:author="Stefan Thanheiser" w:date="2019-02-19T22:55:00Z"/>
                <w:rFonts w:asciiTheme="minorHAnsi" w:eastAsia="Calibri" w:hAnsiTheme="minorHAnsi" w:cs="Calibri"/>
                <w:sz w:val="24"/>
                <w:szCs w:val="24"/>
                <w:lang w:val="en-GB"/>
              </w:rPr>
            </w:pPr>
          </w:p>
          <w:p w14:paraId="7DD2C2F4" w14:textId="198DFE68" w:rsidR="00AF297A" w:rsidRDefault="00AF297A" w:rsidP="00AF297A">
            <w:pPr>
              <w:pStyle w:val="Listenabsatz"/>
              <w:widowControl w:val="0"/>
              <w:pBdr>
                <w:top w:val="nil"/>
                <w:left w:val="nil"/>
                <w:bottom w:val="nil"/>
                <w:right w:val="nil"/>
                <w:between w:val="nil"/>
              </w:pBdr>
              <w:spacing w:line="240" w:lineRule="auto"/>
              <w:ind w:left="250"/>
              <w:rPr>
                <w:ins w:id="305" w:author="Stefan Thanheiser" w:date="2019-02-19T22:55:00Z"/>
                <w:rFonts w:asciiTheme="minorHAnsi" w:eastAsia="Calibri" w:hAnsiTheme="minorHAnsi" w:cs="Calibri"/>
                <w:sz w:val="24"/>
                <w:szCs w:val="24"/>
                <w:lang w:val="en-GB"/>
              </w:rPr>
            </w:pPr>
          </w:p>
          <w:p w14:paraId="7765A7AE" w14:textId="11DEBE7E" w:rsidR="00AF297A" w:rsidRDefault="00AF297A" w:rsidP="00AF297A">
            <w:pPr>
              <w:pStyle w:val="Listenabsatz"/>
              <w:widowControl w:val="0"/>
              <w:pBdr>
                <w:top w:val="nil"/>
                <w:left w:val="nil"/>
                <w:bottom w:val="nil"/>
                <w:right w:val="nil"/>
                <w:between w:val="nil"/>
              </w:pBdr>
              <w:spacing w:line="240" w:lineRule="auto"/>
              <w:ind w:left="250"/>
              <w:rPr>
                <w:ins w:id="306" w:author="Stefan Thanheiser" w:date="2019-02-19T22:55:00Z"/>
                <w:rFonts w:asciiTheme="minorHAnsi" w:eastAsia="Calibri" w:hAnsiTheme="minorHAnsi" w:cs="Calibri"/>
                <w:sz w:val="24"/>
                <w:szCs w:val="24"/>
                <w:lang w:val="en-GB"/>
              </w:rPr>
            </w:pPr>
          </w:p>
          <w:p w14:paraId="293E9A0D" w14:textId="61A8B9FD" w:rsidR="00AF297A" w:rsidRDefault="00AF297A" w:rsidP="00AF297A">
            <w:pPr>
              <w:pStyle w:val="Listenabsatz"/>
              <w:widowControl w:val="0"/>
              <w:pBdr>
                <w:top w:val="nil"/>
                <w:left w:val="nil"/>
                <w:bottom w:val="nil"/>
                <w:right w:val="nil"/>
                <w:between w:val="nil"/>
              </w:pBdr>
              <w:spacing w:line="240" w:lineRule="auto"/>
              <w:ind w:left="250"/>
              <w:rPr>
                <w:ins w:id="307" w:author="Stefan Thanheiser" w:date="2019-02-19T22:55:00Z"/>
                <w:rFonts w:asciiTheme="minorHAnsi" w:eastAsia="Calibri" w:hAnsiTheme="minorHAnsi" w:cs="Calibri"/>
                <w:sz w:val="24"/>
                <w:szCs w:val="24"/>
                <w:lang w:val="en-GB"/>
              </w:rPr>
            </w:pPr>
          </w:p>
          <w:p w14:paraId="20F413E0" w14:textId="4EAB409B" w:rsidR="00AF297A" w:rsidRDefault="00AF297A" w:rsidP="00AF297A">
            <w:pPr>
              <w:pStyle w:val="Listenabsatz"/>
              <w:widowControl w:val="0"/>
              <w:pBdr>
                <w:top w:val="nil"/>
                <w:left w:val="nil"/>
                <w:bottom w:val="nil"/>
                <w:right w:val="nil"/>
                <w:between w:val="nil"/>
              </w:pBdr>
              <w:spacing w:line="240" w:lineRule="auto"/>
              <w:ind w:left="250"/>
              <w:rPr>
                <w:ins w:id="308" w:author="Stefan Thanheiser" w:date="2019-02-19T22:55:00Z"/>
                <w:rFonts w:asciiTheme="minorHAnsi" w:eastAsia="Calibri" w:hAnsiTheme="minorHAnsi" w:cs="Calibri"/>
                <w:sz w:val="24"/>
                <w:szCs w:val="24"/>
                <w:lang w:val="en-GB"/>
              </w:rPr>
            </w:pPr>
          </w:p>
          <w:p w14:paraId="1ADA580C" w14:textId="77777777" w:rsidR="00AF297A" w:rsidRPr="009610D4" w:rsidRDefault="00AF297A" w:rsidP="00AF297A">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Change w:id="309" w:author="Stefan Thanheiser" w:date="2019-02-19T22:55:00Z">
                <w:pPr>
                  <w:pStyle w:val="Listenabsatz"/>
                  <w:widowControl w:val="0"/>
                  <w:numPr>
                    <w:numId w:val="21"/>
                  </w:numPr>
                  <w:pBdr>
                    <w:top w:val="nil"/>
                    <w:left w:val="nil"/>
                    <w:bottom w:val="nil"/>
                    <w:right w:val="nil"/>
                    <w:between w:val="nil"/>
                  </w:pBdr>
                  <w:spacing w:line="240" w:lineRule="auto"/>
                  <w:ind w:left="250" w:hanging="283"/>
                </w:pPr>
              </w:pPrChange>
            </w:pPr>
          </w:p>
          <w:p w14:paraId="6BBA7CFD" w14:textId="77777777" w:rsidR="00133FDF" w:rsidRPr="009610D4" w:rsidRDefault="00133FDF" w:rsidP="00133FDF">
            <w:pPr>
              <w:pStyle w:val="Listenabsatz"/>
              <w:widowControl w:val="0"/>
              <w:numPr>
                <w:ilvl w:val="0"/>
                <w:numId w:val="21"/>
              </w:numPr>
              <w:pBdr>
                <w:top w:val="nil"/>
                <w:left w:val="nil"/>
                <w:bottom w:val="nil"/>
                <w:right w:val="nil"/>
                <w:between w:val="nil"/>
              </w:pBdr>
              <w:spacing w:line="240" w:lineRule="auto"/>
              <w:ind w:left="250" w:hanging="28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 xml:space="preserve">Open Source compliance tasks are sufficiently </w:t>
            </w:r>
            <w:r w:rsidRPr="009610D4">
              <w:rPr>
                <w:rFonts w:asciiTheme="minorHAnsi" w:eastAsia="Calibri" w:hAnsiTheme="minorHAnsi" w:cs="Calibri"/>
                <w:sz w:val="24"/>
                <w:szCs w:val="24"/>
                <w:lang w:val="en-GB"/>
              </w:rPr>
              <w:lastRenderedPageBreak/>
              <w:t>resourced:</w:t>
            </w:r>
          </w:p>
          <w:p w14:paraId="77463671" w14:textId="77777777" w:rsidR="00133FDF" w:rsidRPr="009610D4" w:rsidRDefault="00133FDF" w:rsidP="00133FDF">
            <w:pPr>
              <w:pStyle w:val="Listenabsatz"/>
              <w:widowControl w:val="0"/>
              <w:numPr>
                <w:ilvl w:val="1"/>
                <w:numId w:val="21"/>
              </w:numPr>
              <w:pBdr>
                <w:top w:val="nil"/>
                <w:left w:val="nil"/>
                <w:bottom w:val="nil"/>
                <w:right w:val="nil"/>
                <w:between w:val="nil"/>
              </w:pBdr>
              <w:spacing w:line="240" w:lineRule="auto"/>
              <w:ind w:left="534" w:hanging="284"/>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 xml:space="preserve">Time to perform the tasks have been allocated; and </w:t>
            </w:r>
          </w:p>
          <w:p w14:paraId="1A6BC771" w14:textId="77777777" w:rsidR="00133FDF" w:rsidRPr="009610D4" w:rsidRDefault="00133FDF" w:rsidP="00133FDF">
            <w:pPr>
              <w:pStyle w:val="Listenabsatz"/>
              <w:widowControl w:val="0"/>
              <w:numPr>
                <w:ilvl w:val="1"/>
                <w:numId w:val="21"/>
              </w:numPr>
              <w:pBdr>
                <w:top w:val="nil"/>
                <w:left w:val="nil"/>
                <w:bottom w:val="nil"/>
                <w:right w:val="nil"/>
                <w:between w:val="nil"/>
              </w:pBdr>
              <w:spacing w:line="240" w:lineRule="auto"/>
              <w:ind w:left="534" w:hanging="284"/>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Commercially reasonable budget has been allocated.</w:t>
            </w:r>
          </w:p>
          <w:p w14:paraId="33BAF5B0" w14:textId="77777777" w:rsidR="003C53E3" w:rsidRDefault="003C53E3" w:rsidP="003C53E3">
            <w:pPr>
              <w:pStyle w:val="Listenabsatz"/>
              <w:widowControl w:val="0"/>
              <w:pBdr>
                <w:top w:val="nil"/>
                <w:left w:val="nil"/>
                <w:bottom w:val="nil"/>
                <w:right w:val="nil"/>
                <w:between w:val="nil"/>
              </w:pBdr>
              <w:spacing w:line="240" w:lineRule="auto"/>
              <w:ind w:left="250"/>
              <w:rPr>
                <w:ins w:id="310" w:author="Stefan Thanheiser" w:date="2019-02-19T23:03:00Z"/>
                <w:rFonts w:asciiTheme="minorHAnsi" w:eastAsia="Calibri" w:hAnsiTheme="minorHAnsi" w:cs="Calibri"/>
                <w:sz w:val="24"/>
                <w:szCs w:val="24"/>
                <w:lang w:val="en-GB"/>
              </w:rPr>
            </w:pPr>
          </w:p>
          <w:p w14:paraId="37781967" w14:textId="77777777" w:rsidR="003C53E3" w:rsidRDefault="003C53E3" w:rsidP="003C53E3">
            <w:pPr>
              <w:pStyle w:val="Listenabsatz"/>
              <w:widowControl w:val="0"/>
              <w:pBdr>
                <w:top w:val="nil"/>
                <w:left w:val="nil"/>
                <w:bottom w:val="nil"/>
                <w:right w:val="nil"/>
                <w:between w:val="nil"/>
              </w:pBdr>
              <w:spacing w:line="240" w:lineRule="auto"/>
              <w:ind w:left="250"/>
              <w:rPr>
                <w:ins w:id="311" w:author="Stefan Thanheiser" w:date="2019-02-19T23:03:00Z"/>
                <w:rFonts w:asciiTheme="minorHAnsi" w:eastAsia="Calibri" w:hAnsiTheme="minorHAnsi" w:cs="Calibri"/>
                <w:sz w:val="24"/>
                <w:szCs w:val="24"/>
                <w:lang w:val="en-GB"/>
              </w:rPr>
            </w:pPr>
          </w:p>
          <w:p w14:paraId="02A101EF" w14:textId="77777777" w:rsidR="003C53E3" w:rsidRDefault="003C53E3" w:rsidP="003C53E3">
            <w:pPr>
              <w:pStyle w:val="Listenabsatz"/>
              <w:widowControl w:val="0"/>
              <w:pBdr>
                <w:top w:val="nil"/>
                <w:left w:val="nil"/>
                <w:bottom w:val="nil"/>
                <w:right w:val="nil"/>
                <w:between w:val="nil"/>
              </w:pBdr>
              <w:spacing w:line="240" w:lineRule="auto"/>
              <w:ind w:left="250"/>
              <w:rPr>
                <w:ins w:id="312" w:author="Stefan Thanheiser" w:date="2019-02-19T23:03:00Z"/>
                <w:rFonts w:asciiTheme="minorHAnsi" w:eastAsia="Calibri" w:hAnsiTheme="minorHAnsi" w:cs="Calibri"/>
                <w:sz w:val="24"/>
                <w:szCs w:val="24"/>
                <w:lang w:val="en-GB"/>
              </w:rPr>
            </w:pPr>
          </w:p>
          <w:p w14:paraId="5B3AE6DF" w14:textId="77777777" w:rsidR="003C53E3" w:rsidRDefault="003C53E3" w:rsidP="003C53E3">
            <w:pPr>
              <w:pStyle w:val="Listenabsatz"/>
              <w:widowControl w:val="0"/>
              <w:pBdr>
                <w:top w:val="nil"/>
                <w:left w:val="nil"/>
                <w:bottom w:val="nil"/>
                <w:right w:val="nil"/>
                <w:between w:val="nil"/>
              </w:pBdr>
              <w:spacing w:line="240" w:lineRule="auto"/>
              <w:ind w:left="250"/>
              <w:rPr>
                <w:ins w:id="313" w:author="Stefan Thanheiser" w:date="2019-02-19T23:03:00Z"/>
                <w:rFonts w:asciiTheme="minorHAnsi" w:eastAsia="Calibri" w:hAnsiTheme="minorHAnsi" w:cs="Calibri"/>
                <w:sz w:val="24"/>
                <w:szCs w:val="24"/>
                <w:lang w:val="en-GB"/>
              </w:rPr>
            </w:pPr>
          </w:p>
          <w:p w14:paraId="39B5CD73" w14:textId="75D3D90E" w:rsidR="00AF297A" w:rsidRDefault="00133FDF" w:rsidP="00133FDF">
            <w:pPr>
              <w:pStyle w:val="Listenabsatz"/>
              <w:widowControl w:val="0"/>
              <w:numPr>
                <w:ilvl w:val="0"/>
                <w:numId w:val="21"/>
              </w:numPr>
              <w:pBdr>
                <w:top w:val="nil"/>
                <w:left w:val="nil"/>
                <w:bottom w:val="nil"/>
                <w:right w:val="nil"/>
                <w:between w:val="nil"/>
              </w:pBdr>
              <w:spacing w:line="240" w:lineRule="auto"/>
              <w:ind w:left="250" w:hanging="283"/>
              <w:rPr>
                <w:ins w:id="314" w:author="Stefan Thanheiser" w:date="2019-02-19T23:00:00Z"/>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A process exists for reviewing and updating</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the policy and supporting tasks;</w:t>
            </w:r>
            <w:del w:id="315" w:author="Stefan Thanheiser" w:date="2019-02-19T23:00:00Z">
              <w:r w:rsidRPr="009610D4" w:rsidDel="00AF297A">
                <w:rPr>
                  <w:rFonts w:asciiTheme="minorHAnsi" w:eastAsia="Calibri" w:hAnsiTheme="minorHAnsi" w:cs="Calibri"/>
                  <w:sz w:val="24"/>
                  <w:szCs w:val="24"/>
                  <w:lang w:val="en-GB"/>
                </w:rPr>
                <w:delText></w:delText>
              </w:r>
            </w:del>
          </w:p>
          <w:p w14:paraId="1276ABF8" w14:textId="77777777" w:rsidR="003C53E3" w:rsidRDefault="003C53E3" w:rsidP="003C53E3">
            <w:pPr>
              <w:pStyle w:val="Listenabsatz"/>
              <w:widowControl w:val="0"/>
              <w:pBdr>
                <w:top w:val="nil"/>
                <w:left w:val="nil"/>
                <w:bottom w:val="nil"/>
                <w:right w:val="nil"/>
                <w:between w:val="nil"/>
              </w:pBdr>
              <w:spacing w:line="240" w:lineRule="auto"/>
              <w:ind w:left="250"/>
              <w:rPr>
                <w:ins w:id="316" w:author="Stefan Thanheiser" w:date="2019-02-19T23:04:00Z"/>
                <w:rFonts w:asciiTheme="minorHAnsi" w:eastAsia="Calibri" w:hAnsiTheme="minorHAnsi" w:cs="Calibri"/>
                <w:sz w:val="24"/>
                <w:szCs w:val="24"/>
                <w:lang w:val="en-GB"/>
              </w:rPr>
            </w:pPr>
          </w:p>
          <w:p w14:paraId="173393C7" w14:textId="77777777" w:rsidR="003C53E3" w:rsidRDefault="003C53E3" w:rsidP="003C53E3">
            <w:pPr>
              <w:pStyle w:val="Listenabsatz"/>
              <w:widowControl w:val="0"/>
              <w:pBdr>
                <w:top w:val="nil"/>
                <w:left w:val="nil"/>
                <w:bottom w:val="nil"/>
                <w:right w:val="nil"/>
                <w:between w:val="nil"/>
              </w:pBdr>
              <w:spacing w:line="240" w:lineRule="auto"/>
              <w:ind w:left="250"/>
              <w:rPr>
                <w:ins w:id="317" w:author="Stefan Thanheiser" w:date="2019-02-19T23:04:00Z"/>
                <w:rFonts w:asciiTheme="minorHAnsi" w:eastAsia="Calibri" w:hAnsiTheme="minorHAnsi" w:cs="Calibri"/>
                <w:sz w:val="24"/>
                <w:szCs w:val="24"/>
                <w:lang w:val="en-GB"/>
              </w:rPr>
            </w:pPr>
          </w:p>
          <w:p w14:paraId="639E85BE" w14:textId="6DB01571" w:rsidR="009610D4" w:rsidRPr="009610D4" w:rsidRDefault="00133FDF" w:rsidP="00133FDF">
            <w:pPr>
              <w:pStyle w:val="Listenabsatz"/>
              <w:widowControl w:val="0"/>
              <w:numPr>
                <w:ilvl w:val="0"/>
                <w:numId w:val="21"/>
              </w:numPr>
              <w:pBdr>
                <w:top w:val="nil"/>
                <w:left w:val="nil"/>
                <w:bottom w:val="nil"/>
                <w:right w:val="nil"/>
                <w:between w:val="nil"/>
              </w:pBdr>
              <w:spacing w:line="240" w:lineRule="auto"/>
              <w:ind w:left="250" w:hanging="28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Legal expertise pertaining</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to Open Source</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compliance is accessible to</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those who may need such guidance; and</w:t>
            </w:r>
          </w:p>
          <w:p w14:paraId="4342FD83" w14:textId="77777777" w:rsidR="003C53E3" w:rsidRDefault="003C53E3" w:rsidP="003C53E3">
            <w:pPr>
              <w:pStyle w:val="Listenabsatz"/>
              <w:widowControl w:val="0"/>
              <w:pBdr>
                <w:top w:val="nil"/>
                <w:left w:val="nil"/>
                <w:bottom w:val="nil"/>
                <w:right w:val="nil"/>
                <w:between w:val="nil"/>
              </w:pBdr>
              <w:spacing w:line="240" w:lineRule="auto"/>
              <w:ind w:left="250"/>
              <w:rPr>
                <w:ins w:id="318" w:author="Stefan Thanheiser" w:date="2019-02-19T23:04:00Z"/>
                <w:rFonts w:asciiTheme="minorHAnsi" w:eastAsia="Calibri" w:hAnsiTheme="minorHAnsi" w:cs="Calibri"/>
                <w:sz w:val="24"/>
                <w:szCs w:val="24"/>
                <w:lang w:val="en-GB"/>
              </w:rPr>
            </w:pPr>
          </w:p>
          <w:p w14:paraId="4F376583" w14:textId="77777777" w:rsidR="003C53E3" w:rsidRDefault="003C53E3" w:rsidP="003C53E3">
            <w:pPr>
              <w:pStyle w:val="Listenabsatz"/>
              <w:widowControl w:val="0"/>
              <w:pBdr>
                <w:top w:val="nil"/>
                <w:left w:val="nil"/>
                <w:bottom w:val="nil"/>
                <w:right w:val="nil"/>
                <w:between w:val="nil"/>
              </w:pBdr>
              <w:spacing w:line="240" w:lineRule="auto"/>
              <w:ind w:left="250"/>
              <w:rPr>
                <w:ins w:id="319" w:author="Stefan Thanheiser" w:date="2019-02-19T23:04:00Z"/>
                <w:rFonts w:asciiTheme="minorHAnsi" w:eastAsia="Calibri" w:hAnsiTheme="minorHAnsi" w:cs="Calibri"/>
                <w:sz w:val="24"/>
                <w:szCs w:val="24"/>
                <w:lang w:val="en-GB"/>
              </w:rPr>
            </w:pPr>
          </w:p>
          <w:p w14:paraId="3C71BBAB" w14:textId="77777777" w:rsidR="003C53E3" w:rsidRDefault="003C53E3" w:rsidP="003C53E3">
            <w:pPr>
              <w:pStyle w:val="Listenabsatz"/>
              <w:widowControl w:val="0"/>
              <w:pBdr>
                <w:top w:val="nil"/>
                <w:left w:val="nil"/>
                <w:bottom w:val="nil"/>
                <w:right w:val="nil"/>
                <w:between w:val="nil"/>
              </w:pBdr>
              <w:spacing w:line="240" w:lineRule="auto"/>
              <w:ind w:left="250"/>
              <w:rPr>
                <w:ins w:id="320" w:author="Stefan Thanheiser" w:date="2019-02-19T23:04:00Z"/>
                <w:rFonts w:asciiTheme="minorHAnsi" w:eastAsia="Calibri" w:hAnsiTheme="minorHAnsi" w:cs="Calibri"/>
                <w:sz w:val="24"/>
                <w:szCs w:val="24"/>
                <w:lang w:val="en-GB"/>
              </w:rPr>
            </w:pPr>
          </w:p>
          <w:p w14:paraId="1BF5DFA6" w14:textId="77777777" w:rsidR="003C53E3" w:rsidRDefault="003C53E3" w:rsidP="003C53E3">
            <w:pPr>
              <w:pStyle w:val="Listenabsatz"/>
              <w:widowControl w:val="0"/>
              <w:pBdr>
                <w:top w:val="nil"/>
                <w:left w:val="nil"/>
                <w:bottom w:val="nil"/>
                <w:right w:val="nil"/>
                <w:between w:val="nil"/>
              </w:pBdr>
              <w:spacing w:line="240" w:lineRule="auto"/>
              <w:ind w:left="250"/>
              <w:rPr>
                <w:ins w:id="321" w:author="Stefan Thanheiser" w:date="2019-02-19T23:04:00Z"/>
                <w:rFonts w:asciiTheme="minorHAnsi" w:eastAsia="Calibri" w:hAnsiTheme="minorHAnsi" w:cs="Calibri"/>
                <w:sz w:val="24"/>
                <w:szCs w:val="24"/>
                <w:lang w:val="en-GB"/>
              </w:rPr>
            </w:pPr>
          </w:p>
          <w:p w14:paraId="67794A86" w14:textId="7239516E" w:rsidR="009610D4" w:rsidRPr="009610D4" w:rsidRDefault="00133FDF" w:rsidP="00133FDF">
            <w:pPr>
              <w:pStyle w:val="Listenabsatz"/>
              <w:widowControl w:val="0"/>
              <w:numPr>
                <w:ilvl w:val="0"/>
                <w:numId w:val="21"/>
              </w:numPr>
              <w:pBdr>
                <w:top w:val="nil"/>
                <w:left w:val="nil"/>
                <w:bottom w:val="nil"/>
                <w:right w:val="nil"/>
                <w:between w:val="nil"/>
              </w:pBdr>
              <w:spacing w:line="240" w:lineRule="auto"/>
              <w:ind w:left="250" w:hanging="28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A process exists</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for the resolution of Open Source</w:t>
            </w:r>
            <w:ins w:id="322" w:author="Stefan Thanheiser" w:date="2019-02-19T23:03:00Z">
              <w:r w:rsidR="003C53E3">
                <w:rPr>
                  <w:rFonts w:asciiTheme="minorHAnsi" w:eastAsia="Calibri" w:hAnsiTheme="minorHAnsi" w:cs="Calibri"/>
                  <w:sz w:val="24"/>
                  <w:szCs w:val="24"/>
                  <w:lang w:val="en-GB"/>
                </w:rPr>
                <w:t xml:space="preserve"> </w:t>
              </w:r>
            </w:ins>
            <w:r w:rsidRPr="009610D4">
              <w:rPr>
                <w:rFonts w:asciiTheme="minorHAnsi" w:eastAsia="Calibri" w:hAnsiTheme="minorHAnsi" w:cs="Calibri"/>
                <w:sz w:val="24"/>
                <w:szCs w:val="24"/>
                <w:lang w:val="en-GB"/>
              </w:rPr>
              <w:t>compliance issues.</w:t>
            </w:r>
          </w:p>
          <w:p w14:paraId="5A7EC205" w14:textId="77777777" w:rsidR="009610D4" w:rsidRPr="009610D4" w:rsidRDefault="009610D4" w:rsidP="009610D4">
            <w:pPr>
              <w:pStyle w:val="Listenabsatz"/>
              <w:widowControl w:val="0"/>
              <w:pBdr>
                <w:top w:val="nil"/>
                <w:left w:val="nil"/>
                <w:bottom w:val="nil"/>
                <w:right w:val="nil"/>
                <w:between w:val="nil"/>
              </w:pBdr>
              <w:spacing w:line="240" w:lineRule="auto"/>
              <w:ind w:left="250"/>
              <w:rPr>
                <w:rFonts w:asciiTheme="minorHAnsi" w:eastAsia="Calibri" w:hAnsiTheme="minorHAnsi" w:cs="Calibri"/>
                <w:sz w:val="24"/>
                <w:szCs w:val="24"/>
                <w:lang w:val="en-GB"/>
              </w:rPr>
            </w:pPr>
          </w:p>
          <w:p w14:paraId="5D9A0D9F" w14:textId="77777777" w:rsidR="003C53E3" w:rsidRDefault="003C53E3" w:rsidP="009610D4">
            <w:pPr>
              <w:widowControl w:val="0"/>
              <w:pBdr>
                <w:top w:val="nil"/>
                <w:left w:val="nil"/>
                <w:bottom w:val="nil"/>
                <w:right w:val="nil"/>
                <w:between w:val="nil"/>
              </w:pBdr>
              <w:spacing w:line="240" w:lineRule="auto"/>
              <w:ind w:left="-33"/>
              <w:rPr>
                <w:ins w:id="323" w:author="Stefan Thanheiser" w:date="2019-02-19T23:03:00Z"/>
                <w:rFonts w:asciiTheme="minorHAnsi" w:eastAsia="Calibri" w:hAnsiTheme="minorHAnsi" w:cs="Calibri"/>
                <w:sz w:val="24"/>
                <w:szCs w:val="24"/>
                <w:lang w:val="en-GB"/>
              </w:rPr>
            </w:pPr>
          </w:p>
          <w:p w14:paraId="41509DC0" w14:textId="77777777" w:rsidR="003C53E3" w:rsidRDefault="003C53E3" w:rsidP="009610D4">
            <w:pPr>
              <w:widowControl w:val="0"/>
              <w:pBdr>
                <w:top w:val="nil"/>
                <w:left w:val="nil"/>
                <w:bottom w:val="nil"/>
                <w:right w:val="nil"/>
                <w:between w:val="nil"/>
              </w:pBdr>
              <w:spacing w:line="240" w:lineRule="auto"/>
              <w:ind w:left="-33"/>
              <w:rPr>
                <w:ins w:id="324" w:author="Stefan Thanheiser" w:date="2019-02-19T23:03:00Z"/>
                <w:rFonts w:asciiTheme="minorHAnsi" w:eastAsia="Calibri" w:hAnsiTheme="minorHAnsi" w:cs="Calibri"/>
                <w:sz w:val="24"/>
                <w:szCs w:val="24"/>
                <w:lang w:val="en-GB"/>
              </w:rPr>
            </w:pPr>
          </w:p>
          <w:p w14:paraId="5E0060F6" w14:textId="6FFFBF09" w:rsidR="009610D4" w:rsidRPr="009610D4" w:rsidRDefault="00133FD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Verification Material(s):</w:t>
            </w:r>
          </w:p>
          <w:p w14:paraId="7820A9F5" w14:textId="1ED22DCD" w:rsidR="009610D4" w:rsidRPr="009610D4" w:rsidRDefault="00133FD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2.2.1 Document with name of persons, group or function in Open Source</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Compliance role(s)identified.</w:t>
            </w:r>
          </w:p>
          <w:p w14:paraId="0F2D6480" w14:textId="77777777" w:rsidR="00D40AE5" w:rsidRDefault="00D40AE5" w:rsidP="009610D4">
            <w:pPr>
              <w:widowControl w:val="0"/>
              <w:pBdr>
                <w:top w:val="nil"/>
                <w:left w:val="nil"/>
                <w:bottom w:val="nil"/>
                <w:right w:val="nil"/>
                <w:between w:val="nil"/>
              </w:pBdr>
              <w:spacing w:line="240" w:lineRule="auto"/>
              <w:ind w:left="-33"/>
              <w:rPr>
                <w:ins w:id="325" w:author="Stefan Thanheiser" w:date="2019-02-19T23:08:00Z"/>
                <w:rFonts w:asciiTheme="minorHAnsi" w:eastAsia="Calibri" w:hAnsiTheme="minorHAnsi" w:cs="Calibri"/>
                <w:sz w:val="24"/>
                <w:szCs w:val="24"/>
                <w:lang w:val="en-GB"/>
              </w:rPr>
            </w:pPr>
          </w:p>
          <w:p w14:paraId="3B53E19B" w14:textId="77777777" w:rsidR="00D40AE5" w:rsidRDefault="00D40AE5" w:rsidP="009610D4">
            <w:pPr>
              <w:widowControl w:val="0"/>
              <w:pBdr>
                <w:top w:val="nil"/>
                <w:left w:val="nil"/>
                <w:bottom w:val="nil"/>
                <w:right w:val="nil"/>
                <w:between w:val="nil"/>
              </w:pBdr>
              <w:spacing w:line="240" w:lineRule="auto"/>
              <w:ind w:left="-33"/>
              <w:rPr>
                <w:ins w:id="326" w:author="Stefan Thanheiser" w:date="2019-02-19T23:08:00Z"/>
                <w:rFonts w:asciiTheme="minorHAnsi" w:eastAsia="Calibri" w:hAnsiTheme="minorHAnsi" w:cs="Calibri"/>
                <w:sz w:val="24"/>
                <w:szCs w:val="24"/>
                <w:lang w:val="en-GB"/>
              </w:rPr>
            </w:pPr>
          </w:p>
          <w:p w14:paraId="2FDFB5DA" w14:textId="77777777" w:rsidR="00D40AE5" w:rsidRDefault="00D40AE5" w:rsidP="009610D4">
            <w:pPr>
              <w:widowControl w:val="0"/>
              <w:pBdr>
                <w:top w:val="nil"/>
                <w:left w:val="nil"/>
                <w:bottom w:val="nil"/>
                <w:right w:val="nil"/>
                <w:between w:val="nil"/>
              </w:pBdr>
              <w:spacing w:line="240" w:lineRule="auto"/>
              <w:ind w:left="-33"/>
              <w:rPr>
                <w:ins w:id="327" w:author="Stefan Thanheiser" w:date="2019-02-19T23:08:00Z"/>
                <w:rFonts w:asciiTheme="minorHAnsi" w:eastAsia="Calibri" w:hAnsiTheme="minorHAnsi" w:cs="Calibri"/>
                <w:sz w:val="24"/>
                <w:szCs w:val="24"/>
                <w:lang w:val="en-GB"/>
              </w:rPr>
            </w:pPr>
          </w:p>
          <w:p w14:paraId="732AFF83" w14:textId="1C02BB7F" w:rsidR="009610D4" w:rsidRPr="009610D4" w:rsidRDefault="00133FD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2.2.2 The identified roles have been properly staffed and adequate funding provided.</w:t>
            </w:r>
          </w:p>
          <w:p w14:paraId="51CCBD45" w14:textId="77777777" w:rsidR="00D40AE5" w:rsidRDefault="00D40AE5" w:rsidP="009610D4">
            <w:pPr>
              <w:widowControl w:val="0"/>
              <w:pBdr>
                <w:top w:val="nil"/>
                <w:left w:val="nil"/>
                <w:bottom w:val="nil"/>
                <w:right w:val="nil"/>
                <w:between w:val="nil"/>
              </w:pBdr>
              <w:spacing w:line="240" w:lineRule="auto"/>
              <w:ind w:left="-33"/>
              <w:rPr>
                <w:ins w:id="328" w:author="Stefan Thanheiser" w:date="2019-02-19T23:09:00Z"/>
                <w:rFonts w:asciiTheme="minorHAnsi" w:eastAsia="Calibri" w:hAnsiTheme="minorHAnsi" w:cs="Calibri"/>
                <w:sz w:val="24"/>
                <w:szCs w:val="24"/>
                <w:lang w:val="en-GB"/>
              </w:rPr>
            </w:pPr>
          </w:p>
          <w:p w14:paraId="47E5CC60" w14:textId="77777777" w:rsidR="00D40AE5" w:rsidRDefault="00D40AE5" w:rsidP="009610D4">
            <w:pPr>
              <w:widowControl w:val="0"/>
              <w:pBdr>
                <w:top w:val="nil"/>
                <w:left w:val="nil"/>
                <w:bottom w:val="nil"/>
                <w:right w:val="nil"/>
                <w:between w:val="nil"/>
              </w:pBdr>
              <w:spacing w:line="240" w:lineRule="auto"/>
              <w:ind w:left="-33"/>
              <w:rPr>
                <w:ins w:id="329" w:author="Stefan Thanheiser" w:date="2019-02-19T23:09:00Z"/>
                <w:rFonts w:asciiTheme="minorHAnsi" w:eastAsia="Calibri" w:hAnsiTheme="minorHAnsi" w:cs="Calibri"/>
                <w:sz w:val="24"/>
                <w:szCs w:val="24"/>
                <w:lang w:val="en-GB"/>
              </w:rPr>
            </w:pPr>
          </w:p>
          <w:p w14:paraId="50122798" w14:textId="3685D915" w:rsidR="009610D4" w:rsidRPr="009610D4" w:rsidRDefault="00133FD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2.2.</w:t>
            </w:r>
            <w:commentRangeStart w:id="330"/>
            <w:r w:rsidRPr="009610D4">
              <w:rPr>
                <w:rFonts w:asciiTheme="minorHAnsi" w:eastAsia="Calibri" w:hAnsiTheme="minorHAnsi" w:cs="Calibri"/>
                <w:sz w:val="24"/>
                <w:szCs w:val="24"/>
                <w:lang w:val="en-GB"/>
              </w:rPr>
              <w:t>2</w:t>
            </w:r>
            <w:commentRangeEnd w:id="330"/>
            <w:r w:rsidR="00D40AE5">
              <w:rPr>
                <w:rStyle w:val="Kommentarzeichen"/>
              </w:rPr>
              <w:commentReference w:id="330"/>
            </w:r>
            <w:r w:rsidRPr="009610D4">
              <w:rPr>
                <w:rFonts w:asciiTheme="minorHAnsi" w:eastAsia="Calibri" w:hAnsiTheme="minorHAnsi" w:cs="Calibri"/>
                <w:sz w:val="24"/>
                <w:szCs w:val="24"/>
                <w:lang w:val="en-GB"/>
              </w:rPr>
              <w:t xml:space="preserve"> Identification of</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legal expertise available to address Open Source</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Compliance matters</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which could be internal or external.</w:t>
            </w:r>
          </w:p>
          <w:p w14:paraId="24672B16" w14:textId="77777777" w:rsidR="000E1FBE" w:rsidRDefault="000E1FBE" w:rsidP="009610D4">
            <w:pPr>
              <w:widowControl w:val="0"/>
              <w:pBdr>
                <w:top w:val="nil"/>
                <w:left w:val="nil"/>
                <w:bottom w:val="nil"/>
                <w:right w:val="nil"/>
                <w:between w:val="nil"/>
              </w:pBdr>
              <w:spacing w:line="240" w:lineRule="auto"/>
              <w:ind w:left="-33"/>
              <w:rPr>
                <w:ins w:id="331" w:author="Stefan Thanheiser" w:date="2019-02-19T23:12:00Z"/>
                <w:rFonts w:asciiTheme="minorHAnsi" w:eastAsia="Calibri" w:hAnsiTheme="minorHAnsi" w:cs="Calibri"/>
                <w:sz w:val="24"/>
                <w:szCs w:val="24"/>
                <w:lang w:val="en-GB"/>
              </w:rPr>
            </w:pPr>
          </w:p>
          <w:p w14:paraId="29C0D721" w14:textId="77777777" w:rsidR="000E1FBE" w:rsidRDefault="000E1FBE" w:rsidP="009610D4">
            <w:pPr>
              <w:widowControl w:val="0"/>
              <w:pBdr>
                <w:top w:val="nil"/>
                <w:left w:val="nil"/>
                <w:bottom w:val="nil"/>
                <w:right w:val="nil"/>
                <w:between w:val="nil"/>
              </w:pBdr>
              <w:spacing w:line="240" w:lineRule="auto"/>
              <w:ind w:left="-33"/>
              <w:rPr>
                <w:ins w:id="332" w:author="Stefan Thanheiser" w:date="2019-02-19T23:12:00Z"/>
                <w:rFonts w:asciiTheme="minorHAnsi" w:eastAsia="Calibri" w:hAnsiTheme="minorHAnsi" w:cs="Calibri"/>
                <w:sz w:val="24"/>
                <w:szCs w:val="24"/>
                <w:lang w:val="en-GB"/>
              </w:rPr>
            </w:pPr>
          </w:p>
          <w:p w14:paraId="5F728C7D" w14:textId="77777777" w:rsidR="000E1FBE" w:rsidRDefault="000E1FBE" w:rsidP="009610D4">
            <w:pPr>
              <w:widowControl w:val="0"/>
              <w:pBdr>
                <w:top w:val="nil"/>
                <w:left w:val="nil"/>
                <w:bottom w:val="nil"/>
                <w:right w:val="nil"/>
                <w:between w:val="nil"/>
              </w:pBdr>
              <w:spacing w:line="240" w:lineRule="auto"/>
              <w:ind w:left="-33"/>
              <w:rPr>
                <w:ins w:id="333" w:author="Stefan Thanheiser" w:date="2019-02-19T23:14:00Z"/>
                <w:rFonts w:asciiTheme="minorHAnsi" w:eastAsia="Calibri" w:hAnsiTheme="minorHAnsi" w:cs="Calibri"/>
                <w:sz w:val="24"/>
                <w:szCs w:val="24"/>
                <w:lang w:val="en-GB"/>
              </w:rPr>
            </w:pPr>
          </w:p>
          <w:p w14:paraId="44CF7667" w14:textId="6A6C7FDF" w:rsidR="009610D4" w:rsidRPr="009610D4" w:rsidRDefault="00133FD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2.2.3</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A documented</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procedure that</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assigns internal responsibilities</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for Open</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Source</w:t>
            </w:r>
            <w:ins w:id="334" w:author="Stefan Thanheiser" w:date="2019-02-17T00:40:00Z">
              <w:r w:rsidR="009610D4">
                <w:rPr>
                  <w:rFonts w:asciiTheme="minorHAnsi" w:eastAsia="Calibri" w:hAnsiTheme="minorHAnsi" w:cs="Calibri"/>
                  <w:sz w:val="24"/>
                  <w:szCs w:val="24"/>
                  <w:lang w:val="en-GB"/>
                </w:rPr>
                <w:t xml:space="preserve"> </w:t>
              </w:r>
            </w:ins>
            <w:r w:rsidRPr="009610D4">
              <w:rPr>
                <w:rFonts w:asciiTheme="minorHAnsi" w:eastAsia="Calibri" w:hAnsiTheme="minorHAnsi" w:cs="Calibri"/>
                <w:sz w:val="24"/>
                <w:szCs w:val="24"/>
                <w:lang w:val="en-GB"/>
              </w:rPr>
              <w:t>compliance.</w:t>
            </w:r>
          </w:p>
          <w:p w14:paraId="7A0BFF12" w14:textId="77777777" w:rsidR="000E1FBE" w:rsidRDefault="000E1FBE" w:rsidP="009610D4">
            <w:pPr>
              <w:widowControl w:val="0"/>
              <w:pBdr>
                <w:top w:val="nil"/>
                <w:left w:val="nil"/>
                <w:bottom w:val="nil"/>
                <w:right w:val="nil"/>
                <w:between w:val="nil"/>
              </w:pBdr>
              <w:spacing w:line="240" w:lineRule="auto"/>
              <w:ind w:left="-33"/>
              <w:rPr>
                <w:ins w:id="335" w:author="Stefan Thanheiser" w:date="2019-02-19T23:14:00Z"/>
                <w:rFonts w:asciiTheme="minorHAnsi" w:eastAsia="Calibri" w:hAnsiTheme="minorHAnsi" w:cs="Calibri"/>
                <w:sz w:val="24"/>
                <w:szCs w:val="24"/>
                <w:lang w:val="en-GB"/>
              </w:rPr>
            </w:pPr>
          </w:p>
          <w:p w14:paraId="345047D6" w14:textId="77777777" w:rsidR="000E1FBE" w:rsidRDefault="000E1FBE" w:rsidP="009610D4">
            <w:pPr>
              <w:widowControl w:val="0"/>
              <w:pBdr>
                <w:top w:val="nil"/>
                <w:left w:val="nil"/>
                <w:bottom w:val="nil"/>
                <w:right w:val="nil"/>
                <w:between w:val="nil"/>
              </w:pBdr>
              <w:spacing w:line="240" w:lineRule="auto"/>
              <w:ind w:left="-33"/>
              <w:rPr>
                <w:ins w:id="336" w:author="Stefan Thanheiser" w:date="2019-02-19T23:14:00Z"/>
                <w:rFonts w:asciiTheme="minorHAnsi" w:eastAsia="Calibri" w:hAnsiTheme="minorHAnsi" w:cs="Calibri"/>
                <w:sz w:val="24"/>
                <w:szCs w:val="24"/>
                <w:lang w:val="en-GB"/>
              </w:rPr>
            </w:pPr>
          </w:p>
          <w:p w14:paraId="44BEA810" w14:textId="39455811" w:rsidR="009610D4" w:rsidRPr="009610D4" w:rsidRDefault="00133FDF"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2.2.4</w:t>
            </w:r>
            <w:ins w:id="337" w:author="Stefan Thanheiser" w:date="2019-02-19T23:14:00Z">
              <w:r w:rsidR="000E1FBE">
                <w:rPr>
                  <w:rFonts w:asciiTheme="minorHAnsi" w:eastAsia="Calibri" w:hAnsiTheme="minorHAnsi" w:cs="Calibri"/>
                  <w:sz w:val="24"/>
                  <w:szCs w:val="24"/>
                  <w:lang w:val="en-GB"/>
                </w:rPr>
                <w:t xml:space="preserve"> </w:t>
              </w:r>
            </w:ins>
            <w:r w:rsidRPr="009610D4">
              <w:rPr>
                <w:rFonts w:asciiTheme="minorHAnsi" w:eastAsia="Calibri" w:hAnsiTheme="minorHAnsi" w:cs="Calibri"/>
                <w:sz w:val="24"/>
                <w:szCs w:val="24"/>
                <w:lang w:val="en-GB"/>
              </w:rPr>
              <w:t>A documented</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procedure for</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 xml:space="preserve">handling the </w:t>
            </w:r>
            <w:r w:rsidRPr="009610D4">
              <w:rPr>
                <w:rFonts w:asciiTheme="minorHAnsi" w:eastAsia="Calibri" w:hAnsiTheme="minorHAnsi" w:cs="Calibri"/>
                <w:sz w:val="24"/>
                <w:szCs w:val="24"/>
                <w:lang w:val="en-GB"/>
              </w:rPr>
              <w:lastRenderedPageBreak/>
              <w:t>review</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and</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remediation</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of</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non-compliant cases.</w:t>
            </w:r>
          </w:p>
          <w:p w14:paraId="47591C9D" w14:textId="77777777" w:rsidR="009610D4" w:rsidRPr="009610D4" w:rsidRDefault="009610D4" w:rsidP="009610D4">
            <w:pPr>
              <w:widowControl w:val="0"/>
              <w:pBdr>
                <w:top w:val="nil"/>
                <w:left w:val="nil"/>
                <w:bottom w:val="nil"/>
                <w:right w:val="nil"/>
                <w:between w:val="nil"/>
              </w:pBdr>
              <w:spacing w:line="240" w:lineRule="auto"/>
              <w:ind w:left="-33"/>
              <w:rPr>
                <w:rFonts w:asciiTheme="minorHAnsi" w:eastAsia="Calibri" w:hAnsiTheme="minorHAnsi" w:cs="Calibri"/>
                <w:sz w:val="24"/>
                <w:szCs w:val="24"/>
                <w:lang w:val="en-GB"/>
              </w:rPr>
            </w:pPr>
          </w:p>
          <w:p w14:paraId="040FD8F3" w14:textId="77777777" w:rsidR="000E1FBE" w:rsidRDefault="000E1FBE" w:rsidP="009610D4">
            <w:pPr>
              <w:widowControl w:val="0"/>
              <w:pBdr>
                <w:top w:val="nil"/>
                <w:left w:val="nil"/>
                <w:bottom w:val="nil"/>
                <w:right w:val="nil"/>
                <w:between w:val="nil"/>
              </w:pBdr>
              <w:spacing w:line="240" w:lineRule="auto"/>
              <w:ind w:left="-33"/>
              <w:rPr>
                <w:ins w:id="338" w:author="Stefan Thanheiser" w:date="2019-02-19T23:15:00Z"/>
                <w:rFonts w:asciiTheme="minorHAnsi" w:eastAsia="Calibri" w:hAnsiTheme="minorHAnsi" w:cs="Calibri"/>
                <w:sz w:val="24"/>
                <w:szCs w:val="24"/>
                <w:lang w:val="en-GB"/>
              </w:rPr>
            </w:pPr>
          </w:p>
          <w:p w14:paraId="506EA7D6" w14:textId="77777777" w:rsidR="000E1FBE" w:rsidRDefault="000E1FBE" w:rsidP="009610D4">
            <w:pPr>
              <w:widowControl w:val="0"/>
              <w:pBdr>
                <w:top w:val="nil"/>
                <w:left w:val="nil"/>
                <w:bottom w:val="nil"/>
                <w:right w:val="nil"/>
                <w:between w:val="nil"/>
              </w:pBdr>
              <w:spacing w:line="240" w:lineRule="auto"/>
              <w:ind w:left="-33"/>
              <w:rPr>
                <w:ins w:id="339" w:author="Stefan Thanheiser" w:date="2019-02-19T23:15:00Z"/>
                <w:rFonts w:asciiTheme="minorHAnsi" w:eastAsia="Calibri" w:hAnsiTheme="minorHAnsi" w:cs="Calibri"/>
                <w:sz w:val="24"/>
                <w:szCs w:val="24"/>
                <w:lang w:val="en-GB"/>
              </w:rPr>
            </w:pPr>
          </w:p>
          <w:p w14:paraId="7271EA41" w14:textId="4029AA10" w:rsidR="00133FDF" w:rsidRPr="009610D4" w:rsidRDefault="00133FDF" w:rsidP="007E07B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610D4">
              <w:rPr>
                <w:rFonts w:asciiTheme="minorHAnsi" w:eastAsia="Calibri" w:hAnsiTheme="minorHAnsi" w:cs="Calibri"/>
                <w:sz w:val="24"/>
                <w:szCs w:val="24"/>
                <w:lang w:val="en-GB"/>
              </w:rPr>
              <w:t>Rationale:</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To</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ensure:</w:t>
            </w:r>
            <w:r w:rsidR="009610D4" w:rsidRPr="009610D4">
              <w:rPr>
                <w:rFonts w:asciiTheme="minorHAnsi" w:eastAsia="Calibri" w:hAnsiTheme="minorHAnsi" w:cs="Calibri"/>
                <w:sz w:val="24"/>
                <w:szCs w:val="24"/>
                <w:lang w:val="en-GB"/>
              </w:rPr>
              <w:t xml:space="preserve"> </w:t>
            </w:r>
            <w:proofErr w:type="spellStart"/>
            <w:proofErr w:type="gramStart"/>
            <w:r w:rsidRPr="009610D4">
              <w:rPr>
                <w:rFonts w:asciiTheme="minorHAnsi" w:eastAsia="Calibri" w:hAnsiTheme="minorHAnsi" w:cs="Calibri"/>
                <w:sz w:val="24"/>
                <w:szCs w:val="24"/>
                <w:lang w:val="en-GB"/>
              </w:rPr>
              <w:t>i</w:t>
            </w:r>
            <w:proofErr w:type="spellEnd"/>
            <w:r w:rsidRPr="009610D4">
              <w:rPr>
                <w:rFonts w:asciiTheme="minorHAnsi" w:eastAsia="Calibri" w:hAnsiTheme="minorHAnsi" w:cs="Calibri"/>
                <w:sz w:val="24"/>
                <w:szCs w:val="24"/>
                <w:lang w:val="en-GB"/>
              </w:rPr>
              <w:t>)Open</w:t>
            </w:r>
            <w:proofErr w:type="gramEnd"/>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Source</w:t>
            </w:r>
            <w:ins w:id="340" w:author="Stefan Thanheiser" w:date="2019-02-17T00:40:00Z">
              <w:r w:rsidR="009610D4">
                <w:rPr>
                  <w:rFonts w:asciiTheme="minorHAnsi" w:eastAsia="Calibri" w:hAnsiTheme="minorHAnsi" w:cs="Calibri"/>
                  <w:sz w:val="24"/>
                  <w:szCs w:val="24"/>
                  <w:lang w:val="en-GB"/>
                </w:rPr>
                <w:t xml:space="preserve"> </w:t>
              </w:r>
            </w:ins>
            <w:r w:rsidRPr="009610D4">
              <w:rPr>
                <w:rFonts w:asciiTheme="minorHAnsi" w:eastAsia="Calibri" w:hAnsiTheme="minorHAnsi" w:cs="Calibri"/>
                <w:sz w:val="24"/>
                <w:szCs w:val="24"/>
                <w:lang w:val="en-GB"/>
              </w:rPr>
              <w:t>compliance responsibilities are</w:t>
            </w:r>
            <w:ins w:id="341" w:author="Stefan Thanheiser" w:date="2019-02-17T00:40:00Z">
              <w:r w:rsidR="009610D4">
                <w:rPr>
                  <w:rFonts w:asciiTheme="minorHAnsi" w:eastAsia="Calibri" w:hAnsiTheme="minorHAnsi" w:cs="Calibri"/>
                  <w:sz w:val="24"/>
                  <w:szCs w:val="24"/>
                  <w:lang w:val="en-GB"/>
                </w:rPr>
                <w:t xml:space="preserve"> </w:t>
              </w:r>
            </w:ins>
            <w:r w:rsidRPr="009610D4">
              <w:rPr>
                <w:rFonts w:asciiTheme="minorHAnsi" w:eastAsia="Calibri" w:hAnsiTheme="minorHAnsi" w:cs="Calibri"/>
                <w:sz w:val="24"/>
                <w:szCs w:val="24"/>
                <w:lang w:val="en-GB"/>
              </w:rPr>
              <w:t>effectively supported</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and</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resourced</w:t>
            </w:r>
            <w:ins w:id="342" w:author="Stefan Thanheiser" w:date="2019-02-17T00:40:00Z">
              <w:r w:rsidR="009610D4">
                <w:rPr>
                  <w:rFonts w:asciiTheme="minorHAnsi" w:eastAsia="Calibri" w:hAnsiTheme="minorHAnsi" w:cs="Calibri"/>
                  <w:sz w:val="24"/>
                  <w:szCs w:val="24"/>
                  <w:lang w:val="en-GB"/>
                </w:rPr>
                <w:t xml:space="preserve"> </w:t>
              </w:r>
            </w:ins>
            <w:r w:rsidRPr="009610D4">
              <w:rPr>
                <w:rFonts w:asciiTheme="minorHAnsi" w:eastAsia="Calibri" w:hAnsiTheme="minorHAnsi" w:cs="Calibri"/>
                <w:sz w:val="24"/>
                <w:szCs w:val="24"/>
                <w:lang w:val="en-GB"/>
              </w:rPr>
              <w:t>and</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ii)</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policies</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and</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supporting</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processes</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are</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regularly</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updated</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to</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accommodate</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changes</w:t>
            </w:r>
            <w:r w:rsidR="009610D4" w:rsidRPr="009610D4">
              <w:rPr>
                <w:rFonts w:asciiTheme="minorHAnsi" w:eastAsia="Calibri" w:hAnsiTheme="minorHAnsi" w:cs="Calibri"/>
                <w:sz w:val="24"/>
                <w:szCs w:val="24"/>
                <w:lang w:val="en-GB"/>
              </w:rPr>
              <w:t xml:space="preserve"> </w:t>
            </w:r>
            <w:r w:rsidRPr="009610D4">
              <w:rPr>
                <w:rFonts w:asciiTheme="minorHAnsi" w:eastAsia="Calibri" w:hAnsiTheme="minorHAnsi" w:cs="Calibri"/>
                <w:sz w:val="24"/>
                <w:szCs w:val="24"/>
                <w:lang w:val="en-GB"/>
              </w:rPr>
              <w:t>in Open Source compliance best practices.</w:t>
            </w:r>
          </w:p>
        </w:tc>
        <w:tc>
          <w:tcPr>
            <w:tcW w:w="3177" w:type="dxa"/>
            <w:shd w:val="clear" w:color="auto" w:fill="auto"/>
            <w:tcMar>
              <w:top w:w="100" w:type="dxa"/>
              <w:left w:w="100" w:type="dxa"/>
              <w:bottom w:w="100" w:type="dxa"/>
              <w:right w:w="100" w:type="dxa"/>
            </w:tcMar>
          </w:tcPr>
          <w:p w14:paraId="3C0ADFD7" w14:textId="77777777" w:rsidR="0054331F" w:rsidRDefault="00563D2E" w:rsidP="0054331F">
            <w:pPr>
              <w:widowControl w:val="0"/>
              <w:pBdr>
                <w:top w:val="nil"/>
                <w:left w:val="nil"/>
                <w:bottom w:val="nil"/>
                <w:right w:val="nil"/>
                <w:between w:val="nil"/>
              </w:pBdr>
              <w:spacing w:line="240" w:lineRule="auto"/>
              <w:rPr>
                <w:ins w:id="343" w:author="Stefan Thanheiser" w:date="2019-02-19T22:48:00Z"/>
                <w:rFonts w:asciiTheme="minorHAnsi" w:eastAsia="Calibri" w:hAnsiTheme="minorHAnsi" w:cs="Calibri"/>
                <w:color w:val="4F81BD" w:themeColor="accent1"/>
                <w:sz w:val="24"/>
                <w:szCs w:val="24"/>
              </w:rPr>
            </w:pPr>
            <w:r w:rsidRPr="00FC253B">
              <w:rPr>
                <w:rFonts w:asciiTheme="minorHAnsi" w:eastAsia="Calibri" w:hAnsiTheme="minorHAnsi" w:cs="Calibri"/>
                <w:color w:val="4F81BD" w:themeColor="accent1"/>
                <w:sz w:val="24"/>
                <w:szCs w:val="24"/>
              </w:rPr>
              <w:lastRenderedPageBreak/>
              <w:t xml:space="preserve">2.1 </w:t>
            </w:r>
            <w:ins w:id="344" w:author="Stefan Thanheiser" w:date="2019-02-19T22:45:00Z">
              <w:r w:rsidR="0054331F">
                <w:rPr>
                  <w:rFonts w:asciiTheme="minorHAnsi" w:eastAsia="Calibri" w:hAnsiTheme="minorHAnsi" w:cs="Calibri"/>
                  <w:color w:val="4F81BD" w:themeColor="accent1"/>
                  <w:sz w:val="24"/>
                  <w:szCs w:val="24"/>
                </w:rPr>
                <w:t>Erstellung und</w:t>
              </w:r>
            </w:ins>
            <w:ins w:id="345" w:author="Stefan Thanheiser" w:date="2019-02-19T22:46:00Z">
              <w:r w:rsidR="0054331F">
                <w:rPr>
                  <w:rFonts w:asciiTheme="minorHAnsi" w:eastAsia="Calibri" w:hAnsiTheme="minorHAnsi" w:cs="Calibri"/>
                  <w:color w:val="4F81BD" w:themeColor="accent1"/>
                  <w:sz w:val="24"/>
                  <w:szCs w:val="24"/>
                </w:rPr>
                <w:t xml:space="preserve"> Aufrechterhaltung eines Prozesses, um auf Open-Source-Anfragen von außerhalb des Unternehmens zu reagieren</w:t>
              </w:r>
            </w:ins>
            <w:ins w:id="346" w:author="Stefan Thanheiser" w:date="2019-02-19T22:47:00Z">
              <w:r w:rsidR="0054331F">
                <w:rPr>
                  <w:rFonts w:asciiTheme="minorHAnsi" w:eastAsia="Calibri" w:hAnsiTheme="minorHAnsi" w:cs="Calibri"/>
                  <w:color w:val="4F81BD" w:themeColor="accent1"/>
                  <w:sz w:val="24"/>
                  <w:szCs w:val="24"/>
                </w:rPr>
                <w:t>. Veröffentlichung einer Schnittstelle,</w:t>
              </w:r>
            </w:ins>
            <w:ins w:id="347" w:author="Stefan Thanheiser" w:date="2019-02-19T22:48:00Z">
              <w:r w:rsidR="0054331F">
                <w:rPr>
                  <w:rFonts w:asciiTheme="minorHAnsi" w:eastAsia="Calibri" w:hAnsiTheme="minorHAnsi" w:cs="Calibri"/>
                  <w:color w:val="4F81BD" w:themeColor="accent1"/>
                  <w:sz w:val="24"/>
                  <w:szCs w:val="24"/>
                </w:rPr>
                <w:t xml:space="preserve"> über die Dritte Open-Source-Compliance-Anfragen an das Unternehmen absetzen können. </w:t>
              </w:r>
            </w:ins>
          </w:p>
          <w:p w14:paraId="45058643" w14:textId="15311B1B" w:rsidR="00563D2E" w:rsidRDefault="00563D2E" w:rsidP="0054331F">
            <w:pPr>
              <w:widowControl w:val="0"/>
              <w:pBdr>
                <w:top w:val="nil"/>
                <w:left w:val="nil"/>
                <w:bottom w:val="nil"/>
                <w:right w:val="nil"/>
                <w:between w:val="nil"/>
              </w:pBdr>
              <w:spacing w:line="240" w:lineRule="auto"/>
              <w:rPr>
                <w:ins w:id="348" w:author="Stefan Thanheiser" w:date="2019-02-19T22:49:00Z"/>
                <w:rFonts w:asciiTheme="minorHAnsi" w:eastAsia="Calibri" w:hAnsiTheme="minorHAnsi" w:cs="Calibri"/>
                <w:color w:val="4F81BD" w:themeColor="accent1"/>
                <w:sz w:val="24"/>
                <w:szCs w:val="24"/>
              </w:rPr>
            </w:pPr>
          </w:p>
          <w:p w14:paraId="17E99EC5" w14:textId="787CBBBD" w:rsidR="0054331F" w:rsidRDefault="0054331F" w:rsidP="0054331F">
            <w:pPr>
              <w:widowControl w:val="0"/>
              <w:pBdr>
                <w:top w:val="nil"/>
                <w:left w:val="nil"/>
                <w:bottom w:val="nil"/>
                <w:right w:val="nil"/>
                <w:between w:val="nil"/>
              </w:pBdr>
              <w:spacing w:line="240" w:lineRule="auto"/>
              <w:rPr>
                <w:ins w:id="349" w:author="Stefan Thanheiser" w:date="2019-02-19T22:49:00Z"/>
                <w:rFonts w:asciiTheme="minorHAnsi" w:eastAsia="Calibri" w:hAnsiTheme="minorHAnsi" w:cs="Calibri"/>
                <w:color w:val="4F81BD" w:themeColor="accent1"/>
                <w:sz w:val="24"/>
                <w:szCs w:val="24"/>
              </w:rPr>
            </w:pPr>
          </w:p>
          <w:p w14:paraId="643B2922" w14:textId="4CA5F7B6" w:rsidR="0054331F" w:rsidRDefault="0054331F" w:rsidP="0054331F">
            <w:pPr>
              <w:widowControl w:val="0"/>
              <w:pBdr>
                <w:top w:val="nil"/>
                <w:left w:val="nil"/>
                <w:bottom w:val="nil"/>
                <w:right w:val="nil"/>
                <w:between w:val="nil"/>
              </w:pBdr>
              <w:spacing w:line="240" w:lineRule="auto"/>
              <w:rPr>
                <w:ins w:id="350" w:author="Stefan Thanheiser" w:date="2019-02-19T22:49:00Z"/>
                <w:rFonts w:asciiTheme="minorHAnsi" w:eastAsia="Calibri" w:hAnsiTheme="minorHAnsi" w:cs="Calibri"/>
                <w:color w:val="4F81BD" w:themeColor="accent1"/>
                <w:sz w:val="24"/>
                <w:szCs w:val="24"/>
              </w:rPr>
            </w:pPr>
          </w:p>
          <w:p w14:paraId="161CCC59" w14:textId="69D833E4" w:rsidR="0054331F" w:rsidRDefault="0054331F" w:rsidP="0054331F">
            <w:pPr>
              <w:widowControl w:val="0"/>
              <w:pBdr>
                <w:top w:val="nil"/>
                <w:left w:val="nil"/>
                <w:bottom w:val="nil"/>
                <w:right w:val="nil"/>
                <w:between w:val="nil"/>
              </w:pBdr>
              <w:spacing w:line="240" w:lineRule="auto"/>
              <w:rPr>
                <w:ins w:id="351" w:author="Stefan Thanheiser" w:date="2019-02-19T22:49:00Z"/>
                <w:rFonts w:asciiTheme="minorHAnsi" w:eastAsia="Calibri" w:hAnsiTheme="minorHAnsi" w:cs="Calibri"/>
                <w:color w:val="4F81BD" w:themeColor="accent1"/>
                <w:sz w:val="24"/>
                <w:szCs w:val="24"/>
              </w:rPr>
            </w:pPr>
          </w:p>
          <w:p w14:paraId="264BAF8F" w14:textId="409AD2D9" w:rsidR="0054331F" w:rsidRDefault="0054331F" w:rsidP="0054331F">
            <w:pPr>
              <w:widowControl w:val="0"/>
              <w:pBdr>
                <w:top w:val="nil"/>
                <w:left w:val="nil"/>
                <w:bottom w:val="nil"/>
                <w:right w:val="nil"/>
                <w:between w:val="nil"/>
              </w:pBdr>
              <w:spacing w:line="240" w:lineRule="auto"/>
              <w:rPr>
                <w:ins w:id="352" w:author="Stefan Thanheiser" w:date="2019-02-19T22:49:00Z"/>
                <w:rFonts w:asciiTheme="minorHAnsi" w:eastAsia="Calibri" w:hAnsiTheme="minorHAnsi" w:cs="Calibri"/>
                <w:color w:val="4F81BD" w:themeColor="accent1"/>
                <w:sz w:val="24"/>
                <w:szCs w:val="24"/>
              </w:rPr>
            </w:pPr>
          </w:p>
          <w:p w14:paraId="0E9796C4" w14:textId="687F9F10" w:rsidR="0054331F" w:rsidRDefault="0054331F" w:rsidP="0054331F">
            <w:pPr>
              <w:widowControl w:val="0"/>
              <w:pBdr>
                <w:top w:val="nil"/>
                <w:left w:val="nil"/>
                <w:bottom w:val="nil"/>
                <w:right w:val="nil"/>
                <w:between w:val="nil"/>
              </w:pBdr>
              <w:spacing w:line="240" w:lineRule="auto"/>
              <w:rPr>
                <w:ins w:id="353" w:author="Stefan Thanheiser" w:date="2019-02-19T22:49:00Z"/>
                <w:rFonts w:asciiTheme="minorHAnsi" w:eastAsia="Calibri" w:hAnsiTheme="minorHAnsi" w:cs="Calibri"/>
                <w:color w:val="4F81BD" w:themeColor="accent1"/>
                <w:sz w:val="24"/>
                <w:szCs w:val="24"/>
              </w:rPr>
            </w:pPr>
          </w:p>
          <w:p w14:paraId="03061C0E" w14:textId="1C6F0680" w:rsidR="0054331F" w:rsidRDefault="0054331F" w:rsidP="0054331F">
            <w:pPr>
              <w:widowControl w:val="0"/>
              <w:pBdr>
                <w:top w:val="nil"/>
                <w:left w:val="nil"/>
                <w:bottom w:val="nil"/>
                <w:right w:val="nil"/>
                <w:between w:val="nil"/>
              </w:pBdr>
              <w:spacing w:line="240" w:lineRule="auto"/>
              <w:rPr>
                <w:ins w:id="354" w:author="Stefan Thanheiser" w:date="2019-02-19T22:49:00Z"/>
                <w:rFonts w:asciiTheme="minorHAnsi" w:eastAsia="Calibri" w:hAnsiTheme="minorHAnsi" w:cs="Calibri"/>
                <w:color w:val="4F81BD" w:themeColor="accent1"/>
                <w:sz w:val="24"/>
                <w:szCs w:val="24"/>
              </w:rPr>
            </w:pPr>
          </w:p>
          <w:p w14:paraId="6A5925EE" w14:textId="79110C99" w:rsidR="0054331F" w:rsidRDefault="0054331F" w:rsidP="0054331F">
            <w:pPr>
              <w:widowControl w:val="0"/>
              <w:pBdr>
                <w:top w:val="nil"/>
                <w:left w:val="nil"/>
                <w:bottom w:val="nil"/>
                <w:right w:val="nil"/>
                <w:between w:val="nil"/>
              </w:pBdr>
              <w:spacing w:line="240" w:lineRule="auto"/>
              <w:rPr>
                <w:ins w:id="355" w:author="Stefan Thanheiser" w:date="2019-02-19T22:49:00Z"/>
                <w:rFonts w:asciiTheme="minorHAnsi" w:eastAsia="Calibri" w:hAnsiTheme="minorHAnsi" w:cs="Calibri"/>
                <w:color w:val="4F81BD" w:themeColor="accent1"/>
                <w:sz w:val="24"/>
                <w:szCs w:val="24"/>
              </w:rPr>
            </w:pPr>
          </w:p>
          <w:p w14:paraId="1E1D546D" w14:textId="663CA366" w:rsidR="0054331F" w:rsidRDefault="0054331F" w:rsidP="0054331F">
            <w:pPr>
              <w:widowControl w:val="0"/>
              <w:pBdr>
                <w:top w:val="nil"/>
                <w:left w:val="nil"/>
                <w:bottom w:val="nil"/>
                <w:right w:val="nil"/>
                <w:between w:val="nil"/>
              </w:pBdr>
              <w:spacing w:line="240" w:lineRule="auto"/>
              <w:rPr>
                <w:ins w:id="356" w:author="Stefan Thanheiser" w:date="2019-02-19T22:49:00Z"/>
                <w:rFonts w:asciiTheme="minorHAnsi" w:eastAsia="Calibri" w:hAnsiTheme="minorHAnsi" w:cs="Calibri"/>
                <w:color w:val="4F81BD" w:themeColor="accent1"/>
                <w:sz w:val="24"/>
                <w:szCs w:val="24"/>
              </w:rPr>
            </w:pPr>
          </w:p>
          <w:p w14:paraId="3F557D09" w14:textId="4DAA9B35" w:rsidR="0054331F" w:rsidRDefault="0054331F" w:rsidP="0054331F">
            <w:pPr>
              <w:widowControl w:val="0"/>
              <w:pBdr>
                <w:top w:val="nil"/>
                <w:left w:val="nil"/>
                <w:bottom w:val="nil"/>
                <w:right w:val="nil"/>
                <w:between w:val="nil"/>
              </w:pBdr>
              <w:spacing w:line="240" w:lineRule="auto"/>
              <w:rPr>
                <w:ins w:id="357" w:author="Stefan Thanheiser" w:date="2019-02-19T22:49:00Z"/>
                <w:rFonts w:asciiTheme="minorHAnsi" w:eastAsia="Calibri" w:hAnsiTheme="minorHAnsi" w:cs="Calibri"/>
                <w:color w:val="4F81BD" w:themeColor="accent1"/>
                <w:sz w:val="24"/>
                <w:szCs w:val="24"/>
              </w:rPr>
            </w:pPr>
          </w:p>
          <w:p w14:paraId="25113166" w14:textId="1FA0D42C" w:rsidR="0054331F" w:rsidRDefault="0054331F" w:rsidP="0054331F">
            <w:pPr>
              <w:widowControl w:val="0"/>
              <w:pBdr>
                <w:top w:val="nil"/>
                <w:left w:val="nil"/>
                <w:bottom w:val="nil"/>
                <w:right w:val="nil"/>
                <w:between w:val="nil"/>
              </w:pBdr>
              <w:spacing w:line="240" w:lineRule="auto"/>
              <w:rPr>
                <w:ins w:id="358" w:author="Stefan Thanheiser" w:date="2019-02-19T22:49:00Z"/>
                <w:rFonts w:asciiTheme="minorHAnsi" w:eastAsia="Calibri" w:hAnsiTheme="minorHAnsi" w:cs="Calibri"/>
                <w:color w:val="4F81BD" w:themeColor="accent1"/>
                <w:sz w:val="24"/>
                <w:szCs w:val="24"/>
              </w:rPr>
            </w:pPr>
          </w:p>
          <w:p w14:paraId="77F865B6" w14:textId="77777777" w:rsidR="0054331F" w:rsidRPr="001B0B97" w:rsidRDefault="0054331F"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FFC9ED7"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9668A88" w14:textId="77777777" w:rsidR="00563D2E" w:rsidRPr="001B0B9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Verifikationsmaterial: </w:t>
            </w:r>
          </w:p>
          <w:p w14:paraId="0DDD3097" w14:textId="2EAFF9E9" w:rsidR="00563D2E" w:rsidRPr="001B0B9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2.1.1 Eine öffentlich sichtbare Bekanntgabe </w:t>
            </w:r>
            <w:ins w:id="359" w:author="Stefan Thanheiser" w:date="2019-02-19T22:49:00Z">
              <w:r w:rsidR="0054331F">
                <w:rPr>
                  <w:rFonts w:asciiTheme="minorHAnsi" w:eastAsia="Calibri" w:hAnsiTheme="minorHAnsi" w:cs="Calibri"/>
                  <w:color w:val="4F81BD" w:themeColor="accent1"/>
                  <w:sz w:val="24"/>
                  <w:szCs w:val="24"/>
                </w:rPr>
                <w:t>einer Schnittstelle, über welche Dritte eine Ope</w:t>
              </w:r>
            </w:ins>
            <w:ins w:id="360" w:author="Stefan Thanheiser" w:date="2019-02-19T22:50:00Z">
              <w:r w:rsidR="0054331F">
                <w:rPr>
                  <w:rFonts w:asciiTheme="minorHAnsi" w:eastAsia="Calibri" w:hAnsiTheme="minorHAnsi" w:cs="Calibri"/>
                  <w:color w:val="4F81BD" w:themeColor="accent1"/>
                  <w:sz w:val="24"/>
                  <w:szCs w:val="24"/>
                </w:rPr>
                <w:t>n-Source-Compliance-Anfrage stellen können</w:t>
              </w:r>
            </w:ins>
            <w:ins w:id="361" w:author="Jan Thielscher" w:date="2019-01-08T22:27:00Z">
              <w:r w:rsidRPr="001B0B97">
                <w:rPr>
                  <w:rFonts w:asciiTheme="minorHAnsi" w:eastAsia="Calibri" w:hAnsiTheme="minorHAnsi" w:cs="Calibri"/>
                  <w:color w:val="4F81BD" w:themeColor="accent1"/>
                  <w:sz w:val="24"/>
                  <w:szCs w:val="24"/>
                </w:rPr>
                <w:t xml:space="preserve"> </w:t>
              </w:r>
            </w:ins>
            <w:r w:rsidRPr="001B0B97">
              <w:rPr>
                <w:rFonts w:asciiTheme="minorHAnsi" w:eastAsia="Calibri" w:hAnsiTheme="minorHAnsi" w:cs="Calibri"/>
                <w:color w:val="4F81BD" w:themeColor="accent1"/>
                <w:sz w:val="24"/>
                <w:szCs w:val="24"/>
              </w:rPr>
              <w:t xml:space="preserve">(z. B. durch Veröffentlichen einer Kontakt-E-Mail-Adresse oder Aufnahme in das Open Compliance-Verzeichnis der Linux </w:t>
            </w:r>
            <w:proofErr w:type="spellStart"/>
            <w:r w:rsidRPr="001B0B97">
              <w:rPr>
                <w:rFonts w:asciiTheme="minorHAnsi" w:eastAsia="Calibri" w:hAnsiTheme="minorHAnsi" w:cs="Calibri"/>
                <w:color w:val="4F81BD" w:themeColor="accent1"/>
                <w:sz w:val="24"/>
                <w:szCs w:val="24"/>
              </w:rPr>
              <w:t>Foundation</w:t>
            </w:r>
            <w:proofErr w:type="spellEnd"/>
            <w:r w:rsidRPr="001B0B97">
              <w:rPr>
                <w:rFonts w:asciiTheme="minorHAnsi" w:eastAsia="Calibri" w:hAnsiTheme="minorHAnsi" w:cs="Calibri"/>
                <w:color w:val="4F81BD" w:themeColor="accent1"/>
                <w:sz w:val="24"/>
                <w:szCs w:val="24"/>
              </w:rPr>
              <w:t>).</w:t>
            </w:r>
          </w:p>
          <w:p w14:paraId="799DD8A2"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78CBF81" w14:textId="0442DED6" w:rsidR="00563D2E" w:rsidRPr="001B0B9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2.1.2 Ein intern dokumentiertes Verfahren, das die Verantwortung für den Empfang und die Bearbeitung von Open-Source-Compliance-Anfragen zuweist.</w:t>
            </w:r>
          </w:p>
          <w:p w14:paraId="2D9B8D0F"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4F60988" w14:textId="77777777" w:rsidR="00AF297A" w:rsidRDefault="00AF297A" w:rsidP="003731A2">
            <w:pPr>
              <w:widowControl w:val="0"/>
              <w:pBdr>
                <w:top w:val="nil"/>
                <w:left w:val="nil"/>
                <w:bottom w:val="nil"/>
                <w:right w:val="nil"/>
                <w:between w:val="nil"/>
              </w:pBdr>
              <w:spacing w:line="240" w:lineRule="auto"/>
              <w:rPr>
                <w:ins w:id="362" w:author="Stefan Thanheiser" w:date="2019-02-19T22:51:00Z"/>
                <w:rFonts w:asciiTheme="minorHAnsi" w:eastAsia="Calibri" w:hAnsiTheme="minorHAnsi" w:cs="Calibri"/>
                <w:color w:val="4F81BD" w:themeColor="accent1"/>
                <w:sz w:val="24"/>
                <w:szCs w:val="24"/>
              </w:rPr>
            </w:pPr>
          </w:p>
          <w:p w14:paraId="437F4015" w14:textId="02EDB99A" w:rsidR="00563D2E" w:rsidRPr="001B0B9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Begründung:</w:t>
            </w:r>
          </w:p>
          <w:p w14:paraId="03CA31FC" w14:textId="0E7F4D74" w:rsidR="00563D2E" w:rsidRPr="001B0B9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Es soll sichergestellt werden, dass </w:t>
            </w:r>
            <w:del w:id="363" w:author="Stefan Thanheiser" w:date="2019-02-17T00:31:00Z">
              <w:r w:rsidRPr="001B0B97" w:rsidDel="00133FDF">
                <w:rPr>
                  <w:rFonts w:asciiTheme="minorHAnsi" w:eastAsia="Calibri" w:hAnsiTheme="minorHAnsi" w:cs="Calibri"/>
                  <w:color w:val="4F81BD" w:themeColor="accent1"/>
                  <w:sz w:val="24"/>
                  <w:szCs w:val="24"/>
                </w:rPr>
                <w:delText>es für</w:delText>
              </w:r>
            </w:del>
            <w:r w:rsidRPr="001B0B97">
              <w:rPr>
                <w:rFonts w:asciiTheme="minorHAnsi" w:eastAsia="Calibri" w:hAnsiTheme="minorHAnsi" w:cs="Calibri"/>
                <w:color w:val="4F81BD" w:themeColor="accent1"/>
                <w:sz w:val="24"/>
                <w:szCs w:val="24"/>
              </w:rPr>
              <w:t xml:space="preserve"> Dritte eine angemessene Möglichkeit </w:t>
            </w:r>
            <w:ins w:id="364" w:author="Stefan Thanheiser" w:date="2019-02-17T00:31:00Z">
              <w:r w:rsidR="00133FDF">
                <w:rPr>
                  <w:rFonts w:asciiTheme="minorHAnsi" w:eastAsia="Calibri" w:hAnsiTheme="minorHAnsi" w:cs="Calibri"/>
                  <w:color w:val="4F81BD" w:themeColor="accent1"/>
                  <w:sz w:val="24"/>
                  <w:szCs w:val="24"/>
                </w:rPr>
                <w:t>besitzen</w:t>
              </w:r>
            </w:ins>
            <w:del w:id="365" w:author="Stefan Thanheiser" w:date="2019-02-17T00:31:00Z">
              <w:r w:rsidRPr="001B0B97" w:rsidDel="00133FDF">
                <w:rPr>
                  <w:rFonts w:asciiTheme="minorHAnsi" w:eastAsia="Calibri" w:hAnsiTheme="minorHAnsi" w:cs="Calibri"/>
                  <w:color w:val="4F81BD" w:themeColor="accent1"/>
                  <w:sz w:val="24"/>
                  <w:szCs w:val="24"/>
                </w:rPr>
                <w:delText>gibt</w:delText>
              </w:r>
            </w:del>
            <w:r w:rsidRPr="001B0B97">
              <w:rPr>
                <w:rFonts w:asciiTheme="minorHAnsi" w:eastAsia="Calibri" w:hAnsiTheme="minorHAnsi" w:cs="Calibri"/>
                <w:color w:val="4F81BD" w:themeColor="accent1"/>
                <w:sz w:val="24"/>
                <w:szCs w:val="24"/>
              </w:rPr>
              <w:t xml:space="preserve">, sich mit der Organisation in Bezug auf Open-Source-Compliance-Anfragen in Verbindung zu </w:t>
            </w:r>
            <w:r w:rsidRPr="001B0B97">
              <w:rPr>
                <w:rFonts w:asciiTheme="minorHAnsi" w:eastAsia="Calibri" w:hAnsiTheme="minorHAnsi" w:cs="Calibri"/>
                <w:color w:val="4F81BD" w:themeColor="accent1"/>
                <w:sz w:val="24"/>
                <w:szCs w:val="24"/>
              </w:rPr>
              <w:lastRenderedPageBreak/>
              <w:t>setzen</w:t>
            </w:r>
            <w:ins w:id="366" w:author="Stefan Thanheiser" w:date="2019-02-17T00:29:00Z">
              <w:r w:rsidR="00133FDF">
                <w:rPr>
                  <w:rFonts w:asciiTheme="minorHAnsi" w:eastAsia="Calibri" w:hAnsiTheme="minorHAnsi" w:cs="Calibri"/>
                  <w:color w:val="4F81BD" w:themeColor="accent1"/>
                  <w:sz w:val="24"/>
                  <w:szCs w:val="24"/>
                </w:rPr>
                <w:t xml:space="preserve"> – als auch dass die Organisation</w:t>
              </w:r>
            </w:ins>
            <w:ins w:id="367" w:author="Stefan Thanheiser" w:date="2019-02-17T00:30:00Z">
              <w:r w:rsidR="00133FDF">
                <w:rPr>
                  <w:rFonts w:asciiTheme="minorHAnsi" w:eastAsia="Calibri" w:hAnsiTheme="minorHAnsi" w:cs="Calibri"/>
                  <w:color w:val="4F81BD" w:themeColor="accent1"/>
                  <w:sz w:val="24"/>
                  <w:szCs w:val="24"/>
                </w:rPr>
                <w:t xml:space="preserve"> darauf vorbereitet ist, tatsächlich auf diese</w:t>
              </w:r>
            </w:ins>
            <w:ins w:id="368" w:author="Stefan Thanheiser" w:date="2019-02-17T00:32:00Z">
              <w:r w:rsidR="00133FDF">
                <w:rPr>
                  <w:rFonts w:asciiTheme="minorHAnsi" w:eastAsia="Calibri" w:hAnsiTheme="minorHAnsi" w:cs="Calibri"/>
                  <w:color w:val="4F81BD" w:themeColor="accent1"/>
                  <w:sz w:val="24"/>
                  <w:szCs w:val="24"/>
                </w:rPr>
                <w:t>lben</w:t>
              </w:r>
            </w:ins>
            <w:ins w:id="369" w:author="Stefan Thanheiser" w:date="2019-02-17T00:30:00Z">
              <w:r w:rsidR="00133FDF">
                <w:rPr>
                  <w:rFonts w:asciiTheme="minorHAnsi" w:eastAsia="Calibri" w:hAnsiTheme="minorHAnsi" w:cs="Calibri"/>
                  <w:color w:val="4F81BD" w:themeColor="accent1"/>
                  <w:sz w:val="24"/>
                  <w:szCs w:val="24"/>
                </w:rPr>
                <w:t xml:space="preserve"> zu reagieren.</w:t>
              </w:r>
            </w:ins>
            <w:del w:id="370" w:author="Stefan Thanheiser" w:date="2019-02-17T00:29:00Z">
              <w:r w:rsidRPr="001B0B97" w:rsidDel="00133FDF">
                <w:rPr>
                  <w:rFonts w:asciiTheme="minorHAnsi" w:eastAsia="Calibri" w:hAnsiTheme="minorHAnsi" w:cs="Calibri"/>
                  <w:color w:val="4F81BD" w:themeColor="accent1"/>
                  <w:sz w:val="24"/>
                  <w:szCs w:val="24"/>
                </w:rPr>
                <w:delText xml:space="preserve"> und</w:delText>
              </w:r>
            </w:del>
            <w:del w:id="371" w:author="Stefan Thanheiser" w:date="2019-02-17T00:30:00Z">
              <w:r w:rsidRPr="001B0B97" w:rsidDel="00133FDF">
                <w:rPr>
                  <w:rFonts w:asciiTheme="minorHAnsi" w:eastAsia="Calibri" w:hAnsiTheme="minorHAnsi" w:cs="Calibri"/>
                  <w:color w:val="4F81BD" w:themeColor="accent1"/>
                  <w:sz w:val="24"/>
                  <w:szCs w:val="24"/>
                </w:rPr>
                <w:delText xml:space="preserve"> dass die Verantwortung zur Bearbeitung entsprechender Anfragen effektiv zugeordnet wird</w:delText>
              </w:r>
            </w:del>
            <w:ins w:id="372" w:author="Jan Thielscher" w:date="2019-01-08T22:28:00Z">
              <w:del w:id="373" w:author="Stefan Thanheiser" w:date="2019-02-17T00:30:00Z">
                <w:r w:rsidDel="00133FDF">
                  <w:rPr>
                    <w:rFonts w:asciiTheme="minorHAnsi" w:eastAsia="Calibri" w:hAnsiTheme="minorHAnsi" w:cs="Calibri"/>
                    <w:color w:val="4F81BD" w:themeColor="accent1"/>
                    <w:sz w:val="24"/>
                    <w:szCs w:val="24"/>
                  </w:rPr>
                  <w:delText>tatsächlich besteht</w:delText>
                </w:r>
              </w:del>
            </w:ins>
            <w:ins w:id="374" w:author="Jan Thielscher" w:date="2019-01-08T22:29:00Z">
              <w:del w:id="375" w:author="Stefan Thanheiser" w:date="2019-02-17T00:30:00Z">
                <w:r w:rsidDel="00133FDF">
                  <w:rPr>
                    <w:rFonts w:asciiTheme="minorHAnsi" w:eastAsia="Calibri" w:hAnsiTheme="minorHAnsi" w:cs="Calibri"/>
                    <w:color w:val="4F81BD" w:themeColor="accent1"/>
                    <w:sz w:val="24"/>
                    <w:szCs w:val="24"/>
                  </w:rPr>
                  <w:delText xml:space="preserve"> (wahrgenommen wird)</w:delText>
                </w:r>
              </w:del>
            </w:ins>
            <w:del w:id="376" w:author="Stefan Thanheiser" w:date="2019-02-17T00:30:00Z">
              <w:r w:rsidRPr="001B0B97" w:rsidDel="00133FDF">
                <w:rPr>
                  <w:rFonts w:asciiTheme="minorHAnsi" w:eastAsia="Calibri" w:hAnsiTheme="minorHAnsi" w:cs="Calibri"/>
                  <w:color w:val="4F81BD" w:themeColor="accent1"/>
                  <w:sz w:val="24"/>
                  <w:szCs w:val="24"/>
                </w:rPr>
                <w:delText>.</w:delText>
              </w:r>
            </w:del>
          </w:p>
          <w:p w14:paraId="7EEC478A"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8185C6" w14:textId="67643738" w:rsidR="00563D2E" w:rsidRPr="001B0B9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2.2 Identifikation der internen Open-Source-Compliance Rolle(n)</w:t>
            </w:r>
            <w:ins w:id="377" w:author="Stefan Thanheiser" w:date="2019-02-19T22:54:00Z">
              <w:r w:rsidR="00AF297A">
                <w:rPr>
                  <w:rFonts w:asciiTheme="minorHAnsi" w:eastAsia="Calibri" w:hAnsiTheme="minorHAnsi" w:cs="Calibri"/>
                  <w:color w:val="4F81BD" w:themeColor="accent1"/>
                  <w:sz w:val="24"/>
                  <w:szCs w:val="24"/>
                </w:rPr>
                <w:t xml:space="preserve"> und Ausstattung d</w:t>
              </w:r>
            </w:ins>
            <w:ins w:id="378" w:author="Stefan Thanheiser" w:date="2019-02-19T22:55:00Z">
              <w:r w:rsidR="00AF297A">
                <w:rPr>
                  <w:rFonts w:asciiTheme="minorHAnsi" w:eastAsia="Calibri" w:hAnsiTheme="minorHAnsi" w:cs="Calibri"/>
                  <w:color w:val="4F81BD" w:themeColor="accent1"/>
                  <w:sz w:val="24"/>
                  <w:szCs w:val="24"/>
                </w:rPr>
                <w:t>ies</w:t>
              </w:r>
            </w:ins>
            <w:ins w:id="379" w:author="Stefan Thanheiser" w:date="2019-02-19T22:54:00Z">
              <w:r w:rsidR="00AF297A">
                <w:rPr>
                  <w:rFonts w:asciiTheme="minorHAnsi" w:eastAsia="Calibri" w:hAnsiTheme="minorHAnsi" w:cs="Calibri"/>
                  <w:color w:val="4F81BD" w:themeColor="accent1"/>
                  <w:sz w:val="24"/>
                  <w:szCs w:val="24"/>
                </w:rPr>
                <w:t xml:space="preserve">er Rollen mit den </w:t>
              </w:r>
            </w:ins>
            <w:ins w:id="380" w:author="Stefan Thanheiser" w:date="2019-02-19T22:55:00Z">
              <w:r w:rsidR="00AF297A">
                <w:rPr>
                  <w:rFonts w:asciiTheme="minorHAnsi" w:eastAsia="Calibri" w:hAnsiTheme="minorHAnsi" w:cs="Calibri"/>
                  <w:color w:val="4F81BD" w:themeColor="accent1"/>
                  <w:sz w:val="24"/>
                  <w:szCs w:val="24"/>
                </w:rPr>
                <w:t>notwendigen Ressourcen</w:t>
              </w:r>
            </w:ins>
            <w:r w:rsidRPr="001B0B97">
              <w:rPr>
                <w:rFonts w:asciiTheme="minorHAnsi" w:eastAsia="Calibri" w:hAnsiTheme="minorHAnsi" w:cs="Calibri"/>
                <w:color w:val="4F81BD" w:themeColor="accent1"/>
                <w:sz w:val="24"/>
                <w:szCs w:val="24"/>
              </w:rPr>
              <w:t>.</w:t>
            </w:r>
          </w:p>
          <w:p w14:paraId="270EA08C" w14:textId="32D6ACF8" w:rsidR="00563D2E" w:rsidRDefault="00563D2E" w:rsidP="003731A2">
            <w:pPr>
              <w:pStyle w:val="Listenabsatz"/>
              <w:widowControl w:val="0"/>
              <w:numPr>
                <w:ilvl w:val="0"/>
                <w:numId w:val="15"/>
              </w:numPr>
              <w:pBdr>
                <w:top w:val="nil"/>
                <w:left w:val="nil"/>
                <w:bottom w:val="nil"/>
                <w:right w:val="nil"/>
                <w:between w:val="nil"/>
              </w:pBdr>
              <w:spacing w:line="240" w:lineRule="auto"/>
              <w:ind w:left="237" w:hanging="199"/>
              <w:rPr>
                <w:ins w:id="381" w:author="Stefan Thanheiser" w:date="2019-02-19T22:57:00Z"/>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Zuweisen der Verantwor</w:t>
            </w:r>
            <w:ins w:id="382" w:author="Stefan Thanheiser" w:date="2019-02-19T22:56:00Z">
              <w:r w:rsidR="00AF297A">
                <w:rPr>
                  <w:rFonts w:asciiTheme="minorHAnsi" w:eastAsia="Calibri" w:hAnsiTheme="minorHAnsi" w:cs="Calibri"/>
                  <w:color w:val="4F81BD" w:themeColor="accent1"/>
                  <w:sz w:val="24"/>
                  <w:szCs w:val="24"/>
                </w:rPr>
                <w:t>tlichkeiten für die erfolgreiche Bearbeitung von Open-Source-Co</w:t>
              </w:r>
            </w:ins>
            <w:ins w:id="383" w:author="Stefan Thanheiser" w:date="2019-02-19T22:57:00Z">
              <w:r w:rsidR="00AF297A">
                <w:rPr>
                  <w:rFonts w:asciiTheme="minorHAnsi" w:eastAsia="Calibri" w:hAnsiTheme="minorHAnsi" w:cs="Calibri"/>
                  <w:color w:val="4F81BD" w:themeColor="accent1"/>
                  <w:sz w:val="24"/>
                  <w:szCs w:val="24"/>
                </w:rPr>
                <w:t>mpliance-Aufgaben.</w:t>
              </w:r>
            </w:ins>
          </w:p>
          <w:p w14:paraId="70B66C73" w14:textId="6CF13D2A" w:rsidR="00AF297A" w:rsidRDefault="00AF297A" w:rsidP="00AF297A">
            <w:pPr>
              <w:widowControl w:val="0"/>
              <w:pBdr>
                <w:top w:val="nil"/>
                <w:left w:val="nil"/>
                <w:bottom w:val="nil"/>
                <w:right w:val="nil"/>
                <w:between w:val="nil"/>
              </w:pBdr>
              <w:spacing w:line="240" w:lineRule="auto"/>
              <w:rPr>
                <w:ins w:id="384" w:author="Stefan Thanheiser" w:date="2019-02-19T22:57:00Z"/>
                <w:rFonts w:asciiTheme="minorHAnsi" w:eastAsia="Calibri" w:hAnsiTheme="minorHAnsi" w:cs="Calibri"/>
                <w:color w:val="4F81BD" w:themeColor="accent1"/>
                <w:sz w:val="24"/>
                <w:szCs w:val="24"/>
              </w:rPr>
            </w:pPr>
          </w:p>
          <w:p w14:paraId="7DC452D0" w14:textId="6FA9FEC1" w:rsidR="00AF297A" w:rsidRDefault="00AF297A" w:rsidP="00AF297A">
            <w:pPr>
              <w:widowControl w:val="0"/>
              <w:pBdr>
                <w:top w:val="nil"/>
                <w:left w:val="nil"/>
                <w:bottom w:val="nil"/>
                <w:right w:val="nil"/>
                <w:between w:val="nil"/>
              </w:pBdr>
              <w:spacing w:line="240" w:lineRule="auto"/>
              <w:rPr>
                <w:ins w:id="385" w:author="Stefan Thanheiser" w:date="2019-02-19T22:57:00Z"/>
                <w:rFonts w:asciiTheme="minorHAnsi" w:eastAsia="Calibri" w:hAnsiTheme="minorHAnsi" w:cs="Calibri"/>
                <w:color w:val="4F81BD" w:themeColor="accent1"/>
                <w:sz w:val="24"/>
                <w:szCs w:val="24"/>
              </w:rPr>
            </w:pPr>
          </w:p>
          <w:p w14:paraId="679F226E" w14:textId="5EF8BA97" w:rsidR="00AF297A" w:rsidRDefault="00AF297A" w:rsidP="00AF297A">
            <w:pPr>
              <w:widowControl w:val="0"/>
              <w:pBdr>
                <w:top w:val="nil"/>
                <w:left w:val="nil"/>
                <w:bottom w:val="nil"/>
                <w:right w:val="nil"/>
                <w:between w:val="nil"/>
              </w:pBdr>
              <w:spacing w:line="240" w:lineRule="auto"/>
              <w:rPr>
                <w:ins w:id="386" w:author="Stefan Thanheiser" w:date="2019-02-19T22:57:00Z"/>
                <w:rFonts w:asciiTheme="minorHAnsi" w:eastAsia="Calibri" w:hAnsiTheme="minorHAnsi" w:cs="Calibri"/>
                <w:color w:val="4F81BD" w:themeColor="accent1"/>
                <w:sz w:val="24"/>
                <w:szCs w:val="24"/>
              </w:rPr>
            </w:pPr>
          </w:p>
          <w:p w14:paraId="071B0A86" w14:textId="336F7E16" w:rsidR="00AF297A" w:rsidRDefault="00AF297A" w:rsidP="00AF297A">
            <w:pPr>
              <w:widowControl w:val="0"/>
              <w:pBdr>
                <w:top w:val="nil"/>
                <w:left w:val="nil"/>
                <w:bottom w:val="nil"/>
                <w:right w:val="nil"/>
                <w:between w:val="nil"/>
              </w:pBdr>
              <w:spacing w:line="240" w:lineRule="auto"/>
              <w:rPr>
                <w:ins w:id="387" w:author="Stefan Thanheiser" w:date="2019-02-19T22:57:00Z"/>
                <w:rFonts w:asciiTheme="minorHAnsi" w:eastAsia="Calibri" w:hAnsiTheme="minorHAnsi" w:cs="Calibri"/>
                <w:color w:val="4F81BD" w:themeColor="accent1"/>
                <w:sz w:val="24"/>
                <w:szCs w:val="24"/>
              </w:rPr>
            </w:pPr>
          </w:p>
          <w:p w14:paraId="5744EFCD" w14:textId="0AB07533" w:rsidR="00AF297A" w:rsidRDefault="00AF297A" w:rsidP="00AF297A">
            <w:pPr>
              <w:widowControl w:val="0"/>
              <w:pBdr>
                <w:top w:val="nil"/>
                <w:left w:val="nil"/>
                <w:bottom w:val="nil"/>
                <w:right w:val="nil"/>
                <w:between w:val="nil"/>
              </w:pBdr>
              <w:spacing w:line="240" w:lineRule="auto"/>
              <w:rPr>
                <w:ins w:id="388" w:author="Stefan Thanheiser" w:date="2019-02-19T22:57:00Z"/>
                <w:rFonts w:asciiTheme="minorHAnsi" w:eastAsia="Calibri" w:hAnsiTheme="minorHAnsi" w:cs="Calibri"/>
                <w:color w:val="4F81BD" w:themeColor="accent1"/>
                <w:sz w:val="24"/>
                <w:szCs w:val="24"/>
              </w:rPr>
            </w:pPr>
          </w:p>
          <w:p w14:paraId="2E8CE452" w14:textId="77777777" w:rsidR="00AF297A" w:rsidRPr="00AF297A" w:rsidRDefault="00AF297A" w:rsidP="00AF297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Change w:id="389" w:author="Stefan Thanheiser" w:date="2019-02-19T22:57:00Z">
                  <w:rPr/>
                </w:rPrChange>
              </w:rPr>
              <w:pPrChange w:id="390" w:author="Stefan Thanheiser" w:date="2019-02-19T22:57:00Z">
                <w:pPr>
                  <w:pStyle w:val="Listenabsatz"/>
                  <w:widowControl w:val="0"/>
                  <w:numPr>
                    <w:numId w:val="15"/>
                  </w:numPr>
                  <w:pBdr>
                    <w:top w:val="nil"/>
                    <w:left w:val="nil"/>
                    <w:bottom w:val="nil"/>
                    <w:right w:val="nil"/>
                    <w:between w:val="nil"/>
                  </w:pBdr>
                  <w:spacing w:line="240" w:lineRule="auto"/>
                  <w:ind w:left="237" w:hanging="199"/>
                </w:pPr>
              </w:pPrChange>
            </w:pPr>
          </w:p>
          <w:p w14:paraId="082435D5" w14:textId="53FCB39E" w:rsidR="00563D2E" w:rsidRPr="00930B76" w:rsidRDefault="00563D2E" w:rsidP="003731A2">
            <w:pPr>
              <w:pStyle w:val="Listenabsatz"/>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Open-Source-Compliance-</w:t>
            </w:r>
            <w:del w:id="391" w:author="Stefan Thanheiser" w:date="2019-02-19T22:58:00Z">
              <w:r w:rsidRPr="00930B76" w:rsidDel="00AF297A">
                <w:rPr>
                  <w:rFonts w:asciiTheme="minorHAnsi" w:eastAsia="Calibri" w:hAnsiTheme="minorHAnsi" w:cs="Calibri"/>
                  <w:color w:val="4F81BD" w:themeColor="accent1"/>
                  <w:sz w:val="24"/>
                  <w:szCs w:val="24"/>
                </w:rPr>
                <w:delText xml:space="preserve">Managements </w:delText>
              </w:r>
            </w:del>
            <w:ins w:id="392" w:author="Stefan Thanheiser" w:date="2019-02-19T22:58:00Z">
              <w:r w:rsidR="00AF297A">
                <w:rPr>
                  <w:rFonts w:asciiTheme="minorHAnsi" w:eastAsia="Calibri" w:hAnsiTheme="minorHAnsi" w:cs="Calibri"/>
                  <w:color w:val="4F81BD" w:themeColor="accent1"/>
                  <w:sz w:val="24"/>
                  <w:szCs w:val="24"/>
                </w:rPr>
                <w:t>Aufgaben</w:t>
              </w:r>
              <w:r w:rsidR="00AF297A" w:rsidRPr="00930B76">
                <w:rPr>
                  <w:rFonts w:asciiTheme="minorHAnsi" w:eastAsia="Calibri" w:hAnsiTheme="minorHAnsi" w:cs="Calibri"/>
                  <w:color w:val="4F81BD" w:themeColor="accent1"/>
                  <w:sz w:val="24"/>
                  <w:szCs w:val="24"/>
                </w:rPr>
                <w:t xml:space="preserve"> </w:t>
              </w:r>
            </w:ins>
            <w:r w:rsidRPr="00930B76">
              <w:rPr>
                <w:rFonts w:asciiTheme="minorHAnsi" w:eastAsia="Calibri" w:hAnsiTheme="minorHAnsi" w:cs="Calibri"/>
                <w:color w:val="4F81BD" w:themeColor="accent1"/>
                <w:sz w:val="24"/>
                <w:szCs w:val="24"/>
              </w:rPr>
              <w:lastRenderedPageBreak/>
              <w:t>verfügen über ausreichende Ressourcen:</w:t>
            </w:r>
          </w:p>
          <w:p w14:paraId="44B5BB7D" w14:textId="3AEC65ED" w:rsidR="00563D2E" w:rsidRDefault="00563D2E"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für die Ausführung der </w:t>
            </w:r>
            <w:ins w:id="393" w:author="Stefan Thanheiser" w:date="2019-02-19T22:58:00Z">
              <w:r w:rsidR="00AF297A">
                <w:rPr>
                  <w:rFonts w:asciiTheme="minorHAnsi" w:eastAsia="Calibri" w:hAnsiTheme="minorHAnsi" w:cs="Calibri"/>
                  <w:color w:val="4F81BD" w:themeColor="accent1"/>
                  <w:sz w:val="24"/>
                  <w:szCs w:val="24"/>
                </w:rPr>
                <w:t>Aufgaben</w:t>
              </w:r>
            </w:ins>
            <w:del w:id="394" w:author="Stefan Thanheiser" w:date="2019-02-19T22:58:00Z">
              <w:r w:rsidRPr="00930B76" w:rsidDel="00AF297A">
                <w:rPr>
                  <w:rFonts w:asciiTheme="minorHAnsi" w:eastAsia="Calibri" w:hAnsiTheme="minorHAnsi" w:cs="Calibri"/>
                  <w:color w:val="4F81BD" w:themeColor="accent1"/>
                  <w:sz w:val="24"/>
                  <w:szCs w:val="24"/>
                </w:rPr>
                <w:delText>Rolle</w:delText>
              </w:r>
            </w:del>
            <w:r w:rsidRPr="00930B76">
              <w:rPr>
                <w:rFonts w:asciiTheme="minorHAnsi" w:eastAsia="Calibri" w:hAnsiTheme="minorHAnsi" w:cs="Calibri"/>
                <w:color w:val="4F81BD" w:themeColor="accent1"/>
                <w:sz w:val="24"/>
                <w:szCs w:val="24"/>
              </w:rPr>
              <w:t xml:space="preserve"> wurde ausreichend Zeit zur Verfügung gestellt; und</w:t>
            </w:r>
          </w:p>
          <w:p w14:paraId="07408076" w14:textId="4291B25B" w:rsidR="00563D2E" w:rsidRPr="003C53E3" w:rsidRDefault="00563D2E" w:rsidP="00930B76">
            <w:pPr>
              <w:numPr>
                <w:ilvl w:val="0"/>
                <w:numId w:val="16"/>
              </w:numPr>
              <w:pBdr>
                <w:top w:val="nil"/>
                <w:left w:val="nil"/>
                <w:bottom w:val="nil"/>
                <w:right w:val="nil"/>
                <w:between w:val="nil"/>
              </w:pBdr>
              <w:spacing w:line="240" w:lineRule="auto"/>
              <w:ind w:left="521" w:hanging="286"/>
              <w:contextualSpacing/>
              <w:rPr>
                <w:ins w:id="395" w:author="Stefan Thanheiser" w:date="2019-02-19T23:04:00Z"/>
                <w:rFonts w:asciiTheme="minorHAnsi" w:eastAsia="Calibri" w:hAnsiTheme="minorHAnsi" w:cs="Calibri"/>
                <w:sz w:val="24"/>
                <w:szCs w:val="24"/>
              </w:rPr>
            </w:pPr>
            <w:r w:rsidRPr="00930B76">
              <w:rPr>
                <w:rFonts w:asciiTheme="minorHAnsi" w:eastAsia="Calibri" w:hAnsiTheme="minorHAnsi" w:cs="Calibri"/>
                <w:color w:val="4F81BD" w:themeColor="accent1"/>
                <w:sz w:val="24"/>
                <w:szCs w:val="24"/>
              </w:rPr>
              <w:t>es wurde ein angemessenes finanzielles Budget zugewiesen.</w:t>
            </w:r>
          </w:p>
          <w:p w14:paraId="6A7418BC" w14:textId="77777777" w:rsidR="003C53E3" w:rsidRPr="00930B76" w:rsidRDefault="003C53E3" w:rsidP="003C53E3">
            <w:pPr>
              <w:pBdr>
                <w:top w:val="nil"/>
                <w:left w:val="nil"/>
                <w:bottom w:val="nil"/>
                <w:right w:val="nil"/>
                <w:between w:val="nil"/>
              </w:pBdr>
              <w:spacing w:line="240" w:lineRule="auto"/>
              <w:ind w:left="521"/>
              <w:contextualSpacing/>
              <w:rPr>
                <w:rFonts w:asciiTheme="minorHAnsi" w:eastAsia="Calibri" w:hAnsiTheme="minorHAnsi" w:cs="Calibri"/>
                <w:sz w:val="24"/>
                <w:szCs w:val="24"/>
              </w:rPr>
            </w:pPr>
          </w:p>
          <w:p w14:paraId="4419F4C7" w14:textId="0F80B44F" w:rsidR="00563D2E" w:rsidRPr="00930B76" w:rsidRDefault="00AF297A"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ins w:id="396" w:author="Stefan Thanheiser" w:date="2019-02-19T22:59:00Z">
              <w:r>
                <w:rPr>
                  <w:rFonts w:asciiTheme="minorHAnsi" w:eastAsia="Calibri" w:hAnsiTheme="minorHAnsi" w:cs="Calibri"/>
                  <w:color w:val="4F81BD" w:themeColor="accent1"/>
                  <w:sz w:val="24"/>
                  <w:szCs w:val="24"/>
                </w:rPr>
                <w:t>Es existiert ein Prozess, für die</w:t>
              </w:r>
            </w:ins>
            <w:r w:rsidR="00563D2E" w:rsidRPr="00930B76">
              <w:rPr>
                <w:rFonts w:asciiTheme="minorHAnsi" w:eastAsia="Calibri" w:hAnsiTheme="minorHAnsi" w:cs="Calibri"/>
                <w:color w:val="4F81BD" w:themeColor="accent1"/>
                <w:sz w:val="24"/>
                <w:szCs w:val="24"/>
              </w:rPr>
              <w:t xml:space="preserve"> Entwicklung und Pflege </w:t>
            </w:r>
            <w:proofErr w:type="gramStart"/>
            <w:ins w:id="397" w:author="Stefan Thanheiser" w:date="2019-02-19T22:59:00Z">
              <w:r>
                <w:rPr>
                  <w:rFonts w:asciiTheme="minorHAnsi" w:eastAsia="Calibri" w:hAnsiTheme="minorHAnsi" w:cs="Calibri"/>
                  <w:color w:val="4F81BD" w:themeColor="accent1"/>
                  <w:sz w:val="24"/>
                  <w:szCs w:val="24"/>
                </w:rPr>
                <w:t xml:space="preserve">der </w:t>
              </w:r>
            </w:ins>
            <w:r w:rsidR="00563D2E" w:rsidRPr="00930B76">
              <w:rPr>
                <w:rFonts w:asciiTheme="minorHAnsi" w:eastAsia="Calibri" w:hAnsiTheme="minorHAnsi" w:cs="Calibri"/>
                <w:color w:val="4F81BD" w:themeColor="accent1"/>
                <w:sz w:val="24"/>
                <w:szCs w:val="24"/>
              </w:rPr>
              <w:t xml:space="preserve"> Open</w:t>
            </w:r>
            <w:proofErr w:type="gramEnd"/>
            <w:r w:rsidR="00563D2E" w:rsidRPr="00930B76">
              <w:rPr>
                <w:rFonts w:asciiTheme="minorHAnsi" w:eastAsia="Calibri" w:hAnsiTheme="minorHAnsi" w:cs="Calibri"/>
                <w:color w:val="4F81BD" w:themeColor="accent1"/>
                <w:sz w:val="24"/>
                <w:szCs w:val="24"/>
              </w:rPr>
              <w:t>-Source-Compliance-Richtlinie</w:t>
            </w:r>
            <w:ins w:id="398" w:author="Stefan Thanheiser" w:date="2019-02-19T23:00:00Z">
              <w:r>
                <w:rPr>
                  <w:rFonts w:asciiTheme="minorHAnsi" w:eastAsia="Calibri" w:hAnsiTheme="minorHAnsi" w:cs="Calibri"/>
                  <w:color w:val="4F81BD" w:themeColor="accent1"/>
                  <w:sz w:val="24"/>
                  <w:szCs w:val="24"/>
                </w:rPr>
                <w:t xml:space="preserve"> sowie für hierbei unterstützende Aufgaben</w:t>
              </w:r>
            </w:ins>
          </w:p>
          <w:p w14:paraId="0928C963" w14:textId="5F99E4BC" w:rsidR="00563D2E" w:rsidRPr="00930B76" w:rsidRDefault="00AF297A"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ins w:id="399" w:author="Stefan Thanheiser" w:date="2019-02-19T23:00:00Z">
              <w:r>
                <w:rPr>
                  <w:rFonts w:asciiTheme="minorHAnsi" w:eastAsia="Calibri" w:hAnsiTheme="minorHAnsi" w:cs="Calibri"/>
                  <w:color w:val="4F81BD" w:themeColor="accent1"/>
                  <w:sz w:val="24"/>
                  <w:szCs w:val="24"/>
                </w:rPr>
                <w:t>J</w:t>
              </w:r>
            </w:ins>
            <w:r w:rsidR="00563D2E" w:rsidRPr="00930B76">
              <w:rPr>
                <w:rFonts w:asciiTheme="minorHAnsi" w:eastAsia="Calibri" w:hAnsiTheme="minorHAnsi" w:cs="Calibri"/>
                <w:color w:val="4F81BD" w:themeColor="accent1"/>
                <w:sz w:val="24"/>
                <w:szCs w:val="24"/>
              </w:rPr>
              <w:t xml:space="preserve">uristische Expertise in Bezug auf </w:t>
            </w:r>
            <w:del w:id="400" w:author="Stefan Thanheiser" w:date="2019-02-19T23:03:00Z">
              <w:r w:rsidR="00563D2E" w:rsidRPr="00930B76" w:rsidDel="003C53E3">
                <w:rPr>
                  <w:rFonts w:asciiTheme="minorHAnsi" w:eastAsia="Calibri" w:hAnsiTheme="minorHAnsi" w:cs="Calibri"/>
                  <w:color w:val="4F81BD" w:themeColor="accent1"/>
                  <w:sz w:val="24"/>
                  <w:szCs w:val="24"/>
                </w:rPr>
                <w:delText xml:space="preserve"> </w:delText>
              </w:r>
            </w:del>
            <w:r w:rsidR="00563D2E" w:rsidRPr="00930B76">
              <w:rPr>
                <w:rFonts w:asciiTheme="minorHAnsi" w:eastAsia="Calibri" w:hAnsiTheme="minorHAnsi" w:cs="Calibri"/>
                <w:color w:val="4F81BD" w:themeColor="accent1"/>
                <w:sz w:val="24"/>
                <w:szCs w:val="24"/>
              </w:rPr>
              <w:t>Open-Source-Compliance</w:t>
            </w:r>
            <w:ins w:id="401" w:author="Stefan Thanheiser" w:date="2019-02-19T23:01:00Z">
              <w:r w:rsidR="003C53E3">
                <w:rPr>
                  <w:rFonts w:asciiTheme="minorHAnsi" w:eastAsia="Calibri" w:hAnsiTheme="minorHAnsi" w:cs="Calibri"/>
                  <w:color w:val="4F81BD" w:themeColor="accent1"/>
                  <w:sz w:val="24"/>
                  <w:szCs w:val="24"/>
                </w:rPr>
                <w:t xml:space="preserve"> ist</w:t>
              </w:r>
            </w:ins>
            <w:r w:rsidR="00563D2E" w:rsidRPr="00930B76">
              <w:rPr>
                <w:rFonts w:asciiTheme="minorHAnsi" w:eastAsia="Calibri" w:hAnsiTheme="minorHAnsi" w:cs="Calibri"/>
                <w:color w:val="4F81BD" w:themeColor="accent1"/>
                <w:sz w:val="24"/>
                <w:szCs w:val="24"/>
              </w:rPr>
              <w:t xml:space="preserve"> vorhanden und für </w:t>
            </w:r>
            <w:ins w:id="402" w:author="Stefan Thanheiser" w:date="2019-02-19T23:01:00Z">
              <w:r w:rsidR="003C53E3">
                <w:rPr>
                  <w:rFonts w:asciiTheme="minorHAnsi" w:eastAsia="Calibri" w:hAnsiTheme="minorHAnsi" w:cs="Calibri"/>
                  <w:color w:val="4F81BD" w:themeColor="accent1"/>
                  <w:sz w:val="24"/>
                  <w:szCs w:val="24"/>
                </w:rPr>
                <w:t>diejenigen Personen verfügbar, welche</w:t>
              </w:r>
            </w:ins>
            <w:ins w:id="403" w:author="Stefan Thanheiser" w:date="2019-02-19T23:02:00Z">
              <w:r w:rsidR="003C53E3">
                <w:rPr>
                  <w:rFonts w:asciiTheme="minorHAnsi" w:eastAsia="Calibri" w:hAnsiTheme="minorHAnsi" w:cs="Calibri"/>
                  <w:color w:val="4F81BD" w:themeColor="accent1"/>
                  <w:sz w:val="24"/>
                  <w:szCs w:val="24"/>
                </w:rPr>
                <w:t xml:space="preserve"> hierzu Unterstützung benötigen</w:t>
              </w:r>
            </w:ins>
            <w:r w:rsidR="00563D2E" w:rsidRPr="00930B76">
              <w:rPr>
                <w:rFonts w:asciiTheme="minorHAnsi" w:eastAsia="Calibri" w:hAnsiTheme="minorHAnsi" w:cs="Calibri"/>
                <w:color w:val="4F81BD" w:themeColor="accent1"/>
                <w:sz w:val="24"/>
                <w:szCs w:val="24"/>
              </w:rPr>
              <w:t>; und</w:t>
            </w:r>
          </w:p>
          <w:p w14:paraId="455CB820" w14:textId="77777777" w:rsidR="003C53E3" w:rsidRDefault="003C53E3" w:rsidP="003C53E3">
            <w:pPr>
              <w:widowControl w:val="0"/>
              <w:pBdr>
                <w:top w:val="nil"/>
                <w:left w:val="nil"/>
                <w:bottom w:val="nil"/>
                <w:right w:val="nil"/>
                <w:between w:val="nil"/>
              </w:pBdr>
              <w:spacing w:line="240" w:lineRule="auto"/>
              <w:ind w:left="237"/>
              <w:contextualSpacing/>
              <w:rPr>
                <w:ins w:id="404" w:author="Stefan Thanheiser" w:date="2019-02-19T23:04:00Z"/>
                <w:rFonts w:asciiTheme="minorHAnsi" w:eastAsia="Calibri" w:hAnsiTheme="minorHAnsi" w:cs="Calibri"/>
                <w:color w:val="4F81BD" w:themeColor="accent1"/>
                <w:sz w:val="24"/>
                <w:szCs w:val="24"/>
              </w:rPr>
            </w:pPr>
          </w:p>
          <w:p w14:paraId="2BC370AA" w14:textId="02E5CFAC" w:rsidR="00563D2E" w:rsidRPr="00930B76" w:rsidRDefault="003C53E3"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ins w:id="405" w:author="Stefan Thanheiser" w:date="2019-02-19T23:02:00Z">
              <w:r>
                <w:rPr>
                  <w:rFonts w:asciiTheme="minorHAnsi" w:eastAsia="Calibri" w:hAnsiTheme="minorHAnsi" w:cs="Calibri"/>
                  <w:color w:val="4F81BD" w:themeColor="accent1"/>
                  <w:sz w:val="24"/>
                  <w:szCs w:val="24"/>
                </w:rPr>
                <w:t>e</w:t>
              </w:r>
            </w:ins>
            <w:r w:rsidR="00563D2E" w:rsidRPr="00930B76">
              <w:rPr>
                <w:rFonts w:asciiTheme="minorHAnsi" w:eastAsia="Calibri" w:hAnsiTheme="minorHAnsi" w:cs="Calibri"/>
                <w:color w:val="4F81BD" w:themeColor="accent1"/>
                <w:sz w:val="24"/>
                <w:szCs w:val="24"/>
              </w:rPr>
              <w:t>s</w:t>
            </w:r>
            <w:ins w:id="406" w:author="Stefan Thanheiser" w:date="2019-02-19T23:03:00Z">
              <w:r>
                <w:rPr>
                  <w:rFonts w:asciiTheme="minorHAnsi" w:eastAsia="Calibri" w:hAnsiTheme="minorHAnsi" w:cs="Calibri"/>
                  <w:color w:val="4F81BD" w:themeColor="accent1"/>
                  <w:sz w:val="24"/>
                  <w:szCs w:val="24"/>
                </w:rPr>
                <w:t xml:space="preserve"> existiert</w:t>
              </w:r>
            </w:ins>
            <w:r w:rsidR="00563D2E" w:rsidRPr="00930B76">
              <w:rPr>
                <w:rFonts w:asciiTheme="minorHAnsi" w:eastAsia="Calibri" w:hAnsiTheme="minorHAnsi" w:cs="Calibri"/>
                <w:color w:val="4F81BD" w:themeColor="accent1"/>
                <w:sz w:val="24"/>
                <w:szCs w:val="24"/>
              </w:rPr>
              <w:t xml:space="preserve"> ein Prozess für die Lösung von Open-Source-Compliance-Problemen.</w:t>
            </w:r>
          </w:p>
          <w:p w14:paraId="03C5EBD9"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0DEB2B8" w14:textId="77777777" w:rsidR="00D40AE5" w:rsidRDefault="00D40AE5" w:rsidP="003731A2">
            <w:pPr>
              <w:widowControl w:val="0"/>
              <w:pBdr>
                <w:top w:val="nil"/>
                <w:left w:val="nil"/>
                <w:bottom w:val="nil"/>
                <w:right w:val="nil"/>
                <w:between w:val="nil"/>
              </w:pBdr>
              <w:spacing w:line="240" w:lineRule="auto"/>
              <w:rPr>
                <w:ins w:id="407" w:author="Stefan Thanheiser" w:date="2019-02-19T23:05:00Z"/>
                <w:rFonts w:asciiTheme="minorHAnsi" w:eastAsia="Calibri" w:hAnsiTheme="minorHAnsi" w:cs="Calibri"/>
                <w:color w:val="4F81BD" w:themeColor="accent1"/>
                <w:sz w:val="24"/>
                <w:szCs w:val="24"/>
              </w:rPr>
            </w:pPr>
          </w:p>
          <w:p w14:paraId="5AF59F40" w14:textId="2FDF9EE0" w:rsidR="00563D2E" w:rsidRPr="00950490"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Verifikationsmaterial:</w:t>
            </w:r>
          </w:p>
          <w:p w14:paraId="1BEB35AA" w14:textId="563D22A2" w:rsidR="00563D2E" w:rsidRPr="00950490"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2.2.1 </w:t>
            </w:r>
            <w:ins w:id="408" w:author="Stefan Thanheiser" w:date="2019-02-19T23:05:00Z">
              <w:r w:rsidR="00D40AE5">
                <w:rPr>
                  <w:rFonts w:asciiTheme="minorHAnsi" w:eastAsia="Calibri" w:hAnsiTheme="minorHAnsi" w:cs="Calibri"/>
                  <w:color w:val="4F81BD" w:themeColor="accent1"/>
                  <w:sz w:val="24"/>
                  <w:szCs w:val="24"/>
                </w:rPr>
                <w:t>Ein Dokument mit den Personennamen</w:t>
              </w:r>
            </w:ins>
            <w:r w:rsidRPr="00950490">
              <w:rPr>
                <w:rFonts w:asciiTheme="minorHAnsi" w:eastAsia="Calibri" w:hAnsiTheme="minorHAnsi" w:cs="Calibri"/>
                <w:color w:val="4F81BD" w:themeColor="accent1"/>
                <w:sz w:val="24"/>
                <w:szCs w:val="24"/>
              </w:rPr>
              <w:t>, Gruppe</w:t>
            </w:r>
            <w:ins w:id="409" w:author="Stefan Thanheiser" w:date="2019-02-19T23:05:00Z">
              <w:r w:rsidR="00D40AE5">
                <w:rPr>
                  <w:rFonts w:asciiTheme="minorHAnsi" w:eastAsia="Calibri" w:hAnsiTheme="minorHAnsi" w:cs="Calibri"/>
                  <w:color w:val="4F81BD" w:themeColor="accent1"/>
                  <w:sz w:val="24"/>
                  <w:szCs w:val="24"/>
                </w:rPr>
                <w:t>nzugehö</w:t>
              </w:r>
            </w:ins>
            <w:ins w:id="410" w:author="Stefan Thanheiser" w:date="2019-02-19T23:06:00Z">
              <w:r w:rsidR="00D40AE5">
                <w:rPr>
                  <w:rFonts w:asciiTheme="minorHAnsi" w:eastAsia="Calibri" w:hAnsiTheme="minorHAnsi" w:cs="Calibri"/>
                  <w:color w:val="4F81BD" w:themeColor="accent1"/>
                  <w:sz w:val="24"/>
                  <w:szCs w:val="24"/>
                </w:rPr>
                <w:t>r</w:t>
              </w:r>
            </w:ins>
            <w:ins w:id="411" w:author="Stefan Thanheiser" w:date="2019-02-19T23:05:00Z">
              <w:r w:rsidR="00D40AE5">
                <w:rPr>
                  <w:rFonts w:asciiTheme="minorHAnsi" w:eastAsia="Calibri" w:hAnsiTheme="minorHAnsi" w:cs="Calibri"/>
                  <w:color w:val="4F81BD" w:themeColor="accent1"/>
                  <w:sz w:val="24"/>
                  <w:szCs w:val="24"/>
                </w:rPr>
                <w:t>igkeiten</w:t>
              </w:r>
            </w:ins>
            <w:r w:rsidRPr="00950490">
              <w:rPr>
                <w:rFonts w:asciiTheme="minorHAnsi" w:eastAsia="Calibri" w:hAnsiTheme="minorHAnsi" w:cs="Calibri"/>
                <w:color w:val="4F81BD" w:themeColor="accent1"/>
                <w:sz w:val="24"/>
                <w:szCs w:val="24"/>
              </w:rPr>
              <w:t xml:space="preserve"> oder Funktionen</w:t>
            </w:r>
            <w:ins w:id="412" w:author="Stefan Thanheiser" w:date="2019-02-19T23:06:00Z">
              <w:r w:rsidR="00D40AE5">
                <w:rPr>
                  <w:rFonts w:asciiTheme="minorHAnsi" w:eastAsia="Calibri" w:hAnsiTheme="minorHAnsi" w:cs="Calibri"/>
                  <w:color w:val="4F81BD" w:themeColor="accent1"/>
                  <w:sz w:val="24"/>
                  <w:szCs w:val="24"/>
                </w:rPr>
                <w:t xml:space="preserve">, </w:t>
              </w:r>
            </w:ins>
            <w:proofErr w:type="spellStart"/>
            <w:ins w:id="413" w:author="Stefan Thanheiser" w:date="2019-02-19T23:15:00Z">
              <w:r w:rsidR="000E1FBE">
                <w:rPr>
                  <w:rFonts w:asciiTheme="minorHAnsi" w:eastAsia="Calibri" w:hAnsiTheme="minorHAnsi" w:cs="Calibri"/>
                  <w:color w:val="4F81BD" w:themeColor="accent1"/>
                  <w:sz w:val="24"/>
                  <w:szCs w:val="24"/>
                </w:rPr>
                <w:t>denen</w:t>
              </w:r>
            </w:ins>
            <w:del w:id="414" w:author="Stefan Thanheiser" w:date="2019-02-19T23:06:00Z">
              <w:r w:rsidRPr="00950490" w:rsidDel="00D40AE5">
                <w:rPr>
                  <w:rFonts w:asciiTheme="minorHAnsi" w:eastAsia="Calibri" w:hAnsiTheme="minorHAnsi" w:cs="Calibri"/>
                  <w:color w:val="4F81BD" w:themeColor="accent1"/>
                  <w:sz w:val="24"/>
                  <w:szCs w:val="24"/>
                </w:rPr>
                <w:delText xml:space="preserve"> </w:delText>
              </w:r>
            </w:del>
            <w:r w:rsidRPr="00950490">
              <w:rPr>
                <w:rFonts w:asciiTheme="minorHAnsi" w:eastAsia="Calibri" w:hAnsiTheme="minorHAnsi" w:cs="Calibri"/>
                <w:color w:val="4F81BD" w:themeColor="accent1"/>
                <w:sz w:val="24"/>
                <w:szCs w:val="24"/>
              </w:rPr>
              <w:t>Open</w:t>
            </w:r>
            <w:proofErr w:type="spellEnd"/>
            <w:r w:rsidRPr="00950490">
              <w:rPr>
                <w:rFonts w:asciiTheme="minorHAnsi" w:eastAsia="Calibri" w:hAnsiTheme="minorHAnsi" w:cs="Calibri"/>
                <w:color w:val="4F81BD" w:themeColor="accent1"/>
                <w:sz w:val="24"/>
                <w:szCs w:val="24"/>
              </w:rPr>
              <w:t>-Source-Compliance-</w:t>
            </w:r>
            <w:ins w:id="415" w:author="Stefan Thanheiser" w:date="2019-02-19T23:06:00Z">
              <w:r w:rsidR="00D40AE5">
                <w:rPr>
                  <w:rFonts w:asciiTheme="minorHAnsi" w:eastAsia="Calibri" w:hAnsiTheme="minorHAnsi" w:cs="Calibri"/>
                  <w:color w:val="4F81BD" w:themeColor="accent1"/>
                  <w:sz w:val="24"/>
                  <w:szCs w:val="24"/>
                </w:rPr>
                <w:t>Rolle</w:t>
              </w:r>
            </w:ins>
            <w:r w:rsidRPr="00950490">
              <w:rPr>
                <w:rFonts w:asciiTheme="minorHAnsi" w:eastAsia="Calibri" w:hAnsiTheme="minorHAnsi" w:cs="Calibri"/>
                <w:color w:val="4F81BD" w:themeColor="accent1"/>
                <w:sz w:val="24"/>
                <w:szCs w:val="24"/>
              </w:rPr>
              <w:t xml:space="preserve">(n) </w:t>
            </w:r>
            <w:ins w:id="416" w:author="Stefan Thanheiser" w:date="2019-02-19T23:07:00Z">
              <w:r w:rsidR="00D40AE5">
                <w:rPr>
                  <w:rFonts w:asciiTheme="minorHAnsi" w:eastAsia="Calibri" w:hAnsiTheme="minorHAnsi" w:cs="Calibri"/>
                  <w:color w:val="4F81BD" w:themeColor="accent1"/>
                  <w:sz w:val="24"/>
                  <w:szCs w:val="24"/>
                </w:rPr>
                <w:t>zugeordnet sind</w:t>
              </w:r>
            </w:ins>
            <w:r w:rsidRPr="00950490">
              <w:rPr>
                <w:rFonts w:asciiTheme="minorHAnsi" w:eastAsia="Calibri" w:hAnsiTheme="minorHAnsi" w:cs="Calibri"/>
                <w:color w:val="4F81BD" w:themeColor="accent1"/>
                <w:sz w:val="24"/>
                <w:szCs w:val="24"/>
              </w:rPr>
              <w:t>.</w:t>
            </w:r>
          </w:p>
          <w:p w14:paraId="29768550"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E2386E7" w14:textId="4C865279" w:rsidR="00D40AE5" w:rsidRDefault="00D40AE5" w:rsidP="003731A2">
            <w:pPr>
              <w:widowControl w:val="0"/>
              <w:pBdr>
                <w:top w:val="nil"/>
                <w:left w:val="nil"/>
                <w:bottom w:val="nil"/>
                <w:right w:val="nil"/>
                <w:between w:val="nil"/>
              </w:pBdr>
              <w:spacing w:line="240" w:lineRule="auto"/>
              <w:rPr>
                <w:ins w:id="417" w:author="Stefan Thanheiser" w:date="2019-02-19T23:09:00Z"/>
                <w:rFonts w:asciiTheme="minorHAnsi" w:eastAsia="Calibri" w:hAnsiTheme="minorHAnsi" w:cs="Calibri"/>
                <w:color w:val="4F81BD" w:themeColor="accent1"/>
                <w:sz w:val="24"/>
                <w:szCs w:val="24"/>
              </w:rPr>
            </w:pPr>
            <w:ins w:id="418" w:author="Stefan Thanheiser" w:date="2019-02-19T23:09:00Z">
              <w:r>
                <w:rPr>
                  <w:rFonts w:asciiTheme="minorHAnsi" w:eastAsia="Calibri" w:hAnsiTheme="minorHAnsi" w:cs="Calibri"/>
                  <w:color w:val="4F81BD" w:themeColor="accent1"/>
                  <w:sz w:val="24"/>
                  <w:szCs w:val="24"/>
                </w:rPr>
                <w:t>2.2.2 Die ide</w:t>
              </w:r>
            </w:ins>
            <w:ins w:id="419" w:author="Stefan Thanheiser" w:date="2019-02-19T23:10:00Z">
              <w:r>
                <w:rPr>
                  <w:rFonts w:asciiTheme="minorHAnsi" w:eastAsia="Calibri" w:hAnsiTheme="minorHAnsi" w:cs="Calibri"/>
                  <w:color w:val="4F81BD" w:themeColor="accent1"/>
                  <w:sz w:val="24"/>
                  <w:szCs w:val="24"/>
                </w:rPr>
                <w:t>n</w:t>
              </w:r>
            </w:ins>
            <w:ins w:id="420" w:author="Stefan Thanheiser" w:date="2019-02-19T23:09:00Z">
              <w:r>
                <w:rPr>
                  <w:rFonts w:asciiTheme="minorHAnsi" w:eastAsia="Calibri" w:hAnsiTheme="minorHAnsi" w:cs="Calibri"/>
                  <w:color w:val="4F81BD" w:themeColor="accent1"/>
                  <w:sz w:val="24"/>
                  <w:szCs w:val="24"/>
                </w:rPr>
                <w:t>t</w:t>
              </w:r>
            </w:ins>
            <w:ins w:id="421" w:author="Stefan Thanheiser" w:date="2019-02-19T23:10:00Z">
              <w:r>
                <w:rPr>
                  <w:rFonts w:asciiTheme="minorHAnsi" w:eastAsia="Calibri" w:hAnsiTheme="minorHAnsi" w:cs="Calibri"/>
                  <w:color w:val="4F81BD" w:themeColor="accent1"/>
                  <w:sz w:val="24"/>
                  <w:szCs w:val="24"/>
                </w:rPr>
                <w:t xml:space="preserve">ifizierten Rollen sind </w:t>
              </w:r>
            </w:ins>
            <w:ins w:id="422" w:author="Stefan Thanheiser" w:date="2019-02-19T23:11:00Z">
              <w:r w:rsidR="000E1FBE">
                <w:rPr>
                  <w:rFonts w:asciiTheme="minorHAnsi" w:eastAsia="Calibri" w:hAnsiTheme="minorHAnsi" w:cs="Calibri"/>
                  <w:color w:val="4F81BD" w:themeColor="accent1"/>
                  <w:sz w:val="24"/>
                  <w:szCs w:val="24"/>
                </w:rPr>
                <w:t xml:space="preserve">mit </w:t>
              </w:r>
            </w:ins>
            <w:ins w:id="423" w:author="Stefan Thanheiser" w:date="2019-02-19T23:10:00Z">
              <w:r>
                <w:rPr>
                  <w:rFonts w:asciiTheme="minorHAnsi" w:eastAsia="Calibri" w:hAnsiTheme="minorHAnsi" w:cs="Calibri"/>
                  <w:color w:val="4F81BD" w:themeColor="accent1"/>
                  <w:sz w:val="24"/>
                  <w:szCs w:val="24"/>
                </w:rPr>
                <w:t>ausreichend</w:t>
              </w:r>
            </w:ins>
            <w:ins w:id="424" w:author="Stefan Thanheiser" w:date="2019-02-19T23:11:00Z">
              <w:r w:rsidR="000E1FBE">
                <w:rPr>
                  <w:rFonts w:asciiTheme="minorHAnsi" w:eastAsia="Calibri" w:hAnsiTheme="minorHAnsi" w:cs="Calibri"/>
                  <w:color w:val="4F81BD" w:themeColor="accent1"/>
                  <w:sz w:val="24"/>
                  <w:szCs w:val="24"/>
                </w:rPr>
                <w:t>en</w:t>
              </w:r>
            </w:ins>
            <w:ins w:id="425" w:author="Stefan Thanheiser" w:date="2019-02-19T23:10:00Z">
              <w:r>
                <w:rPr>
                  <w:rFonts w:asciiTheme="minorHAnsi" w:eastAsia="Calibri" w:hAnsiTheme="minorHAnsi" w:cs="Calibri"/>
                  <w:color w:val="4F81BD" w:themeColor="accent1"/>
                  <w:sz w:val="24"/>
                  <w:szCs w:val="24"/>
                </w:rPr>
                <w:t xml:space="preserve"> personell</w:t>
              </w:r>
            </w:ins>
            <w:ins w:id="426" w:author="Stefan Thanheiser" w:date="2019-02-19T23:11:00Z">
              <w:r w:rsidR="000E1FBE">
                <w:rPr>
                  <w:rFonts w:asciiTheme="minorHAnsi" w:eastAsia="Calibri" w:hAnsiTheme="minorHAnsi" w:cs="Calibri"/>
                  <w:color w:val="4F81BD" w:themeColor="accent1"/>
                  <w:sz w:val="24"/>
                  <w:szCs w:val="24"/>
                </w:rPr>
                <w:t>en und finanziellen Ressourcen</w:t>
              </w:r>
            </w:ins>
            <w:ins w:id="427" w:author="Stefan Thanheiser" w:date="2019-02-19T23:10:00Z">
              <w:r>
                <w:rPr>
                  <w:rFonts w:asciiTheme="minorHAnsi" w:eastAsia="Calibri" w:hAnsiTheme="minorHAnsi" w:cs="Calibri"/>
                  <w:color w:val="4F81BD" w:themeColor="accent1"/>
                  <w:sz w:val="24"/>
                  <w:szCs w:val="24"/>
                </w:rPr>
                <w:t xml:space="preserve"> ausgestattet</w:t>
              </w:r>
            </w:ins>
          </w:p>
          <w:p w14:paraId="61F8F6C5" w14:textId="77777777" w:rsidR="00D40AE5" w:rsidRDefault="00D40AE5" w:rsidP="003731A2">
            <w:pPr>
              <w:widowControl w:val="0"/>
              <w:pBdr>
                <w:top w:val="nil"/>
                <w:left w:val="nil"/>
                <w:bottom w:val="nil"/>
                <w:right w:val="nil"/>
                <w:between w:val="nil"/>
              </w:pBdr>
              <w:spacing w:line="240" w:lineRule="auto"/>
              <w:rPr>
                <w:ins w:id="428" w:author="Stefan Thanheiser" w:date="2019-02-19T23:09:00Z"/>
                <w:rFonts w:asciiTheme="minorHAnsi" w:eastAsia="Calibri" w:hAnsiTheme="minorHAnsi" w:cs="Calibri"/>
                <w:color w:val="4F81BD" w:themeColor="accent1"/>
                <w:sz w:val="24"/>
                <w:szCs w:val="24"/>
              </w:rPr>
            </w:pPr>
          </w:p>
          <w:p w14:paraId="42E51DA3" w14:textId="112ACBF8" w:rsidR="00563D2E" w:rsidRPr="00950490" w:rsidRDefault="000E1FB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ins w:id="429" w:author="Stefan Thanheiser" w:date="2019-02-19T23:11:00Z">
              <w:r>
                <w:rPr>
                  <w:rFonts w:asciiTheme="minorHAnsi" w:eastAsia="Calibri" w:hAnsiTheme="minorHAnsi" w:cs="Calibri"/>
                  <w:color w:val="4F81BD" w:themeColor="accent1"/>
                  <w:sz w:val="24"/>
                  <w:szCs w:val="24"/>
                </w:rPr>
                <w:t>2.2.3</w:t>
              </w:r>
            </w:ins>
            <w:r w:rsidR="00563D2E" w:rsidRPr="00950490">
              <w:rPr>
                <w:rFonts w:asciiTheme="minorHAnsi" w:eastAsia="Calibri" w:hAnsiTheme="minorHAnsi" w:cs="Calibri"/>
                <w:color w:val="4F81BD" w:themeColor="accent1"/>
                <w:sz w:val="24"/>
                <w:szCs w:val="24"/>
              </w:rPr>
              <w:t xml:space="preserve"> Benennung der juristischen Expertise, die </w:t>
            </w:r>
            <w:ins w:id="430" w:author="Stefan Thanheiser" w:date="2019-02-19T23:13:00Z">
              <w:r>
                <w:rPr>
                  <w:rFonts w:asciiTheme="minorHAnsi" w:eastAsia="Calibri" w:hAnsiTheme="minorHAnsi" w:cs="Calibri"/>
                  <w:color w:val="4F81BD" w:themeColor="accent1"/>
                  <w:sz w:val="24"/>
                  <w:szCs w:val="24"/>
                </w:rPr>
                <w:t xml:space="preserve">sowohl </w:t>
              </w:r>
            </w:ins>
            <w:r w:rsidR="00563D2E" w:rsidRPr="00950490">
              <w:rPr>
                <w:rFonts w:asciiTheme="minorHAnsi" w:eastAsia="Calibri" w:hAnsiTheme="minorHAnsi" w:cs="Calibri"/>
                <w:color w:val="4F81BD" w:themeColor="accent1"/>
                <w:sz w:val="24"/>
                <w:szCs w:val="24"/>
              </w:rPr>
              <w:t xml:space="preserve">intern </w:t>
            </w:r>
            <w:ins w:id="431" w:author="Stefan Thanheiser" w:date="2019-02-19T23:13:00Z">
              <w:r>
                <w:rPr>
                  <w:rFonts w:asciiTheme="minorHAnsi" w:eastAsia="Calibri" w:hAnsiTheme="minorHAnsi" w:cs="Calibri"/>
                  <w:color w:val="4F81BD" w:themeColor="accent1"/>
                  <w:sz w:val="24"/>
                  <w:szCs w:val="24"/>
                </w:rPr>
                <w:t xml:space="preserve">als auch </w:t>
              </w:r>
            </w:ins>
            <w:r w:rsidR="00563D2E" w:rsidRPr="00950490">
              <w:rPr>
                <w:rFonts w:asciiTheme="minorHAnsi" w:eastAsia="Calibri" w:hAnsiTheme="minorHAnsi" w:cs="Calibri"/>
                <w:color w:val="4F81BD" w:themeColor="accent1"/>
                <w:sz w:val="24"/>
                <w:szCs w:val="24"/>
              </w:rPr>
              <w:t>extern zur</w:t>
            </w:r>
            <w:ins w:id="432" w:author="Stefan Thanheiser" w:date="2019-02-19T23:12:00Z">
              <w:r>
                <w:rPr>
                  <w:rFonts w:asciiTheme="minorHAnsi" w:eastAsia="Calibri" w:hAnsiTheme="minorHAnsi" w:cs="Calibri"/>
                  <w:color w:val="4F81BD" w:themeColor="accent1"/>
                  <w:sz w:val="24"/>
                  <w:szCs w:val="24"/>
                </w:rPr>
                <w:t xml:space="preserve"> </w:t>
              </w:r>
            </w:ins>
            <w:ins w:id="433" w:author="Stefan Thanheiser" w:date="2019-02-19T23:13:00Z">
              <w:r>
                <w:rPr>
                  <w:rFonts w:asciiTheme="minorHAnsi" w:eastAsia="Calibri" w:hAnsiTheme="minorHAnsi" w:cs="Calibri"/>
                  <w:color w:val="4F81BD" w:themeColor="accent1"/>
                  <w:sz w:val="24"/>
                  <w:szCs w:val="24"/>
                </w:rPr>
                <w:t>Adressierung von Open-Source-Compliance-Themen zu</w:t>
              </w:r>
            </w:ins>
            <w:r w:rsidR="00563D2E" w:rsidRPr="00950490">
              <w:rPr>
                <w:rFonts w:asciiTheme="minorHAnsi" w:eastAsia="Calibri" w:hAnsiTheme="minorHAnsi" w:cs="Calibri"/>
                <w:color w:val="4F81BD" w:themeColor="accent1"/>
                <w:sz w:val="24"/>
                <w:szCs w:val="24"/>
              </w:rPr>
              <w:t xml:space="preserve"> Verfügung steht.</w:t>
            </w:r>
          </w:p>
          <w:p w14:paraId="6AAECC4E"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F7A4D93" w14:textId="77777777" w:rsidR="000E1FBE" w:rsidRDefault="000E1FBE" w:rsidP="003731A2">
            <w:pPr>
              <w:widowControl w:val="0"/>
              <w:pBdr>
                <w:top w:val="nil"/>
                <w:left w:val="nil"/>
                <w:bottom w:val="nil"/>
                <w:right w:val="nil"/>
                <w:between w:val="nil"/>
              </w:pBdr>
              <w:spacing w:line="240" w:lineRule="auto"/>
              <w:rPr>
                <w:ins w:id="434" w:author="Stefan Thanheiser" w:date="2019-02-19T23:14:00Z"/>
                <w:rFonts w:asciiTheme="minorHAnsi" w:eastAsia="Calibri" w:hAnsiTheme="minorHAnsi" w:cs="Calibri"/>
                <w:color w:val="4F81BD" w:themeColor="accent1"/>
                <w:sz w:val="24"/>
                <w:szCs w:val="24"/>
              </w:rPr>
            </w:pPr>
          </w:p>
          <w:p w14:paraId="4EE0C139" w14:textId="50DDA6CB" w:rsidR="00563D2E" w:rsidRPr="00950490" w:rsidRDefault="000E1FB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ins w:id="435" w:author="Stefan Thanheiser" w:date="2019-02-19T23:14:00Z">
              <w:r>
                <w:rPr>
                  <w:rFonts w:asciiTheme="minorHAnsi" w:eastAsia="Calibri" w:hAnsiTheme="minorHAnsi" w:cs="Calibri"/>
                  <w:color w:val="4F81BD" w:themeColor="accent1"/>
                  <w:sz w:val="24"/>
                  <w:szCs w:val="24"/>
                </w:rPr>
                <w:t>2.2.4</w:t>
              </w:r>
            </w:ins>
            <w:r w:rsidR="00563D2E" w:rsidRPr="00950490">
              <w:rPr>
                <w:rFonts w:asciiTheme="minorHAnsi" w:eastAsia="Calibri" w:hAnsiTheme="minorHAnsi" w:cs="Calibri"/>
                <w:color w:val="4F81BD" w:themeColor="accent1"/>
                <w:sz w:val="24"/>
                <w:szCs w:val="24"/>
              </w:rPr>
              <w:t xml:space="preserve"> Ein dokumentiertes Verfahren, das interne Verantwortlichkeiten für die Open-Source-Compliance zuweist.</w:t>
            </w:r>
          </w:p>
          <w:p w14:paraId="1F618F56"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CC491BB" w14:textId="550984C4" w:rsidR="00563D2E" w:rsidRPr="00950490" w:rsidRDefault="000E1FB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ins w:id="436" w:author="Stefan Thanheiser" w:date="2019-02-19T23:14:00Z">
              <w:r>
                <w:rPr>
                  <w:rFonts w:asciiTheme="minorHAnsi" w:eastAsia="Calibri" w:hAnsiTheme="minorHAnsi" w:cs="Calibri"/>
                  <w:color w:val="4F81BD" w:themeColor="accent1"/>
                  <w:sz w:val="24"/>
                  <w:szCs w:val="24"/>
                </w:rPr>
                <w:t>2.2.5</w:t>
              </w:r>
            </w:ins>
            <w:r w:rsidR="00563D2E" w:rsidRPr="00950490">
              <w:rPr>
                <w:rFonts w:asciiTheme="minorHAnsi" w:eastAsia="Calibri" w:hAnsiTheme="minorHAnsi" w:cs="Calibri"/>
                <w:color w:val="4F81BD" w:themeColor="accent1"/>
                <w:sz w:val="24"/>
                <w:szCs w:val="24"/>
              </w:rPr>
              <w:t xml:space="preserve"> Ein dokumentiertes Verfahren zur Prüfung und </w:t>
            </w:r>
            <w:r w:rsidR="00563D2E" w:rsidRPr="00950490">
              <w:rPr>
                <w:rFonts w:asciiTheme="minorHAnsi" w:eastAsia="Calibri" w:hAnsiTheme="minorHAnsi" w:cs="Calibri"/>
                <w:color w:val="4F81BD" w:themeColor="accent1"/>
                <w:sz w:val="24"/>
                <w:szCs w:val="24"/>
              </w:rPr>
              <w:lastRenderedPageBreak/>
              <w:t>Behebung von Fällen der Nichterfüllung von Open-Source-Compliance-Anforderungen.</w:t>
            </w:r>
          </w:p>
          <w:p w14:paraId="1C17BBAE" w14:textId="77777777" w:rsidR="00563D2E" w:rsidRPr="00950490"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5587C8B8" w14:textId="77777777" w:rsidR="00563D2E" w:rsidRPr="00950490"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Begründung:</w:t>
            </w:r>
          </w:p>
          <w:p w14:paraId="552C11C2" w14:textId="7EE03C19" w:rsidR="00563D2E" w:rsidRPr="007E07BB"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Es soll sichergestellt sein, dass </w:t>
            </w:r>
            <w:ins w:id="437" w:author="Stefan Thanheiser" w:date="2019-02-19T23:16:00Z">
              <w:r w:rsidR="007E07BB">
                <w:rPr>
                  <w:rFonts w:asciiTheme="minorHAnsi" w:eastAsia="Calibri" w:hAnsiTheme="minorHAnsi" w:cs="Calibri"/>
                  <w:color w:val="4F81BD" w:themeColor="accent1"/>
                  <w:sz w:val="24"/>
                  <w:szCs w:val="24"/>
                </w:rPr>
                <w:t>i) Open-Source-Compliance-Verantwortlichkeiten tat</w:t>
              </w:r>
            </w:ins>
            <w:ins w:id="438" w:author="Stefan Thanheiser" w:date="2019-02-19T23:17:00Z">
              <w:r w:rsidR="007E07BB">
                <w:rPr>
                  <w:rFonts w:asciiTheme="minorHAnsi" w:eastAsia="Calibri" w:hAnsiTheme="minorHAnsi" w:cs="Calibri"/>
                  <w:color w:val="4F81BD" w:themeColor="accent1"/>
                  <w:sz w:val="24"/>
                  <w:szCs w:val="24"/>
                </w:rPr>
                <w:t xml:space="preserve">sächlich unterstützt und </w:t>
              </w:r>
            </w:ins>
            <w:ins w:id="439" w:author="Stefan Thanheiser" w:date="2019-02-19T23:18:00Z">
              <w:r w:rsidR="007E07BB">
                <w:rPr>
                  <w:rFonts w:asciiTheme="minorHAnsi" w:eastAsia="Calibri" w:hAnsiTheme="minorHAnsi" w:cs="Calibri"/>
                  <w:color w:val="4F81BD" w:themeColor="accent1"/>
                  <w:sz w:val="24"/>
                  <w:szCs w:val="24"/>
                </w:rPr>
                <w:t xml:space="preserve">mit ausreichenden Ressourcen ausgestattet sind und ii) Richtlinien und </w:t>
              </w:r>
            </w:ins>
            <w:ins w:id="440" w:author="Stefan Thanheiser" w:date="2019-02-19T23:19:00Z">
              <w:r w:rsidR="007E07BB">
                <w:rPr>
                  <w:rFonts w:asciiTheme="minorHAnsi" w:eastAsia="Calibri" w:hAnsiTheme="minorHAnsi" w:cs="Calibri"/>
                  <w:color w:val="4F81BD" w:themeColor="accent1"/>
                  <w:sz w:val="24"/>
                  <w:szCs w:val="24"/>
                </w:rPr>
                <w:t>u</w:t>
              </w:r>
            </w:ins>
            <w:ins w:id="441" w:author="Stefan Thanheiser" w:date="2019-02-19T23:18:00Z">
              <w:r w:rsidR="007E07BB">
                <w:rPr>
                  <w:rFonts w:asciiTheme="minorHAnsi" w:eastAsia="Calibri" w:hAnsiTheme="minorHAnsi" w:cs="Calibri"/>
                  <w:color w:val="4F81BD" w:themeColor="accent1"/>
                  <w:sz w:val="24"/>
                  <w:szCs w:val="24"/>
                </w:rPr>
                <w:t>nterstütz</w:t>
              </w:r>
            </w:ins>
            <w:ins w:id="442" w:author="Stefan Thanheiser" w:date="2019-02-19T23:19:00Z">
              <w:r w:rsidR="007E07BB">
                <w:rPr>
                  <w:rFonts w:asciiTheme="minorHAnsi" w:eastAsia="Calibri" w:hAnsiTheme="minorHAnsi" w:cs="Calibri"/>
                  <w:color w:val="4F81BD" w:themeColor="accent1"/>
                  <w:sz w:val="24"/>
                  <w:szCs w:val="24"/>
                </w:rPr>
                <w:t>ende P</w:t>
              </w:r>
            </w:ins>
            <w:ins w:id="443" w:author="Stefan Thanheiser" w:date="2019-02-19T23:18:00Z">
              <w:r w:rsidR="007E07BB">
                <w:rPr>
                  <w:rFonts w:asciiTheme="minorHAnsi" w:eastAsia="Calibri" w:hAnsiTheme="minorHAnsi" w:cs="Calibri"/>
                  <w:color w:val="4F81BD" w:themeColor="accent1"/>
                  <w:sz w:val="24"/>
                  <w:szCs w:val="24"/>
                </w:rPr>
                <w:t>rozesse</w:t>
              </w:r>
            </w:ins>
            <w:ins w:id="444" w:author="Stefan Thanheiser" w:date="2019-02-19T23:19:00Z">
              <w:r w:rsidR="007E07BB">
                <w:rPr>
                  <w:rFonts w:asciiTheme="minorHAnsi" w:eastAsia="Calibri" w:hAnsiTheme="minorHAnsi" w:cs="Calibri"/>
                  <w:color w:val="4F81BD" w:themeColor="accent1"/>
                  <w:sz w:val="24"/>
                  <w:szCs w:val="24"/>
                </w:rPr>
                <w:t xml:space="preserve"> regelmäßig </w:t>
              </w:r>
            </w:ins>
            <w:ins w:id="445" w:author="Stefan Thanheiser" w:date="2019-02-19T23:20:00Z">
              <w:r w:rsidR="007E07BB">
                <w:rPr>
                  <w:rFonts w:asciiTheme="minorHAnsi" w:eastAsia="Calibri" w:hAnsiTheme="minorHAnsi" w:cs="Calibri"/>
                  <w:color w:val="4F81BD" w:themeColor="accent1"/>
                  <w:sz w:val="24"/>
                  <w:szCs w:val="24"/>
                </w:rPr>
                <w:t>aktualisier</w:t>
              </w:r>
            </w:ins>
            <w:ins w:id="446" w:author="Stefan Thanheiser" w:date="2019-02-19T23:19:00Z">
              <w:r w:rsidR="007E07BB">
                <w:rPr>
                  <w:rFonts w:asciiTheme="minorHAnsi" w:eastAsia="Calibri" w:hAnsiTheme="minorHAnsi" w:cs="Calibri"/>
                  <w:color w:val="4F81BD" w:themeColor="accent1"/>
                  <w:sz w:val="24"/>
                  <w:szCs w:val="24"/>
                </w:rPr>
                <w:t>t werden</w:t>
              </w:r>
            </w:ins>
            <w:ins w:id="447" w:author="Stefan Thanheiser" w:date="2019-02-19T23:20:00Z">
              <w:r w:rsidR="007E07BB" w:rsidRPr="007E07BB">
                <w:rPr>
                  <w:rFonts w:asciiTheme="minorHAnsi" w:eastAsia="Calibri" w:hAnsiTheme="minorHAnsi" w:cs="Calibri"/>
                  <w:color w:val="4F81BD" w:themeColor="accent1"/>
                  <w:sz w:val="24"/>
                  <w:szCs w:val="24"/>
                </w:rPr>
                <w:t>, um Änderungen in den Best Practices für Open Source-Compliance zu berücksichtigen.</w:t>
              </w:r>
            </w:ins>
          </w:p>
        </w:tc>
      </w:tr>
    </w:tbl>
    <w:p w14:paraId="4D8CDB8A" w14:textId="77777777" w:rsidR="005B118C" w:rsidRPr="003731A2" w:rsidRDefault="005B118C" w:rsidP="003731A2">
      <w:pPr>
        <w:spacing w:line="240" w:lineRule="auto"/>
        <w:rPr>
          <w:rFonts w:asciiTheme="minorHAnsi" w:eastAsia="Calibri" w:hAnsiTheme="minorHAnsi" w:cs="Calibri"/>
          <w:sz w:val="24"/>
          <w:szCs w:val="24"/>
        </w:rPr>
      </w:pPr>
    </w:p>
    <w:p w14:paraId="2FCF231D"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bookmarkStart w:id="448" w:name="_GoBack"/>
      <w:bookmarkEnd w:id="448"/>
    </w:p>
    <w:p w14:paraId="3882CB2E" w14:textId="77777777" w:rsidR="005B118C" w:rsidRPr="003731A2" w:rsidRDefault="005B118C" w:rsidP="003731A2">
      <w:pPr>
        <w:spacing w:line="240" w:lineRule="auto"/>
        <w:rPr>
          <w:rFonts w:asciiTheme="minorHAnsi" w:eastAsia="Calibri" w:hAnsiTheme="minorHAnsi" w:cs="Calibri"/>
          <w:sz w:val="24"/>
          <w:szCs w:val="24"/>
        </w:rPr>
      </w:pPr>
    </w:p>
    <w:tbl>
      <w:tblPr>
        <w:tblStyle w:val="5"/>
        <w:tblW w:w="127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gridCol w:w="3177"/>
      </w:tblGrid>
      <w:tr w:rsidR="00563D2E" w:rsidRPr="003731A2" w14:paraId="600C88C2" w14:textId="77777777" w:rsidTr="00EC20EA">
        <w:tc>
          <w:tcPr>
            <w:tcW w:w="3176" w:type="dxa"/>
            <w:shd w:val="clear" w:color="auto" w:fill="auto"/>
            <w:tcMar>
              <w:top w:w="100" w:type="dxa"/>
              <w:left w:w="100" w:type="dxa"/>
              <w:bottom w:w="100" w:type="dxa"/>
              <w:right w:w="100" w:type="dxa"/>
            </w:tcMar>
          </w:tcPr>
          <w:p w14:paraId="0CB96DAB" w14:textId="77777777" w:rsidR="00563D2E" w:rsidRPr="003731A2" w:rsidRDefault="00563D2E"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3: Review and Approve FOSS Content</w:t>
            </w:r>
          </w:p>
        </w:tc>
        <w:tc>
          <w:tcPr>
            <w:tcW w:w="3176" w:type="dxa"/>
          </w:tcPr>
          <w:p w14:paraId="2BD8BBC2" w14:textId="5609F2F7" w:rsidR="00563D2E" w:rsidRPr="003731A2" w:rsidRDefault="00563D2E"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3: Review and Approve Open Source Content</w:t>
            </w:r>
          </w:p>
        </w:tc>
        <w:tc>
          <w:tcPr>
            <w:tcW w:w="3177" w:type="dxa"/>
          </w:tcPr>
          <w:p w14:paraId="0D8C9584" w14:textId="77777777" w:rsidR="00563D2E" w:rsidRPr="0054331F" w:rsidRDefault="00563D2E" w:rsidP="003731A2">
            <w:pPr>
              <w:pBdr>
                <w:top w:val="nil"/>
                <w:left w:val="nil"/>
                <w:bottom w:val="nil"/>
                <w:right w:val="nil"/>
                <w:between w:val="nil"/>
              </w:pBdr>
              <w:spacing w:line="240" w:lineRule="auto"/>
              <w:rPr>
                <w:rFonts w:asciiTheme="minorHAnsi" w:eastAsia="Calibri" w:hAnsiTheme="minorHAnsi" w:cs="Calibri"/>
                <w:color w:val="6D9EEB"/>
                <w:sz w:val="24"/>
                <w:szCs w:val="24"/>
                <w:lang w:val="en-GB"/>
                <w:rPrChange w:id="449" w:author="Stefan Thanheiser" w:date="2019-02-19T22:42:00Z">
                  <w:rPr>
                    <w:rFonts w:asciiTheme="minorHAnsi" w:eastAsia="Calibri" w:hAnsiTheme="minorHAnsi" w:cs="Calibri"/>
                    <w:color w:val="6D9EEB"/>
                    <w:sz w:val="24"/>
                    <w:szCs w:val="24"/>
                  </w:rPr>
                </w:rPrChange>
              </w:rPr>
            </w:pPr>
          </w:p>
        </w:tc>
        <w:tc>
          <w:tcPr>
            <w:tcW w:w="3177" w:type="dxa"/>
            <w:shd w:val="clear" w:color="auto" w:fill="auto"/>
            <w:tcMar>
              <w:top w:w="100" w:type="dxa"/>
              <w:left w:w="100" w:type="dxa"/>
              <w:bottom w:w="100" w:type="dxa"/>
              <w:right w:w="100" w:type="dxa"/>
            </w:tcMar>
          </w:tcPr>
          <w:p w14:paraId="40B0F750" w14:textId="6EB414BD" w:rsidR="00563D2E" w:rsidRPr="003731A2" w:rsidRDefault="00563D2E"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3: Überprüfen und genehmigen Sie </w:t>
            </w:r>
            <w:r>
              <w:rPr>
                <w:rFonts w:asciiTheme="minorHAnsi" w:eastAsia="Calibri" w:hAnsiTheme="minorHAnsi" w:cs="Calibri"/>
                <w:color w:val="6D9EEB"/>
                <w:sz w:val="24"/>
                <w:szCs w:val="24"/>
              </w:rPr>
              <w:t>Open-Source-Inhalte</w:t>
            </w:r>
          </w:p>
        </w:tc>
      </w:tr>
      <w:tr w:rsidR="00563D2E" w:rsidRPr="003731A2" w14:paraId="5D181C66" w14:textId="77777777" w:rsidTr="00EC20EA">
        <w:tc>
          <w:tcPr>
            <w:tcW w:w="3176" w:type="dxa"/>
            <w:shd w:val="clear" w:color="auto" w:fill="auto"/>
            <w:tcMar>
              <w:top w:w="100" w:type="dxa"/>
              <w:left w:w="100" w:type="dxa"/>
              <w:bottom w:w="100" w:type="dxa"/>
              <w:right w:w="100" w:type="dxa"/>
            </w:tcMar>
          </w:tcPr>
          <w:p w14:paraId="5BE76C5E" w14:textId="223993DC"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 A process exists for creating and managing a FOSS component bill of materials which includes each component (and its Identified Licenses) from which the Supplied Software is comprised.</w:t>
            </w:r>
          </w:p>
          <w:p w14:paraId="58352F95" w14:textId="0CB1532C" w:rsidR="00563D2E" w:rsidRPr="003731A2" w:rsidRDefault="00563D2E" w:rsidP="003731A2">
            <w:pPr>
              <w:spacing w:line="240" w:lineRule="auto"/>
              <w:rPr>
                <w:rFonts w:asciiTheme="minorHAnsi" w:eastAsia="Calibri" w:hAnsiTheme="minorHAnsi" w:cs="Calibri"/>
                <w:sz w:val="24"/>
                <w:szCs w:val="24"/>
                <w:lang w:val="en-US"/>
              </w:rPr>
            </w:pPr>
          </w:p>
          <w:p w14:paraId="09D07E01" w14:textId="1E7E96A0" w:rsidR="00563D2E" w:rsidRPr="003731A2" w:rsidRDefault="00563D2E" w:rsidP="003731A2">
            <w:pPr>
              <w:spacing w:line="240" w:lineRule="auto"/>
              <w:rPr>
                <w:rFonts w:asciiTheme="minorHAnsi" w:eastAsia="Calibri" w:hAnsiTheme="minorHAnsi" w:cs="Calibri"/>
                <w:sz w:val="24"/>
                <w:szCs w:val="24"/>
                <w:lang w:val="en-US"/>
              </w:rPr>
            </w:pPr>
          </w:p>
          <w:p w14:paraId="79653CAE" w14:textId="77777777" w:rsidR="00563D2E" w:rsidRPr="003731A2" w:rsidRDefault="00563D2E" w:rsidP="003731A2">
            <w:pPr>
              <w:spacing w:line="240" w:lineRule="auto"/>
              <w:rPr>
                <w:rFonts w:asciiTheme="minorHAnsi" w:eastAsia="Calibri" w:hAnsiTheme="minorHAnsi" w:cs="Calibri"/>
                <w:sz w:val="24"/>
                <w:szCs w:val="24"/>
                <w:lang w:val="en-US"/>
              </w:rPr>
            </w:pPr>
          </w:p>
          <w:p w14:paraId="0B6F5461"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904BA45"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3.1.1 A documented procedure for identifying, tracking and archiving information about the collection of FOSS components from which a Supplied Software release is comprised.</w:t>
            </w:r>
          </w:p>
          <w:p w14:paraId="556AC946" w14:textId="77777777" w:rsidR="00563D2E" w:rsidRPr="003731A2" w:rsidRDefault="00563D2E" w:rsidP="003731A2">
            <w:pPr>
              <w:spacing w:line="240" w:lineRule="auto"/>
              <w:rPr>
                <w:rFonts w:asciiTheme="minorHAnsi" w:eastAsia="Calibri" w:hAnsiTheme="minorHAnsi" w:cs="Calibri"/>
                <w:sz w:val="24"/>
                <w:szCs w:val="24"/>
                <w:lang w:val="en-US"/>
              </w:rPr>
            </w:pPr>
          </w:p>
          <w:p w14:paraId="7CB864F5" w14:textId="77777777" w:rsidR="00563D2E" w:rsidRPr="003731A2" w:rsidRDefault="00563D2E" w:rsidP="003731A2">
            <w:pPr>
              <w:spacing w:line="240" w:lineRule="auto"/>
              <w:rPr>
                <w:rFonts w:asciiTheme="minorHAnsi" w:eastAsia="Calibri" w:hAnsiTheme="minorHAnsi" w:cs="Calibri"/>
                <w:sz w:val="24"/>
                <w:szCs w:val="24"/>
                <w:lang w:val="en-US"/>
              </w:rPr>
            </w:pPr>
          </w:p>
          <w:p w14:paraId="490605BC" w14:textId="77777777" w:rsidR="00563D2E" w:rsidRPr="003731A2" w:rsidRDefault="00563D2E" w:rsidP="003731A2">
            <w:pPr>
              <w:spacing w:line="240" w:lineRule="auto"/>
              <w:rPr>
                <w:rFonts w:asciiTheme="minorHAnsi" w:eastAsia="Calibri" w:hAnsiTheme="minorHAnsi" w:cs="Calibri"/>
                <w:sz w:val="24"/>
                <w:szCs w:val="24"/>
                <w:lang w:val="en-US"/>
              </w:rPr>
            </w:pPr>
          </w:p>
          <w:p w14:paraId="6E108A11" w14:textId="77777777" w:rsidR="00563D2E" w:rsidRPr="003731A2" w:rsidRDefault="00563D2E" w:rsidP="003731A2">
            <w:pPr>
              <w:spacing w:line="240" w:lineRule="auto"/>
              <w:rPr>
                <w:rFonts w:asciiTheme="minorHAnsi" w:eastAsia="Calibri" w:hAnsiTheme="minorHAnsi" w:cs="Calibri"/>
                <w:sz w:val="24"/>
                <w:szCs w:val="24"/>
                <w:lang w:val="en-US"/>
              </w:rPr>
            </w:pPr>
          </w:p>
          <w:p w14:paraId="0716EB85" w14:textId="0D1EB4F3"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3.1.2 FOSS component records for each Supplied </w:t>
            </w:r>
            <w:r w:rsidRPr="003731A2">
              <w:rPr>
                <w:rFonts w:asciiTheme="minorHAnsi" w:eastAsia="Calibri" w:hAnsiTheme="minorHAnsi" w:cs="Calibri"/>
                <w:sz w:val="24"/>
                <w:szCs w:val="24"/>
                <w:lang w:val="en-US"/>
              </w:rPr>
              <w:lastRenderedPageBreak/>
              <w:t>Software release which demonstrates the documented procedure was properly followed.</w:t>
            </w:r>
          </w:p>
          <w:p w14:paraId="15560837" w14:textId="77777777" w:rsidR="00563D2E" w:rsidRPr="003731A2" w:rsidRDefault="00563D2E" w:rsidP="003731A2">
            <w:pPr>
              <w:spacing w:line="240" w:lineRule="auto"/>
              <w:rPr>
                <w:rFonts w:asciiTheme="minorHAnsi" w:eastAsia="Calibri" w:hAnsiTheme="minorHAnsi" w:cs="Calibri"/>
                <w:sz w:val="24"/>
                <w:szCs w:val="24"/>
                <w:lang w:val="en-US"/>
              </w:rPr>
            </w:pPr>
          </w:p>
          <w:p w14:paraId="2085D09E" w14:textId="77777777" w:rsidR="00563D2E" w:rsidRPr="003731A2" w:rsidRDefault="00563D2E" w:rsidP="003731A2">
            <w:pPr>
              <w:spacing w:line="240" w:lineRule="auto"/>
              <w:rPr>
                <w:rFonts w:asciiTheme="minorHAnsi" w:eastAsia="Calibri" w:hAnsiTheme="minorHAnsi" w:cs="Calibri"/>
                <w:sz w:val="24"/>
                <w:szCs w:val="24"/>
                <w:lang w:val="en-US"/>
              </w:rPr>
            </w:pPr>
          </w:p>
          <w:p w14:paraId="2CD17592" w14:textId="77777777" w:rsidR="00563D2E" w:rsidRDefault="00563D2E" w:rsidP="003731A2">
            <w:pPr>
              <w:spacing w:line="240" w:lineRule="auto"/>
              <w:rPr>
                <w:rFonts w:asciiTheme="minorHAnsi" w:eastAsia="Calibri" w:hAnsiTheme="minorHAnsi" w:cs="Calibri"/>
                <w:sz w:val="24"/>
                <w:szCs w:val="24"/>
                <w:lang w:val="en-US"/>
              </w:rPr>
            </w:pPr>
          </w:p>
          <w:p w14:paraId="48A0FE70" w14:textId="3D381D86"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34DDBA3"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w:t>
            </w:r>
          </w:p>
          <w:p w14:paraId="3CEFEAF6" w14:textId="77777777" w:rsidR="00563D2E" w:rsidRPr="003731A2" w:rsidRDefault="00563D2E" w:rsidP="003731A2">
            <w:pPr>
              <w:spacing w:line="240" w:lineRule="auto"/>
              <w:rPr>
                <w:rFonts w:asciiTheme="minorHAnsi" w:eastAsia="Calibri" w:hAnsiTheme="minorHAnsi" w:cs="Calibri"/>
                <w:sz w:val="24"/>
                <w:szCs w:val="24"/>
                <w:lang w:val="en-US"/>
              </w:rPr>
            </w:pPr>
          </w:p>
          <w:p w14:paraId="5B15A4AD" w14:textId="77777777" w:rsidR="00563D2E" w:rsidRPr="003731A2" w:rsidRDefault="00563D2E" w:rsidP="003731A2">
            <w:pPr>
              <w:spacing w:line="240" w:lineRule="auto"/>
              <w:rPr>
                <w:rFonts w:asciiTheme="minorHAnsi" w:eastAsia="Calibri" w:hAnsiTheme="minorHAnsi" w:cs="Calibri"/>
                <w:sz w:val="24"/>
                <w:szCs w:val="24"/>
                <w:lang w:val="en-US"/>
              </w:rPr>
            </w:pPr>
          </w:p>
          <w:p w14:paraId="685B5B5C" w14:textId="77777777" w:rsidR="00563D2E" w:rsidRPr="003731A2" w:rsidRDefault="00563D2E" w:rsidP="003731A2">
            <w:pPr>
              <w:spacing w:line="240" w:lineRule="auto"/>
              <w:rPr>
                <w:rFonts w:asciiTheme="minorHAnsi" w:eastAsia="Calibri" w:hAnsiTheme="minorHAnsi" w:cs="Calibri"/>
                <w:sz w:val="24"/>
                <w:szCs w:val="24"/>
                <w:lang w:val="en-US"/>
              </w:rPr>
            </w:pPr>
          </w:p>
          <w:p w14:paraId="6EC1AC9B" w14:textId="77777777" w:rsidR="00563D2E" w:rsidRPr="003731A2" w:rsidRDefault="00563D2E" w:rsidP="003731A2">
            <w:pPr>
              <w:spacing w:line="240" w:lineRule="auto"/>
              <w:rPr>
                <w:rFonts w:asciiTheme="minorHAnsi" w:eastAsia="Calibri" w:hAnsiTheme="minorHAnsi" w:cs="Calibri"/>
                <w:sz w:val="24"/>
                <w:szCs w:val="24"/>
                <w:lang w:val="en-US"/>
              </w:rPr>
            </w:pPr>
          </w:p>
          <w:p w14:paraId="1A5F7A77" w14:textId="77777777" w:rsidR="00563D2E" w:rsidRPr="003731A2" w:rsidRDefault="00563D2E" w:rsidP="003731A2">
            <w:pPr>
              <w:spacing w:line="240" w:lineRule="auto"/>
              <w:rPr>
                <w:rFonts w:asciiTheme="minorHAnsi" w:eastAsia="Calibri" w:hAnsiTheme="minorHAnsi" w:cs="Calibri"/>
                <w:sz w:val="24"/>
                <w:szCs w:val="24"/>
                <w:lang w:val="en-US"/>
              </w:rPr>
            </w:pPr>
          </w:p>
          <w:p w14:paraId="375DED92" w14:textId="77777777" w:rsidR="00563D2E" w:rsidRPr="003731A2" w:rsidRDefault="00563D2E" w:rsidP="003731A2">
            <w:pPr>
              <w:spacing w:line="240" w:lineRule="auto"/>
              <w:rPr>
                <w:rFonts w:asciiTheme="minorHAnsi" w:eastAsia="Calibri" w:hAnsiTheme="minorHAnsi" w:cs="Calibri"/>
                <w:sz w:val="24"/>
                <w:szCs w:val="24"/>
                <w:lang w:val="en-US"/>
              </w:rPr>
            </w:pPr>
          </w:p>
          <w:p w14:paraId="13CCC273" w14:textId="5BE9E75E"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3.2 The FOSS program must be capable of handling common FOSS license use cases encountered by </w:t>
            </w:r>
            <w:r w:rsidRPr="003731A2">
              <w:rPr>
                <w:rFonts w:asciiTheme="minorHAnsi" w:eastAsia="Calibri" w:hAnsiTheme="minorHAnsi" w:cs="Calibri"/>
                <w:sz w:val="24"/>
                <w:szCs w:val="24"/>
                <w:lang w:val="en-US"/>
              </w:rPr>
              <w:lastRenderedPageBreak/>
              <w:t>Software Staff for Supplied Software, which may include the following use cases (note that the list is neither exhaustive, nor may all of the use cases apply):</w:t>
            </w:r>
          </w:p>
          <w:p w14:paraId="7E0DBAB4" w14:textId="77777777" w:rsidR="00563D2E" w:rsidRPr="003731A2" w:rsidRDefault="00563D2E" w:rsidP="003731A2">
            <w:pPr>
              <w:widowControl w:val="0"/>
              <w:numPr>
                <w:ilvl w:val="0"/>
                <w:numId w:val="10"/>
              </w:numPr>
              <w:pBdr>
                <w:top w:val="nil"/>
                <w:left w:val="nil"/>
                <w:bottom w:val="nil"/>
                <w:right w:val="nil"/>
                <w:between w:val="nil"/>
              </w:pBdr>
              <w:spacing w:line="240" w:lineRule="auto"/>
              <w:ind w:left="212" w:hanging="225"/>
              <w:contextualSpacing/>
              <w:rPr>
                <w:rFonts w:asciiTheme="minorHAnsi" w:eastAsia="Calibri" w:hAnsiTheme="minorHAnsi" w:cs="Calibri"/>
                <w:sz w:val="24"/>
                <w:szCs w:val="24"/>
              </w:rPr>
            </w:pPr>
            <w:proofErr w:type="spellStart"/>
            <w:r w:rsidRPr="003731A2">
              <w:rPr>
                <w:rFonts w:asciiTheme="minorHAnsi" w:eastAsia="Calibri" w:hAnsiTheme="minorHAnsi" w:cs="Calibri"/>
                <w:sz w:val="24"/>
                <w:szCs w:val="24"/>
              </w:rPr>
              <w:t>distributed</w:t>
            </w:r>
            <w:proofErr w:type="spellEnd"/>
            <w:r w:rsidRPr="003731A2">
              <w:rPr>
                <w:rFonts w:asciiTheme="minorHAnsi" w:eastAsia="Calibri" w:hAnsiTheme="minorHAnsi" w:cs="Calibri"/>
                <w:sz w:val="24"/>
                <w:szCs w:val="24"/>
              </w:rPr>
              <w:t xml:space="preserve"> in </w:t>
            </w:r>
            <w:proofErr w:type="spellStart"/>
            <w:r w:rsidRPr="003731A2">
              <w:rPr>
                <w:rFonts w:asciiTheme="minorHAnsi" w:eastAsia="Calibri" w:hAnsiTheme="minorHAnsi" w:cs="Calibri"/>
                <w:sz w:val="24"/>
                <w:szCs w:val="24"/>
              </w:rPr>
              <w:t>binary</w:t>
            </w:r>
            <w:proofErr w:type="spellEnd"/>
            <w:r w:rsidRPr="003731A2">
              <w:rPr>
                <w:rFonts w:asciiTheme="minorHAnsi" w:eastAsia="Calibri" w:hAnsiTheme="minorHAnsi" w:cs="Calibri"/>
                <w:sz w:val="24"/>
                <w:szCs w:val="24"/>
              </w:rPr>
              <w:t xml:space="preserve"> </w:t>
            </w:r>
            <w:proofErr w:type="spellStart"/>
            <w:r w:rsidRPr="003731A2">
              <w:rPr>
                <w:rFonts w:asciiTheme="minorHAnsi" w:eastAsia="Calibri" w:hAnsiTheme="minorHAnsi" w:cs="Calibri"/>
                <w:sz w:val="24"/>
                <w:szCs w:val="24"/>
              </w:rPr>
              <w:t>form</w:t>
            </w:r>
            <w:proofErr w:type="spellEnd"/>
            <w:r w:rsidRPr="003731A2">
              <w:rPr>
                <w:rFonts w:asciiTheme="minorHAnsi" w:eastAsia="Calibri" w:hAnsiTheme="minorHAnsi" w:cs="Calibri"/>
                <w:sz w:val="24"/>
                <w:szCs w:val="24"/>
              </w:rPr>
              <w:t>;</w:t>
            </w:r>
          </w:p>
          <w:p w14:paraId="6FC08419" w14:textId="77777777" w:rsidR="00563D2E" w:rsidRPr="003731A2" w:rsidRDefault="00563D2E" w:rsidP="003731A2">
            <w:pPr>
              <w:widowControl w:val="0"/>
              <w:numPr>
                <w:ilvl w:val="0"/>
                <w:numId w:val="10"/>
              </w:numPr>
              <w:pBdr>
                <w:top w:val="nil"/>
                <w:left w:val="nil"/>
                <w:bottom w:val="nil"/>
                <w:right w:val="nil"/>
                <w:between w:val="nil"/>
              </w:pBdr>
              <w:spacing w:line="240" w:lineRule="auto"/>
              <w:ind w:left="212" w:hanging="225"/>
              <w:contextualSpacing/>
              <w:rPr>
                <w:rFonts w:asciiTheme="minorHAnsi" w:eastAsia="Calibri" w:hAnsiTheme="minorHAnsi" w:cs="Calibri"/>
                <w:sz w:val="24"/>
                <w:szCs w:val="24"/>
              </w:rPr>
            </w:pPr>
            <w:proofErr w:type="spellStart"/>
            <w:r w:rsidRPr="003731A2">
              <w:rPr>
                <w:rFonts w:asciiTheme="minorHAnsi" w:eastAsia="Calibri" w:hAnsiTheme="minorHAnsi" w:cs="Calibri"/>
                <w:sz w:val="24"/>
                <w:szCs w:val="24"/>
              </w:rPr>
              <w:t>distributed</w:t>
            </w:r>
            <w:proofErr w:type="spellEnd"/>
            <w:r w:rsidRPr="003731A2">
              <w:rPr>
                <w:rFonts w:asciiTheme="minorHAnsi" w:eastAsia="Calibri" w:hAnsiTheme="minorHAnsi" w:cs="Calibri"/>
                <w:sz w:val="24"/>
                <w:szCs w:val="24"/>
              </w:rPr>
              <w:t xml:space="preserve"> in source </w:t>
            </w:r>
            <w:proofErr w:type="spellStart"/>
            <w:r w:rsidRPr="003731A2">
              <w:rPr>
                <w:rFonts w:asciiTheme="minorHAnsi" w:eastAsia="Calibri" w:hAnsiTheme="minorHAnsi" w:cs="Calibri"/>
                <w:sz w:val="24"/>
                <w:szCs w:val="24"/>
              </w:rPr>
              <w:t>form</w:t>
            </w:r>
            <w:proofErr w:type="spellEnd"/>
            <w:r w:rsidRPr="003731A2">
              <w:rPr>
                <w:rFonts w:asciiTheme="minorHAnsi" w:eastAsia="Calibri" w:hAnsiTheme="minorHAnsi" w:cs="Calibri"/>
                <w:sz w:val="24"/>
                <w:szCs w:val="24"/>
              </w:rPr>
              <w:t>;</w:t>
            </w:r>
          </w:p>
          <w:p w14:paraId="45FAE219" w14:textId="6E98A6F8" w:rsidR="00563D2E" w:rsidRPr="003731A2" w:rsidRDefault="00563D2E" w:rsidP="003731A2">
            <w:pPr>
              <w:widowControl w:val="0"/>
              <w:numPr>
                <w:ilvl w:val="0"/>
                <w:numId w:val="10"/>
              </w:numPr>
              <w:spacing w:line="240" w:lineRule="auto"/>
              <w:ind w:left="212" w:hanging="225"/>
              <w:contextualSpacing/>
              <w:rPr>
                <w:rFonts w:asciiTheme="minorHAnsi" w:hAnsiTheme="minorHAnsi"/>
                <w:sz w:val="24"/>
                <w:szCs w:val="24"/>
                <w:lang w:val="en-US"/>
              </w:rPr>
            </w:pPr>
            <w:r w:rsidRPr="003731A2">
              <w:rPr>
                <w:rFonts w:asciiTheme="minorHAnsi" w:eastAsia="Calibri" w:hAnsiTheme="minorHAnsi" w:cs="Calibri"/>
                <w:sz w:val="24"/>
                <w:szCs w:val="24"/>
                <w:lang w:val="en-US"/>
              </w:rPr>
              <w:t>integrated with other FOSS such that it may trigger copyleft obligations;</w:t>
            </w:r>
          </w:p>
          <w:p w14:paraId="44C0AB0E" w14:textId="77777777" w:rsidR="00563D2E" w:rsidRPr="003731A2" w:rsidRDefault="00563D2E" w:rsidP="003731A2">
            <w:pPr>
              <w:widowControl w:val="0"/>
              <w:numPr>
                <w:ilvl w:val="0"/>
                <w:numId w:val="10"/>
              </w:numPr>
              <w:pBdr>
                <w:top w:val="nil"/>
                <w:left w:val="nil"/>
                <w:bottom w:val="nil"/>
                <w:right w:val="nil"/>
                <w:between w:val="nil"/>
              </w:pBdr>
              <w:spacing w:line="240" w:lineRule="auto"/>
              <w:ind w:left="212" w:hanging="225"/>
              <w:contextualSpacing/>
              <w:rPr>
                <w:rFonts w:asciiTheme="minorHAnsi" w:eastAsia="Calibri" w:hAnsiTheme="minorHAnsi" w:cs="Calibri"/>
                <w:sz w:val="24"/>
                <w:szCs w:val="24"/>
              </w:rPr>
            </w:pPr>
            <w:proofErr w:type="spellStart"/>
            <w:r w:rsidRPr="003731A2">
              <w:rPr>
                <w:rFonts w:asciiTheme="minorHAnsi" w:eastAsia="Calibri" w:hAnsiTheme="minorHAnsi" w:cs="Calibri"/>
                <w:sz w:val="24"/>
                <w:szCs w:val="24"/>
              </w:rPr>
              <w:t>contains</w:t>
            </w:r>
            <w:proofErr w:type="spellEnd"/>
            <w:r w:rsidRPr="003731A2">
              <w:rPr>
                <w:rFonts w:asciiTheme="minorHAnsi" w:eastAsia="Calibri" w:hAnsiTheme="minorHAnsi" w:cs="Calibri"/>
                <w:sz w:val="24"/>
                <w:szCs w:val="24"/>
              </w:rPr>
              <w:t xml:space="preserve"> </w:t>
            </w:r>
            <w:proofErr w:type="spellStart"/>
            <w:r w:rsidRPr="003731A2">
              <w:rPr>
                <w:rFonts w:asciiTheme="minorHAnsi" w:eastAsia="Calibri" w:hAnsiTheme="minorHAnsi" w:cs="Calibri"/>
                <w:sz w:val="24"/>
                <w:szCs w:val="24"/>
              </w:rPr>
              <w:t>modified</w:t>
            </w:r>
            <w:proofErr w:type="spellEnd"/>
            <w:r w:rsidRPr="003731A2">
              <w:rPr>
                <w:rFonts w:asciiTheme="minorHAnsi" w:eastAsia="Calibri" w:hAnsiTheme="minorHAnsi" w:cs="Calibri"/>
                <w:sz w:val="24"/>
                <w:szCs w:val="24"/>
              </w:rPr>
              <w:t xml:space="preserve"> FOSS;</w:t>
            </w:r>
          </w:p>
          <w:p w14:paraId="746BD5A6" w14:textId="7B150DDD" w:rsidR="00563D2E" w:rsidRPr="003731A2" w:rsidRDefault="00563D2E" w:rsidP="003731A2">
            <w:pPr>
              <w:widowControl w:val="0"/>
              <w:numPr>
                <w:ilvl w:val="0"/>
                <w:numId w:val="10"/>
              </w:numPr>
              <w:spacing w:line="240" w:lineRule="auto"/>
              <w:ind w:left="212" w:hanging="225"/>
              <w:contextualSpacing/>
              <w:rPr>
                <w:rFonts w:asciiTheme="minorHAnsi" w:hAnsiTheme="minorHAnsi"/>
                <w:sz w:val="24"/>
                <w:szCs w:val="24"/>
                <w:lang w:val="en-US"/>
              </w:rPr>
            </w:pPr>
            <w:r w:rsidRPr="003731A2">
              <w:rPr>
                <w:rFonts w:asciiTheme="minorHAnsi" w:eastAsia="Calibri" w:hAnsiTheme="minorHAnsi" w:cs="Calibri"/>
                <w:sz w:val="24"/>
                <w:szCs w:val="24"/>
                <w:lang w:val="en-US"/>
              </w:rPr>
              <w:t>contains FOSS or other software under an incompatible license interacting with other components within the Supplied Software; and/or</w:t>
            </w:r>
          </w:p>
          <w:p w14:paraId="67F034EB" w14:textId="77777777" w:rsidR="00563D2E" w:rsidRPr="003731A2" w:rsidRDefault="00563D2E" w:rsidP="003731A2">
            <w:pPr>
              <w:widowControl w:val="0"/>
              <w:numPr>
                <w:ilvl w:val="0"/>
                <w:numId w:val="10"/>
              </w:numPr>
              <w:spacing w:line="240" w:lineRule="auto"/>
              <w:ind w:left="212" w:hanging="225"/>
              <w:contextualSpacing/>
              <w:rPr>
                <w:rFonts w:asciiTheme="minorHAnsi" w:hAnsiTheme="minorHAnsi"/>
                <w:sz w:val="24"/>
                <w:szCs w:val="24"/>
                <w:lang w:val="en-US"/>
              </w:rPr>
            </w:pPr>
            <w:r w:rsidRPr="003731A2">
              <w:rPr>
                <w:rFonts w:asciiTheme="minorHAnsi" w:eastAsia="Calibri" w:hAnsiTheme="minorHAnsi" w:cs="Calibri"/>
                <w:sz w:val="24"/>
                <w:szCs w:val="24"/>
                <w:lang w:val="en-US"/>
              </w:rPr>
              <w:t>contains FOSS with attribution requirements.</w:t>
            </w:r>
          </w:p>
          <w:p w14:paraId="052AFFB4" w14:textId="77777777" w:rsidR="00563D2E" w:rsidRPr="003731A2" w:rsidRDefault="00563D2E" w:rsidP="003731A2">
            <w:pPr>
              <w:spacing w:line="240" w:lineRule="auto"/>
              <w:rPr>
                <w:rFonts w:asciiTheme="minorHAnsi" w:eastAsia="Calibri" w:hAnsiTheme="minorHAnsi" w:cs="Calibri"/>
                <w:sz w:val="24"/>
                <w:szCs w:val="24"/>
                <w:lang w:val="en-US"/>
              </w:rPr>
            </w:pPr>
          </w:p>
          <w:p w14:paraId="5DA0582F" w14:textId="77777777" w:rsidR="00563D2E" w:rsidRPr="003731A2" w:rsidRDefault="00563D2E" w:rsidP="003731A2">
            <w:pPr>
              <w:spacing w:line="240" w:lineRule="auto"/>
              <w:rPr>
                <w:rFonts w:asciiTheme="minorHAnsi" w:eastAsia="Calibri" w:hAnsiTheme="minorHAnsi" w:cs="Calibri"/>
                <w:sz w:val="24"/>
                <w:szCs w:val="24"/>
                <w:lang w:val="en-US"/>
              </w:rPr>
            </w:pPr>
          </w:p>
          <w:p w14:paraId="0F1C3D68" w14:textId="77777777" w:rsidR="00563D2E" w:rsidRPr="003731A2" w:rsidRDefault="00563D2E" w:rsidP="003731A2">
            <w:pPr>
              <w:spacing w:line="240" w:lineRule="auto"/>
              <w:rPr>
                <w:rFonts w:asciiTheme="minorHAnsi" w:eastAsia="Calibri" w:hAnsiTheme="minorHAnsi" w:cs="Calibri"/>
                <w:sz w:val="24"/>
                <w:szCs w:val="24"/>
                <w:lang w:val="en-US"/>
              </w:rPr>
            </w:pPr>
          </w:p>
          <w:p w14:paraId="5EBBD2EB" w14:textId="77777777" w:rsidR="00563D2E" w:rsidRPr="003731A2" w:rsidRDefault="00563D2E" w:rsidP="003731A2">
            <w:pPr>
              <w:spacing w:line="240" w:lineRule="auto"/>
              <w:rPr>
                <w:rFonts w:asciiTheme="minorHAnsi" w:eastAsia="Calibri" w:hAnsiTheme="minorHAnsi" w:cs="Calibri"/>
                <w:sz w:val="24"/>
                <w:szCs w:val="24"/>
                <w:lang w:val="en-US"/>
              </w:rPr>
            </w:pPr>
          </w:p>
          <w:p w14:paraId="578A58AD" w14:textId="77777777" w:rsidR="00563D2E" w:rsidRPr="003731A2" w:rsidRDefault="00563D2E" w:rsidP="003731A2">
            <w:pPr>
              <w:spacing w:line="240" w:lineRule="auto"/>
              <w:rPr>
                <w:rFonts w:asciiTheme="minorHAnsi" w:eastAsia="Calibri" w:hAnsiTheme="minorHAnsi" w:cs="Calibri"/>
                <w:sz w:val="24"/>
                <w:szCs w:val="24"/>
                <w:lang w:val="en-US"/>
              </w:rPr>
            </w:pPr>
          </w:p>
          <w:p w14:paraId="4201430C" w14:textId="77777777" w:rsidR="00563D2E" w:rsidRPr="003731A2" w:rsidRDefault="00563D2E" w:rsidP="003731A2">
            <w:pPr>
              <w:spacing w:line="240" w:lineRule="auto"/>
              <w:rPr>
                <w:rFonts w:asciiTheme="minorHAnsi" w:eastAsia="Calibri" w:hAnsiTheme="minorHAnsi" w:cs="Calibri"/>
                <w:sz w:val="24"/>
                <w:szCs w:val="24"/>
                <w:lang w:val="en-US"/>
              </w:rPr>
            </w:pPr>
          </w:p>
          <w:p w14:paraId="59FB2526" w14:textId="77777777" w:rsidR="00563D2E" w:rsidRPr="003731A2" w:rsidRDefault="00563D2E" w:rsidP="003731A2">
            <w:pPr>
              <w:spacing w:line="240" w:lineRule="auto"/>
              <w:rPr>
                <w:rFonts w:asciiTheme="minorHAnsi" w:eastAsia="Calibri" w:hAnsiTheme="minorHAnsi" w:cs="Calibri"/>
                <w:sz w:val="24"/>
                <w:szCs w:val="24"/>
                <w:lang w:val="en-US"/>
              </w:rPr>
            </w:pPr>
          </w:p>
          <w:p w14:paraId="5C9D9C44" w14:textId="77777777" w:rsidR="00563D2E" w:rsidRPr="003731A2" w:rsidRDefault="00563D2E" w:rsidP="003731A2">
            <w:pPr>
              <w:spacing w:line="240" w:lineRule="auto"/>
              <w:rPr>
                <w:rFonts w:asciiTheme="minorHAnsi" w:eastAsia="Calibri" w:hAnsiTheme="minorHAnsi" w:cs="Calibri"/>
                <w:sz w:val="24"/>
                <w:szCs w:val="24"/>
                <w:lang w:val="en-US"/>
              </w:rPr>
            </w:pPr>
          </w:p>
          <w:p w14:paraId="6688E27F" w14:textId="77777777" w:rsidR="00563D2E" w:rsidRDefault="00563D2E" w:rsidP="003731A2">
            <w:pPr>
              <w:spacing w:line="240" w:lineRule="auto"/>
              <w:rPr>
                <w:rFonts w:asciiTheme="minorHAnsi" w:eastAsia="Calibri" w:hAnsiTheme="minorHAnsi" w:cs="Calibri"/>
                <w:sz w:val="24"/>
                <w:szCs w:val="24"/>
                <w:lang w:val="en-US"/>
              </w:rPr>
            </w:pPr>
          </w:p>
          <w:p w14:paraId="60860BB9" w14:textId="77777777" w:rsidR="00563D2E" w:rsidRDefault="00563D2E" w:rsidP="003731A2">
            <w:pPr>
              <w:spacing w:line="240" w:lineRule="auto"/>
              <w:rPr>
                <w:rFonts w:asciiTheme="minorHAnsi" w:eastAsia="Calibri" w:hAnsiTheme="minorHAnsi" w:cs="Calibri"/>
                <w:sz w:val="24"/>
                <w:szCs w:val="24"/>
                <w:lang w:val="en-US"/>
              </w:rPr>
            </w:pPr>
          </w:p>
          <w:p w14:paraId="2E2F3104" w14:textId="77777777" w:rsidR="00563D2E" w:rsidRDefault="00563D2E" w:rsidP="003731A2">
            <w:pPr>
              <w:spacing w:line="240" w:lineRule="auto"/>
              <w:rPr>
                <w:rFonts w:asciiTheme="minorHAnsi" w:eastAsia="Calibri" w:hAnsiTheme="minorHAnsi" w:cs="Calibri"/>
                <w:sz w:val="24"/>
                <w:szCs w:val="24"/>
                <w:lang w:val="en-US"/>
              </w:rPr>
            </w:pPr>
          </w:p>
          <w:p w14:paraId="14D78AFC" w14:textId="77777777" w:rsidR="00563D2E" w:rsidRDefault="00563D2E" w:rsidP="003731A2">
            <w:pPr>
              <w:spacing w:line="240" w:lineRule="auto"/>
              <w:rPr>
                <w:rFonts w:asciiTheme="minorHAnsi" w:eastAsia="Calibri" w:hAnsiTheme="minorHAnsi" w:cs="Calibri"/>
                <w:sz w:val="24"/>
                <w:szCs w:val="24"/>
                <w:lang w:val="en-US"/>
              </w:rPr>
            </w:pPr>
          </w:p>
          <w:p w14:paraId="6FE21910" w14:textId="77777777" w:rsidR="00563D2E" w:rsidRDefault="00563D2E" w:rsidP="003731A2">
            <w:pPr>
              <w:spacing w:line="240" w:lineRule="auto"/>
              <w:rPr>
                <w:rFonts w:asciiTheme="minorHAnsi" w:eastAsia="Calibri" w:hAnsiTheme="minorHAnsi" w:cs="Calibri"/>
                <w:sz w:val="24"/>
                <w:szCs w:val="24"/>
                <w:lang w:val="en-US"/>
              </w:rPr>
            </w:pPr>
          </w:p>
          <w:p w14:paraId="2231D7E5" w14:textId="77777777" w:rsidR="00563D2E" w:rsidRDefault="00563D2E" w:rsidP="003731A2">
            <w:pPr>
              <w:spacing w:line="240" w:lineRule="auto"/>
              <w:rPr>
                <w:rFonts w:asciiTheme="minorHAnsi" w:eastAsia="Calibri" w:hAnsiTheme="minorHAnsi" w:cs="Calibri"/>
                <w:sz w:val="24"/>
                <w:szCs w:val="24"/>
                <w:lang w:val="en-US"/>
              </w:rPr>
            </w:pPr>
          </w:p>
          <w:p w14:paraId="6B63DAF6" w14:textId="4FE869DB"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0D4120A"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3.2.1 A documented procedure for handling the common FOSS license use cases for the FOSS components of the Supplied Software.</w:t>
            </w:r>
          </w:p>
          <w:p w14:paraId="12C50172" w14:textId="77777777" w:rsidR="00563D2E" w:rsidRPr="003731A2" w:rsidRDefault="00563D2E" w:rsidP="003731A2">
            <w:pPr>
              <w:spacing w:line="240" w:lineRule="auto"/>
              <w:rPr>
                <w:rFonts w:asciiTheme="minorHAnsi" w:eastAsia="Calibri" w:hAnsiTheme="minorHAnsi" w:cs="Calibri"/>
                <w:sz w:val="24"/>
                <w:szCs w:val="24"/>
                <w:lang w:val="en-US"/>
              </w:rPr>
            </w:pPr>
          </w:p>
          <w:p w14:paraId="2AD536FA" w14:textId="77777777" w:rsidR="00563D2E" w:rsidRPr="003731A2" w:rsidRDefault="00563D2E" w:rsidP="003731A2">
            <w:pPr>
              <w:spacing w:line="240" w:lineRule="auto"/>
              <w:rPr>
                <w:rFonts w:asciiTheme="minorHAnsi" w:eastAsia="Calibri" w:hAnsiTheme="minorHAnsi" w:cs="Calibri"/>
                <w:sz w:val="24"/>
                <w:szCs w:val="24"/>
                <w:lang w:val="en-US"/>
              </w:rPr>
            </w:pPr>
          </w:p>
          <w:p w14:paraId="2F282BBF" w14:textId="77777777" w:rsidR="00563D2E" w:rsidRDefault="00563D2E" w:rsidP="003731A2">
            <w:pPr>
              <w:spacing w:line="240" w:lineRule="auto"/>
              <w:rPr>
                <w:rFonts w:asciiTheme="minorHAnsi" w:eastAsia="Calibri" w:hAnsiTheme="minorHAnsi" w:cs="Calibri"/>
                <w:sz w:val="24"/>
                <w:szCs w:val="24"/>
                <w:lang w:val="en-US"/>
              </w:rPr>
            </w:pPr>
          </w:p>
          <w:p w14:paraId="50AAD003" w14:textId="47BF3F2A"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43FAEFF6"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the program is sufficiently robust to handle an organization’s common FOSS license use cases. That a procedure exists to support this activity and that the procedure is followed.</w:t>
            </w:r>
          </w:p>
          <w:p w14:paraId="0CD4874A" w14:textId="77777777" w:rsidR="00563D2E" w:rsidRPr="003731A2" w:rsidRDefault="00563D2E" w:rsidP="003731A2">
            <w:pPr>
              <w:widowControl w:val="0"/>
              <w:spacing w:line="240" w:lineRule="auto"/>
              <w:rPr>
                <w:rFonts w:asciiTheme="minorHAnsi" w:eastAsia="Calibri" w:hAnsiTheme="minorHAnsi" w:cs="Calibri"/>
                <w:sz w:val="24"/>
                <w:szCs w:val="24"/>
                <w:lang w:val="en-US"/>
              </w:rPr>
            </w:pPr>
          </w:p>
        </w:tc>
        <w:tc>
          <w:tcPr>
            <w:tcW w:w="3176" w:type="dxa"/>
          </w:tcPr>
          <w:p w14:paraId="20C734B4"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 xml:space="preserve">3.1 A process exists for creating and managing </w:t>
            </w:r>
            <w:proofErr w:type="spellStart"/>
            <w:proofErr w:type="gramStart"/>
            <w:r w:rsidRPr="003731A2">
              <w:rPr>
                <w:rFonts w:asciiTheme="minorHAnsi" w:eastAsia="Calibri" w:hAnsiTheme="minorHAnsi" w:cs="Calibri"/>
                <w:sz w:val="24"/>
                <w:szCs w:val="24"/>
                <w:lang w:val="en-US"/>
              </w:rPr>
              <w:t>a</w:t>
            </w:r>
            <w:proofErr w:type="spellEnd"/>
            <w:proofErr w:type="gramEnd"/>
            <w:r w:rsidRPr="003731A2">
              <w:rPr>
                <w:rFonts w:asciiTheme="minorHAnsi" w:eastAsia="Calibri" w:hAnsiTheme="minorHAnsi" w:cs="Calibri"/>
                <w:sz w:val="24"/>
                <w:szCs w:val="24"/>
                <w:lang w:val="en-US"/>
              </w:rPr>
              <w:t xml:space="preserve"> </w:t>
            </w:r>
            <w:r w:rsidRPr="00950490">
              <w:rPr>
                <w:rFonts w:asciiTheme="minorHAnsi" w:eastAsia="Calibri" w:hAnsiTheme="minorHAnsi" w:cs="Calibri"/>
                <w:color w:val="F79646" w:themeColor="accent6"/>
                <w:sz w:val="24"/>
                <w:szCs w:val="24"/>
                <w:lang w:val="en-US"/>
              </w:rPr>
              <w:t xml:space="preserve">Open Source component bill of materials </w:t>
            </w:r>
            <w:r w:rsidRPr="003731A2">
              <w:rPr>
                <w:rFonts w:asciiTheme="minorHAnsi" w:eastAsia="Calibri" w:hAnsiTheme="minorHAnsi" w:cs="Calibri"/>
                <w:sz w:val="24"/>
                <w:szCs w:val="24"/>
                <w:lang w:val="en-US"/>
              </w:rPr>
              <w:t>which includes each component (and its Identified Licenses) from which the Supplied Software is comprised.</w:t>
            </w:r>
          </w:p>
          <w:p w14:paraId="25C310CB"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A98E0A2"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E1026E7"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53DA972" w14:textId="55EE9D2A"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99A3BE6" w14:textId="57229394"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3.1.1 A documented procedure for identifying, tracking and archiving information about the collection of </w:t>
            </w:r>
            <w:r w:rsidRPr="00F376F2">
              <w:rPr>
                <w:rFonts w:asciiTheme="minorHAnsi" w:eastAsia="Calibri" w:hAnsiTheme="minorHAnsi" w:cs="Calibri"/>
                <w:color w:val="F79646" w:themeColor="accent6"/>
                <w:sz w:val="24"/>
                <w:szCs w:val="24"/>
                <w:lang w:val="en-US"/>
              </w:rPr>
              <w:t>Open Source components</w:t>
            </w:r>
            <w:r w:rsidRPr="003731A2">
              <w:rPr>
                <w:rFonts w:asciiTheme="minorHAnsi" w:eastAsia="Calibri" w:hAnsiTheme="minorHAnsi" w:cs="Calibri"/>
                <w:sz w:val="24"/>
                <w:szCs w:val="24"/>
                <w:lang w:val="en-US"/>
              </w:rPr>
              <w:t xml:space="preserve"> from which a Supplied Software release is comprised.</w:t>
            </w:r>
          </w:p>
          <w:p w14:paraId="6973CF51"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967851C"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4BDF3E5"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1030D37"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CF8DD51" w14:textId="6642855C"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3.1.2 </w:t>
            </w:r>
            <w:r w:rsidRPr="00F376F2">
              <w:rPr>
                <w:rFonts w:asciiTheme="minorHAnsi" w:eastAsia="Calibri" w:hAnsiTheme="minorHAnsi" w:cs="Calibri"/>
                <w:color w:val="F79646" w:themeColor="accent6"/>
                <w:sz w:val="24"/>
                <w:szCs w:val="24"/>
                <w:lang w:val="en-US"/>
              </w:rPr>
              <w:t xml:space="preserve">Open Source component records </w:t>
            </w:r>
            <w:r w:rsidRPr="003731A2">
              <w:rPr>
                <w:rFonts w:asciiTheme="minorHAnsi" w:eastAsia="Calibri" w:hAnsiTheme="minorHAnsi" w:cs="Calibri"/>
                <w:sz w:val="24"/>
                <w:szCs w:val="24"/>
                <w:lang w:val="en-US"/>
              </w:rPr>
              <w:t xml:space="preserve">for each </w:t>
            </w:r>
            <w:r w:rsidRPr="003731A2">
              <w:rPr>
                <w:rFonts w:asciiTheme="minorHAnsi" w:eastAsia="Calibri" w:hAnsiTheme="minorHAnsi" w:cs="Calibri"/>
                <w:sz w:val="24"/>
                <w:szCs w:val="24"/>
                <w:lang w:val="en-US"/>
              </w:rPr>
              <w:lastRenderedPageBreak/>
              <w:t>Supplied Software release which demonstrates the documented procedure was properly followed.</w:t>
            </w:r>
          </w:p>
          <w:p w14:paraId="551CD459"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EA6B01E"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D3DF6F7"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24F4284" w14:textId="2C6EAF0B"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412BDB67" w14:textId="7A983E59"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a process exists for creating and managing </w:t>
            </w:r>
            <w:commentRangeStart w:id="450"/>
            <w:r w:rsidRPr="003731A2">
              <w:rPr>
                <w:rFonts w:asciiTheme="minorHAnsi" w:eastAsia="Calibri" w:hAnsiTheme="minorHAnsi" w:cs="Calibri"/>
                <w:sz w:val="24"/>
                <w:szCs w:val="24"/>
                <w:lang w:val="en-US"/>
              </w:rPr>
              <w:t>a</w:t>
            </w:r>
            <w:r>
              <w:rPr>
                <w:rFonts w:asciiTheme="minorHAnsi" w:eastAsia="Calibri" w:hAnsiTheme="minorHAnsi" w:cs="Calibri"/>
                <w:sz w:val="24"/>
                <w:szCs w:val="24"/>
                <w:lang w:val="en-US"/>
              </w:rPr>
              <w:t>n</w:t>
            </w:r>
            <w:commentRangeEnd w:id="450"/>
            <w:r>
              <w:rPr>
                <w:rStyle w:val="Kommentarzeichen"/>
              </w:rPr>
              <w:commentReference w:id="450"/>
            </w:r>
            <w:r w:rsidRPr="003731A2">
              <w:rPr>
                <w:rFonts w:asciiTheme="minorHAnsi" w:eastAsia="Calibri" w:hAnsiTheme="minorHAnsi" w:cs="Calibri"/>
                <w:sz w:val="24"/>
                <w:szCs w:val="24"/>
                <w:lang w:val="en-US"/>
              </w:rPr>
              <w:t xml:space="preserve"> </w:t>
            </w:r>
            <w:r w:rsidRPr="00F376F2">
              <w:rPr>
                <w:rFonts w:asciiTheme="minorHAnsi" w:eastAsia="Calibri" w:hAnsiTheme="minorHAnsi" w:cs="Calibri"/>
                <w:color w:val="F79646" w:themeColor="accent6"/>
                <w:sz w:val="24"/>
                <w:szCs w:val="24"/>
                <w:lang w:val="en-US"/>
              </w:rPr>
              <w:t>Open Source component bill of materials</w:t>
            </w:r>
            <w:r w:rsidRPr="003731A2">
              <w:rPr>
                <w:rFonts w:asciiTheme="minorHAnsi" w:eastAsia="Calibri" w:hAnsiTheme="minorHAnsi" w:cs="Calibri"/>
                <w:sz w:val="24"/>
                <w:szCs w:val="24"/>
                <w:lang w:val="en-US"/>
              </w:rPr>
              <w:t xml:space="preserve"> used to construct the Supplied Software. A bill of materials is needed to support the systematic review of each component’s license terms to understand the obligations and restrictions as it applies to the distribution of the Supplied Software.</w:t>
            </w:r>
          </w:p>
          <w:p w14:paraId="190085C3"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3762141"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FCA9366"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3F67D22"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F00D5E6"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9AD21EB"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3.2 The </w:t>
            </w:r>
            <w:r w:rsidRPr="00F376F2">
              <w:rPr>
                <w:rFonts w:asciiTheme="minorHAnsi" w:eastAsia="Calibri" w:hAnsiTheme="minorHAnsi" w:cs="Calibri"/>
                <w:color w:val="F79646" w:themeColor="accent6"/>
                <w:sz w:val="24"/>
                <w:szCs w:val="24"/>
                <w:lang w:val="en-US"/>
              </w:rPr>
              <w:t xml:space="preserve">Open Source management program </w:t>
            </w:r>
            <w:r w:rsidRPr="003731A2">
              <w:rPr>
                <w:rFonts w:asciiTheme="minorHAnsi" w:eastAsia="Calibri" w:hAnsiTheme="minorHAnsi" w:cs="Calibri"/>
                <w:sz w:val="24"/>
                <w:szCs w:val="24"/>
                <w:lang w:val="en-US"/>
              </w:rPr>
              <w:t xml:space="preserve">must be capable of handling common </w:t>
            </w:r>
            <w:r w:rsidRPr="00F376F2">
              <w:rPr>
                <w:rFonts w:asciiTheme="minorHAnsi" w:eastAsia="Calibri" w:hAnsiTheme="minorHAnsi" w:cs="Calibri"/>
                <w:color w:val="F79646" w:themeColor="accent6"/>
                <w:sz w:val="24"/>
                <w:szCs w:val="24"/>
                <w:lang w:val="en-US"/>
              </w:rPr>
              <w:t xml:space="preserve">Open Source </w:t>
            </w:r>
            <w:r w:rsidRPr="00F376F2">
              <w:rPr>
                <w:rFonts w:asciiTheme="minorHAnsi" w:eastAsia="Calibri" w:hAnsiTheme="minorHAnsi" w:cs="Calibri"/>
                <w:color w:val="F79646" w:themeColor="accent6"/>
                <w:sz w:val="24"/>
                <w:szCs w:val="24"/>
                <w:lang w:val="en-US"/>
              </w:rPr>
              <w:lastRenderedPageBreak/>
              <w:t xml:space="preserve">license use cases </w:t>
            </w:r>
            <w:r w:rsidRPr="003731A2">
              <w:rPr>
                <w:rFonts w:asciiTheme="minorHAnsi" w:eastAsia="Calibri" w:hAnsiTheme="minorHAnsi" w:cs="Calibri"/>
                <w:sz w:val="24"/>
                <w:szCs w:val="24"/>
                <w:lang w:val="en-US"/>
              </w:rPr>
              <w:t>encountered by Software Staff for Supplied Software, which may include the following use cases (note that the list is neither exhaustive, nor may all of the use cases apply):</w:t>
            </w:r>
          </w:p>
          <w:p w14:paraId="10C3DF87" w14:textId="77777777" w:rsidR="00563D2E" w:rsidRPr="003731A2" w:rsidRDefault="00563D2E"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distributed in binary form;</w:t>
            </w:r>
          </w:p>
          <w:p w14:paraId="1F173EC0" w14:textId="77777777" w:rsidR="00563D2E" w:rsidRPr="003731A2" w:rsidRDefault="00563D2E"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distributed in source form;</w:t>
            </w:r>
          </w:p>
          <w:p w14:paraId="396F06AE" w14:textId="4F46A0C1" w:rsidR="00563D2E" w:rsidRPr="003731A2" w:rsidRDefault="00563D2E"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F376F2">
              <w:rPr>
                <w:rFonts w:asciiTheme="minorHAnsi" w:eastAsia="Calibri" w:hAnsiTheme="minorHAnsi" w:cs="Calibri"/>
                <w:color w:val="F79646" w:themeColor="accent6"/>
                <w:sz w:val="24"/>
                <w:szCs w:val="24"/>
                <w:lang w:val="en-US"/>
              </w:rPr>
              <w:t>integrated with other Open Source</w:t>
            </w:r>
            <w:r w:rsidRPr="003731A2">
              <w:rPr>
                <w:rFonts w:asciiTheme="minorHAnsi" w:eastAsia="Calibri" w:hAnsiTheme="minorHAnsi" w:cs="Calibri"/>
                <w:sz w:val="24"/>
                <w:szCs w:val="24"/>
                <w:lang w:val="en-US"/>
              </w:rPr>
              <w:t xml:space="preserve"> such that it may trigger copyleft obligations;</w:t>
            </w:r>
          </w:p>
          <w:p w14:paraId="43162862" w14:textId="77777777" w:rsidR="00563D2E" w:rsidRPr="003731A2" w:rsidRDefault="00563D2E"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F376F2">
              <w:rPr>
                <w:rFonts w:asciiTheme="minorHAnsi" w:eastAsia="Calibri" w:hAnsiTheme="minorHAnsi" w:cs="Calibri"/>
                <w:color w:val="F79646" w:themeColor="accent6"/>
                <w:sz w:val="24"/>
                <w:szCs w:val="24"/>
                <w:lang w:val="en-US"/>
              </w:rPr>
              <w:t>contains modified Open Source</w:t>
            </w:r>
            <w:r w:rsidRPr="003731A2">
              <w:rPr>
                <w:rFonts w:asciiTheme="minorHAnsi" w:eastAsia="Calibri" w:hAnsiTheme="minorHAnsi" w:cs="Calibri"/>
                <w:sz w:val="24"/>
                <w:szCs w:val="24"/>
                <w:lang w:val="en-US"/>
              </w:rPr>
              <w:t>;</w:t>
            </w:r>
          </w:p>
          <w:p w14:paraId="192EF62A" w14:textId="77777777" w:rsidR="00563D2E" w:rsidRPr="003731A2" w:rsidRDefault="00563D2E"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F376F2">
              <w:rPr>
                <w:rFonts w:asciiTheme="minorHAnsi" w:eastAsia="Calibri" w:hAnsiTheme="minorHAnsi" w:cs="Calibri"/>
                <w:color w:val="F79646" w:themeColor="accent6"/>
                <w:sz w:val="24"/>
                <w:szCs w:val="24"/>
                <w:lang w:val="en-US"/>
              </w:rPr>
              <w:t xml:space="preserve">contains Open Source or other software </w:t>
            </w:r>
            <w:r w:rsidRPr="003731A2">
              <w:rPr>
                <w:rFonts w:asciiTheme="minorHAnsi" w:eastAsia="Calibri" w:hAnsiTheme="minorHAnsi" w:cs="Calibri"/>
                <w:sz w:val="24"/>
                <w:szCs w:val="24"/>
                <w:lang w:val="en-US"/>
              </w:rPr>
              <w:t>under an incompatible license interacting with other components within the Supplied Software; and/or</w:t>
            </w:r>
          </w:p>
          <w:p w14:paraId="386327D5" w14:textId="7146F134" w:rsidR="00563D2E" w:rsidRPr="003731A2" w:rsidRDefault="00563D2E"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F376F2">
              <w:rPr>
                <w:rFonts w:asciiTheme="minorHAnsi" w:eastAsia="Calibri" w:hAnsiTheme="minorHAnsi" w:cs="Calibri"/>
                <w:color w:val="F79646" w:themeColor="accent6"/>
                <w:sz w:val="24"/>
                <w:szCs w:val="24"/>
                <w:lang w:val="en-US"/>
              </w:rPr>
              <w:t>contains Open Source</w:t>
            </w:r>
            <w:r w:rsidRPr="003731A2">
              <w:rPr>
                <w:rFonts w:asciiTheme="minorHAnsi" w:eastAsia="Calibri" w:hAnsiTheme="minorHAnsi" w:cs="Calibri"/>
                <w:sz w:val="24"/>
                <w:szCs w:val="24"/>
                <w:lang w:val="en-US"/>
              </w:rPr>
              <w:t xml:space="preserve"> with attribution requirements.</w:t>
            </w:r>
          </w:p>
          <w:p w14:paraId="25DC53DA"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9AB68B3"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1E1DADB"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E029EC2"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FD6C437"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C8834FD"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6C1A3D9"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38F69F7"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124A6A5"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063BD6E"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1B48262"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768BAB8" w14:textId="1D66F43D"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27CFF398" w14:textId="63D6AB1F"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3.2.1 A documented procedure for handling the common </w:t>
            </w:r>
            <w:r w:rsidRPr="000516A6">
              <w:rPr>
                <w:rFonts w:asciiTheme="minorHAnsi" w:eastAsia="Calibri" w:hAnsiTheme="minorHAnsi" w:cs="Calibri"/>
                <w:color w:val="F79646" w:themeColor="accent6"/>
                <w:sz w:val="24"/>
                <w:szCs w:val="24"/>
                <w:lang w:val="en-US"/>
              </w:rPr>
              <w:t>Open Source license use cases</w:t>
            </w:r>
            <w:r w:rsidRPr="003731A2">
              <w:rPr>
                <w:rFonts w:asciiTheme="minorHAnsi" w:eastAsia="Calibri" w:hAnsiTheme="minorHAnsi" w:cs="Calibri"/>
                <w:sz w:val="24"/>
                <w:szCs w:val="24"/>
                <w:lang w:val="en-US"/>
              </w:rPr>
              <w:t xml:space="preserve"> for the </w:t>
            </w:r>
            <w:r w:rsidRPr="005B4C37">
              <w:rPr>
                <w:rFonts w:asciiTheme="minorHAnsi" w:eastAsia="Calibri" w:hAnsiTheme="minorHAnsi" w:cs="Calibri"/>
                <w:color w:val="F79646" w:themeColor="accent6"/>
                <w:sz w:val="24"/>
                <w:szCs w:val="24"/>
                <w:lang w:val="en-US"/>
              </w:rPr>
              <w:t xml:space="preserve">Open Source components </w:t>
            </w:r>
            <w:r w:rsidRPr="003731A2">
              <w:rPr>
                <w:rFonts w:asciiTheme="minorHAnsi" w:eastAsia="Calibri" w:hAnsiTheme="minorHAnsi" w:cs="Calibri"/>
                <w:sz w:val="24"/>
                <w:szCs w:val="24"/>
                <w:lang w:val="en-US"/>
              </w:rPr>
              <w:t>of the Supplied Software.</w:t>
            </w:r>
          </w:p>
          <w:p w14:paraId="7434F9EF"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7179C16"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92F4AB3" w14:textId="77777777" w:rsidR="00563D2E"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FC0E462" w14:textId="3FCBD175"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24C3D90D" w14:textId="56067F75"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the program is sufficiently robust to handle an organization’s common </w:t>
            </w:r>
            <w:r w:rsidRPr="005B4C37">
              <w:rPr>
                <w:rFonts w:asciiTheme="minorHAnsi" w:eastAsia="Calibri" w:hAnsiTheme="minorHAnsi" w:cs="Calibri"/>
                <w:color w:val="F79646" w:themeColor="accent6"/>
                <w:sz w:val="24"/>
                <w:szCs w:val="24"/>
                <w:lang w:val="en-US"/>
              </w:rPr>
              <w:t xml:space="preserve">Open Source license </w:t>
            </w:r>
            <w:r w:rsidRPr="003731A2">
              <w:rPr>
                <w:rFonts w:asciiTheme="minorHAnsi" w:eastAsia="Calibri" w:hAnsiTheme="minorHAnsi" w:cs="Calibri"/>
                <w:sz w:val="24"/>
                <w:szCs w:val="24"/>
                <w:lang w:val="en-US"/>
              </w:rPr>
              <w:t>use cases. That a procedure exists to support this activity and that the procedure is followed.</w:t>
            </w:r>
          </w:p>
        </w:tc>
        <w:tc>
          <w:tcPr>
            <w:tcW w:w="3177" w:type="dxa"/>
          </w:tcPr>
          <w:p w14:paraId="638A973B" w14:textId="77777777" w:rsidR="00563D2E" w:rsidRPr="0054331F"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GB"/>
                <w:rPrChange w:id="451" w:author="Stefan Thanheiser" w:date="2019-02-19T22:42:00Z">
                  <w:rPr>
                    <w:rFonts w:asciiTheme="minorHAnsi" w:eastAsia="Calibri" w:hAnsiTheme="minorHAnsi" w:cs="Calibri"/>
                    <w:color w:val="4F81BD" w:themeColor="accent1"/>
                    <w:sz w:val="24"/>
                    <w:szCs w:val="24"/>
                  </w:rPr>
                </w:rPrChange>
              </w:rPr>
            </w:pPr>
          </w:p>
        </w:tc>
        <w:tc>
          <w:tcPr>
            <w:tcW w:w="3177" w:type="dxa"/>
            <w:shd w:val="clear" w:color="auto" w:fill="auto"/>
            <w:tcMar>
              <w:top w:w="100" w:type="dxa"/>
              <w:left w:w="100" w:type="dxa"/>
              <w:bottom w:w="100" w:type="dxa"/>
              <w:right w:w="100" w:type="dxa"/>
            </w:tcMar>
          </w:tcPr>
          <w:p w14:paraId="5056C9F8" w14:textId="6550B05C" w:rsidR="00563D2E" w:rsidRPr="00F376F2"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3.1 Es existiert ein Prozess zum Erstellen und Verwalten einer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der Open-Source-Komponenten, die jede Komponente (und ihre Identifizierten Lizenzen) enthält, aus der sich sie Zugelieferte Software zusammensetzt.</w:t>
            </w:r>
          </w:p>
          <w:p w14:paraId="2C8F0FC1"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75C1EBB" w14:textId="77777777" w:rsidR="00563D2E" w:rsidRPr="00F376F2"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Verifikationsmaterial:</w:t>
            </w:r>
          </w:p>
          <w:p w14:paraId="7413A793" w14:textId="7048E087" w:rsidR="00563D2E" w:rsidRPr="00F376F2"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3.1.1 Ein dokumentiertes Verfahren zur Identifizierung, Nachverfolgung und Archivierung von Informationen über die Zusammensetzung von Open-Source-Komponenten, aus denen eine Version Zugelieferter Software besteht.</w:t>
            </w:r>
          </w:p>
          <w:p w14:paraId="3110A2B9"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63F5178" w14:textId="7A671C32" w:rsidR="00563D2E" w:rsidRPr="00F376F2"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3.1.2 Eine Aufzeichnung der Open-Source-Komponenten </w:t>
            </w:r>
            <w:r w:rsidRPr="00F376F2">
              <w:rPr>
                <w:rFonts w:asciiTheme="minorHAnsi" w:eastAsia="Calibri" w:hAnsiTheme="minorHAnsi" w:cs="Calibri"/>
                <w:color w:val="4F81BD" w:themeColor="accent1"/>
                <w:sz w:val="24"/>
                <w:szCs w:val="24"/>
              </w:rPr>
              <w:lastRenderedPageBreak/>
              <w:t>für jede Version Zugelieferter Software, welche nachweist, dass die dokumentierte Prozedur ordnungsgemäß befolgt wurde.</w:t>
            </w:r>
          </w:p>
          <w:p w14:paraId="262566A0"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3DECF89" w14:textId="77777777" w:rsidR="00563D2E" w:rsidRPr="00F376F2"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Begründung:</w:t>
            </w:r>
          </w:p>
          <w:p w14:paraId="15CC7238" w14:textId="4B5A3186"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376F2">
              <w:rPr>
                <w:rFonts w:asciiTheme="minorHAnsi" w:eastAsia="Calibri" w:hAnsiTheme="minorHAnsi" w:cs="Calibri"/>
                <w:color w:val="4F81BD" w:themeColor="accent1"/>
                <w:sz w:val="24"/>
                <w:szCs w:val="24"/>
              </w:rPr>
              <w:t xml:space="preserve">Es soll sichergestellt werden, dass ein Prozess zum Erstellen und Verwalten einer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der Open-Source-Komponenten existiert, anhand dessen die Zugelieferte Software erstellt wird. Die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ist erforderlich, um systematisch die Lizenzbedingungen jeder Komponente mit dem Ziel zu überprüfen, die Lizenzpflichten und -bedingungen mit Blick auf die Verbreitung der Zugelieferten Software zu ermitteln.</w:t>
            </w:r>
          </w:p>
          <w:p w14:paraId="5F4691B4"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1508B8C" w14:textId="7CB87986" w:rsidR="00563D2E" w:rsidRPr="00F376F2"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3.2 Das Open-Source-Managementprogramm muss es ermöglichen, die üblichen Anwendungsfälle </w:t>
            </w:r>
            <w:r w:rsidRPr="00F376F2">
              <w:rPr>
                <w:rFonts w:asciiTheme="minorHAnsi" w:eastAsia="Calibri" w:hAnsiTheme="minorHAnsi" w:cs="Calibri"/>
                <w:color w:val="4F81BD" w:themeColor="accent1"/>
                <w:sz w:val="24"/>
                <w:szCs w:val="24"/>
              </w:rPr>
              <w:lastRenderedPageBreak/>
              <w:t>von Open-Source-Lizenzen in Zugelieferter Software abzudecken. Zu den üblichen Fällen zählen dabei insbesondere (beachten Sie allerdings, dass die Liste weder erschöpfend ist, noch alle Anwendungsfälle auf Sie Anwendung finden müssen):</w:t>
            </w:r>
          </w:p>
          <w:p w14:paraId="7A063593" w14:textId="77777777" w:rsidR="00563D2E" w:rsidRPr="00F376F2" w:rsidRDefault="00563D2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Binärform;</w:t>
            </w:r>
          </w:p>
          <w:p w14:paraId="5B423FB0" w14:textId="1D181CD8" w:rsidR="00563D2E" w:rsidRPr="00F376F2" w:rsidRDefault="00563D2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Sourcecode</w:t>
            </w:r>
            <w:r>
              <w:rPr>
                <w:rFonts w:asciiTheme="minorHAnsi" w:eastAsia="Calibri" w:hAnsiTheme="minorHAnsi" w:cs="Calibri"/>
                <w:color w:val="4F81BD" w:themeColor="accent1"/>
                <w:sz w:val="24"/>
                <w:szCs w:val="24"/>
              </w:rPr>
              <w:t>-F</w:t>
            </w:r>
            <w:r w:rsidRPr="00F376F2">
              <w:rPr>
                <w:rFonts w:asciiTheme="minorHAnsi" w:eastAsia="Calibri" w:hAnsiTheme="minorHAnsi" w:cs="Calibri"/>
                <w:color w:val="4F81BD" w:themeColor="accent1"/>
                <w:sz w:val="24"/>
                <w:szCs w:val="24"/>
              </w:rPr>
              <w:t>orm;</w:t>
            </w:r>
          </w:p>
          <w:p w14:paraId="1792235F" w14:textId="41E00AA9" w:rsidR="00563D2E" w:rsidRPr="00F376F2" w:rsidRDefault="00563D2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Integration mit anderer Open-Source-Software, so dass die Voraussetzungen des Copyleft vorliegen können;</w:t>
            </w:r>
          </w:p>
          <w:p w14:paraId="5C63C495" w14:textId="47B2DF37" w:rsidR="00563D2E" w:rsidRPr="00F376F2" w:rsidRDefault="00563D2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Enthält bearbeitete Open-Source-Software;</w:t>
            </w:r>
          </w:p>
          <w:p w14:paraId="7A79767F" w14:textId="438AD76F" w:rsidR="00563D2E" w:rsidRPr="00F376F2" w:rsidRDefault="00563D2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Enthält Open-Source-Software oder andere Software unter einer inkompatiblen Lizenz, die mit anderen Komponenten innerhalb der Zugelieferten Software interagiert; und / oder</w:t>
            </w:r>
          </w:p>
          <w:p w14:paraId="38F9E029" w14:textId="5C88CB8B" w:rsidR="00563D2E" w:rsidRPr="00F376F2" w:rsidRDefault="00563D2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Enthält Open-Source-Software mit </w:t>
            </w:r>
            <w:r w:rsidRPr="00F376F2">
              <w:rPr>
                <w:rFonts w:asciiTheme="minorHAnsi" w:eastAsia="Calibri" w:hAnsiTheme="minorHAnsi" w:cs="Calibri"/>
                <w:color w:val="4F81BD" w:themeColor="accent1"/>
                <w:sz w:val="24"/>
                <w:szCs w:val="24"/>
              </w:rPr>
              <w:lastRenderedPageBreak/>
              <w:t>Verpflichtungen hinsichtlich einer Nennung der Urheberschaft.</w:t>
            </w:r>
          </w:p>
          <w:p w14:paraId="1AAA3495" w14:textId="77777777" w:rsidR="00563D2E" w:rsidRPr="003731A2" w:rsidRDefault="00563D2E" w:rsidP="003731A2">
            <w:pPr>
              <w:widowControl w:val="0"/>
              <w:pBdr>
                <w:top w:val="nil"/>
                <w:left w:val="nil"/>
                <w:bottom w:val="nil"/>
                <w:right w:val="nil"/>
                <w:between w:val="nil"/>
              </w:pBdr>
              <w:spacing w:line="240" w:lineRule="auto"/>
              <w:contextualSpacing/>
              <w:rPr>
                <w:rFonts w:asciiTheme="minorHAnsi" w:eastAsia="Calibri" w:hAnsiTheme="minorHAnsi" w:cs="Calibri"/>
                <w:sz w:val="24"/>
                <w:szCs w:val="24"/>
              </w:rPr>
            </w:pPr>
          </w:p>
          <w:p w14:paraId="06FE9546" w14:textId="651967A6" w:rsidR="00563D2E" w:rsidRPr="005B4C37" w:rsidRDefault="00563D2E" w:rsidP="003731A2">
            <w:pPr>
              <w:widowControl w:val="0"/>
              <w:pBdr>
                <w:top w:val="nil"/>
                <w:left w:val="nil"/>
                <w:bottom w:val="nil"/>
                <w:right w:val="nil"/>
                <w:between w:val="nil"/>
              </w:pBdr>
              <w:spacing w:line="240" w:lineRule="auto"/>
              <w:contextualSpacing/>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6FB16409" w14:textId="7F450F91" w:rsidR="00563D2E" w:rsidRPr="005B4C3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3.2.1 Ein dokumentiertes Verfahren, welches es ermöglicht, die üblichen Anwendungsfälle von Open-Source-Lizenzen für die Open-Source-Komponenten von Zugelieferter Software abzudecken.</w:t>
            </w:r>
          </w:p>
          <w:p w14:paraId="0357A3A9"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42E3D92" w14:textId="77777777" w:rsidR="00563D2E" w:rsidRPr="005B4C3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0CFCE634" w14:textId="3428EE98"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Es soll sichergestellt werden, dass das Programm ausreichend robust ist, um die üblichen Anwendungsfälle von Open-Source-Lizenzen einer Organisation zu behandeln.  Es muss gewährleistet sein, dass ein Verfahren zur Unterstützung dieser Tätigkeit besteht und dass die vorgesehene Prozedur befolgt wird.</w:t>
            </w:r>
          </w:p>
        </w:tc>
      </w:tr>
    </w:tbl>
    <w:p w14:paraId="01066826" w14:textId="77777777" w:rsidR="005B118C" w:rsidRPr="003731A2" w:rsidRDefault="005B118C" w:rsidP="003731A2">
      <w:pPr>
        <w:spacing w:line="240" w:lineRule="auto"/>
        <w:rPr>
          <w:rFonts w:asciiTheme="minorHAnsi" w:eastAsia="Calibri" w:hAnsiTheme="minorHAnsi" w:cs="Calibri"/>
          <w:sz w:val="24"/>
          <w:szCs w:val="24"/>
        </w:rPr>
      </w:pPr>
    </w:p>
    <w:p w14:paraId="6DD62D47" w14:textId="77777777" w:rsidR="005B118C" w:rsidRPr="003731A2" w:rsidRDefault="005B118C" w:rsidP="003731A2">
      <w:pPr>
        <w:spacing w:line="240" w:lineRule="auto"/>
        <w:rPr>
          <w:rFonts w:asciiTheme="minorHAnsi" w:eastAsia="Calibri" w:hAnsiTheme="minorHAnsi" w:cs="Calibri"/>
          <w:sz w:val="24"/>
          <w:szCs w:val="24"/>
        </w:rPr>
      </w:pPr>
    </w:p>
    <w:p w14:paraId="4C93F4D4" w14:textId="77777777" w:rsidR="005B118C" w:rsidRPr="003731A2" w:rsidRDefault="005B118C" w:rsidP="003731A2">
      <w:pPr>
        <w:spacing w:line="240" w:lineRule="auto"/>
        <w:rPr>
          <w:rFonts w:asciiTheme="minorHAnsi" w:eastAsia="Calibri" w:hAnsiTheme="minorHAnsi" w:cs="Calibri"/>
          <w:sz w:val="24"/>
          <w:szCs w:val="24"/>
        </w:rPr>
      </w:pPr>
    </w:p>
    <w:p w14:paraId="63244DF1"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02CF0A18" w14:textId="77777777" w:rsidR="005B118C" w:rsidRPr="003731A2" w:rsidRDefault="005B118C" w:rsidP="003731A2">
      <w:pPr>
        <w:spacing w:line="240" w:lineRule="auto"/>
        <w:rPr>
          <w:rFonts w:asciiTheme="minorHAnsi" w:eastAsia="Calibri" w:hAnsiTheme="minorHAnsi" w:cs="Calibri"/>
          <w:sz w:val="24"/>
          <w:szCs w:val="24"/>
        </w:rPr>
      </w:pPr>
    </w:p>
    <w:tbl>
      <w:tblPr>
        <w:tblStyle w:val="4"/>
        <w:tblW w:w="127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gridCol w:w="3177"/>
      </w:tblGrid>
      <w:tr w:rsidR="00563D2E" w:rsidRPr="003731A2" w14:paraId="4DB19A1B" w14:textId="77777777" w:rsidTr="00EC20EA">
        <w:tc>
          <w:tcPr>
            <w:tcW w:w="3176" w:type="dxa"/>
            <w:shd w:val="clear" w:color="auto" w:fill="auto"/>
            <w:tcMar>
              <w:top w:w="100" w:type="dxa"/>
              <w:left w:w="100" w:type="dxa"/>
              <w:bottom w:w="100" w:type="dxa"/>
              <w:right w:w="100" w:type="dxa"/>
            </w:tcMar>
          </w:tcPr>
          <w:p w14:paraId="5BC2F1A4" w14:textId="77777777" w:rsidR="00563D2E" w:rsidRPr="003731A2" w:rsidRDefault="00563D2E"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4: Deliver FOSS Content Documentation and Artifacts</w:t>
            </w:r>
          </w:p>
        </w:tc>
        <w:tc>
          <w:tcPr>
            <w:tcW w:w="3176" w:type="dxa"/>
          </w:tcPr>
          <w:p w14:paraId="083E2667" w14:textId="5A53EBC4" w:rsidR="00563D2E" w:rsidRPr="003731A2" w:rsidRDefault="00563D2E"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057938">
              <w:rPr>
                <w:rFonts w:asciiTheme="minorHAnsi" w:eastAsia="Calibri" w:hAnsiTheme="minorHAnsi" w:cs="Calibri"/>
                <w:color w:val="6D9EEB"/>
                <w:sz w:val="24"/>
                <w:szCs w:val="24"/>
                <w:lang w:val="en-US"/>
              </w:rPr>
              <w:t>Goal 4: Deliver Compliance Artifacts</w:t>
            </w:r>
          </w:p>
        </w:tc>
        <w:tc>
          <w:tcPr>
            <w:tcW w:w="3177" w:type="dxa"/>
          </w:tcPr>
          <w:p w14:paraId="5D1CA1F9" w14:textId="77777777" w:rsidR="00563D2E" w:rsidRPr="003731A2" w:rsidRDefault="00563D2E" w:rsidP="003731A2">
            <w:pPr>
              <w:pBdr>
                <w:top w:val="nil"/>
                <w:left w:val="nil"/>
                <w:bottom w:val="nil"/>
                <w:right w:val="nil"/>
                <w:between w:val="nil"/>
              </w:pBdr>
              <w:spacing w:line="240" w:lineRule="auto"/>
              <w:rPr>
                <w:rFonts w:asciiTheme="minorHAnsi" w:eastAsia="Calibri" w:hAnsiTheme="minorHAnsi" w:cs="Calibri"/>
                <w:color w:val="6D9EEB"/>
                <w:sz w:val="24"/>
                <w:szCs w:val="24"/>
              </w:rPr>
            </w:pPr>
          </w:p>
        </w:tc>
        <w:tc>
          <w:tcPr>
            <w:tcW w:w="3177" w:type="dxa"/>
            <w:shd w:val="clear" w:color="auto" w:fill="auto"/>
            <w:tcMar>
              <w:top w:w="100" w:type="dxa"/>
              <w:left w:w="100" w:type="dxa"/>
              <w:bottom w:w="100" w:type="dxa"/>
              <w:right w:w="100" w:type="dxa"/>
            </w:tcMar>
          </w:tcPr>
          <w:p w14:paraId="60BCFFE3" w14:textId="60815812" w:rsidR="00563D2E" w:rsidRPr="003731A2" w:rsidRDefault="00563D2E"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4: Stellen Sie </w:t>
            </w:r>
            <w:r>
              <w:rPr>
                <w:rFonts w:asciiTheme="minorHAnsi" w:eastAsia="Calibri" w:hAnsiTheme="minorHAnsi" w:cs="Calibri"/>
                <w:color w:val="6D9EEB"/>
                <w:sz w:val="24"/>
                <w:szCs w:val="24"/>
              </w:rPr>
              <w:t>Compliance-</w:t>
            </w:r>
            <w:r w:rsidRPr="003731A2">
              <w:rPr>
                <w:rFonts w:asciiTheme="minorHAnsi" w:eastAsia="Calibri" w:hAnsiTheme="minorHAnsi" w:cs="Calibri"/>
                <w:color w:val="6D9EEB"/>
                <w:sz w:val="24"/>
                <w:szCs w:val="24"/>
              </w:rPr>
              <w:t>Artefakte bereit</w:t>
            </w:r>
          </w:p>
        </w:tc>
      </w:tr>
      <w:tr w:rsidR="00563D2E" w:rsidRPr="003731A2" w14:paraId="2F7C6DFA" w14:textId="77777777" w:rsidTr="00EC20EA">
        <w:tc>
          <w:tcPr>
            <w:tcW w:w="3176" w:type="dxa"/>
            <w:shd w:val="clear" w:color="auto" w:fill="auto"/>
            <w:tcMar>
              <w:top w:w="100" w:type="dxa"/>
              <w:left w:w="100" w:type="dxa"/>
              <w:bottom w:w="100" w:type="dxa"/>
              <w:right w:w="100" w:type="dxa"/>
            </w:tcMar>
          </w:tcPr>
          <w:p w14:paraId="3171D434"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4.1 A process exists for creating the set of Compliance Artifacts for each Supplied Software release.</w:t>
            </w:r>
          </w:p>
          <w:p w14:paraId="76E692EC" w14:textId="77777777" w:rsidR="00563D2E" w:rsidRPr="003731A2" w:rsidRDefault="00563D2E" w:rsidP="003731A2">
            <w:pPr>
              <w:spacing w:line="240" w:lineRule="auto"/>
              <w:rPr>
                <w:rFonts w:asciiTheme="minorHAnsi" w:eastAsia="Calibri" w:hAnsiTheme="minorHAnsi" w:cs="Calibri"/>
                <w:sz w:val="24"/>
                <w:szCs w:val="24"/>
                <w:lang w:val="en-US"/>
              </w:rPr>
            </w:pPr>
          </w:p>
          <w:p w14:paraId="069F653E"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2BFBB897"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4.1.1 A documented procedure that ensures the Compliance Artifacts are prepared and distributed with Supplied Software release as required by the Identified Licenses.</w:t>
            </w:r>
          </w:p>
          <w:p w14:paraId="72E5541E" w14:textId="77777777" w:rsidR="00563D2E" w:rsidRPr="003731A2" w:rsidRDefault="00563D2E" w:rsidP="003731A2">
            <w:pPr>
              <w:spacing w:line="240" w:lineRule="auto"/>
              <w:rPr>
                <w:rFonts w:asciiTheme="minorHAnsi" w:eastAsia="Calibri" w:hAnsiTheme="minorHAnsi" w:cs="Calibri"/>
                <w:sz w:val="24"/>
                <w:szCs w:val="24"/>
                <w:lang w:val="en-US"/>
              </w:rPr>
            </w:pPr>
          </w:p>
          <w:p w14:paraId="62D8E5E0" w14:textId="77777777" w:rsidR="00563D2E" w:rsidRPr="003731A2" w:rsidRDefault="00563D2E" w:rsidP="003731A2">
            <w:pPr>
              <w:spacing w:line="240" w:lineRule="auto"/>
              <w:rPr>
                <w:rFonts w:asciiTheme="minorHAnsi" w:eastAsia="Calibri" w:hAnsiTheme="minorHAnsi" w:cs="Calibri"/>
                <w:sz w:val="24"/>
                <w:szCs w:val="24"/>
                <w:lang w:val="en-US"/>
              </w:rPr>
            </w:pPr>
          </w:p>
          <w:p w14:paraId="35F7C0A1" w14:textId="77777777" w:rsidR="00563D2E" w:rsidRPr="003731A2" w:rsidRDefault="00563D2E" w:rsidP="003731A2">
            <w:pPr>
              <w:spacing w:line="240" w:lineRule="auto"/>
              <w:rPr>
                <w:rFonts w:asciiTheme="minorHAnsi" w:eastAsia="Calibri" w:hAnsiTheme="minorHAnsi" w:cs="Calibri"/>
                <w:sz w:val="24"/>
                <w:szCs w:val="24"/>
                <w:lang w:val="en-US"/>
              </w:rPr>
            </w:pPr>
          </w:p>
          <w:p w14:paraId="5A733907" w14:textId="77777777" w:rsidR="00563D2E" w:rsidRDefault="00563D2E" w:rsidP="003731A2">
            <w:pPr>
              <w:spacing w:line="240" w:lineRule="auto"/>
              <w:rPr>
                <w:rFonts w:asciiTheme="minorHAnsi" w:eastAsia="Calibri" w:hAnsiTheme="minorHAnsi" w:cs="Calibri"/>
                <w:sz w:val="24"/>
                <w:szCs w:val="24"/>
                <w:lang w:val="en-US"/>
              </w:rPr>
            </w:pPr>
          </w:p>
          <w:p w14:paraId="7CA5BCCC" w14:textId="625B0F9F"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4.1.2 Copies of the Compliance Artifacts of the Supplied Software release are archived and easily retrievable, and the archive is planned to exist for at least as long as the Supplied Software is offered or as required by the Identified </w:t>
            </w:r>
            <w:r w:rsidRPr="003731A2">
              <w:rPr>
                <w:rFonts w:asciiTheme="minorHAnsi" w:eastAsia="Calibri" w:hAnsiTheme="minorHAnsi" w:cs="Calibri"/>
                <w:sz w:val="24"/>
                <w:szCs w:val="24"/>
                <w:lang w:val="en-US"/>
              </w:rPr>
              <w:lastRenderedPageBreak/>
              <w:t>Licenses (whichever is longer).</w:t>
            </w:r>
          </w:p>
          <w:p w14:paraId="7D48D5EB" w14:textId="77777777" w:rsidR="00563D2E" w:rsidRPr="003731A2" w:rsidRDefault="00563D2E" w:rsidP="003731A2">
            <w:pPr>
              <w:spacing w:line="240" w:lineRule="auto"/>
              <w:rPr>
                <w:rFonts w:asciiTheme="minorHAnsi" w:eastAsia="Calibri" w:hAnsiTheme="minorHAnsi" w:cs="Calibri"/>
                <w:sz w:val="24"/>
                <w:szCs w:val="24"/>
                <w:lang w:val="en-US"/>
              </w:rPr>
            </w:pPr>
          </w:p>
          <w:p w14:paraId="6E43834B" w14:textId="77777777" w:rsidR="00563D2E" w:rsidRPr="003731A2" w:rsidRDefault="00563D2E" w:rsidP="003731A2">
            <w:pPr>
              <w:spacing w:line="240" w:lineRule="auto"/>
              <w:rPr>
                <w:rFonts w:asciiTheme="minorHAnsi" w:eastAsia="Calibri" w:hAnsiTheme="minorHAnsi" w:cs="Calibri"/>
                <w:sz w:val="24"/>
                <w:szCs w:val="24"/>
                <w:lang w:val="en-US"/>
              </w:rPr>
            </w:pPr>
          </w:p>
          <w:p w14:paraId="6FFD09A3" w14:textId="77777777" w:rsidR="00563D2E" w:rsidRDefault="00563D2E" w:rsidP="003731A2">
            <w:pPr>
              <w:spacing w:line="240" w:lineRule="auto"/>
              <w:rPr>
                <w:rFonts w:asciiTheme="minorHAnsi" w:eastAsia="Calibri" w:hAnsiTheme="minorHAnsi" w:cs="Calibri"/>
                <w:sz w:val="24"/>
                <w:szCs w:val="24"/>
                <w:lang w:val="en-US"/>
              </w:rPr>
            </w:pPr>
          </w:p>
          <w:p w14:paraId="75CAD784" w14:textId="77777777" w:rsidR="00563D2E" w:rsidRDefault="00563D2E" w:rsidP="003731A2">
            <w:pPr>
              <w:spacing w:line="240" w:lineRule="auto"/>
              <w:rPr>
                <w:rFonts w:asciiTheme="minorHAnsi" w:eastAsia="Calibri" w:hAnsiTheme="minorHAnsi" w:cs="Calibri"/>
                <w:sz w:val="24"/>
                <w:szCs w:val="24"/>
                <w:lang w:val="en-US"/>
              </w:rPr>
            </w:pPr>
          </w:p>
          <w:p w14:paraId="2F1E464A" w14:textId="596794F8"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377B5EA6" w14:textId="772E03EE"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the complete collection of Compliance Artifacts accompany the Supplied Software as required by the Identified Licenses </w:t>
            </w:r>
            <w:r w:rsidRPr="005B4C37">
              <w:rPr>
                <w:rFonts w:asciiTheme="minorHAnsi" w:eastAsia="Calibri" w:hAnsiTheme="minorHAnsi" w:cs="Calibri"/>
                <w:strike/>
                <w:sz w:val="24"/>
                <w:szCs w:val="24"/>
                <w:lang w:val="en-US"/>
              </w:rPr>
              <w:t>that govern the Supplied Software</w:t>
            </w:r>
            <w:r w:rsidRPr="003731A2">
              <w:rPr>
                <w:rFonts w:asciiTheme="minorHAnsi" w:eastAsia="Calibri" w:hAnsiTheme="minorHAnsi" w:cs="Calibri"/>
                <w:sz w:val="24"/>
                <w:szCs w:val="24"/>
                <w:lang w:val="en-US"/>
              </w:rPr>
              <w:t xml:space="preserve"> along with other reports created </w:t>
            </w:r>
            <w:r>
              <w:rPr>
                <w:rFonts w:asciiTheme="minorHAnsi" w:eastAsia="Calibri" w:hAnsiTheme="minorHAnsi" w:cs="Calibri"/>
                <w:sz w:val="24"/>
                <w:szCs w:val="24"/>
                <w:lang w:val="en-US"/>
              </w:rPr>
              <w:t>a</w:t>
            </w:r>
            <w:r w:rsidRPr="003731A2">
              <w:rPr>
                <w:rFonts w:asciiTheme="minorHAnsi" w:eastAsia="Calibri" w:hAnsiTheme="minorHAnsi" w:cs="Calibri"/>
                <w:sz w:val="24"/>
                <w:szCs w:val="24"/>
                <w:lang w:val="en-US"/>
              </w:rPr>
              <w:t>s part of the FOSS review process.</w:t>
            </w:r>
          </w:p>
          <w:p w14:paraId="12EAD103" w14:textId="77777777" w:rsidR="00563D2E" w:rsidRPr="003731A2" w:rsidRDefault="00563D2E" w:rsidP="003731A2">
            <w:pPr>
              <w:widowControl w:val="0"/>
              <w:spacing w:line="240" w:lineRule="auto"/>
              <w:rPr>
                <w:rFonts w:asciiTheme="minorHAnsi" w:eastAsia="Calibri" w:hAnsiTheme="minorHAnsi" w:cs="Calibri"/>
                <w:sz w:val="24"/>
                <w:szCs w:val="24"/>
                <w:lang w:val="en-US"/>
              </w:rPr>
            </w:pPr>
          </w:p>
        </w:tc>
        <w:tc>
          <w:tcPr>
            <w:tcW w:w="3176" w:type="dxa"/>
          </w:tcPr>
          <w:p w14:paraId="73114E8A" w14:textId="77777777" w:rsidR="00563D2E" w:rsidRPr="00057938" w:rsidRDefault="00563D2E"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lastRenderedPageBreak/>
              <w:t>4.1 A process exists for creating the set of Compliance Artifacts for each Supplied Software release.</w:t>
            </w:r>
          </w:p>
          <w:p w14:paraId="386CC3FB" w14:textId="77777777" w:rsidR="00563D2E" w:rsidRDefault="00563D2E"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9FEEF80" w14:textId="48F6A034" w:rsidR="00563D2E" w:rsidRPr="00057938" w:rsidRDefault="00563D2E"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Verification Material(s):</w:t>
            </w:r>
          </w:p>
          <w:p w14:paraId="44370CF1" w14:textId="103DEFCB" w:rsidR="00563D2E" w:rsidRPr="00057938" w:rsidRDefault="00563D2E"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4.1.1 A documented procedure that ensures the Compliance Artifacts are prepared and distributed with the Supplied Software release as required by the Identified Licenses.</w:t>
            </w:r>
          </w:p>
          <w:p w14:paraId="78A1ACF6" w14:textId="77777777" w:rsidR="00563D2E" w:rsidRDefault="00563D2E"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6D24C34" w14:textId="77777777" w:rsidR="00563D2E" w:rsidRDefault="00563D2E"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093B621" w14:textId="77777777" w:rsidR="00563D2E" w:rsidRDefault="00563D2E"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C29958C" w14:textId="77777777" w:rsidR="00563D2E" w:rsidRDefault="00563D2E"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EF854BE" w14:textId="672B1DF8" w:rsidR="00563D2E" w:rsidRPr="00057938" w:rsidRDefault="00563D2E"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 xml:space="preserve">4.1.2 Copies of the Compliance Artifacts of the Supplied Software release are archived and easily retrievable, and the archive is planned to exist for at least as long as the Supplied Software is offered or as required by the Identified </w:t>
            </w:r>
            <w:r w:rsidRPr="00057938">
              <w:rPr>
                <w:rFonts w:asciiTheme="minorHAnsi" w:eastAsia="Calibri" w:hAnsiTheme="minorHAnsi" w:cs="Calibri"/>
                <w:sz w:val="24"/>
                <w:szCs w:val="24"/>
                <w:lang w:val="en-US"/>
              </w:rPr>
              <w:lastRenderedPageBreak/>
              <w:t>Licenses (whichever is longer).</w:t>
            </w:r>
          </w:p>
          <w:p w14:paraId="6C51A766" w14:textId="77777777" w:rsidR="00563D2E" w:rsidRDefault="00563D2E"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08F8849" w14:textId="77777777" w:rsidR="00563D2E" w:rsidRDefault="00563D2E"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BDBB026" w14:textId="77777777" w:rsidR="00563D2E" w:rsidRDefault="00563D2E"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B8224B8" w14:textId="77777777" w:rsidR="00563D2E" w:rsidRDefault="00563D2E"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7D7B2AC" w14:textId="560150B5" w:rsidR="00563D2E" w:rsidRPr="00057938" w:rsidRDefault="00563D2E"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Rationale:</w:t>
            </w:r>
          </w:p>
          <w:p w14:paraId="5610F594" w14:textId="58EE4C6C" w:rsidR="00563D2E" w:rsidRPr="003731A2" w:rsidRDefault="00563D2E"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 xml:space="preserve">To ensure the complete collection of Compliance Artifacts accompany the Supplied Software as required by the Identified Licenses </w:t>
            </w:r>
            <w:r w:rsidRPr="005B4C37">
              <w:rPr>
                <w:rFonts w:asciiTheme="minorHAnsi" w:eastAsia="Calibri" w:hAnsiTheme="minorHAnsi" w:cs="Calibri"/>
                <w:sz w:val="24"/>
                <w:szCs w:val="24"/>
                <w:lang w:val="en-US"/>
              </w:rPr>
              <w:t xml:space="preserve">along with other reports created as part of the </w:t>
            </w:r>
            <w:r w:rsidRPr="001F3CEA">
              <w:rPr>
                <w:rFonts w:asciiTheme="minorHAnsi" w:eastAsia="Calibri" w:hAnsiTheme="minorHAnsi" w:cs="Calibri"/>
                <w:color w:val="F79646" w:themeColor="accent6"/>
                <w:sz w:val="24"/>
                <w:szCs w:val="24"/>
                <w:lang w:val="en-US"/>
              </w:rPr>
              <w:t>Open Source review process</w:t>
            </w:r>
            <w:r w:rsidRPr="005B4C37">
              <w:rPr>
                <w:rFonts w:asciiTheme="minorHAnsi" w:eastAsia="Calibri" w:hAnsiTheme="minorHAnsi" w:cs="Calibri"/>
                <w:sz w:val="24"/>
                <w:szCs w:val="24"/>
                <w:lang w:val="en-US"/>
              </w:rPr>
              <w:t>.</w:t>
            </w:r>
          </w:p>
        </w:tc>
        <w:tc>
          <w:tcPr>
            <w:tcW w:w="3177" w:type="dxa"/>
          </w:tcPr>
          <w:p w14:paraId="4EF87CD8" w14:textId="77777777" w:rsidR="00563D2E" w:rsidRPr="0054331F"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GB"/>
                <w:rPrChange w:id="452" w:author="Stefan Thanheiser" w:date="2019-02-19T22:42:00Z">
                  <w:rPr>
                    <w:rFonts w:asciiTheme="minorHAnsi" w:eastAsia="Calibri" w:hAnsiTheme="minorHAnsi" w:cs="Calibri"/>
                    <w:color w:val="4F81BD" w:themeColor="accent1"/>
                    <w:sz w:val="24"/>
                    <w:szCs w:val="24"/>
                  </w:rPr>
                </w:rPrChange>
              </w:rPr>
            </w:pPr>
          </w:p>
        </w:tc>
        <w:tc>
          <w:tcPr>
            <w:tcW w:w="3177" w:type="dxa"/>
            <w:shd w:val="clear" w:color="auto" w:fill="auto"/>
            <w:tcMar>
              <w:top w:w="100" w:type="dxa"/>
              <w:left w:w="100" w:type="dxa"/>
              <w:bottom w:w="100" w:type="dxa"/>
              <w:right w:w="100" w:type="dxa"/>
            </w:tcMar>
          </w:tcPr>
          <w:p w14:paraId="5561173C" w14:textId="2E7EBBD4" w:rsidR="00563D2E" w:rsidRPr="005B4C3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4.1 Es existiert ein Prozess, um die Compliance-Artefakte für jede Version einer Zugelieferten Software zu erstellen.</w:t>
            </w:r>
          </w:p>
          <w:p w14:paraId="08C54D04"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4283B5E" w14:textId="77777777" w:rsidR="00563D2E" w:rsidRPr="005B4C3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667A3F5E" w14:textId="77777777" w:rsidR="00563D2E" w:rsidRPr="005B4C3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4.1.1 Ein dokumentiertes Verfahren, welches sicherstellt, dass die Compliance-Artefakte mit jeder Version Zugelieferter Software entsprechend den Anforderungen der Identifizierten Lizenzen zusammengestellt und verteilt werden.</w:t>
            </w:r>
          </w:p>
          <w:p w14:paraId="7ADDD827"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BBA5CA9" w14:textId="77777777" w:rsidR="00563D2E" w:rsidRPr="005B4C3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4.1.2 Kopien der Compliance-Artefakte der Version Zugelieferter Software werden archiviert und sind einfach wiederauffindbar, und es ist geplant, dass das Archiv mindestens so lange besteht, wie die Zugelieferte </w:t>
            </w:r>
            <w:r w:rsidRPr="005B4C37">
              <w:rPr>
                <w:rFonts w:asciiTheme="minorHAnsi" w:eastAsia="Calibri" w:hAnsiTheme="minorHAnsi" w:cs="Calibri"/>
                <w:color w:val="4F81BD" w:themeColor="accent1"/>
                <w:sz w:val="24"/>
                <w:szCs w:val="24"/>
              </w:rPr>
              <w:lastRenderedPageBreak/>
              <w:t>Software angeboten wird oder wie es die Identifizierten Lizenzen verlangen (je nachdem, welcher Zeitraum länger ist).</w:t>
            </w:r>
          </w:p>
          <w:p w14:paraId="2781890D"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F738068" w14:textId="77777777" w:rsidR="00563D2E" w:rsidRPr="005B4C3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7D11D099" w14:textId="5648293A"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 xml:space="preserve">Es soll sichergestellt werden, dass die vollständigen Compliance-Artefakte entsprechend den Anforderungen der Identifizierten Lizenzen, sowie sonstige Berichte, die während der </w:t>
            </w:r>
            <w:r>
              <w:rPr>
                <w:rFonts w:asciiTheme="minorHAnsi" w:eastAsia="Calibri" w:hAnsiTheme="minorHAnsi" w:cs="Calibri"/>
                <w:color w:val="4F81BD" w:themeColor="accent1"/>
                <w:sz w:val="24"/>
                <w:szCs w:val="24"/>
              </w:rPr>
              <w:t>Open-Source</w:t>
            </w:r>
            <w:r w:rsidRPr="005B4C37">
              <w:rPr>
                <w:rFonts w:asciiTheme="minorHAnsi" w:eastAsia="Calibri" w:hAnsiTheme="minorHAnsi" w:cs="Calibri"/>
                <w:color w:val="4F81BD" w:themeColor="accent1"/>
                <w:sz w:val="24"/>
                <w:szCs w:val="24"/>
              </w:rPr>
              <w:t>-Überprüfung erstellt wurden, mit jeder Version der Zugelieferten Software ausgeliefert werden.</w:t>
            </w:r>
          </w:p>
        </w:tc>
      </w:tr>
    </w:tbl>
    <w:p w14:paraId="5393D4FA" w14:textId="77777777" w:rsidR="005B118C" w:rsidRPr="003731A2" w:rsidRDefault="005B118C" w:rsidP="003731A2">
      <w:pPr>
        <w:spacing w:line="240" w:lineRule="auto"/>
        <w:rPr>
          <w:rFonts w:asciiTheme="minorHAnsi" w:eastAsia="Calibri" w:hAnsiTheme="minorHAnsi" w:cs="Calibri"/>
          <w:sz w:val="24"/>
          <w:szCs w:val="24"/>
        </w:rPr>
      </w:pPr>
    </w:p>
    <w:p w14:paraId="695E6DC2" w14:textId="77777777" w:rsidR="005B118C" w:rsidRPr="003731A2" w:rsidRDefault="005B118C" w:rsidP="003731A2">
      <w:pPr>
        <w:spacing w:line="240" w:lineRule="auto"/>
        <w:rPr>
          <w:rFonts w:asciiTheme="minorHAnsi" w:eastAsia="Calibri" w:hAnsiTheme="minorHAnsi" w:cs="Calibri"/>
          <w:sz w:val="24"/>
          <w:szCs w:val="24"/>
        </w:rPr>
      </w:pPr>
    </w:p>
    <w:p w14:paraId="66A59DBD" w14:textId="77777777" w:rsidR="005B118C" w:rsidRPr="003731A2" w:rsidRDefault="005B118C" w:rsidP="003731A2">
      <w:pPr>
        <w:spacing w:line="240" w:lineRule="auto"/>
        <w:rPr>
          <w:rFonts w:asciiTheme="minorHAnsi" w:eastAsia="Calibri" w:hAnsiTheme="minorHAnsi" w:cs="Calibri"/>
          <w:sz w:val="24"/>
          <w:szCs w:val="24"/>
        </w:rPr>
      </w:pPr>
    </w:p>
    <w:p w14:paraId="7AA15BEF"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1B50DED5" w14:textId="77777777" w:rsidR="005B118C" w:rsidRPr="003731A2" w:rsidRDefault="005B118C" w:rsidP="003731A2">
      <w:pPr>
        <w:spacing w:line="240" w:lineRule="auto"/>
        <w:rPr>
          <w:rFonts w:asciiTheme="minorHAnsi" w:eastAsia="Calibri" w:hAnsiTheme="minorHAnsi" w:cs="Calibri"/>
          <w:sz w:val="24"/>
          <w:szCs w:val="24"/>
        </w:rPr>
      </w:pPr>
    </w:p>
    <w:tbl>
      <w:tblPr>
        <w:tblStyle w:val="3"/>
        <w:tblW w:w="127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gridCol w:w="3177"/>
      </w:tblGrid>
      <w:tr w:rsidR="00563D2E" w:rsidRPr="003731A2" w14:paraId="410D7A62" w14:textId="77777777" w:rsidTr="00EC20EA">
        <w:tc>
          <w:tcPr>
            <w:tcW w:w="3176" w:type="dxa"/>
            <w:shd w:val="clear" w:color="auto" w:fill="auto"/>
            <w:tcMar>
              <w:top w:w="100" w:type="dxa"/>
              <w:left w:w="100" w:type="dxa"/>
              <w:bottom w:w="100" w:type="dxa"/>
              <w:right w:w="100" w:type="dxa"/>
            </w:tcMar>
          </w:tcPr>
          <w:p w14:paraId="0881405D" w14:textId="77777777" w:rsidR="00563D2E" w:rsidRPr="003731A2" w:rsidRDefault="00563D2E"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5: Understand FOSS Community Engagement</w:t>
            </w:r>
          </w:p>
        </w:tc>
        <w:tc>
          <w:tcPr>
            <w:tcW w:w="3176" w:type="dxa"/>
          </w:tcPr>
          <w:p w14:paraId="0E606BCF" w14:textId="4362A2F5" w:rsidR="00563D2E" w:rsidRPr="003731A2" w:rsidRDefault="00563D2E"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D2493E">
              <w:rPr>
                <w:rFonts w:asciiTheme="minorHAnsi" w:eastAsia="Calibri" w:hAnsiTheme="minorHAnsi" w:cs="Calibri"/>
                <w:color w:val="6D9EEB"/>
                <w:sz w:val="24"/>
                <w:szCs w:val="24"/>
                <w:lang w:val="en-US"/>
              </w:rPr>
              <w:t>Goal 5: Understand Open Source Community Engagement</w:t>
            </w:r>
          </w:p>
        </w:tc>
        <w:tc>
          <w:tcPr>
            <w:tcW w:w="3177" w:type="dxa"/>
          </w:tcPr>
          <w:p w14:paraId="68BB6F92" w14:textId="77777777" w:rsidR="00563D2E" w:rsidRPr="0054331F" w:rsidRDefault="00563D2E" w:rsidP="003731A2">
            <w:pPr>
              <w:pBdr>
                <w:top w:val="nil"/>
                <w:left w:val="nil"/>
                <w:bottom w:val="nil"/>
                <w:right w:val="nil"/>
                <w:between w:val="nil"/>
              </w:pBdr>
              <w:spacing w:line="240" w:lineRule="auto"/>
              <w:rPr>
                <w:rFonts w:asciiTheme="minorHAnsi" w:eastAsia="Calibri" w:hAnsiTheme="minorHAnsi" w:cs="Calibri"/>
                <w:color w:val="6D9EEB"/>
                <w:sz w:val="24"/>
                <w:szCs w:val="24"/>
                <w:lang w:val="en-GB"/>
                <w:rPrChange w:id="453" w:author="Stefan Thanheiser" w:date="2019-02-19T22:42:00Z">
                  <w:rPr>
                    <w:rFonts w:asciiTheme="minorHAnsi" w:eastAsia="Calibri" w:hAnsiTheme="minorHAnsi" w:cs="Calibri"/>
                    <w:color w:val="6D9EEB"/>
                    <w:sz w:val="24"/>
                    <w:szCs w:val="24"/>
                  </w:rPr>
                </w:rPrChange>
              </w:rPr>
            </w:pPr>
          </w:p>
        </w:tc>
        <w:tc>
          <w:tcPr>
            <w:tcW w:w="3177" w:type="dxa"/>
            <w:shd w:val="clear" w:color="auto" w:fill="auto"/>
            <w:tcMar>
              <w:top w:w="100" w:type="dxa"/>
              <w:left w:w="100" w:type="dxa"/>
              <w:bottom w:w="100" w:type="dxa"/>
              <w:right w:w="100" w:type="dxa"/>
            </w:tcMar>
          </w:tcPr>
          <w:p w14:paraId="618EDEFD" w14:textId="54D0C8FD" w:rsidR="00563D2E" w:rsidRPr="003731A2" w:rsidRDefault="00563D2E"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Ziel 5: Verstehen Sie</w:t>
            </w:r>
            <w:r>
              <w:rPr>
                <w:rFonts w:asciiTheme="minorHAnsi" w:eastAsia="Calibri" w:hAnsiTheme="minorHAnsi" w:cs="Calibri"/>
                <w:color w:val="6D9EEB"/>
                <w:sz w:val="24"/>
                <w:szCs w:val="24"/>
              </w:rPr>
              <w:t xml:space="preserve"> Ihr Engagement gegenüber der</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Open Source</w:t>
            </w:r>
            <w:r w:rsidRPr="003731A2">
              <w:rPr>
                <w:rFonts w:asciiTheme="minorHAnsi" w:eastAsia="Calibri" w:hAnsiTheme="minorHAnsi" w:cs="Calibri"/>
                <w:color w:val="6D9EEB"/>
                <w:sz w:val="24"/>
                <w:szCs w:val="24"/>
              </w:rPr>
              <w:t xml:space="preserve"> Community</w:t>
            </w:r>
          </w:p>
        </w:tc>
      </w:tr>
      <w:tr w:rsidR="00563D2E" w:rsidRPr="003731A2" w14:paraId="3B7AC6CD" w14:textId="77777777" w:rsidTr="00EC20EA">
        <w:tc>
          <w:tcPr>
            <w:tcW w:w="3176" w:type="dxa"/>
            <w:shd w:val="clear" w:color="auto" w:fill="auto"/>
            <w:tcMar>
              <w:top w:w="100" w:type="dxa"/>
              <w:left w:w="100" w:type="dxa"/>
              <w:bottom w:w="100" w:type="dxa"/>
              <w:right w:w="100" w:type="dxa"/>
            </w:tcMar>
          </w:tcPr>
          <w:p w14:paraId="3D1CDFB6"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 A written policy exists that governs contributions to FOSS projects by the organization. The policy must be internally communicated.</w:t>
            </w:r>
          </w:p>
          <w:p w14:paraId="17BF285B" w14:textId="77777777" w:rsidR="00563D2E" w:rsidRPr="003731A2" w:rsidRDefault="00563D2E" w:rsidP="003731A2">
            <w:pPr>
              <w:spacing w:line="240" w:lineRule="auto"/>
              <w:rPr>
                <w:rFonts w:asciiTheme="minorHAnsi" w:eastAsia="Calibri" w:hAnsiTheme="minorHAnsi" w:cs="Calibri"/>
                <w:sz w:val="24"/>
                <w:szCs w:val="24"/>
                <w:lang w:val="en-US"/>
              </w:rPr>
            </w:pPr>
          </w:p>
          <w:p w14:paraId="5731A806" w14:textId="77777777" w:rsidR="00563D2E" w:rsidRDefault="00563D2E" w:rsidP="003731A2">
            <w:pPr>
              <w:spacing w:line="240" w:lineRule="auto"/>
              <w:rPr>
                <w:rFonts w:asciiTheme="minorHAnsi" w:eastAsia="Calibri" w:hAnsiTheme="minorHAnsi" w:cs="Calibri"/>
                <w:sz w:val="24"/>
                <w:szCs w:val="24"/>
                <w:lang w:val="en-US"/>
              </w:rPr>
            </w:pPr>
          </w:p>
          <w:p w14:paraId="1B7BD95E" w14:textId="70C1D5BD"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94EA85D"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5.1.1 A documented FOSS contribution policy;</w:t>
            </w:r>
          </w:p>
          <w:p w14:paraId="599DE0FC" w14:textId="77777777" w:rsidR="00563D2E" w:rsidRPr="003731A2" w:rsidRDefault="00563D2E" w:rsidP="003731A2">
            <w:pPr>
              <w:spacing w:line="240" w:lineRule="auto"/>
              <w:rPr>
                <w:rFonts w:asciiTheme="minorHAnsi" w:eastAsia="Calibri" w:hAnsiTheme="minorHAnsi" w:cs="Calibri"/>
                <w:sz w:val="24"/>
                <w:szCs w:val="24"/>
                <w:lang w:val="en-US"/>
              </w:rPr>
            </w:pPr>
          </w:p>
          <w:p w14:paraId="18CCFE4A" w14:textId="77777777" w:rsidR="00563D2E" w:rsidRPr="003731A2" w:rsidRDefault="00563D2E" w:rsidP="003731A2">
            <w:pPr>
              <w:spacing w:line="240" w:lineRule="auto"/>
              <w:rPr>
                <w:rFonts w:asciiTheme="minorHAnsi" w:eastAsia="Calibri" w:hAnsiTheme="minorHAnsi" w:cs="Calibri"/>
                <w:sz w:val="24"/>
                <w:szCs w:val="24"/>
                <w:lang w:val="en-US"/>
              </w:rPr>
            </w:pPr>
          </w:p>
          <w:p w14:paraId="0B440F17"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5.1.2 A documented procedure that makes all Software Staff aware of the existence of the FOSS contribution policy (e.g., via training, internal wiki, or other practical communication method).</w:t>
            </w:r>
          </w:p>
          <w:p w14:paraId="4D038D4B" w14:textId="77777777" w:rsidR="00563D2E" w:rsidRPr="003731A2" w:rsidRDefault="00563D2E" w:rsidP="003731A2">
            <w:pPr>
              <w:spacing w:line="240" w:lineRule="auto"/>
              <w:rPr>
                <w:rFonts w:asciiTheme="minorHAnsi" w:eastAsia="Calibri" w:hAnsiTheme="minorHAnsi" w:cs="Calibri"/>
                <w:sz w:val="24"/>
                <w:szCs w:val="24"/>
                <w:lang w:val="en-US"/>
              </w:rPr>
            </w:pPr>
          </w:p>
          <w:p w14:paraId="1C5048F8" w14:textId="77777777" w:rsidR="00563D2E" w:rsidRPr="003731A2" w:rsidRDefault="00563D2E" w:rsidP="003731A2">
            <w:pPr>
              <w:spacing w:line="240" w:lineRule="auto"/>
              <w:rPr>
                <w:rFonts w:asciiTheme="minorHAnsi" w:eastAsia="Calibri" w:hAnsiTheme="minorHAnsi" w:cs="Calibri"/>
                <w:sz w:val="24"/>
                <w:szCs w:val="24"/>
                <w:lang w:val="en-US"/>
              </w:rPr>
            </w:pPr>
          </w:p>
          <w:p w14:paraId="4F0C19F3"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E4C6089"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an organization has given reasonable </w:t>
            </w:r>
            <w:r w:rsidRPr="003731A2">
              <w:rPr>
                <w:rFonts w:asciiTheme="minorHAnsi" w:eastAsia="Calibri" w:hAnsiTheme="minorHAnsi" w:cs="Calibri"/>
                <w:sz w:val="24"/>
                <w:szCs w:val="24"/>
                <w:lang w:val="en-US"/>
              </w:rPr>
              <w:lastRenderedPageBreak/>
              <w:t>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w:t>
            </w:r>
          </w:p>
          <w:p w14:paraId="732038C4" w14:textId="77777777" w:rsidR="00563D2E" w:rsidRPr="003731A2" w:rsidRDefault="00563D2E" w:rsidP="003731A2">
            <w:pPr>
              <w:spacing w:line="240" w:lineRule="auto"/>
              <w:rPr>
                <w:rFonts w:asciiTheme="minorHAnsi" w:eastAsia="Calibri" w:hAnsiTheme="minorHAnsi" w:cs="Calibri"/>
                <w:sz w:val="24"/>
                <w:szCs w:val="24"/>
                <w:lang w:val="en-US"/>
              </w:rPr>
            </w:pPr>
          </w:p>
          <w:p w14:paraId="362E9E9B" w14:textId="77777777" w:rsidR="00563D2E" w:rsidRPr="003731A2" w:rsidRDefault="00563D2E" w:rsidP="003731A2">
            <w:pPr>
              <w:spacing w:line="240" w:lineRule="auto"/>
              <w:rPr>
                <w:rFonts w:asciiTheme="minorHAnsi" w:eastAsia="Calibri" w:hAnsiTheme="minorHAnsi" w:cs="Calibri"/>
                <w:sz w:val="24"/>
                <w:szCs w:val="24"/>
                <w:lang w:val="en-US"/>
              </w:rPr>
            </w:pPr>
          </w:p>
          <w:p w14:paraId="0C0425BC" w14:textId="77777777" w:rsidR="00563D2E" w:rsidRDefault="00563D2E" w:rsidP="003731A2">
            <w:pPr>
              <w:spacing w:line="240" w:lineRule="auto"/>
              <w:rPr>
                <w:rFonts w:asciiTheme="minorHAnsi" w:eastAsia="Calibri" w:hAnsiTheme="minorHAnsi" w:cs="Calibri"/>
                <w:sz w:val="24"/>
                <w:szCs w:val="24"/>
                <w:lang w:val="en-US"/>
              </w:rPr>
            </w:pPr>
          </w:p>
          <w:p w14:paraId="27776BB9" w14:textId="5481A0D6"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5.2 If an organization permits contributions to FOSS projects then a process must exist that implements the FOSS contribution policy outlined in Section 5.1.</w:t>
            </w:r>
          </w:p>
          <w:p w14:paraId="2B6C5D84" w14:textId="77777777" w:rsidR="00563D2E" w:rsidRPr="003731A2" w:rsidRDefault="00563D2E" w:rsidP="003731A2">
            <w:pPr>
              <w:spacing w:line="240" w:lineRule="auto"/>
              <w:rPr>
                <w:rFonts w:asciiTheme="minorHAnsi" w:eastAsia="Calibri" w:hAnsiTheme="minorHAnsi" w:cs="Calibri"/>
                <w:sz w:val="24"/>
                <w:szCs w:val="24"/>
                <w:lang w:val="en-US"/>
              </w:rPr>
            </w:pPr>
          </w:p>
          <w:p w14:paraId="6EF9472A" w14:textId="77777777" w:rsidR="00563D2E" w:rsidRDefault="00563D2E" w:rsidP="003731A2">
            <w:pPr>
              <w:spacing w:line="240" w:lineRule="auto"/>
              <w:rPr>
                <w:rFonts w:asciiTheme="minorHAnsi" w:eastAsia="Calibri" w:hAnsiTheme="minorHAnsi" w:cs="Calibri"/>
                <w:sz w:val="24"/>
                <w:szCs w:val="24"/>
                <w:lang w:val="en-US"/>
              </w:rPr>
            </w:pPr>
          </w:p>
          <w:p w14:paraId="774C6B77" w14:textId="0611ABD2"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9C39E41"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5.2.1 Provided the FOSS contribution policy permits contributions, a documented procedure exists that governs FOSS contributions.</w:t>
            </w:r>
          </w:p>
          <w:p w14:paraId="709AFE59" w14:textId="77777777" w:rsidR="00563D2E" w:rsidRPr="003731A2" w:rsidRDefault="00563D2E" w:rsidP="003731A2">
            <w:pPr>
              <w:spacing w:line="240" w:lineRule="auto"/>
              <w:rPr>
                <w:rFonts w:asciiTheme="minorHAnsi" w:eastAsia="Calibri" w:hAnsiTheme="minorHAnsi" w:cs="Calibri"/>
                <w:sz w:val="24"/>
                <w:szCs w:val="24"/>
                <w:lang w:val="en-US"/>
              </w:rPr>
            </w:pPr>
          </w:p>
          <w:p w14:paraId="051C9B44" w14:textId="77777777" w:rsidR="00563D2E" w:rsidRPr="003731A2" w:rsidRDefault="00563D2E" w:rsidP="003731A2">
            <w:pPr>
              <w:spacing w:line="240" w:lineRule="auto"/>
              <w:rPr>
                <w:rFonts w:asciiTheme="minorHAnsi" w:eastAsia="Calibri" w:hAnsiTheme="minorHAnsi" w:cs="Calibri"/>
                <w:sz w:val="24"/>
                <w:szCs w:val="24"/>
                <w:lang w:val="en-US"/>
              </w:rPr>
            </w:pPr>
          </w:p>
          <w:p w14:paraId="4A86DF86" w14:textId="77777777" w:rsidR="00563D2E" w:rsidRDefault="00563D2E" w:rsidP="003731A2">
            <w:pPr>
              <w:spacing w:line="240" w:lineRule="auto"/>
              <w:rPr>
                <w:rFonts w:asciiTheme="minorHAnsi" w:eastAsia="Calibri" w:hAnsiTheme="minorHAnsi" w:cs="Calibri"/>
                <w:sz w:val="24"/>
                <w:szCs w:val="24"/>
                <w:lang w:val="en-US"/>
              </w:rPr>
            </w:pPr>
          </w:p>
          <w:p w14:paraId="357D27CA" w14:textId="4D121A46"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D6C510B"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an organization has a documented process for how the organization publicly contributes FOSS. A policy may exist such that contributions are not permitted at all. In that situation it is understood that no procedure may exist and this requirement would nevertheless be met.</w:t>
            </w:r>
          </w:p>
        </w:tc>
        <w:tc>
          <w:tcPr>
            <w:tcW w:w="3176" w:type="dxa"/>
          </w:tcPr>
          <w:p w14:paraId="529D2DAC" w14:textId="77777777" w:rsidR="00563D2E" w:rsidRPr="00D2493E" w:rsidRDefault="00563D2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lastRenderedPageBreak/>
              <w:t xml:space="preserve">5.1 A written policy exists that governs contributions to </w:t>
            </w:r>
            <w:r w:rsidRPr="005B4C37">
              <w:rPr>
                <w:rFonts w:asciiTheme="minorHAnsi" w:eastAsia="Calibri" w:hAnsiTheme="minorHAnsi" w:cs="Calibri"/>
                <w:color w:val="F79646" w:themeColor="accent6"/>
                <w:sz w:val="24"/>
                <w:szCs w:val="24"/>
                <w:lang w:val="en-US"/>
              </w:rPr>
              <w:t xml:space="preserve">Open Source projects </w:t>
            </w:r>
            <w:r w:rsidRPr="00D2493E">
              <w:rPr>
                <w:rFonts w:asciiTheme="minorHAnsi" w:eastAsia="Calibri" w:hAnsiTheme="minorHAnsi" w:cs="Calibri"/>
                <w:sz w:val="24"/>
                <w:szCs w:val="24"/>
                <w:lang w:val="en-US"/>
              </w:rPr>
              <w:t>by the organization. The policy must be internally communicated.</w:t>
            </w:r>
          </w:p>
          <w:p w14:paraId="3BF55E60" w14:textId="77777777" w:rsidR="00563D2E" w:rsidRDefault="00563D2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3AB6155" w14:textId="77777777" w:rsidR="00563D2E" w:rsidRDefault="00563D2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2EDF44D" w14:textId="28B5708C" w:rsidR="00563D2E" w:rsidRPr="00D2493E" w:rsidRDefault="00563D2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Verification Material(s):</w:t>
            </w:r>
          </w:p>
          <w:p w14:paraId="2DC21F7E" w14:textId="5924AD9F" w:rsidR="00563D2E" w:rsidRPr="00D2493E" w:rsidRDefault="00563D2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 xml:space="preserve">5.1.1 A documented </w:t>
            </w:r>
            <w:r w:rsidRPr="005B4C37">
              <w:rPr>
                <w:rFonts w:asciiTheme="minorHAnsi" w:eastAsia="Calibri" w:hAnsiTheme="minorHAnsi" w:cs="Calibri"/>
                <w:color w:val="F79646" w:themeColor="accent6"/>
                <w:sz w:val="24"/>
                <w:szCs w:val="24"/>
                <w:lang w:val="en-US"/>
              </w:rPr>
              <w:t>Open Source contribution policy</w:t>
            </w:r>
            <w:r w:rsidRPr="00D2493E">
              <w:rPr>
                <w:rFonts w:asciiTheme="minorHAnsi" w:eastAsia="Calibri" w:hAnsiTheme="minorHAnsi" w:cs="Calibri"/>
                <w:sz w:val="24"/>
                <w:szCs w:val="24"/>
                <w:lang w:val="en-US"/>
              </w:rPr>
              <w:t>;</w:t>
            </w:r>
          </w:p>
          <w:p w14:paraId="4C9819B2" w14:textId="77777777" w:rsidR="00563D2E" w:rsidRDefault="00563D2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A773E96" w14:textId="77777777" w:rsidR="00563D2E" w:rsidRDefault="00563D2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B3EDF72" w14:textId="021E9643" w:rsidR="00563D2E" w:rsidRPr="00D2493E" w:rsidRDefault="00563D2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 xml:space="preserve">5.1.2 A documented procedure that makes all Software Staff aware of the existence of the </w:t>
            </w:r>
            <w:r w:rsidRPr="005B4C37">
              <w:rPr>
                <w:rFonts w:asciiTheme="minorHAnsi" w:eastAsia="Calibri" w:hAnsiTheme="minorHAnsi" w:cs="Calibri"/>
                <w:color w:val="F79646" w:themeColor="accent6"/>
                <w:sz w:val="24"/>
                <w:szCs w:val="24"/>
                <w:lang w:val="en-US"/>
              </w:rPr>
              <w:t xml:space="preserve">Open Source contribution policy </w:t>
            </w:r>
            <w:r w:rsidRPr="00D2493E">
              <w:rPr>
                <w:rFonts w:asciiTheme="minorHAnsi" w:eastAsia="Calibri" w:hAnsiTheme="minorHAnsi" w:cs="Calibri"/>
                <w:sz w:val="24"/>
                <w:szCs w:val="24"/>
                <w:lang w:val="en-US"/>
              </w:rPr>
              <w:t>(e.g., via training, internal wiki, or other practical communication method).</w:t>
            </w:r>
          </w:p>
          <w:p w14:paraId="1AB835EE" w14:textId="77777777" w:rsidR="00563D2E" w:rsidRDefault="00563D2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3103849" w14:textId="77777777" w:rsidR="00563D2E" w:rsidRDefault="00563D2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60ED483" w14:textId="27F9BE8F" w:rsidR="00563D2E" w:rsidRPr="00D2493E" w:rsidRDefault="00563D2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Rationale:</w:t>
            </w:r>
          </w:p>
          <w:p w14:paraId="51D50BDB" w14:textId="77777777" w:rsidR="00563D2E" w:rsidRDefault="00563D2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 xml:space="preserve">To ensure an organization has given reasonable </w:t>
            </w:r>
            <w:r w:rsidRPr="00D2493E">
              <w:rPr>
                <w:rFonts w:asciiTheme="minorHAnsi" w:eastAsia="Calibri" w:hAnsiTheme="minorHAnsi" w:cs="Calibri"/>
                <w:sz w:val="24"/>
                <w:szCs w:val="24"/>
                <w:lang w:val="en-US"/>
              </w:rPr>
              <w:lastRenderedPageBreak/>
              <w:t xml:space="preserve">consideration to developing a policy with respect to publicly contributing to </w:t>
            </w:r>
            <w:r w:rsidRPr="005B4C37">
              <w:rPr>
                <w:rFonts w:asciiTheme="minorHAnsi" w:eastAsia="Calibri" w:hAnsiTheme="minorHAnsi" w:cs="Calibri"/>
                <w:color w:val="F79646" w:themeColor="accent6"/>
                <w:sz w:val="24"/>
                <w:szCs w:val="24"/>
                <w:lang w:val="en-US"/>
              </w:rPr>
              <w:t>Open Source</w:t>
            </w:r>
            <w:r w:rsidRPr="00D2493E">
              <w:rPr>
                <w:rFonts w:asciiTheme="minorHAnsi" w:eastAsia="Calibri" w:hAnsiTheme="minorHAnsi" w:cs="Calibri"/>
                <w:sz w:val="24"/>
                <w:szCs w:val="24"/>
                <w:lang w:val="en-US"/>
              </w:rPr>
              <w:t xml:space="preserve">. The </w:t>
            </w:r>
            <w:r w:rsidRPr="005B4C37">
              <w:rPr>
                <w:rFonts w:asciiTheme="minorHAnsi" w:eastAsia="Calibri" w:hAnsiTheme="minorHAnsi" w:cs="Calibri"/>
                <w:color w:val="F79646" w:themeColor="accent6"/>
                <w:sz w:val="24"/>
                <w:szCs w:val="24"/>
                <w:lang w:val="en-US"/>
              </w:rPr>
              <w:t xml:space="preserve">Open Source contribution policy </w:t>
            </w:r>
            <w:r w:rsidRPr="00D2493E">
              <w:rPr>
                <w:rFonts w:asciiTheme="minorHAnsi" w:eastAsia="Calibri" w:hAnsiTheme="minorHAnsi" w:cs="Calibri"/>
                <w:sz w:val="24"/>
                <w:szCs w:val="24"/>
                <w:lang w:val="en-US"/>
              </w:rPr>
              <w:t xml:space="preserve">can be made a part of the overall </w:t>
            </w:r>
            <w:r w:rsidRPr="005B4C37">
              <w:rPr>
                <w:rFonts w:asciiTheme="minorHAnsi" w:eastAsia="Calibri" w:hAnsiTheme="minorHAnsi" w:cs="Calibri"/>
                <w:color w:val="F79646" w:themeColor="accent6"/>
                <w:sz w:val="24"/>
                <w:szCs w:val="24"/>
                <w:lang w:val="en-US"/>
              </w:rPr>
              <w:t xml:space="preserve">Open Source policy </w:t>
            </w:r>
            <w:r w:rsidRPr="00D2493E">
              <w:rPr>
                <w:rFonts w:asciiTheme="minorHAnsi" w:eastAsia="Calibri" w:hAnsiTheme="minorHAnsi" w:cs="Calibri"/>
                <w:sz w:val="24"/>
                <w:szCs w:val="24"/>
                <w:lang w:val="en-US"/>
              </w:rPr>
              <w:t>of an organization or be its own separate policy. In the situation where contributions are limited or not permitted at all, a policy should exist making that position clear.</w:t>
            </w:r>
          </w:p>
          <w:p w14:paraId="7FDEA3B5" w14:textId="77777777" w:rsidR="00563D2E" w:rsidRDefault="00563D2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3D5FBF5" w14:textId="77777777" w:rsidR="00563D2E" w:rsidRDefault="00563D2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8B4A097" w14:textId="77777777" w:rsidR="00563D2E" w:rsidRDefault="00563D2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B301C46" w14:textId="332FB80D" w:rsidR="00563D2E" w:rsidRPr="00D2493E" w:rsidRDefault="00563D2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 xml:space="preserve">5.2 If an organization permits contributions to </w:t>
            </w:r>
            <w:r w:rsidRPr="005B4C37">
              <w:rPr>
                <w:rFonts w:asciiTheme="minorHAnsi" w:eastAsia="Calibri" w:hAnsiTheme="minorHAnsi" w:cs="Calibri"/>
                <w:color w:val="F79646" w:themeColor="accent6"/>
                <w:sz w:val="24"/>
                <w:szCs w:val="24"/>
                <w:lang w:val="en-US"/>
              </w:rPr>
              <w:t xml:space="preserve">Open Source projects </w:t>
            </w:r>
            <w:r w:rsidRPr="00D2493E">
              <w:rPr>
                <w:rFonts w:asciiTheme="minorHAnsi" w:eastAsia="Calibri" w:hAnsiTheme="minorHAnsi" w:cs="Calibri"/>
                <w:sz w:val="24"/>
                <w:szCs w:val="24"/>
                <w:lang w:val="en-US"/>
              </w:rPr>
              <w:t xml:space="preserve">then a process exists that implements the </w:t>
            </w:r>
            <w:r w:rsidRPr="005B4C37">
              <w:rPr>
                <w:rFonts w:asciiTheme="minorHAnsi" w:eastAsia="Calibri" w:hAnsiTheme="minorHAnsi" w:cs="Calibri"/>
                <w:color w:val="F79646" w:themeColor="accent6"/>
                <w:sz w:val="24"/>
                <w:szCs w:val="24"/>
                <w:lang w:val="en-US"/>
              </w:rPr>
              <w:t>Open Source contribution policy</w:t>
            </w:r>
            <w:r w:rsidRPr="00D2493E">
              <w:rPr>
                <w:rFonts w:asciiTheme="minorHAnsi" w:eastAsia="Calibri" w:hAnsiTheme="minorHAnsi" w:cs="Calibri"/>
                <w:sz w:val="24"/>
                <w:szCs w:val="24"/>
                <w:lang w:val="en-US"/>
              </w:rPr>
              <w:t xml:space="preserve"> outlined in Section 5.1.</w:t>
            </w:r>
          </w:p>
          <w:p w14:paraId="6470F274" w14:textId="77777777" w:rsidR="00563D2E" w:rsidRDefault="00563D2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FB99A93" w14:textId="51BD40EF" w:rsidR="00563D2E" w:rsidRPr="00D2493E" w:rsidRDefault="00563D2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Verification Material(s):</w:t>
            </w:r>
          </w:p>
          <w:p w14:paraId="7E6BB7AA" w14:textId="74B78782" w:rsidR="00563D2E" w:rsidRPr="00D2493E" w:rsidRDefault="00563D2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 xml:space="preserve">5.2.1 Provided the </w:t>
            </w:r>
            <w:r w:rsidRPr="005B4C37">
              <w:rPr>
                <w:rFonts w:asciiTheme="minorHAnsi" w:eastAsia="Calibri" w:hAnsiTheme="minorHAnsi" w:cs="Calibri"/>
                <w:color w:val="F79646" w:themeColor="accent6"/>
                <w:sz w:val="24"/>
                <w:szCs w:val="24"/>
                <w:lang w:val="en-US"/>
              </w:rPr>
              <w:t xml:space="preserve">Open Source contribution policy </w:t>
            </w:r>
            <w:r w:rsidRPr="00D2493E">
              <w:rPr>
                <w:rFonts w:asciiTheme="minorHAnsi" w:eastAsia="Calibri" w:hAnsiTheme="minorHAnsi" w:cs="Calibri"/>
                <w:sz w:val="24"/>
                <w:szCs w:val="24"/>
                <w:lang w:val="en-US"/>
              </w:rPr>
              <w:t xml:space="preserve">permits contributions, a documented procedure that governs </w:t>
            </w:r>
            <w:r w:rsidRPr="005B4C37">
              <w:rPr>
                <w:rFonts w:asciiTheme="minorHAnsi" w:eastAsia="Calibri" w:hAnsiTheme="minorHAnsi" w:cs="Calibri"/>
                <w:color w:val="F79646" w:themeColor="accent6"/>
                <w:sz w:val="24"/>
                <w:szCs w:val="24"/>
                <w:lang w:val="en-US"/>
              </w:rPr>
              <w:t xml:space="preserve">Open Source </w:t>
            </w:r>
            <w:r w:rsidRPr="005B4C37">
              <w:rPr>
                <w:rFonts w:asciiTheme="minorHAnsi" w:eastAsia="Calibri" w:hAnsiTheme="minorHAnsi" w:cs="Calibri"/>
                <w:color w:val="F79646" w:themeColor="accent6"/>
                <w:sz w:val="24"/>
                <w:szCs w:val="24"/>
                <w:lang w:val="en-US"/>
              </w:rPr>
              <w:lastRenderedPageBreak/>
              <w:t>contributions</w:t>
            </w:r>
            <w:r w:rsidRPr="00D2493E">
              <w:rPr>
                <w:rFonts w:asciiTheme="minorHAnsi" w:eastAsia="Calibri" w:hAnsiTheme="minorHAnsi" w:cs="Calibri"/>
                <w:sz w:val="24"/>
                <w:szCs w:val="24"/>
                <w:lang w:val="en-US"/>
              </w:rPr>
              <w:t>.</w:t>
            </w:r>
          </w:p>
          <w:p w14:paraId="23FB7B31" w14:textId="77777777" w:rsidR="00563D2E" w:rsidRDefault="00563D2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AB9983C" w14:textId="77777777" w:rsidR="00563D2E" w:rsidRDefault="00563D2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571F2CB" w14:textId="5093A1F8" w:rsidR="00563D2E" w:rsidRPr="00D2493E" w:rsidRDefault="00563D2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Rationale:</w:t>
            </w:r>
          </w:p>
          <w:p w14:paraId="46B22682" w14:textId="7F7BF6F0" w:rsidR="00563D2E" w:rsidRPr="003731A2" w:rsidRDefault="00563D2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 xml:space="preserve">To ensure an organization has a documented process for how the organization publicly contributes </w:t>
            </w:r>
            <w:r w:rsidRPr="005B4C37">
              <w:rPr>
                <w:rFonts w:asciiTheme="minorHAnsi" w:eastAsia="Calibri" w:hAnsiTheme="minorHAnsi" w:cs="Calibri"/>
                <w:color w:val="F79646" w:themeColor="accent6"/>
                <w:sz w:val="24"/>
                <w:szCs w:val="24"/>
                <w:lang w:val="en-US"/>
              </w:rPr>
              <w:t>Open Source</w:t>
            </w:r>
            <w:r w:rsidRPr="00D2493E">
              <w:rPr>
                <w:rFonts w:asciiTheme="minorHAnsi" w:eastAsia="Calibri" w:hAnsiTheme="minorHAnsi" w:cs="Calibri"/>
                <w:sz w:val="24"/>
                <w:szCs w:val="24"/>
                <w:lang w:val="en-US"/>
              </w:rPr>
              <w:t>. A policy may exist such that contributions are not permitted at all. In that situation it is understood that no procedure may exist and this requirement would nevertheless be met.</w:t>
            </w:r>
          </w:p>
        </w:tc>
        <w:tc>
          <w:tcPr>
            <w:tcW w:w="3177" w:type="dxa"/>
          </w:tcPr>
          <w:p w14:paraId="0BCFFF0D" w14:textId="77777777" w:rsidR="00563D2E" w:rsidRPr="0054331F"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GB"/>
                <w:rPrChange w:id="454" w:author="Stefan Thanheiser" w:date="2019-02-19T22:42:00Z">
                  <w:rPr>
                    <w:rFonts w:asciiTheme="minorHAnsi" w:eastAsia="Calibri" w:hAnsiTheme="minorHAnsi" w:cs="Calibri"/>
                    <w:color w:val="4F81BD" w:themeColor="accent1"/>
                    <w:sz w:val="24"/>
                    <w:szCs w:val="24"/>
                  </w:rPr>
                </w:rPrChange>
              </w:rPr>
            </w:pPr>
          </w:p>
        </w:tc>
        <w:tc>
          <w:tcPr>
            <w:tcW w:w="3177" w:type="dxa"/>
            <w:shd w:val="clear" w:color="auto" w:fill="auto"/>
            <w:tcMar>
              <w:top w:w="100" w:type="dxa"/>
              <w:left w:w="100" w:type="dxa"/>
              <w:bottom w:w="100" w:type="dxa"/>
              <w:right w:w="100" w:type="dxa"/>
            </w:tcMar>
          </w:tcPr>
          <w:p w14:paraId="5F6DD29C" w14:textId="79B40FD3" w:rsidR="00563D2E" w:rsidRPr="005B4C3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5.1 Es gibt eine schriftliche Richtlinie, die die Beiträge zu Open-Source-Projekten durch die Organisation regelt. Die Richtlinie muss intern kommuniziert werden.</w:t>
            </w:r>
          </w:p>
          <w:p w14:paraId="13358CAE"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862B92B" w14:textId="77777777" w:rsidR="00563D2E" w:rsidRPr="005B4C3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4E6664D0" w14:textId="165F1589" w:rsidR="00563D2E" w:rsidRPr="005B4C3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5.1.1 Eine dokumentierte Richtlinie für Beiträge zu Open Source;</w:t>
            </w:r>
          </w:p>
          <w:p w14:paraId="49365043"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3B1E5DE" w14:textId="614299A5" w:rsidR="00563D2E" w:rsidRPr="005B4C3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5.1.2 Ein dokumentiertes Verfahren, welches alle Software-Mitarbeiter auf die Existenz der Richtlinie für Beiträge zu Open Source aufmerksam macht (z. B. </w:t>
            </w:r>
            <w:proofErr w:type="gramStart"/>
            <w:r w:rsidRPr="005B4C37">
              <w:rPr>
                <w:rFonts w:asciiTheme="minorHAnsi" w:eastAsia="Calibri" w:hAnsiTheme="minorHAnsi" w:cs="Calibri"/>
                <w:color w:val="4F81BD" w:themeColor="accent1"/>
                <w:sz w:val="24"/>
                <w:szCs w:val="24"/>
              </w:rPr>
              <w:t>mittels Training</w:t>
            </w:r>
            <w:proofErr w:type="gramEnd"/>
            <w:r w:rsidRPr="005B4C37">
              <w:rPr>
                <w:rFonts w:asciiTheme="minorHAnsi" w:eastAsia="Calibri" w:hAnsiTheme="minorHAnsi" w:cs="Calibri"/>
                <w:color w:val="4F81BD" w:themeColor="accent1"/>
                <w:sz w:val="24"/>
                <w:szCs w:val="24"/>
              </w:rPr>
              <w:t>, ein internes Wiki oder andere praktische Kommunikationsmethode).</w:t>
            </w:r>
          </w:p>
          <w:p w14:paraId="1ACC5316"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B9C39E0" w14:textId="77777777" w:rsidR="00563D2E" w:rsidRPr="001F3CEA"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F3CEA">
              <w:rPr>
                <w:rFonts w:asciiTheme="minorHAnsi" w:eastAsia="Calibri" w:hAnsiTheme="minorHAnsi" w:cs="Calibri"/>
                <w:color w:val="4F81BD" w:themeColor="accent1"/>
                <w:sz w:val="24"/>
                <w:szCs w:val="24"/>
              </w:rPr>
              <w:t>Begründung:</w:t>
            </w:r>
          </w:p>
          <w:p w14:paraId="236519C6" w14:textId="0744F08F" w:rsidR="00563D2E" w:rsidRPr="001F3CEA"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F3CEA">
              <w:rPr>
                <w:rFonts w:asciiTheme="minorHAnsi" w:eastAsia="Calibri" w:hAnsiTheme="minorHAnsi" w:cs="Calibri"/>
                <w:color w:val="4F81BD" w:themeColor="accent1"/>
                <w:sz w:val="24"/>
                <w:szCs w:val="24"/>
              </w:rPr>
              <w:t xml:space="preserve">Es soll sichergestellt werden, dass die Organisation der </w:t>
            </w:r>
            <w:r w:rsidRPr="001F3CEA">
              <w:rPr>
                <w:rFonts w:asciiTheme="minorHAnsi" w:eastAsia="Calibri" w:hAnsiTheme="minorHAnsi" w:cs="Calibri"/>
                <w:color w:val="4F81BD" w:themeColor="accent1"/>
                <w:sz w:val="24"/>
                <w:szCs w:val="24"/>
              </w:rPr>
              <w:lastRenderedPageBreak/>
              <w:t>Entwicklung einer Richtlinie für öffentliche Beiträge zu Open Source eine ausreichende Beachtung geschenkt hat. Die Richtlinie für Beiträge zu Open Source kann Teil einer übergreifenden Open-Source-Richtlinie oder eine eigene separate Richtlinie sein. In dem Fall, dass Beiträge zu Open Source überhaupt nicht erlaubt sind, sollte es eine Richtlinie geben, die diese Haltung klarstellt.</w:t>
            </w:r>
          </w:p>
          <w:p w14:paraId="789A7AC5"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964E076" w14:textId="5A8A5A04" w:rsidR="00563D2E" w:rsidRPr="005B4C3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5.2 Wenn eine Organisation Beiträge zu Open-Source-Projekten zulässt, muss ein Prozess existieren, der die in Abschnitt 5.1 skizzierte Richtlinie für Beiträge zu Open Source umsetzt.</w:t>
            </w:r>
          </w:p>
          <w:p w14:paraId="0E03E351" w14:textId="77777777" w:rsidR="00563D2E" w:rsidRPr="005B4C3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63442BD" w14:textId="77777777" w:rsidR="00563D2E" w:rsidRPr="005B4C3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5DF11BDC" w14:textId="5D924CA8" w:rsidR="00563D2E" w:rsidRPr="005B4C3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5.2.1 Wenn die Richtlinie Beiträge zu Open Source zulässt, muss ein dokumentiertes Verfahren existieren, anhand dessen </w:t>
            </w:r>
            <w:r w:rsidRPr="005B4C37">
              <w:rPr>
                <w:rFonts w:asciiTheme="minorHAnsi" w:eastAsia="Calibri" w:hAnsiTheme="minorHAnsi" w:cs="Calibri"/>
                <w:color w:val="4F81BD" w:themeColor="accent1"/>
                <w:sz w:val="24"/>
                <w:szCs w:val="24"/>
              </w:rPr>
              <w:lastRenderedPageBreak/>
              <w:t>Beiträge zu Open Source erfolgen.</w:t>
            </w:r>
          </w:p>
          <w:p w14:paraId="05C6A08A"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0098AE7" w14:textId="77777777" w:rsidR="00563D2E" w:rsidRPr="005B4C37"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79227F4E" w14:textId="0EB31262"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Es soll sichergestellt werden, dass eine Organisation einen dokumentierten Prozess hat, wie sie öffentlich zu Open Source beiträgt. Es kann eine Richtlinie dergestalt bestehen, dass Beiträge gar nicht gestattet sind. Aus dieser Situation folgt zwingend, dass kein Verfahren existieren kann und, dass diese Anforderung auch ohne Verfahren erfüllt werden würde.</w:t>
            </w:r>
          </w:p>
        </w:tc>
      </w:tr>
    </w:tbl>
    <w:p w14:paraId="70297CDD" w14:textId="77777777" w:rsidR="005B118C" w:rsidRPr="003731A2" w:rsidRDefault="005B118C" w:rsidP="003731A2">
      <w:pPr>
        <w:spacing w:line="240" w:lineRule="auto"/>
        <w:rPr>
          <w:rFonts w:asciiTheme="minorHAnsi" w:eastAsia="Calibri" w:hAnsiTheme="minorHAnsi" w:cs="Calibri"/>
          <w:sz w:val="24"/>
          <w:szCs w:val="24"/>
        </w:rPr>
      </w:pPr>
    </w:p>
    <w:p w14:paraId="02A814B0"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052E54B8" w14:textId="77777777" w:rsidR="005B118C" w:rsidRPr="003731A2" w:rsidRDefault="005B118C" w:rsidP="003731A2">
      <w:pPr>
        <w:spacing w:line="240" w:lineRule="auto"/>
        <w:rPr>
          <w:rFonts w:asciiTheme="minorHAnsi" w:eastAsia="Calibri" w:hAnsiTheme="minorHAnsi" w:cs="Calibri"/>
          <w:sz w:val="24"/>
          <w:szCs w:val="24"/>
        </w:rPr>
      </w:pPr>
    </w:p>
    <w:tbl>
      <w:tblPr>
        <w:tblStyle w:val="2"/>
        <w:tblW w:w="127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gridCol w:w="3177"/>
      </w:tblGrid>
      <w:tr w:rsidR="00563D2E" w:rsidRPr="003731A2" w14:paraId="357495A8" w14:textId="77777777" w:rsidTr="00EC20EA">
        <w:tc>
          <w:tcPr>
            <w:tcW w:w="3176" w:type="dxa"/>
            <w:shd w:val="clear" w:color="auto" w:fill="auto"/>
            <w:tcMar>
              <w:top w:w="100" w:type="dxa"/>
              <w:left w:w="100" w:type="dxa"/>
              <w:bottom w:w="100" w:type="dxa"/>
              <w:right w:w="100" w:type="dxa"/>
            </w:tcMar>
          </w:tcPr>
          <w:p w14:paraId="5D74D3D6" w14:textId="77777777" w:rsidR="00563D2E" w:rsidRPr="003731A2" w:rsidRDefault="00563D2E"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 xml:space="preserve">Goal 6: Certify Adherence to </w:t>
            </w:r>
            <w:proofErr w:type="spellStart"/>
            <w:r w:rsidRPr="003731A2">
              <w:rPr>
                <w:rFonts w:asciiTheme="minorHAnsi" w:eastAsia="Calibri" w:hAnsiTheme="minorHAnsi" w:cs="Calibri"/>
                <w:color w:val="6D9EEB"/>
                <w:sz w:val="24"/>
                <w:szCs w:val="24"/>
                <w:lang w:val="en-US"/>
              </w:rPr>
              <w:t>OpenChain</w:t>
            </w:r>
            <w:proofErr w:type="spellEnd"/>
            <w:r w:rsidRPr="003731A2">
              <w:rPr>
                <w:rFonts w:asciiTheme="minorHAnsi" w:eastAsia="Calibri" w:hAnsiTheme="minorHAnsi" w:cs="Calibri"/>
                <w:color w:val="6D9EEB"/>
                <w:sz w:val="24"/>
                <w:szCs w:val="24"/>
                <w:lang w:val="en-US"/>
              </w:rPr>
              <w:t xml:space="preserve"> Requirements</w:t>
            </w:r>
          </w:p>
        </w:tc>
        <w:tc>
          <w:tcPr>
            <w:tcW w:w="3176" w:type="dxa"/>
          </w:tcPr>
          <w:p w14:paraId="2A751482" w14:textId="303CA34B" w:rsidR="00563D2E" w:rsidRPr="003731A2" w:rsidRDefault="00563D2E"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7F109A">
              <w:rPr>
                <w:rFonts w:asciiTheme="minorHAnsi" w:eastAsia="Calibri" w:hAnsiTheme="minorHAnsi" w:cs="Calibri"/>
                <w:color w:val="6D9EEB"/>
                <w:sz w:val="24"/>
                <w:szCs w:val="24"/>
                <w:lang w:val="en-US"/>
              </w:rPr>
              <w:t xml:space="preserve">Goal 6: Verify Adherence to </w:t>
            </w:r>
            <w:proofErr w:type="spellStart"/>
            <w:r w:rsidRPr="007F109A">
              <w:rPr>
                <w:rFonts w:asciiTheme="minorHAnsi" w:eastAsia="Calibri" w:hAnsiTheme="minorHAnsi" w:cs="Calibri"/>
                <w:color w:val="6D9EEB"/>
                <w:sz w:val="24"/>
                <w:szCs w:val="24"/>
                <w:lang w:val="en-US"/>
              </w:rPr>
              <w:t>OpenChain</w:t>
            </w:r>
            <w:proofErr w:type="spellEnd"/>
            <w:r w:rsidRPr="007F109A">
              <w:rPr>
                <w:rFonts w:asciiTheme="minorHAnsi" w:eastAsia="Calibri" w:hAnsiTheme="minorHAnsi" w:cs="Calibri"/>
                <w:color w:val="6D9EEB"/>
                <w:sz w:val="24"/>
                <w:szCs w:val="24"/>
                <w:lang w:val="en-US"/>
              </w:rPr>
              <w:t xml:space="preserve"> Requirements</w:t>
            </w:r>
          </w:p>
        </w:tc>
        <w:tc>
          <w:tcPr>
            <w:tcW w:w="3177" w:type="dxa"/>
          </w:tcPr>
          <w:p w14:paraId="7F154FDC" w14:textId="77777777" w:rsidR="00563D2E" w:rsidRPr="0054331F" w:rsidRDefault="00563D2E" w:rsidP="003731A2">
            <w:pPr>
              <w:pBdr>
                <w:top w:val="nil"/>
                <w:left w:val="nil"/>
                <w:bottom w:val="nil"/>
                <w:right w:val="nil"/>
                <w:between w:val="nil"/>
              </w:pBdr>
              <w:spacing w:line="240" w:lineRule="auto"/>
              <w:rPr>
                <w:rFonts w:asciiTheme="minorHAnsi" w:eastAsia="Calibri" w:hAnsiTheme="minorHAnsi" w:cs="Calibri"/>
                <w:color w:val="6D9EEB"/>
                <w:sz w:val="24"/>
                <w:szCs w:val="24"/>
                <w:lang w:val="en-GB"/>
                <w:rPrChange w:id="455" w:author="Stefan Thanheiser" w:date="2019-02-19T22:42:00Z">
                  <w:rPr>
                    <w:rFonts w:asciiTheme="minorHAnsi" w:eastAsia="Calibri" w:hAnsiTheme="minorHAnsi" w:cs="Calibri"/>
                    <w:color w:val="6D9EEB"/>
                    <w:sz w:val="24"/>
                    <w:szCs w:val="24"/>
                  </w:rPr>
                </w:rPrChange>
              </w:rPr>
            </w:pPr>
          </w:p>
        </w:tc>
        <w:tc>
          <w:tcPr>
            <w:tcW w:w="3177" w:type="dxa"/>
            <w:shd w:val="clear" w:color="auto" w:fill="auto"/>
            <w:tcMar>
              <w:top w:w="100" w:type="dxa"/>
              <w:left w:w="100" w:type="dxa"/>
              <w:bottom w:w="100" w:type="dxa"/>
              <w:right w:w="100" w:type="dxa"/>
            </w:tcMar>
          </w:tcPr>
          <w:p w14:paraId="65EFA407" w14:textId="5BAFB73C" w:rsidR="00563D2E" w:rsidRPr="003731A2" w:rsidRDefault="00563D2E"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6: Zertifizieren der </w:t>
            </w:r>
            <w:proofErr w:type="spellStart"/>
            <w:r w:rsidRPr="003731A2">
              <w:rPr>
                <w:rFonts w:asciiTheme="minorHAnsi" w:eastAsia="Calibri" w:hAnsiTheme="minorHAnsi" w:cs="Calibri"/>
                <w:color w:val="6D9EEB"/>
                <w:sz w:val="24"/>
                <w:szCs w:val="24"/>
              </w:rPr>
              <w:t>OpenChain</w:t>
            </w:r>
            <w:proofErr w:type="spellEnd"/>
            <w:r w:rsidRPr="003731A2">
              <w:rPr>
                <w:rFonts w:asciiTheme="minorHAnsi" w:eastAsia="Calibri" w:hAnsiTheme="minorHAnsi" w:cs="Calibri"/>
                <w:color w:val="6D9EEB"/>
                <w:sz w:val="24"/>
                <w:szCs w:val="24"/>
              </w:rPr>
              <w:t>-Anforderungen</w:t>
            </w:r>
          </w:p>
        </w:tc>
      </w:tr>
      <w:tr w:rsidR="00563D2E" w:rsidRPr="003731A2" w14:paraId="1C4AF74E" w14:textId="77777777" w:rsidTr="00EC20EA">
        <w:tc>
          <w:tcPr>
            <w:tcW w:w="3176" w:type="dxa"/>
            <w:shd w:val="clear" w:color="auto" w:fill="auto"/>
            <w:tcMar>
              <w:top w:w="100" w:type="dxa"/>
              <w:left w:w="100" w:type="dxa"/>
              <w:bottom w:w="100" w:type="dxa"/>
              <w:right w:w="100" w:type="dxa"/>
            </w:tcMar>
          </w:tcPr>
          <w:p w14:paraId="549E2433"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6.1 In order for an organization to be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Certified, it must affirm that it has a FOSS program that meets the criteria described in this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Specification version 1.2.</w:t>
            </w:r>
          </w:p>
          <w:p w14:paraId="51DF8E05" w14:textId="77777777" w:rsidR="00563D2E" w:rsidRPr="003731A2" w:rsidRDefault="00563D2E" w:rsidP="003731A2">
            <w:pPr>
              <w:spacing w:line="240" w:lineRule="auto"/>
              <w:rPr>
                <w:rFonts w:asciiTheme="minorHAnsi" w:eastAsia="Calibri" w:hAnsiTheme="minorHAnsi" w:cs="Calibri"/>
                <w:sz w:val="24"/>
                <w:szCs w:val="24"/>
                <w:lang w:val="en-US"/>
              </w:rPr>
            </w:pPr>
          </w:p>
          <w:p w14:paraId="08583953" w14:textId="4B1975DC"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3B9BE105"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6.1.1 An affirmation of the existence of a FOSS management program that meets all the requirements of this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Specification version 1.2.</w:t>
            </w:r>
          </w:p>
          <w:p w14:paraId="66145BAC" w14:textId="77777777" w:rsidR="00563D2E" w:rsidRPr="003731A2" w:rsidRDefault="00563D2E" w:rsidP="003731A2">
            <w:pPr>
              <w:spacing w:line="240" w:lineRule="auto"/>
              <w:rPr>
                <w:rFonts w:asciiTheme="minorHAnsi" w:eastAsia="Calibri" w:hAnsiTheme="minorHAnsi" w:cs="Calibri"/>
                <w:sz w:val="24"/>
                <w:szCs w:val="24"/>
                <w:lang w:val="en-US"/>
              </w:rPr>
            </w:pPr>
          </w:p>
          <w:p w14:paraId="4B8C5574" w14:textId="77468BF2"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1B72A77"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that if an organization declares that it has a program that 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Conforming, that such program has met all the requirements of this specification. The mere meeting of a subset of these </w:t>
            </w:r>
            <w:r w:rsidRPr="003731A2">
              <w:rPr>
                <w:rFonts w:asciiTheme="minorHAnsi" w:eastAsia="Calibri" w:hAnsiTheme="minorHAnsi" w:cs="Calibri"/>
                <w:sz w:val="24"/>
                <w:szCs w:val="24"/>
                <w:lang w:val="en-US"/>
              </w:rPr>
              <w:lastRenderedPageBreak/>
              <w:t>requirements would not be considered sufficient.</w:t>
            </w:r>
          </w:p>
          <w:p w14:paraId="4AE50394" w14:textId="77777777" w:rsidR="00563D2E" w:rsidRPr="003731A2" w:rsidRDefault="00563D2E" w:rsidP="003731A2">
            <w:pPr>
              <w:spacing w:line="240" w:lineRule="auto"/>
              <w:rPr>
                <w:rFonts w:asciiTheme="minorHAnsi" w:eastAsia="Calibri" w:hAnsiTheme="minorHAnsi" w:cs="Calibri"/>
                <w:sz w:val="24"/>
                <w:szCs w:val="24"/>
                <w:lang w:val="en-US"/>
              </w:rPr>
            </w:pPr>
          </w:p>
          <w:p w14:paraId="344E7EEF" w14:textId="77777777" w:rsidR="00563D2E" w:rsidRDefault="00563D2E" w:rsidP="003731A2">
            <w:pPr>
              <w:spacing w:line="240" w:lineRule="auto"/>
              <w:rPr>
                <w:rFonts w:asciiTheme="minorHAnsi" w:eastAsia="Calibri" w:hAnsiTheme="minorHAnsi" w:cs="Calibri"/>
                <w:sz w:val="24"/>
                <w:szCs w:val="24"/>
                <w:lang w:val="en-US"/>
              </w:rPr>
            </w:pPr>
          </w:p>
          <w:p w14:paraId="782DC3DD" w14:textId="77777777" w:rsidR="00563D2E" w:rsidRDefault="00563D2E" w:rsidP="003731A2">
            <w:pPr>
              <w:spacing w:line="240" w:lineRule="auto"/>
              <w:rPr>
                <w:rFonts w:asciiTheme="minorHAnsi" w:eastAsia="Calibri" w:hAnsiTheme="minorHAnsi" w:cs="Calibri"/>
                <w:sz w:val="24"/>
                <w:szCs w:val="24"/>
                <w:lang w:val="en-US"/>
              </w:rPr>
            </w:pPr>
          </w:p>
          <w:p w14:paraId="4EC71144" w14:textId="472F2F13"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6.2 Conformance with this version of the specification will last 18 months from the date conformance validation was achieved. Conformance validation requirements can be found on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project’s website.</w:t>
            </w:r>
          </w:p>
          <w:p w14:paraId="45EE4900" w14:textId="77777777" w:rsidR="00563D2E" w:rsidRPr="003731A2" w:rsidRDefault="00563D2E" w:rsidP="003731A2">
            <w:pPr>
              <w:spacing w:line="240" w:lineRule="auto"/>
              <w:rPr>
                <w:rFonts w:asciiTheme="minorHAnsi" w:eastAsia="Calibri" w:hAnsiTheme="minorHAnsi" w:cs="Calibri"/>
                <w:sz w:val="24"/>
                <w:szCs w:val="24"/>
                <w:lang w:val="en-US"/>
              </w:rPr>
            </w:pPr>
          </w:p>
          <w:p w14:paraId="61736309" w14:textId="77777777" w:rsidR="00563D2E" w:rsidRPr="003731A2" w:rsidRDefault="00563D2E" w:rsidP="003731A2">
            <w:pPr>
              <w:spacing w:line="240" w:lineRule="auto"/>
              <w:rPr>
                <w:rFonts w:asciiTheme="minorHAnsi" w:eastAsia="Calibri" w:hAnsiTheme="minorHAnsi" w:cs="Calibri"/>
                <w:sz w:val="24"/>
                <w:szCs w:val="24"/>
                <w:lang w:val="en-US"/>
              </w:rPr>
            </w:pPr>
          </w:p>
          <w:p w14:paraId="7C50B754" w14:textId="77777777" w:rsidR="00563D2E" w:rsidRDefault="00563D2E" w:rsidP="003731A2">
            <w:pPr>
              <w:spacing w:line="240" w:lineRule="auto"/>
              <w:rPr>
                <w:rFonts w:asciiTheme="minorHAnsi" w:eastAsia="Calibri" w:hAnsiTheme="minorHAnsi" w:cs="Calibri"/>
                <w:sz w:val="24"/>
                <w:szCs w:val="24"/>
                <w:lang w:val="en-US"/>
              </w:rPr>
            </w:pPr>
          </w:p>
          <w:p w14:paraId="7C2F8635" w14:textId="77777777" w:rsidR="00563D2E" w:rsidRDefault="00563D2E" w:rsidP="003731A2">
            <w:pPr>
              <w:spacing w:line="240" w:lineRule="auto"/>
              <w:rPr>
                <w:rFonts w:asciiTheme="minorHAnsi" w:eastAsia="Calibri" w:hAnsiTheme="minorHAnsi" w:cs="Calibri"/>
                <w:sz w:val="24"/>
                <w:szCs w:val="24"/>
                <w:lang w:val="en-US"/>
              </w:rPr>
            </w:pPr>
          </w:p>
          <w:p w14:paraId="22AB288A" w14:textId="3F961850"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1B3EE890" w14:textId="2E85EEAF"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6.2.1 The organization affirms that a FOSS compliance program exists that meets all the requirements of this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Specification version </w:t>
            </w:r>
            <w:r>
              <w:rPr>
                <w:rFonts w:asciiTheme="minorHAnsi" w:eastAsia="Calibri" w:hAnsiTheme="minorHAnsi" w:cs="Calibri"/>
                <w:sz w:val="24"/>
                <w:szCs w:val="24"/>
                <w:highlight w:val="red"/>
                <w:lang w:val="en-US"/>
              </w:rPr>
              <w:t>1.</w:t>
            </w:r>
            <w:r>
              <w:rPr>
                <w:rFonts w:asciiTheme="minorHAnsi" w:eastAsia="Calibri" w:hAnsiTheme="minorHAnsi" w:cs="Calibri"/>
                <w:sz w:val="24"/>
                <w:szCs w:val="24"/>
                <w:lang w:val="en-US"/>
              </w:rPr>
              <w:t>2</w:t>
            </w:r>
            <w:r w:rsidRPr="003731A2">
              <w:rPr>
                <w:rFonts w:asciiTheme="minorHAnsi" w:eastAsia="Calibri" w:hAnsiTheme="minorHAnsi" w:cs="Calibri"/>
                <w:sz w:val="24"/>
                <w:szCs w:val="24"/>
                <w:lang w:val="en-US"/>
              </w:rPr>
              <w:t xml:space="preserve"> within the past 18 months of achieving conformance validation.</w:t>
            </w:r>
          </w:p>
          <w:p w14:paraId="576C9927" w14:textId="77777777" w:rsidR="00563D2E" w:rsidRPr="003731A2" w:rsidRDefault="00563D2E" w:rsidP="003731A2">
            <w:pPr>
              <w:spacing w:line="240" w:lineRule="auto"/>
              <w:rPr>
                <w:rFonts w:asciiTheme="minorHAnsi" w:eastAsia="Calibri" w:hAnsiTheme="minorHAnsi" w:cs="Calibri"/>
                <w:sz w:val="24"/>
                <w:szCs w:val="24"/>
                <w:lang w:val="en-US"/>
              </w:rPr>
            </w:pPr>
          </w:p>
          <w:p w14:paraId="325148CF"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7363040A"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It is important for the organization to remain </w:t>
            </w:r>
            <w:r w:rsidRPr="003731A2">
              <w:rPr>
                <w:rFonts w:asciiTheme="minorHAnsi" w:eastAsia="Calibri" w:hAnsiTheme="minorHAnsi" w:cs="Calibri"/>
                <w:sz w:val="24"/>
                <w:szCs w:val="24"/>
                <w:lang w:val="en-US"/>
              </w:rPr>
              <w:lastRenderedPageBreak/>
              <w:t>current with the specification if that organization wants to assert conformance over time. This requirement ensures that the program’s supporting processes and controls do not erode if the conforming organization continues to assert conformance over time.</w:t>
            </w:r>
          </w:p>
          <w:p w14:paraId="389EE17A" w14:textId="77777777" w:rsidR="00563D2E" w:rsidRPr="003731A2" w:rsidRDefault="00563D2E" w:rsidP="003731A2">
            <w:pPr>
              <w:widowControl w:val="0"/>
              <w:spacing w:line="240" w:lineRule="auto"/>
              <w:rPr>
                <w:rFonts w:asciiTheme="minorHAnsi" w:eastAsia="Calibri" w:hAnsiTheme="minorHAnsi" w:cs="Calibri"/>
                <w:sz w:val="24"/>
                <w:szCs w:val="24"/>
                <w:lang w:val="en-US"/>
              </w:rPr>
            </w:pPr>
          </w:p>
        </w:tc>
        <w:tc>
          <w:tcPr>
            <w:tcW w:w="3176" w:type="dxa"/>
          </w:tcPr>
          <w:p w14:paraId="20832E66" w14:textId="77777777" w:rsidR="00563D2E" w:rsidRPr="005B4C37" w:rsidRDefault="00563D2E"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5B4C37">
              <w:rPr>
                <w:rFonts w:asciiTheme="minorHAnsi" w:eastAsia="Calibri" w:hAnsiTheme="minorHAnsi" w:cs="Calibri"/>
                <w:sz w:val="24"/>
                <w:szCs w:val="24"/>
                <w:lang w:val="en-US"/>
              </w:rPr>
              <w:lastRenderedPageBreak/>
              <w:t xml:space="preserve">6.1 In order for an organization </w:t>
            </w:r>
            <w:r w:rsidRPr="005B4C37">
              <w:rPr>
                <w:rFonts w:asciiTheme="minorHAnsi" w:eastAsia="Calibri" w:hAnsiTheme="minorHAnsi" w:cs="Calibri"/>
                <w:color w:val="F79646" w:themeColor="accent6"/>
                <w:sz w:val="24"/>
                <w:szCs w:val="24"/>
                <w:lang w:val="en-US"/>
              </w:rPr>
              <w:t xml:space="preserve">to have an </w:t>
            </w:r>
            <w:proofErr w:type="spellStart"/>
            <w:r w:rsidRPr="005B4C37">
              <w:rPr>
                <w:rFonts w:asciiTheme="minorHAnsi" w:eastAsia="Calibri" w:hAnsiTheme="minorHAnsi" w:cs="Calibri"/>
                <w:color w:val="F79646" w:themeColor="accent6"/>
                <w:sz w:val="24"/>
                <w:szCs w:val="24"/>
                <w:lang w:val="en-US"/>
              </w:rPr>
              <w:t>OpenChain</w:t>
            </w:r>
            <w:proofErr w:type="spellEnd"/>
            <w:r w:rsidRPr="005B4C37">
              <w:rPr>
                <w:rFonts w:asciiTheme="minorHAnsi" w:eastAsia="Calibri" w:hAnsiTheme="minorHAnsi" w:cs="Calibri"/>
                <w:color w:val="F79646" w:themeColor="accent6"/>
                <w:sz w:val="24"/>
                <w:szCs w:val="24"/>
                <w:lang w:val="en-US"/>
              </w:rPr>
              <w:t xml:space="preserve"> Conforming Program</w:t>
            </w:r>
            <w:r w:rsidRPr="005B4C37">
              <w:rPr>
                <w:rFonts w:asciiTheme="minorHAnsi" w:eastAsia="Calibri" w:hAnsiTheme="minorHAnsi" w:cs="Calibri"/>
                <w:sz w:val="24"/>
                <w:szCs w:val="24"/>
                <w:lang w:val="en-US"/>
              </w:rPr>
              <w:t xml:space="preserve">, it must affirm that the program that meets the criteria described in this </w:t>
            </w:r>
            <w:proofErr w:type="spellStart"/>
            <w:r w:rsidRPr="005B4C37">
              <w:rPr>
                <w:rFonts w:asciiTheme="minorHAnsi" w:eastAsia="Calibri" w:hAnsiTheme="minorHAnsi" w:cs="Calibri"/>
                <w:sz w:val="24"/>
                <w:szCs w:val="24"/>
                <w:lang w:val="en-US"/>
              </w:rPr>
              <w:t>OpenChain</w:t>
            </w:r>
            <w:proofErr w:type="spellEnd"/>
            <w:r w:rsidRPr="005B4C37">
              <w:rPr>
                <w:rFonts w:asciiTheme="minorHAnsi" w:eastAsia="Calibri" w:hAnsiTheme="minorHAnsi" w:cs="Calibri"/>
                <w:sz w:val="24"/>
                <w:szCs w:val="24"/>
                <w:lang w:val="en-US"/>
              </w:rPr>
              <w:t xml:space="preserve"> Specification version 1.3.</w:t>
            </w:r>
          </w:p>
          <w:p w14:paraId="536BB394" w14:textId="77777777" w:rsidR="00563D2E" w:rsidRDefault="00563D2E"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397C39D" w14:textId="65D51ABE" w:rsidR="00563D2E" w:rsidRPr="007F109A" w:rsidRDefault="00563D2E"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Verification Material(s):</w:t>
            </w:r>
          </w:p>
          <w:p w14:paraId="50383F97" w14:textId="3727FE68" w:rsidR="00563D2E" w:rsidRPr="007F109A" w:rsidRDefault="00563D2E"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 xml:space="preserve">6.1.1 </w:t>
            </w:r>
            <w:r w:rsidRPr="00821E12">
              <w:rPr>
                <w:rFonts w:asciiTheme="minorHAnsi" w:eastAsia="Calibri" w:hAnsiTheme="minorHAnsi" w:cs="Calibri"/>
                <w:color w:val="F79646" w:themeColor="accent6"/>
                <w:sz w:val="24"/>
                <w:szCs w:val="24"/>
                <w:lang w:val="en-US"/>
              </w:rPr>
              <w:t xml:space="preserve">An affirmation of the existence of a program </w:t>
            </w:r>
            <w:r w:rsidRPr="007F109A">
              <w:rPr>
                <w:rFonts w:asciiTheme="minorHAnsi" w:eastAsia="Calibri" w:hAnsiTheme="minorHAnsi" w:cs="Calibri"/>
                <w:sz w:val="24"/>
                <w:szCs w:val="24"/>
                <w:lang w:val="en-US"/>
              </w:rPr>
              <w:t xml:space="preserve">that meets all the requirements of this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Specification version 1.3.</w:t>
            </w:r>
          </w:p>
          <w:p w14:paraId="01082728" w14:textId="77777777" w:rsidR="00563D2E" w:rsidRDefault="00563D2E"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569BC69" w14:textId="77777777" w:rsidR="00563D2E" w:rsidRDefault="00563D2E"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8EC70BB" w14:textId="646DC1A6" w:rsidR="00563D2E" w:rsidRPr="007F109A" w:rsidRDefault="00563D2E"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Rationale:</w:t>
            </w:r>
          </w:p>
          <w:p w14:paraId="579E7D25" w14:textId="77777777" w:rsidR="00563D2E" w:rsidRDefault="00563D2E"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 xml:space="preserve">To ensure that if an organization declares that it has a program that is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Conforming, that such program has met all the requirements of this specification. The mere meeting of a subset of these requirements would not be </w:t>
            </w:r>
            <w:r w:rsidRPr="007F109A">
              <w:rPr>
                <w:rFonts w:asciiTheme="minorHAnsi" w:eastAsia="Calibri" w:hAnsiTheme="minorHAnsi" w:cs="Calibri"/>
                <w:sz w:val="24"/>
                <w:szCs w:val="24"/>
                <w:lang w:val="en-US"/>
              </w:rPr>
              <w:lastRenderedPageBreak/>
              <w:t>considered sufficient.</w:t>
            </w:r>
          </w:p>
          <w:p w14:paraId="3C43F46A" w14:textId="77777777" w:rsidR="00563D2E" w:rsidRDefault="00563D2E"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E7A1C39" w14:textId="77777777" w:rsidR="00563D2E" w:rsidRDefault="00563D2E"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7EF6CD6" w14:textId="77777777" w:rsidR="00563D2E" w:rsidRDefault="00563D2E"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638CE66" w14:textId="7EEF9336" w:rsidR="00563D2E" w:rsidRPr="007F109A" w:rsidRDefault="00563D2E"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 xml:space="preserve">6.2 Conformance with this version of the specification will last 18 months from the date conformance validation was achieved. Conformance validation requirements can be found on the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project’s website.</w:t>
            </w:r>
          </w:p>
          <w:p w14:paraId="2D9B76EC" w14:textId="77777777" w:rsidR="00563D2E" w:rsidRDefault="00563D2E"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1F8E5D8" w14:textId="77777777" w:rsidR="00563D2E" w:rsidRDefault="00563D2E"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7F6FD06" w14:textId="77777777" w:rsidR="00563D2E" w:rsidRDefault="00563D2E"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06E199B" w14:textId="77777777" w:rsidR="00563D2E" w:rsidRDefault="00563D2E"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C530DCC" w14:textId="79558221" w:rsidR="00563D2E" w:rsidRPr="007F109A" w:rsidRDefault="00563D2E"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Verification Material(s):</w:t>
            </w:r>
          </w:p>
          <w:p w14:paraId="194536EF" w14:textId="0895E656" w:rsidR="00563D2E" w:rsidRPr="007F109A" w:rsidRDefault="00563D2E"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 xml:space="preserve">6.2.1 </w:t>
            </w:r>
            <w:r w:rsidRPr="00821E12">
              <w:rPr>
                <w:rFonts w:asciiTheme="minorHAnsi" w:eastAsia="Calibri" w:hAnsiTheme="minorHAnsi" w:cs="Calibri"/>
                <w:color w:val="F79646" w:themeColor="accent6"/>
                <w:sz w:val="24"/>
                <w:szCs w:val="24"/>
                <w:lang w:val="en-US"/>
              </w:rPr>
              <w:t xml:space="preserve">The organization affirms the existence of a program </w:t>
            </w:r>
            <w:r w:rsidRPr="007F109A">
              <w:rPr>
                <w:rFonts w:asciiTheme="minorHAnsi" w:eastAsia="Calibri" w:hAnsiTheme="minorHAnsi" w:cs="Calibri"/>
                <w:sz w:val="24"/>
                <w:szCs w:val="24"/>
                <w:lang w:val="en-US"/>
              </w:rPr>
              <w:t xml:space="preserve">that meets all the requirements of this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Specification version 1.3 within the past 18 months of achieving conformance validation.</w:t>
            </w:r>
          </w:p>
          <w:p w14:paraId="4299341E" w14:textId="77777777" w:rsidR="00563D2E" w:rsidRDefault="00563D2E"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7225A17" w14:textId="77777777" w:rsidR="00563D2E" w:rsidRDefault="00563D2E"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F5930FD" w14:textId="3BE6EB77" w:rsidR="00563D2E" w:rsidRPr="007F109A" w:rsidRDefault="00563D2E"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Rationale:</w:t>
            </w:r>
          </w:p>
          <w:p w14:paraId="7142D3B2" w14:textId="6BB91C4B" w:rsidR="00563D2E" w:rsidRPr="003731A2" w:rsidRDefault="00563D2E"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821E12">
              <w:rPr>
                <w:rFonts w:asciiTheme="minorHAnsi" w:eastAsia="Calibri" w:hAnsiTheme="minorHAnsi" w:cs="Calibri"/>
                <w:color w:val="F79646" w:themeColor="accent6"/>
                <w:sz w:val="24"/>
                <w:szCs w:val="24"/>
                <w:lang w:val="en-US"/>
              </w:rPr>
              <w:t xml:space="preserve">It is important for the organization to remain current with the </w:t>
            </w:r>
            <w:r w:rsidRPr="00821E12">
              <w:rPr>
                <w:rFonts w:asciiTheme="minorHAnsi" w:eastAsia="Calibri" w:hAnsiTheme="minorHAnsi" w:cs="Calibri"/>
                <w:color w:val="F79646" w:themeColor="accent6"/>
                <w:sz w:val="24"/>
                <w:szCs w:val="24"/>
                <w:lang w:val="en-US"/>
              </w:rPr>
              <w:lastRenderedPageBreak/>
              <w:t>specification if that organization wants to assert program conformance over time. This requirement ensures that the program’s supporting processes and controls do not erode if an organization continues to assert program conformance over time.</w:t>
            </w:r>
          </w:p>
        </w:tc>
        <w:tc>
          <w:tcPr>
            <w:tcW w:w="3177" w:type="dxa"/>
          </w:tcPr>
          <w:p w14:paraId="420477FA" w14:textId="77777777" w:rsidR="00563D2E" w:rsidRPr="0054331F"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GB"/>
                <w:rPrChange w:id="456" w:author="Stefan Thanheiser" w:date="2019-02-19T22:42:00Z">
                  <w:rPr>
                    <w:rFonts w:asciiTheme="minorHAnsi" w:eastAsia="Calibri" w:hAnsiTheme="minorHAnsi" w:cs="Calibri"/>
                    <w:color w:val="4F81BD" w:themeColor="accent1"/>
                    <w:sz w:val="24"/>
                    <w:szCs w:val="24"/>
                  </w:rPr>
                </w:rPrChange>
              </w:rPr>
            </w:pPr>
          </w:p>
        </w:tc>
        <w:tc>
          <w:tcPr>
            <w:tcW w:w="3177" w:type="dxa"/>
            <w:shd w:val="clear" w:color="auto" w:fill="auto"/>
            <w:tcMar>
              <w:top w:w="100" w:type="dxa"/>
              <w:left w:w="100" w:type="dxa"/>
              <w:bottom w:w="100" w:type="dxa"/>
              <w:right w:w="100" w:type="dxa"/>
            </w:tcMar>
          </w:tcPr>
          <w:p w14:paraId="423CEA40" w14:textId="6FA5ADAB" w:rsidR="00563D2E" w:rsidRPr="000843D2"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843D2">
              <w:rPr>
                <w:rFonts w:asciiTheme="minorHAnsi" w:eastAsia="Calibri" w:hAnsiTheme="minorHAnsi" w:cs="Calibri"/>
                <w:color w:val="4F81BD" w:themeColor="accent1"/>
                <w:sz w:val="24"/>
                <w:szCs w:val="24"/>
              </w:rPr>
              <w:t xml:space="preserve">6.1 Damit eine Organisation ein </w:t>
            </w:r>
            <w:proofErr w:type="spellStart"/>
            <w:r w:rsidRPr="000843D2">
              <w:rPr>
                <w:rFonts w:asciiTheme="minorHAnsi" w:eastAsia="Calibri" w:hAnsiTheme="minorHAnsi" w:cs="Calibri"/>
                <w:color w:val="4F81BD" w:themeColor="accent1"/>
                <w:sz w:val="24"/>
                <w:szCs w:val="24"/>
              </w:rPr>
              <w:t>OpenChain</w:t>
            </w:r>
            <w:proofErr w:type="spellEnd"/>
            <w:r w:rsidRPr="000843D2">
              <w:rPr>
                <w:rFonts w:asciiTheme="minorHAnsi" w:eastAsia="Calibri" w:hAnsiTheme="minorHAnsi" w:cs="Calibri"/>
                <w:color w:val="4F81BD" w:themeColor="accent1"/>
                <w:sz w:val="24"/>
                <w:szCs w:val="24"/>
              </w:rPr>
              <w:t xml:space="preserve">-konformes Programm vorweisen kann, muss sie bestätigen, dass ihr Programm die in dieser </w:t>
            </w:r>
            <w:proofErr w:type="spellStart"/>
            <w:r w:rsidRPr="000843D2">
              <w:rPr>
                <w:rFonts w:asciiTheme="minorHAnsi" w:eastAsia="Calibri" w:hAnsiTheme="minorHAnsi" w:cs="Calibri"/>
                <w:color w:val="4F81BD" w:themeColor="accent1"/>
                <w:sz w:val="24"/>
                <w:szCs w:val="24"/>
              </w:rPr>
              <w:t>OpenChain</w:t>
            </w:r>
            <w:proofErr w:type="spellEnd"/>
            <w:r w:rsidRPr="000843D2">
              <w:rPr>
                <w:rFonts w:asciiTheme="minorHAnsi" w:eastAsia="Calibri" w:hAnsiTheme="minorHAnsi" w:cs="Calibri"/>
                <w:color w:val="4F81BD" w:themeColor="accent1"/>
                <w:sz w:val="24"/>
                <w:szCs w:val="24"/>
              </w:rPr>
              <w:t>-Spezifikation Version 1.3 beschriebenen Kriterien erfüllt.</w:t>
            </w:r>
          </w:p>
          <w:p w14:paraId="35F3666D"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5AD40E2" w14:textId="77777777" w:rsidR="00563D2E" w:rsidRPr="00821E12"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729EFD68" w14:textId="6E81A7D9" w:rsidR="00563D2E" w:rsidRPr="00821E12"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6.1.1 Die Bestätigung des Vorhandenseins eines Programms, welches alle Anforderungen dieser </w:t>
            </w:r>
            <w:proofErr w:type="spellStart"/>
            <w:r w:rsidRPr="00821E12">
              <w:rPr>
                <w:rFonts w:asciiTheme="minorHAnsi" w:eastAsia="Calibri" w:hAnsiTheme="minorHAnsi" w:cs="Calibri"/>
                <w:color w:val="4F81BD" w:themeColor="accent1"/>
                <w:sz w:val="24"/>
                <w:szCs w:val="24"/>
              </w:rPr>
              <w:t>OpenChain</w:t>
            </w:r>
            <w:proofErr w:type="spellEnd"/>
            <w:r w:rsidRPr="00821E12">
              <w:rPr>
                <w:rFonts w:asciiTheme="minorHAnsi" w:eastAsia="Calibri" w:hAnsiTheme="minorHAnsi" w:cs="Calibri"/>
                <w:color w:val="4F81BD" w:themeColor="accent1"/>
                <w:sz w:val="24"/>
                <w:szCs w:val="24"/>
              </w:rPr>
              <w:t xml:space="preserve"> Spezifikation Version 1.3 erfüllt.</w:t>
            </w:r>
          </w:p>
          <w:p w14:paraId="586C80C8"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5955830" w14:textId="77777777" w:rsidR="00563D2E" w:rsidRPr="00821E12"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5D6519FA" w14:textId="5E52ED5C" w:rsidR="00563D2E" w:rsidRPr="00821E12"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Es soll sichergestellt werden, dass ein </w:t>
            </w:r>
            <w:r>
              <w:rPr>
                <w:rFonts w:asciiTheme="minorHAnsi" w:eastAsia="Calibri" w:hAnsiTheme="minorHAnsi" w:cs="Calibri"/>
                <w:color w:val="4F81BD" w:themeColor="accent1"/>
                <w:sz w:val="24"/>
                <w:szCs w:val="24"/>
              </w:rPr>
              <w:t>Open-Source</w:t>
            </w:r>
            <w:r w:rsidRPr="00821E12">
              <w:rPr>
                <w:rFonts w:asciiTheme="minorHAnsi" w:eastAsia="Calibri" w:hAnsiTheme="minorHAnsi" w:cs="Calibri"/>
                <w:color w:val="4F81BD" w:themeColor="accent1"/>
                <w:sz w:val="24"/>
                <w:szCs w:val="24"/>
              </w:rPr>
              <w:t xml:space="preserve">-Programm alle Anforderungen dieser Spezifikation erfüllt, wenn eine Organisation angibt, </w:t>
            </w:r>
            <w:r>
              <w:rPr>
                <w:rFonts w:asciiTheme="minorHAnsi" w:eastAsia="Calibri" w:hAnsiTheme="minorHAnsi" w:cs="Calibri"/>
                <w:color w:val="4F81BD" w:themeColor="accent1"/>
                <w:sz w:val="24"/>
                <w:szCs w:val="24"/>
              </w:rPr>
              <w:t xml:space="preserve">dass </w:t>
            </w:r>
            <w:r w:rsidRPr="00821E12">
              <w:rPr>
                <w:rFonts w:asciiTheme="minorHAnsi" w:eastAsia="Calibri" w:hAnsiTheme="minorHAnsi" w:cs="Calibri"/>
                <w:color w:val="4F81BD" w:themeColor="accent1"/>
                <w:sz w:val="24"/>
                <w:szCs w:val="24"/>
              </w:rPr>
              <w:t xml:space="preserve">ihr Programm </w:t>
            </w:r>
            <w:proofErr w:type="spellStart"/>
            <w:r w:rsidRPr="00821E12">
              <w:rPr>
                <w:rFonts w:asciiTheme="minorHAnsi" w:eastAsia="Calibri" w:hAnsiTheme="minorHAnsi" w:cs="Calibri"/>
                <w:color w:val="4F81BD" w:themeColor="accent1"/>
                <w:sz w:val="24"/>
                <w:szCs w:val="24"/>
              </w:rPr>
              <w:t>OpenChain</w:t>
            </w:r>
            <w:proofErr w:type="spellEnd"/>
            <w:r>
              <w:rPr>
                <w:rFonts w:asciiTheme="minorHAnsi" w:eastAsia="Calibri" w:hAnsiTheme="minorHAnsi" w:cs="Calibri"/>
                <w:color w:val="4F81BD" w:themeColor="accent1"/>
                <w:sz w:val="24"/>
                <w:szCs w:val="24"/>
              </w:rPr>
              <w:t>-konform sei</w:t>
            </w:r>
            <w:r w:rsidRPr="00821E12">
              <w:rPr>
                <w:rFonts w:asciiTheme="minorHAnsi" w:eastAsia="Calibri" w:hAnsiTheme="minorHAnsi" w:cs="Calibri"/>
                <w:color w:val="4F81BD" w:themeColor="accent1"/>
                <w:sz w:val="24"/>
                <w:szCs w:val="24"/>
              </w:rPr>
              <w:t xml:space="preserve">. Lediglich Teile der </w:t>
            </w:r>
            <w:r w:rsidRPr="00821E12">
              <w:rPr>
                <w:rFonts w:asciiTheme="minorHAnsi" w:eastAsia="Calibri" w:hAnsiTheme="minorHAnsi" w:cs="Calibri"/>
                <w:color w:val="4F81BD" w:themeColor="accent1"/>
                <w:sz w:val="24"/>
                <w:szCs w:val="24"/>
              </w:rPr>
              <w:lastRenderedPageBreak/>
              <w:t>Anforderungen zu erfüllen, wird nicht als ausreichend angesehen werden.</w:t>
            </w:r>
          </w:p>
          <w:p w14:paraId="17DFDF7E"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28DB16E" w14:textId="77777777" w:rsidR="00563D2E" w:rsidRPr="00821E12"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 Die Übereinstimmung mit dieser Version der Spezifikation ist ab dem Datum der Validierung der Konformität für 18 Monate gültig. Die Anforderungen der Validierung der Konformität finden Sie auf der Website des </w:t>
            </w:r>
            <w:proofErr w:type="spellStart"/>
            <w:r w:rsidRPr="00821E12">
              <w:rPr>
                <w:rFonts w:asciiTheme="minorHAnsi" w:eastAsia="Calibri" w:hAnsiTheme="minorHAnsi" w:cs="Calibri"/>
                <w:color w:val="4F81BD" w:themeColor="accent1"/>
                <w:sz w:val="24"/>
                <w:szCs w:val="24"/>
              </w:rPr>
              <w:t>OpenChain</w:t>
            </w:r>
            <w:proofErr w:type="spellEnd"/>
            <w:r w:rsidRPr="00821E12">
              <w:rPr>
                <w:rFonts w:asciiTheme="minorHAnsi" w:eastAsia="Calibri" w:hAnsiTheme="minorHAnsi" w:cs="Calibri"/>
                <w:color w:val="4F81BD" w:themeColor="accent1"/>
                <w:sz w:val="24"/>
                <w:szCs w:val="24"/>
              </w:rPr>
              <w:t>-Projekts.</w:t>
            </w:r>
          </w:p>
          <w:p w14:paraId="10DC7579" w14:textId="77777777" w:rsidR="00563D2E" w:rsidRPr="00821E12"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4935263" w14:textId="77777777" w:rsidR="00563D2E" w:rsidRPr="00821E12"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52CC8FFB" w14:textId="44DEEEC5" w:rsidR="00563D2E" w:rsidRPr="00821E12"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6.2.1 Die Organisation bestätigt, dass ein </w:t>
            </w:r>
            <w:r>
              <w:rPr>
                <w:rFonts w:asciiTheme="minorHAnsi" w:eastAsia="Calibri" w:hAnsiTheme="minorHAnsi" w:cs="Calibri"/>
                <w:color w:val="4F81BD" w:themeColor="accent1"/>
                <w:sz w:val="24"/>
                <w:szCs w:val="24"/>
              </w:rPr>
              <w:t>Open-Source</w:t>
            </w:r>
            <w:r w:rsidRPr="00821E12">
              <w:rPr>
                <w:rFonts w:asciiTheme="minorHAnsi" w:eastAsia="Calibri" w:hAnsiTheme="minorHAnsi" w:cs="Calibri"/>
                <w:color w:val="4F81BD" w:themeColor="accent1"/>
                <w:sz w:val="24"/>
                <w:szCs w:val="24"/>
              </w:rPr>
              <w:t xml:space="preserve">-Compliance-Programm existiert, das alle Anforderungen dieser </w:t>
            </w:r>
            <w:proofErr w:type="spellStart"/>
            <w:r w:rsidRPr="00821E12">
              <w:rPr>
                <w:rFonts w:asciiTheme="minorHAnsi" w:eastAsia="Calibri" w:hAnsiTheme="minorHAnsi" w:cs="Calibri"/>
                <w:color w:val="4F81BD" w:themeColor="accent1"/>
                <w:sz w:val="24"/>
                <w:szCs w:val="24"/>
              </w:rPr>
              <w:t>OpenChain</w:t>
            </w:r>
            <w:proofErr w:type="spellEnd"/>
            <w:r w:rsidRPr="00821E12">
              <w:rPr>
                <w:rFonts w:asciiTheme="minorHAnsi" w:eastAsia="Calibri" w:hAnsiTheme="minorHAnsi" w:cs="Calibri"/>
                <w:color w:val="4F81BD" w:themeColor="accent1"/>
                <w:sz w:val="24"/>
                <w:szCs w:val="24"/>
              </w:rPr>
              <w:t xml:space="preserve"> Spezifikation Version 1.3 während der vergangenen 18 Monate seit Erreichen der Konformitäts-Validierung erfüllt.</w:t>
            </w:r>
          </w:p>
          <w:p w14:paraId="0CBC7F4E" w14:textId="77777777"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66C9520" w14:textId="77777777" w:rsidR="00563D2E" w:rsidRPr="00821E12"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7EA1B288" w14:textId="35F9943D"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821E12">
              <w:rPr>
                <w:rFonts w:asciiTheme="minorHAnsi" w:eastAsia="Calibri" w:hAnsiTheme="minorHAnsi" w:cs="Calibri"/>
                <w:color w:val="4F81BD" w:themeColor="accent1"/>
                <w:sz w:val="24"/>
                <w:szCs w:val="24"/>
              </w:rPr>
              <w:t xml:space="preserve">Es ist wichtig, dass die Organisation auf einem aktuellen Stand bezüglich </w:t>
            </w:r>
            <w:r w:rsidRPr="00821E12">
              <w:rPr>
                <w:rFonts w:asciiTheme="minorHAnsi" w:eastAsia="Calibri" w:hAnsiTheme="minorHAnsi" w:cs="Calibri"/>
                <w:color w:val="4F81BD" w:themeColor="accent1"/>
                <w:sz w:val="24"/>
                <w:szCs w:val="24"/>
              </w:rPr>
              <w:lastRenderedPageBreak/>
              <w:t>der Spezifikation bleibt, wenn sie als Organisation die Programmkonformität auf Dauer behaupten will. Diese Anforderung stellt sicher, dass die die Konformität unterstützenden Prozesse und Kontrollen des Programms nicht abgeschwächt werden, wenn eine Organisation ihre Konformität auf Dauer behaupten möchte.</w:t>
            </w:r>
          </w:p>
        </w:tc>
      </w:tr>
    </w:tbl>
    <w:p w14:paraId="15CDEDBC" w14:textId="77777777" w:rsidR="007F109A" w:rsidRDefault="007F109A">
      <w:r>
        <w:lastRenderedPageBreak/>
        <w:br w:type="page"/>
      </w:r>
    </w:p>
    <w:tbl>
      <w:tblPr>
        <w:tblStyle w:val="1"/>
        <w:tblW w:w="127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gridCol w:w="3177"/>
      </w:tblGrid>
      <w:tr w:rsidR="00563D2E" w:rsidRPr="003731A2" w14:paraId="68816EB3" w14:textId="77777777" w:rsidTr="00EC20EA">
        <w:tc>
          <w:tcPr>
            <w:tcW w:w="3176" w:type="dxa"/>
            <w:shd w:val="clear" w:color="auto" w:fill="auto"/>
            <w:tcMar>
              <w:top w:w="100" w:type="dxa"/>
              <w:left w:w="100" w:type="dxa"/>
              <w:bottom w:w="100" w:type="dxa"/>
              <w:right w:w="100" w:type="dxa"/>
            </w:tcMar>
          </w:tcPr>
          <w:p w14:paraId="02FE3465" w14:textId="00E2BF34" w:rsidR="00563D2E" w:rsidRPr="003731A2" w:rsidRDefault="00563D2E"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lastRenderedPageBreak/>
              <w:t xml:space="preserve">Appendix I: Language </w:t>
            </w:r>
            <w:proofErr w:type="spellStart"/>
            <w:r w:rsidRPr="003731A2">
              <w:rPr>
                <w:rFonts w:asciiTheme="minorHAnsi" w:eastAsia="Calibri" w:hAnsiTheme="minorHAnsi" w:cs="Calibri"/>
                <w:color w:val="6D9EEB"/>
                <w:sz w:val="24"/>
                <w:szCs w:val="24"/>
              </w:rPr>
              <w:t>Translations</w:t>
            </w:r>
            <w:proofErr w:type="spellEnd"/>
          </w:p>
        </w:tc>
        <w:tc>
          <w:tcPr>
            <w:tcW w:w="3176" w:type="dxa"/>
          </w:tcPr>
          <w:p w14:paraId="4CEC3FB3" w14:textId="43D6743D" w:rsidR="00563D2E" w:rsidRPr="003731A2" w:rsidRDefault="00563D2E"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7F109A">
              <w:rPr>
                <w:rFonts w:asciiTheme="minorHAnsi" w:eastAsia="Calibri" w:hAnsiTheme="minorHAnsi" w:cs="Calibri"/>
                <w:color w:val="6D9EEB"/>
                <w:sz w:val="24"/>
                <w:szCs w:val="24"/>
              </w:rPr>
              <w:t xml:space="preserve">Appendix I: Language </w:t>
            </w:r>
            <w:proofErr w:type="spellStart"/>
            <w:r w:rsidRPr="007F109A">
              <w:rPr>
                <w:rFonts w:asciiTheme="minorHAnsi" w:eastAsia="Calibri" w:hAnsiTheme="minorHAnsi" w:cs="Calibri"/>
                <w:color w:val="6D9EEB"/>
                <w:sz w:val="24"/>
                <w:szCs w:val="24"/>
              </w:rPr>
              <w:t>Translations</w:t>
            </w:r>
            <w:proofErr w:type="spellEnd"/>
          </w:p>
        </w:tc>
        <w:tc>
          <w:tcPr>
            <w:tcW w:w="3177" w:type="dxa"/>
          </w:tcPr>
          <w:p w14:paraId="0DE6118E" w14:textId="77777777" w:rsidR="00563D2E" w:rsidRPr="003731A2" w:rsidRDefault="00563D2E" w:rsidP="003731A2">
            <w:pPr>
              <w:pBdr>
                <w:top w:val="nil"/>
                <w:left w:val="nil"/>
                <w:bottom w:val="nil"/>
                <w:right w:val="nil"/>
                <w:between w:val="nil"/>
              </w:pBdr>
              <w:spacing w:line="240" w:lineRule="auto"/>
              <w:rPr>
                <w:rFonts w:asciiTheme="minorHAnsi" w:eastAsia="Calibri" w:hAnsiTheme="minorHAnsi" w:cs="Calibri"/>
                <w:color w:val="6D9EEB"/>
                <w:sz w:val="24"/>
                <w:szCs w:val="24"/>
              </w:rPr>
            </w:pPr>
          </w:p>
        </w:tc>
        <w:tc>
          <w:tcPr>
            <w:tcW w:w="3177" w:type="dxa"/>
            <w:shd w:val="clear" w:color="auto" w:fill="auto"/>
            <w:tcMar>
              <w:top w:w="100" w:type="dxa"/>
              <w:left w:w="100" w:type="dxa"/>
              <w:bottom w:w="100" w:type="dxa"/>
              <w:right w:w="100" w:type="dxa"/>
            </w:tcMar>
          </w:tcPr>
          <w:p w14:paraId="6D2CBDFC" w14:textId="3D735DE6" w:rsidR="00563D2E" w:rsidRPr="003731A2" w:rsidRDefault="00563D2E"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Anhang I: Sprachübersetzungen</w:t>
            </w:r>
          </w:p>
        </w:tc>
      </w:tr>
      <w:tr w:rsidR="00563D2E" w:rsidRPr="003731A2" w14:paraId="341B7D0F" w14:textId="77777777" w:rsidTr="00EC20EA">
        <w:tc>
          <w:tcPr>
            <w:tcW w:w="3176" w:type="dxa"/>
            <w:shd w:val="clear" w:color="auto" w:fill="auto"/>
            <w:tcMar>
              <w:top w:w="100" w:type="dxa"/>
              <w:left w:w="100" w:type="dxa"/>
              <w:bottom w:w="100" w:type="dxa"/>
              <w:right w:w="100" w:type="dxa"/>
            </w:tcMar>
          </w:tcPr>
          <w:p w14:paraId="4880A710" w14:textId="77777777" w:rsidR="00563D2E" w:rsidRPr="003731A2" w:rsidRDefault="00563D2E"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facilitate global adoption, we welcome efforts to translate the specification into multiple languages. Because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3731A2">
              <w:rPr>
                <w:rFonts w:asciiTheme="minorHAnsi" w:eastAsia="Calibri" w:hAnsiTheme="minorHAnsi" w:cs="Calibri"/>
                <w:sz w:val="24"/>
                <w:szCs w:val="24"/>
                <w:lang w:val="en-US"/>
              </w:rPr>
              <w:t>OpenChain</w:t>
            </w:r>
            <w:proofErr w:type="spellEnd"/>
            <w:r w:rsidRPr="003731A2">
              <w:rPr>
                <w:rFonts w:asciiTheme="minorHAnsi" w:eastAsia="Calibri" w:hAnsiTheme="minorHAnsi" w:cs="Calibri"/>
                <w:sz w:val="24"/>
                <w:szCs w:val="24"/>
                <w:lang w:val="en-US"/>
              </w:rPr>
              <w:t xml:space="preserve"> project specification webpage.</w:t>
            </w:r>
          </w:p>
        </w:tc>
        <w:tc>
          <w:tcPr>
            <w:tcW w:w="3176" w:type="dxa"/>
          </w:tcPr>
          <w:p w14:paraId="2FE60961" w14:textId="02613125"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To facilitate global adoption</w:t>
            </w:r>
            <w:r>
              <w:rPr>
                <w:rFonts w:asciiTheme="minorHAnsi" w:eastAsia="Calibri" w:hAnsiTheme="minorHAnsi" w:cs="Calibri"/>
                <w:sz w:val="24"/>
                <w:szCs w:val="24"/>
                <w:lang w:val="en-US"/>
              </w:rPr>
              <w:t>,</w:t>
            </w:r>
            <w:r w:rsidRPr="007F109A">
              <w:rPr>
                <w:rFonts w:asciiTheme="minorHAnsi" w:eastAsia="Calibri" w:hAnsiTheme="minorHAnsi" w:cs="Calibri"/>
                <w:sz w:val="24"/>
                <w:szCs w:val="24"/>
                <w:lang w:val="en-US"/>
              </w:rPr>
              <w:t xml:space="preserve"> we welcome efforts to translate the specification into multiple languages. Because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functions as an open source project</w:t>
            </w:r>
            <w:r>
              <w:rPr>
                <w:rFonts w:asciiTheme="minorHAnsi" w:eastAsia="Calibri" w:hAnsiTheme="minorHAnsi" w:cs="Calibri"/>
                <w:sz w:val="24"/>
                <w:szCs w:val="24"/>
                <w:lang w:val="en-US"/>
              </w:rPr>
              <w:t>,</w:t>
            </w:r>
            <w:r w:rsidRPr="007F109A">
              <w:rPr>
                <w:rFonts w:asciiTheme="minorHAnsi" w:eastAsia="Calibri" w:hAnsiTheme="minorHAnsi" w:cs="Calibri"/>
                <w:sz w:val="24"/>
                <w:szCs w:val="24"/>
                <w:lang w:val="en-US"/>
              </w:rPr>
              <w:t xml:space="preserve">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7F109A">
              <w:rPr>
                <w:rFonts w:asciiTheme="minorHAnsi" w:eastAsia="Calibri" w:hAnsiTheme="minorHAnsi" w:cs="Calibri"/>
                <w:sz w:val="24"/>
                <w:szCs w:val="24"/>
                <w:lang w:val="en-US"/>
              </w:rPr>
              <w:t>OpenChain</w:t>
            </w:r>
            <w:proofErr w:type="spellEnd"/>
            <w:r w:rsidRPr="007F109A">
              <w:rPr>
                <w:rFonts w:asciiTheme="minorHAnsi" w:eastAsia="Calibri" w:hAnsiTheme="minorHAnsi" w:cs="Calibri"/>
                <w:sz w:val="24"/>
                <w:szCs w:val="24"/>
                <w:lang w:val="en-US"/>
              </w:rPr>
              <w:t xml:space="preserve"> project specification webpage.</w:t>
            </w:r>
          </w:p>
        </w:tc>
        <w:tc>
          <w:tcPr>
            <w:tcW w:w="3177" w:type="dxa"/>
          </w:tcPr>
          <w:p w14:paraId="76E20813" w14:textId="77777777" w:rsidR="00563D2E" w:rsidRPr="0054331F" w:rsidRDefault="00563D2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lang w:val="en-GB"/>
                <w:rPrChange w:id="457" w:author="Stefan Thanheiser" w:date="2019-02-19T22:42:00Z">
                  <w:rPr>
                    <w:rFonts w:asciiTheme="minorHAnsi" w:eastAsia="Calibri" w:hAnsiTheme="minorHAnsi" w:cs="Calibri"/>
                    <w:color w:val="4F81BD" w:themeColor="accent1"/>
                    <w:sz w:val="24"/>
                    <w:szCs w:val="24"/>
                  </w:rPr>
                </w:rPrChange>
              </w:rPr>
            </w:pPr>
          </w:p>
        </w:tc>
        <w:tc>
          <w:tcPr>
            <w:tcW w:w="3177" w:type="dxa"/>
            <w:shd w:val="clear" w:color="auto" w:fill="auto"/>
            <w:tcMar>
              <w:top w:w="100" w:type="dxa"/>
              <w:left w:w="100" w:type="dxa"/>
              <w:bottom w:w="100" w:type="dxa"/>
              <w:right w:w="100" w:type="dxa"/>
            </w:tcMar>
          </w:tcPr>
          <w:p w14:paraId="0A95E915" w14:textId="4E3C35A0" w:rsidR="00563D2E" w:rsidRPr="003731A2" w:rsidRDefault="00563D2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 xml:space="preserve">Um die globale Adoption zu erleichtern, begrüßen wir die Bemühungen, die Spezifikation in mehrere Sprachen zu übersetzen. Da auch die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 xml:space="preserve"> Initiative wie ein Open Source Projekt aufgesetzt ist, werden Übersetzungen durch diejenigen gesteuert, die bereit sind, ihre Zeit und ihr Fachwissen zu Übersetzungen unter den Bedingungen der CC-BY 4.0-Lizenz und der Richtlinie des Projekts für Übersetzungen beizutragen. Die Details der Richtlinien und der verfügbaren Übersetzungen finden Sie auf der Spezifikations-Webseite des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-Projekts.</w:t>
            </w:r>
          </w:p>
        </w:tc>
      </w:tr>
    </w:tbl>
    <w:p w14:paraId="1D99654B" w14:textId="77777777" w:rsidR="005B118C" w:rsidRPr="003731A2" w:rsidRDefault="005B118C" w:rsidP="003731A2">
      <w:pPr>
        <w:spacing w:line="240" w:lineRule="auto"/>
        <w:rPr>
          <w:rFonts w:asciiTheme="minorHAnsi" w:eastAsia="Calibri" w:hAnsiTheme="minorHAnsi" w:cs="Calibri"/>
          <w:sz w:val="24"/>
          <w:szCs w:val="24"/>
        </w:rPr>
      </w:pPr>
    </w:p>
    <w:sectPr w:rsidR="005B118C" w:rsidRPr="003731A2" w:rsidSect="00216254">
      <w:headerReference w:type="default" r:id="rId14"/>
      <w:footerReference w:type="default" r:id="rId15"/>
      <w:pgSz w:w="21629" w:h="11909" w:orient="landscape"/>
      <w:pgMar w:top="1440" w:right="6235" w:bottom="1440" w:left="1440" w:header="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Stefan Thanheiser" w:date="2018-06-12T17:22:00Z" w:initials="">
    <w:p w14:paraId="672DDF4F" w14:textId="77777777" w:rsidR="0054331F" w:rsidRDefault="0054331F">
      <w:pPr>
        <w:widowControl w:val="0"/>
        <w:pBdr>
          <w:top w:val="nil"/>
          <w:left w:val="nil"/>
          <w:bottom w:val="nil"/>
          <w:right w:val="nil"/>
          <w:between w:val="nil"/>
        </w:pBdr>
        <w:spacing w:line="240" w:lineRule="auto"/>
        <w:rPr>
          <w:color w:val="000000"/>
        </w:rPr>
      </w:pPr>
      <w:r>
        <w:rPr>
          <w:color w:val="000000"/>
        </w:rPr>
        <w:t>Inkorrekter Link im Original =&gt; korrigiert.</w:t>
      </w:r>
    </w:p>
  </w:comment>
  <w:comment w:id="72" w:author="Stefan Thanheiser" w:date="2019-02-16T23:36:00Z" w:initials="ST">
    <w:p w14:paraId="71CD4638" w14:textId="4F9C0428" w:rsidR="0054331F" w:rsidRDefault="0054331F">
      <w:pPr>
        <w:pStyle w:val="Kommentartext"/>
      </w:pPr>
      <w:r>
        <w:rPr>
          <w:rStyle w:val="Kommentarzeichen"/>
        </w:rPr>
        <w:annotationRef/>
      </w:r>
      <w:r>
        <w:t xml:space="preserve">Wurde in </w:t>
      </w:r>
      <w:proofErr w:type="spellStart"/>
      <w:r>
        <w:t>Draft</w:t>
      </w:r>
      <w:proofErr w:type="spellEnd"/>
      <w:r>
        <w:t xml:space="preserve"> 02/2019 gestrichen.</w:t>
      </w:r>
    </w:p>
  </w:comment>
  <w:comment w:id="73" w:author="Stefan Thanheiser" w:date="2019-02-16T23:52:00Z" w:initials="ST">
    <w:p w14:paraId="75A6F92B" w14:textId="431C74CC" w:rsidR="0054331F" w:rsidRDefault="0054331F">
      <w:pPr>
        <w:pStyle w:val="Kommentartext"/>
      </w:pPr>
      <w:r>
        <w:rPr>
          <w:rStyle w:val="Kommentarzeichen"/>
        </w:rPr>
        <w:annotationRef/>
      </w:r>
      <w:r>
        <w:t xml:space="preserve">Ergänzung in </w:t>
      </w:r>
      <w:proofErr w:type="spellStart"/>
      <w:r>
        <w:t>Draft</w:t>
      </w:r>
      <w:proofErr w:type="spellEnd"/>
      <w:r>
        <w:t xml:space="preserve"> 02/2019</w:t>
      </w:r>
    </w:p>
  </w:comment>
  <w:comment w:id="145" w:author="Stefan" w:date="2019-01-01T21:23:00Z" w:initials="S">
    <w:p w14:paraId="598327F1" w14:textId="77777777" w:rsidR="0054331F" w:rsidRPr="005B19E4" w:rsidRDefault="0054331F" w:rsidP="00EC20EA">
      <w:pPr>
        <w:pStyle w:val="Kommentartext"/>
      </w:pPr>
      <w:r>
        <w:rPr>
          <w:rStyle w:val="Kommentarzeichen"/>
        </w:rPr>
        <w:annotationRef/>
      </w:r>
      <w:proofErr w:type="spellStart"/>
      <w:r w:rsidRPr="00DA5676">
        <w:rPr>
          <w:lang w:val="en-GB"/>
        </w:rPr>
        <w:t>Im</w:t>
      </w:r>
      <w:proofErr w:type="spellEnd"/>
      <w:r w:rsidRPr="00DA5676">
        <w:rPr>
          <w:lang w:val="en-GB"/>
        </w:rPr>
        <w:t xml:space="preserve"> Original: „</w:t>
      </w:r>
      <w:proofErr w:type="spellStart"/>
      <w:proofErr w:type="gramStart"/>
      <w:r w:rsidRPr="00DA5676">
        <w:rPr>
          <w:lang w:val="en-GB"/>
        </w:rPr>
        <w:t>a</w:t>
      </w:r>
      <w:proofErr w:type="spellEnd"/>
      <w:proofErr w:type="gramEnd"/>
      <w:r w:rsidRPr="00DA5676">
        <w:rPr>
          <w:lang w:val="en-GB"/>
        </w:rPr>
        <w:t xml:space="preserve"> Open Source Policy” =&gt; </w:t>
      </w:r>
      <w:proofErr w:type="spellStart"/>
      <w:r w:rsidRPr="00DA5676">
        <w:rPr>
          <w:lang w:val="en-GB"/>
        </w:rPr>
        <w:t>Suche</w:t>
      </w:r>
      <w:proofErr w:type="spellEnd"/>
      <w:r w:rsidRPr="00DA5676">
        <w:rPr>
          <w:lang w:val="en-GB"/>
        </w:rPr>
        <w:t xml:space="preserve"> “FOSS”, </w:t>
      </w:r>
      <w:proofErr w:type="spellStart"/>
      <w:r w:rsidRPr="00DA5676">
        <w:rPr>
          <w:lang w:val="en-GB"/>
        </w:rPr>
        <w:t>ersetze</w:t>
      </w:r>
      <w:proofErr w:type="spellEnd"/>
      <w:r w:rsidRPr="00DA5676">
        <w:rPr>
          <w:lang w:val="en-GB"/>
        </w:rPr>
        <w:t xml:space="preserve"> </w:t>
      </w:r>
      <w:proofErr w:type="spellStart"/>
      <w:r w:rsidRPr="00DA5676">
        <w:rPr>
          <w:lang w:val="en-GB"/>
        </w:rPr>
        <w:t>durch</w:t>
      </w:r>
      <w:proofErr w:type="spellEnd"/>
      <w:r w:rsidRPr="00DA5676">
        <w:rPr>
          <w:lang w:val="en-GB"/>
        </w:rPr>
        <w:t xml:space="preserve"> “Ope</w:t>
      </w:r>
      <w:r>
        <w:rPr>
          <w:lang w:val="en-GB"/>
        </w:rPr>
        <w:t xml:space="preserve">n Source”? </w:t>
      </w:r>
      <w:r w:rsidRPr="00DA5676">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p>
  </w:comment>
  <w:comment w:id="146" w:author="Stefan" w:date="2019-01-01T21:45:00Z" w:initials="S">
    <w:p w14:paraId="2553D5A2" w14:textId="77777777" w:rsidR="0054331F" w:rsidRPr="00563D2E" w:rsidRDefault="0054331F" w:rsidP="005B19E4">
      <w:pPr>
        <w:pStyle w:val="Kommentartext"/>
      </w:pPr>
      <w:r>
        <w:rPr>
          <w:rStyle w:val="Kommentarzeichen"/>
        </w:rPr>
        <w:annotationRef/>
      </w:r>
      <w:r w:rsidRPr="005B19E4">
        <w:t xml:space="preserve">…a </w:t>
      </w:r>
      <w:proofErr w:type="spellStart"/>
      <w:r w:rsidRPr="005B19E4">
        <w:t>documented</w:t>
      </w:r>
      <w:proofErr w:type="spellEnd"/>
      <w:r w:rsidRPr="005B19E4">
        <w:t xml:space="preserve"> „</w:t>
      </w:r>
      <w:proofErr w:type="spellStart"/>
      <w:r w:rsidRPr="005B19E4">
        <w:t>what</w:t>
      </w:r>
      <w:proofErr w:type="spellEnd"/>
      <w:r w:rsidRPr="005B19E4">
        <w:t xml:space="preserve">“? </w:t>
      </w:r>
      <w:r w:rsidRPr="00563D2E">
        <w:t>Annahme: „</w:t>
      </w:r>
      <w:proofErr w:type="spellStart"/>
      <w:r w:rsidRPr="00563D2E">
        <w:t>method</w:t>
      </w:r>
      <w:proofErr w:type="spellEnd"/>
      <w:r w:rsidRPr="00563D2E">
        <w:t>“</w:t>
      </w:r>
    </w:p>
  </w:comment>
  <w:comment w:id="147" w:author="Jan Thielscher" w:date="2019-01-08T22:05:00Z" w:initials="JT">
    <w:p w14:paraId="1C3769E7" w14:textId="77777777" w:rsidR="0054331F" w:rsidRDefault="0054331F" w:rsidP="005B19E4">
      <w:pPr>
        <w:pStyle w:val="Kommentartext"/>
      </w:pPr>
      <w:r>
        <w:rPr>
          <w:rStyle w:val="Kommentarzeichen"/>
        </w:rPr>
        <w:annotationRef/>
      </w:r>
      <w:r>
        <w:t>Ich gehe davon aus, dass es eher in die Richtung „</w:t>
      </w:r>
      <w:proofErr w:type="spellStart"/>
      <w:r>
        <w:t>document</w:t>
      </w:r>
      <w:proofErr w:type="spellEnd"/>
      <w:r>
        <w:t xml:space="preserve">“ gehen sollte. „A </w:t>
      </w:r>
      <w:proofErr w:type="spellStart"/>
      <w:r>
        <w:t>document</w:t>
      </w:r>
      <w:proofErr w:type="spellEnd"/>
      <w:r>
        <w:t xml:space="preserve">, </w:t>
      </w:r>
      <w:proofErr w:type="spellStart"/>
      <w:r>
        <w:t>that</w:t>
      </w:r>
      <w:proofErr w:type="spellEnd"/>
      <w:r>
        <w:t xml:space="preserve"> </w:t>
      </w:r>
      <w:proofErr w:type="spellStart"/>
      <w:r>
        <w:t>idnetifies</w:t>
      </w:r>
      <w:proofErr w:type="spellEnd"/>
      <w:r>
        <w:t xml:space="preserve"> </w:t>
      </w:r>
      <w:proofErr w:type="spellStart"/>
      <w:r>
        <w:t>the</w:t>
      </w:r>
      <w:proofErr w:type="spellEnd"/>
      <w:r>
        <w:t xml:space="preserve"> </w:t>
      </w:r>
      <w:proofErr w:type="spellStart"/>
      <w:r>
        <w:t>competencies</w:t>
      </w:r>
      <w:proofErr w:type="spellEnd"/>
      <w:r>
        <w:t>“ Das entspricht dem Niederlegen der Anforderungen an die Rolle und ergibt für mich mehr Sinn. (sowas wie ein Stellenprofil)</w:t>
      </w:r>
    </w:p>
  </w:comment>
  <w:comment w:id="150" w:author="Stefan" w:date="2019-01-01T21:56:00Z" w:initials="S">
    <w:p w14:paraId="2B3D745A" w14:textId="77777777" w:rsidR="0054331F" w:rsidRDefault="0054331F" w:rsidP="005B19E4">
      <w:pPr>
        <w:pStyle w:val="Kommentartext"/>
      </w:pPr>
      <w:r>
        <w:rPr>
          <w:rStyle w:val="Kommentarzeichen"/>
        </w:rPr>
        <w:annotationRef/>
      </w:r>
      <w:r>
        <w:t xml:space="preserve">? </w:t>
      </w:r>
      <w:proofErr w:type="gramStart"/>
      <w:r>
        <w:t>Fachterminus ?</w:t>
      </w:r>
      <w:proofErr w:type="gramEnd"/>
      <w:r>
        <w:t xml:space="preserve"> „Die arbeitende Bevölkerung“? ketzerische Frage: Gibt es Personen im Unternehmen, die nicht „arbeiten“? Wenn ja, warum sollten diese nicht sensibilisiert werden?</w:t>
      </w:r>
    </w:p>
  </w:comment>
  <w:comment w:id="151" w:author="Jan Thielscher" w:date="2019-01-08T22:10:00Z" w:initials="JT">
    <w:p w14:paraId="6FA569F9" w14:textId="77777777" w:rsidR="0054331F" w:rsidRDefault="0054331F" w:rsidP="005B19E4">
      <w:pPr>
        <w:pStyle w:val="Kommentartext"/>
      </w:pPr>
      <w:r>
        <w:rPr>
          <w:rStyle w:val="Kommentarzeichen"/>
        </w:rPr>
        <w:annotationRef/>
      </w:r>
      <w:r>
        <w:t>Naja, was die Meinung bzgl. Luftverbraucher angeht, kann man geteilter Meinung sein... ;-)  Aber ich würde es in die Richtung interpretieren, dass es um diejenigen geht, die mit „Open Source arbeiten.“ Vermutlich in Abgrenzung zu denen, die eben nicht in der Software-Herstellung tätig sind...</w:t>
      </w:r>
    </w:p>
  </w:comment>
  <w:comment w:id="152" w:author="Stefan Thanheiser" w:date="2019-02-19T22:42:00Z" w:initials="ST">
    <w:p w14:paraId="33213756" w14:textId="154892A8" w:rsidR="0054331F" w:rsidRDefault="0054331F">
      <w:pPr>
        <w:pStyle w:val="Kommentartext"/>
      </w:pPr>
      <w:r>
        <w:rPr>
          <w:rStyle w:val="Kommentarzeichen"/>
        </w:rPr>
        <w:annotationRef/>
      </w:r>
      <w:r>
        <w:t>Hab‘ es jetzt mal versucht, zu umschreiben – aber auch weiter zu fassen, dass es im Zweifel auch auf Softwareeinkaufende Personen passt. Erweitert damit jedoch ggf. die Aussage des Originals, damit: zu diskutieren.</w:t>
      </w:r>
    </w:p>
  </w:comment>
  <w:comment w:id="162" w:author="Jan Thielscher" w:date="2019-01-08T21:59:00Z" w:initials="JT">
    <w:p w14:paraId="22F3DCC1" w14:textId="7BC5758A" w:rsidR="0054331F" w:rsidRDefault="0054331F">
      <w:pPr>
        <w:pStyle w:val="Kommentartext"/>
      </w:pPr>
      <w:r>
        <w:rPr>
          <w:rStyle w:val="Kommentarzeichen"/>
        </w:rPr>
        <w:annotationRef/>
      </w:r>
      <w:r>
        <w:t>Ggf. Konformität? Ist ja eine Übersetzung... und soweit ich das sehe, kein feststehender Begriff</w:t>
      </w:r>
    </w:p>
  </w:comment>
  <w:comment w:id="164" w:author="Jan Thielscher" w:date="2019-01-08T22:02:00Z" w:initials="JT">
    <w:p w14:paraId="613B39D3" w14:textId="2ADCB14B" w:rsidR="0054331F" w:rsidRDefault="0054331F">
      <w:pPr>
        <w:pStyle w:val="Kommentartext"/>
      </w:pPr>
      <w:r>
        <w:rPr>
          <w:rStyle w:val="Kommentarzeichen"/>
        </w:rPr>
        <w:annotationRef/>
      </w:r>
      <w:r>
        <w:t>Sollten wir hier den übersetzen, feststehenden Begriff „zugelieferte Software“ und dann „Verteilung“ oder „Auslieferung“ verwenden?</w:t>
      </w:r>
    </w:p>
  </w:comment>
  <w:comment w:id="165" w:author="Stefan Thanheiser" w:date="2019-02-17T00:05:00Z" w:initials="ST">
    <w:p w14:paraId="71C3EC21" w14:textId="478E20CE" w:rsidR="0054331F" w:rsidRDefault="0054331F">
      <w:pPr>
        <w:pStyle w:val="Kommentartext"/>
      </w:pPr>
      <w:r>
        <w:rPr>
          <w:rStyle w:val="Kommentarzeichen"/>
        </w:rPr>
        <w:annotationRef/>
      </w:r>
      <w:r>
        <w:t xml:space="preserve">„Zugelieferte Software“ &gt;= d’accord. „Distribution“ wurde eh‘ im letzten </w:t>
      </w:r>
      <w:proofErr w:type="spellStart"/>
      <w:r>
        <w:t>Draft</w:t>
      </w:r>
      <w:proofErr w:type="spellEnd"/>
      <w:r>
        <w:t xml:space="preserve"> gestrichen, insofern löst sich das Problem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97" w:author="Stefan" w:date="2019-01-01T21:54:00Z" w:initials="S">
    <w:p w14:paraId="39AD3DD6" w14:textId="72B986FC" w:rsidR="0054331F" w:rsidRDefault="0054331F">
      <w:pPr>
        <w:pStyle w:val="Kommentartext"/>
      </w:pPr>
      <w:r>
        <w:rPr>
          <w:rStyle w:val="Kommentarzeichen"/>
        </w:rPr>
        <w:annotationRef/>
      </w:r>
      <w:r>
        <w:t xml:space="preserve">Zu diskutieren. „Awareness“ ist schon ein wenig ein totgedroschener Anglizismus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„Bewusstmachung“ klang aber noch seltsamer als „Sensibilisierung“…</w:t>
      </w:r>
    </w:p>
  </w:comment>
  <w:comment w:id="198" w:author="Jan Thielscher" w:date="2019-01-08T22:13:00Z" w:initials="JT">
    <w:p w14:paraId="306DDB26" w14:textId="5C96519F" w:rsidR="0054331F" w:rsidRDefault="0054331F">
      <w:pPr>
        <w:pStyle w:val="Kommentartext"/>
      </w:pPr>
      <w:r>
        <w:rPr>
          <w:rStyle w:val="Kommentarzeichen"/>
        </w:rPr>
        <w:annotationRef/>
      </w:r>
      <w:r>
        <w:t xml:space="preserve">Wie wäre es mit „Bewusstseinsbildung“ oder „Aufmerksamkeit schaffen“ Sensibilisierung finde ich aber auch gut. Könnte ich mitgehen. </w:t>
      </w:r>
    </w:p>
  </w:comment>
  <w:comment w:id="205" w:author="Jan Thielscher" w:date="2019-01-08T22:17:00Z" w:initials="JT">
    <w:p w14:paraId="2FA67294" w14:textId="51DB53AD" w:rsidR="0054331F" w:rsidRDefault="0054331F">
      <w:pPr>
        <w:pStyle w:val="Kommentartext"/>
      </w:pPr>
      <w:r>
        <w:rPr>
          <w:rStyle w:val="Kommentarzeichen"/>
        </w:rPr>
        <w:annotationRef/>
      </w:r>
      <w:r>
        <w:t>Hier finde ich Sensibilisierung nicht mehr so passend.</w:t>
      </w:r>
    </w:p>
  </w:comment>
  <w:comment w:id="291" w:author="Jan Thielscher" w:date="2019-01-08T22:32:00Z" w:initials="JT">
    <w:p w14:paraId="6CBD0467" w14:textId="1B355800" w:rsidR="0054331F" w:rsidRDefault="0054331F">
      <w:pPr>
        <w:pStyle w:val="Kommentartext"/>
      </w:pPr>
      <w:r>
        <w:rPr>
          <w:rStyle w:val="Kommentarzeichen"/>
        </w:rPr>
        <w:annotationRef/>
      </w:r>
      <w:r>
        <w:t>Ich vermute, dass „</w:t>
      </w:r>
      <w:proofErr w:type="spellStart"/>
      <w:r>
        <w:t>effectively</w:t>
      </w:r>
      <w:proofErr w:type="spellEnd"/>
      <w:r>
        <w:t xml:space="preserve">“ hier stark den Aspekt der Zuweisung auf dem Papier in Kontrast zu dem tatsächlichen Handeln stellt, bzw. fordern möchte, dass Definiertes und Gelebtes in Einklang </w:t>
      </w:r>
      <w:proofErr w:type="spellStart"/>
      <w:proofErr w:type="gramStart"/>
      <w:r>
        <w:t>stehen.Daher</w:t>
      </w:r>
      <w:proofErr w:type="spellEnd"/>
      <w:proofErr w:type="gramEnd"/>
      <w:r>
        <w:t xml:space="preserve"> sehe ich eine Übersetzung mit „tatsächlich“ als geeigneter an. </w:t>
      </w:r>
    </w:p>
  </w:comment>
  <w:comment w:id="292" w:author="Stefan Thanheiser" w:date="2019-02-19T23:21:00Z" w:initials="ST">
    <w:p w14:paraId="7B6E9638" w14:textId="16C95137" w:rsidR="007E07BB" w:rsidRDefault="007E07BB">
      <w:pPr>
        <w:pStyle w:val="Kommentartext"/>
      </w:pPr>
      <w:r>
        <w:rPr>
          <w:rStyle w:val="Kommentarzeichen"/>
        </w:rPr>
        <w:annotationRef/>
      </w:r>
      <w:r>
        <w:t>…hat sich in der Neufassung 02/2019 erledigt.</w:t>
      </w:r>
    </w:p>
  </w:comment>
  <w:comment w:id="330" w:author="Stefan Thanheiser" w:date="2019-02-19T23:09:00Z" w:initials="ST">
    <w:p w14:paraId="6CCADDCC" w14:textId="4BE7B7E6" w:rsidR="00D40AE5" w:rsidRDefault="00D40AE5">
      <w:pPr>
        <w:pStyle w:val="Kommentartext"/>
      </w:pPr>
      <w:r>
        <w:rPr>
          <w:rStyle w:val="Kommentarzeichen"/>
        </w:rPr>
        <w:annotationRef/>
      </w:r>
      <w:r>
        <w:t>Falsche Nummerierung im Original 02/2019?</w:t>
      </w:r>
    </w:p>
  </w:comment>
  <w:comment w:id="450" w:author="Stefan" w:date="2019-01-04T00:07:00Z" w:initials="S">
    <w:p w14:paraId="73720984" w14:textId="04946A8F" w:rsidR="0054331F" w:rsidRPr="00F376F2" w:rsidRDefault="0054331F">
      <w:pPr>
        <w:pStyle w:val="Kommentartext"/>
        <w:rPr>
          <w:lang w:val="en-GB"/>
        </w:rPr>
      </w:pPr>
      <w:r>
        <w:rPr>
          <w:rStyle w:val="Kommentarzeichen"/>
        </w:rPr>
        <w:annotationRef/>
      </w:r>
      <w:proofErr w:type="spellStart"/>
      <w:r w:rsidRPr="00DA5676">
        <w:rPr>
          <w:lang w:val="en-GB"/>
        </w:rPr>
        <w:t>Im</w:t>
      </w:r>
      <w:proofErr w:type="spellEnd"/>
      <w:r w:rsidRPr="00DA5676">
        <w:rPr>
          <w:lang w:val="en-GB"/>
        </w:rPr>
        <w:t xml:space="preserve"> Original: „</w:t>
      </w:r>
      <w:proofErr w:type="spellStart"/>
      <w:proofErr w:type="gramStart"/>
      <w:r w:rsidRPr="00DA5676">
        <w:rPr>
          <w:lang w:val="en-GB"/>
        </w:rPr>
        <w:t>a</w:t>
      </w:r>
      <w:proofErr w:type="spellEnd"/>
      <w:proofErr w:type="gramEnd"/>
      <w:r w:rsidRPr="00DA5676">
        <w:rPr>
          <w:lang w:val="en-GB"/>
        </w:rPr>
        <w:t xml:space="preserve"> Open Source </w:t>
      </w:r>
      <w:r>
        <w:rPr>
          <w:lang w:val="en-GB"/>
        </w:rPr>
        <w:t>component</w:t>
      </w:r>
      <w:r w:rsidRPr="00DA5676">
        <w:rPr>
          <w:lang w:val="en-GB"/>
        </w:rPr>
        <w:t xml:space="preserve">” =&gt; </w:t>
      </w:r>
      <w:proofErr w:type="spellStart"/>
      <w:r w:rsidRPr="00DA5676">
        <w:rPr>
          <w:lang w:val="en-GB"/>
        </w:rPr>
        <w:t>Suche</w:t>
      </w:r>
      <w:proofErr w:type="spellEnd"/>
      <w:r w:rsidRPr="00DA5676">
        <w:rPr>
          <w:lang w:val="en-GB"/>
        </w:rPr>
        <w:t xml:space="preserve"> “FOSS”, </w:t>
      </w:r>
      <w:proofErr w:type="spellStart"/>
      <w:r w:rsidRPr="00DA5676">
        <w:rPr>
          <w:lang w:val="en-GB"/>
        </w:rPr>
        <w:t>ersetze</w:t>
      </w:r>
      <w:proofErr w:type="spellEnd"/>
      <w:r w:rsidRPr="00DA5676">
        <w:rPr>
          <w:lang w:val="en-GB"/>
        </w:rPr>
        <w:t xml:space="preserve"> </w:t>
      </w:r>
      <w:proofErr w:type="spellStart"/>
      <w:r w:rsidRPr="00DA5676">
        <w:rPr>
          <w:lang w:val="en-GB"/>
        </w:rPr>
        <w:t>durch</w:t>
      </w:r>
      <w:proofErr w:type="spellEnd"/>
      <w:r w:rsidRPr="00DA5676">
        <w:rPr>
          <w:lang w:val="en-GB"/>
        </w:rPr>
        <w:t xml:space="preserve"> “Ope</w:t>
      </w:r>
      <w:r>
        <w:rPr>
          <w:lang w:val="en-GB"/>
        </w:rPr>
        <w:t xml:space="preserve">n Source”? </w:t>
      </w:r>
      <w:r w:rsidRPr="00DA5676">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2DDF4F" w15:done="0"/>
  <w15:commentEx w15:paraId="71CD4638" w15:done="0"/>
  <w15:commentEx w15:paraId="75A6F92B" w15:done="0"/>
  <w15:commentEx w15:paraId="598327F1" w15:done="0"/>
  <w15:commentEx w15:paraId="2553D5A2" w15:done="0"/>
  <w15:commentEx w15:paraId="1C3769E7" w15:paraIdParent="2553D5A2" w15:done="0"/>
  <w15:commentEx w15:paraId="2B3D745A" w15:done="0"/>
  <w15:commentEx w15:paraId="6FA569F9" w15:paraIdParent="2B3D745A" w15:done="0"/>
  <w15:commentEx w15:paraId="33213756" w15:paraIdParent="2B3D745A" w15:done="0"/>
  <w15:commentEx w15:paraId="22F3DCC1" w15:done="0"/>
  <w15:commentEx w15:paraId="613B39D3" w15:done="0"/>
  <w15:commentEx w15:paraId="71C3EC21" w15:paraIdParent="613B39D3" w15:done="0"/>
  <w15:commentEx w15:paraId="39AD3DD6" w15:done="0"/>
  <w15:commentEx w15:paraId="306DDB26" w15:paraIdParent="39AD3DD6" w15:done="0"/>
  <w15:commentEx w15:paraId="2FA67294" w15:done="0"/>
  <w15:commentEx w15:paraId="6CBD0467" w15:done="0"/>
  <w15:commentEx w15:paraId="7B6E9638" w15:paraIdParent="6CBD0467" w15:done="0"/>
  <w15:commentEx w15:paraId="6CCADDCC" w15:done="0"/>
  <w15:commentEx w15:paraId="737209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2DDF4F" w16cid:durableId="1F749BF5"/>
  <w16cid:commentId w16cid:paraId="71CD4638" w16cid:durableId="20131D0B"/>
  <w16cid:commentId w16cid:paraId="75A6F92B" w16cid:durableId="201320AE"/>
  <w16cid:commentId w16cid:paraId="598327F1" w16cid:durableId="201322EC"/>
  <w16cid:commentId w16cid:paraId="2553D5A2" w16cid:durableId="20132444"/>
  <w16cid:commentId w16cid:paraId="1C3769E7" w16cid:durableId="20132443"/>
  <w16cid:commentId w16cid:paraId="2B3D745A" w16cid:durableId="2013259A"/>
  <w16cid:commentId w16cid:paraId="6FA569F9" w16cid:durableId="20132599"/>
  <w16cid:commentId w16cid:paraId="33213756" w16cid:durableId="201704E5"/>
  <w16cid:commentId w16cid:paraId="22F3DCC1" w16cid:durableId="1FDF9BDF"/>
  <w16cid:commentId w16cid:paraId="613B39D3" w16cid:durableId="1FDF9C5B"/>
  <w16cid:commentId w16cid:paraId="71C3EC21" w16cid:durableId="201323BB"/>
  <w16cid:commentId w16cid:paraId="39AD3DD6" w16cid:durableId="1FD6601D"/>
  <w16cid:commentId w16cid:paraId="306DDB26" w16cid:durableId="1FDF9F13"/>
  <w16cid:commentId w16cid:paraId="2FA67294" w16cid:durableId="1FDF9FDC"/>
  <w16cid:commentId w16cid:paraId="6CBD0467" w16cid:durableId="1FDFA387"/>
  <w16cid:commentId w16cid:paraId="7B6E9638" w16cid:durableId="20170DF0"/>
  <w16cid:commentId w16cid:paraId="6CCADDCC" w16cid:durableId="20170B13"/>
  <w16cid:commentId w16cid:paraId="73720984" w16cid:durableId="1FD922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86984" w14:textId="77777777" w:rsidR="00D759C6" w:rsidRDefault="00D759C6">
      <w:pPr>
        <w:spacing w:line="240" w:lineRule="auto"/>
      </w:pPr>
      <w:r>
        <w:separator/>
      </w:r>
    </w:p>
  </w:endnote>
  <w:endnote w:type="continuationSeparator" w:id="0">
    <w:p w14:paraId="6D95807B" w14:textId="77777777" w:rsidR="00D759C6" w:rsidRDefault="00D759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75E78" w14:textId="77777777" w:rsidR="0054331F" w:rsidRDefault="0054331F">
    <w:pPr>
      <w:jc w:val="right"/>
    </w:pPr>
    <w:r>
      <w:fldChar w:fldCharType="begin"/>
    </w:r>
    <w:r>
      <w:instrText>PAGE</w:instrText>
    </w:r>
    <w:r>
      <w:fldChar w:fldCharType="separate"/>
    </w:r>
    <w:r>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E1C7D" w14:textId="77777777" w:rsidR="00D759C6" w:rsidRDefault="00D759C6">
      <w:pPr>
        <w:spacing w:line="240" w:lineRule="auto"/>
      </w:pPr>
      <w:r>
        <w:separator/>
      </w:r>
    </w:p>
  </w:footnote>
  <w:footnote w:type="continuationSeparator" w:id="0">
    <w:p w14:paraId="0BC49572" w14:textId="77777777" w:rsidR="00D759C6" w:rsidRDefault="00D759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8C0D" w14:textId="77777777" w:rsidR="0054331F" w:rsidRDefault="0054331F">
    <w:r>
      <w:rPr>
        <w:noProof/>
        <w:lang w:val="en-US" w:eastAsia="en-US"/>
      </w:rPr>
      <w:drawing>
        <wp:anchor distT="114300" distB="114300" distL="114300" distR="114300" simplePos="0" relativeHeight="251658240" behindDoc="0" locked="0" layoutInCell="1" hidden="0" allowOverlap="1" wp14:anchorId="074FD08B" wp14:editId="1C001F18">
          <wp:simplePos x="0" y="0"/>
          <wp:positionH relativeFrom="margin">
            <wp:posOffset>-95248</wp:posOffset>
          </wp:positionH>
          <wp:positionV relativeFrom="paragraph">
            <wp:posOffset>-66673</wp:posOffset>
          </wp:positionV>
          <wp:extent cx="1057275" cy="5905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7E5F"/>
    <w:multiLevelType w:val="hybridMultilevel"/>
    <w:tmpl w:val="D10C748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437B22"/>
    <w:multiLevelType w:val="multilevel"/>
    <w:tmpl w:val="1D32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F51DB"/>
    <w:multiLevelType w:val="multilevel"/>
    <w:tmpl w:val="50D67D40"/>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3" w15:restartNumberingAfterBreak="0">
    <w:nsid w:val="11FA6878"/>
    <w:multiLevelType w:val="hybridMultilevel"/>
    <w:tmpl w:val="35EAB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52050"/>
    <w:multiLevelType w:val="multilevel"/>
    <w:tmpl w:val="B57E14EC"/>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5" w15:restartNumberingAfterBreak="0">
    <w:nsid w:val="198B2621"/>
    <w:multiLevelType w:val="multilevel"/>
    <w:tmpl w:val="01F2F5A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6000B6"/>
    <w:multiLevelType w:val="hybridMultilevel"/>
    <w:tmpl w:val="9B2EC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DF7C76"/>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B96FF8"/>
    <w:multiLevelType w:val="hybridMultilevel"/>
    <w:tmpl w:val="8C840C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1E3B3E"/>
    <w:multiLevelType w:val="hybridMultilevel"/>
    <w:tmpl w:val="CEEE2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1955C30"/>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CB87EA1"/>
    <w:multiLevelType w:val="hybridMultilevel"/>
    <w:tmpl w:val="66821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0C151A8"/>
    <w:multiLevelType w:val="multilevel"/>
    <w:tmpl w:val="B57E14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0568F6"/>
    <w:multiLevelType w:val="multilevel"/>
    <w:tmpl w:val="0AE2C8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165A51"/>
    <w:multiLevelType w:val="multilevel"/>
    <w:tmpl w:val="156076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25F12B9"/>
    <w:multiLevelType w:val="hybridMultilevel"/>
    <w:tmpl w:val="CFAC6F7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28C69BA"/>
    <w:multiLevelType w:val="multilevel"/>
    <w:tmpl w:val="B07CFD04"/>
    <w:lvl w:ilvl="0">
      <w:start w:val="1"/>
      <w:numFmt w:val="bullet"/>
      <w:lvlText w:val="o"/>
      <w:lvlJc w:val="left"/>
      <w:pPr>
        <w:ind w:left="1516" w:hanging="360"/>
      </w:pPr>
      <w:rPr>
        <w:rFonts w:ascii="Courier New" w:hAnsi="Courier New" w:cs="Courier New"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19" w15:restartNumberingAfterBreak="0">
    <w:nsid w:val="69D67D0D"/>
    <w:multiLevelType w:val="hybridMultilevel"/>
    <w:tmpl w:val="19E853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8A5653"/>
    <w:multiLevelType w:val="multilevel"/>
    <w:tmpl w:val="EB36325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1"/>
  </w:num>
  <w:num w:numId="3">
    <w:abstractNumId w:val="1"/>
  </w:num>
  <w:num w:numId="4">
    <w:abstractNumId w:val="20"/>
  </w:num>
  <w:num w:numId="5">
    <w:abstractNumId w:val="16"/>
  </w:num>
  <w:num w:numId="6">
    <w:abstractNumId w:val="12"/>
  </w:num>
  <w:num w:numId="7">
    <w:abstractNumId w:val="13"/>
  </w:num>
  <w:num w:numId="8">
    <w:abstractNumId w:val="10"/>
  </w:num>
  <w:num w:numId="9">
    <w:abstractNumId w:val="3"/>
  </w:num>
  <w:num w:numId="10">
    <w:abstractNumId w:val="5"/>
  </w:num>
  <w:num w:numId="11">
    <w:abstractNumId w:val="15"/>
  </w:num>
  <w:num w:numId="12">
    <w:abstractNumId w:val="8"/>
  </w:num>
  <w:num w:numId="13">
    <w:abstractNumId w:val="19"/>
  </w:num>
  <w:num w:numId="14">
    <w:abstractNumId w:val="4"/>
  </w:num>
  <w:num w:numId="15">
    <w:abstractNumId w:val="14"/>
  </w:num>
  <w:num w:numId="16">
    <w:abstractNumId w:val="18"/>
  </w:num>
  <w:num w:numId="17">
    <w:abstractNumId w:val="2"/>
  </w:num>
  <w:num w:numId="18">
    <w:abstractNumId w:val="7"/>
  </w:num>
  <w:num w:numId="19">
    <w:abstractNumId w:val="17"/>
  </w:num>
  <w:num w:numId="20">
    <w:abstractNumId w:val="0"/>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Thanheiser">
    <w15:presenceInfo w15:providerId="Windows Live" w15:userId="7eed5fb5c4af4818"/>
  </w15:person>
  <w15:person w15:author="Stefan">
    <w15:presenceInfo w15:providerId="None" w15:userId="Stefan"/>
  </w15:person>
  <w15:person w15:author="Jan Thielscher">
    <w15:presenceInfo w15:providerId="AD" w15:userId="S::jth@eacg.de::9eb84178-926b-43ac-8ed0-b0813ae730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18C"/>
    <w:rsid w:val="000516A6"/>
    <w:rsid w:val="00054647"/>
    <w:rsid w:val="00057938"/>
    <w:rsid w:val="000843D2"/>
    <w:rsid w:val="000A07F3"/>
    <w:rsid w:val="000D3423"/>
    <w:rsid w:val="000E1FBE"/>
    <w:rsid w:val="000E3AD2"/>
    <w:rsid w:val="001032F9"/>
    <w:rsid w:val="00110640"/>
    <w:rsid w:val="00121F9A"/>
    <w:rsid w:val="00133FDF"/>
    <w:rsid w:val="0014427B"/>
    <w:rsid w:val="001A0E47"/>
    <w:rsid w:val="001B0B97"/>
    <w:rsid w:val="001E0E47"/>
    <w:rsid w:val="001F3CEA"/>
    <w:rsid w:val="00205D6A"/>
    <w:rsid w:val="00206F85"/>
    <w:rsid w:val="00216254"/>
    <w:rsid w:val="002203D6"/>
    <w:rsid w:val="00225069"/>
    <w:rsid w:val="002439F4"/>
    <w:rsid w:val="002A6A4A"/>
    <w:rsid w:val="002C7FCC"/>
    <w:rsid w:val="00336040"/>
    <w:rsid w:val="00361FAA"/>
    <w:rsid w:val="00366066"/>
    <w:rsid w:val="003731A2"/>
    <w:rsid w:val="003755F4"/>
    <w:rsid w:val="003A1190"/>
    <w:rsid w:val="003C53E3"/>
    <w:rsid w:val="003F6318"/>
    <w:rsid w:val="004678F1"/>
    <w:rsid w:val="004A21D7"/>
    <w:rsid w:val="004D2807"/>
    <w:rsid w:val="004F1507"/>
    <w:rsid w:val="004F25A7"/>
    <w:rsid w:val="004F2895"/>
    <w:rsid w:val="00510483"/>
    <w:rsid w:val="00522BB2"/>
    <w:rsid w:val="005303A3"/>
    <w:rsid w:val="005430CD"/>
    <w:rsid w:val="0054331F"/>
    <w:rsid w:val="00563D2E"/>
    <w:rsid w:val="0059231E"/>
    <w:rsid w:val="005A3966"/>
    <w:rsid w:val="005B118C"/>
    <w:rsid w:val="005B19E4"/>
    <w:rsid w:val="005B4C37"/>
    <w:rsid w:val="0062455B"/>
    <w:rsid w:val="00631557"/>
    <w:rsid w:val="00631D92"/>
    <w:rsid w:val="00646AB5"/>
    <w:rsid w:val="00673BFA"/>
    <w:rsid w:val="0069548A"/>
    <w:rsid w:val="006D00A3"/>
    <w:rsid w:val="007205AC"/>
    <w:rsid w:val="007239AF"/>
    <w:rsid w:val="00732BE3"/>
    <w:rsid w:val="00762310"/>
    <w:rsid w:val="00766731"/>
    <w:rsid w:val="007A4A9B"/>
    <w:rsid w:val="007C52BE"/>
    <w:rsid w:val="007E07BB"/>
    <w:rsid w:val="007F109A"/>
    <w:rsid w:val="00802808"/>
    <w:rsid w:val="00821E12"/>
    <w:rsid w:val="0082228E"/>
    <w:rsid w:val="008568B3"/>
    <w:rsid w:val="008D2A30"/>
    <w:rsid w:val="0092285F"/>
    <w:rsid w:val="00925C62"/>
    <w:rsid w:val="0092615C"/>
    <w:rsid w:val="00930B76"/>
    <w:rsid w:val="00950490"/>
    <w:rsid w:val="009610D4"/>
    <w:rsid w:val="00A22844"/>
    <w:rsid w:val="00A3094E"/>
    <w:rsid w:val="00A51779"/>
    <w:rsid w:val="00A648EB"/>
    <w:rsid w:val="00AB3B1B"/>
    <w:rsid w:val="00AB6F05"/>
    <w:rsid w:val="00AC00C8"/>
    <w:rsid w:val="00AF297A"/>
    <w:rsid w:val="00B04670"/>
    <w:rsid w:val="00B05098"/>
    <w:rsid w:val="00B172AC"/>
    <w:rsid w:val="00B75AA0"/>
    <w:rsid w:val="00BA23F0"/>
    <w:rsid w:val="00BB16A6"/>
    <w:rsid w:val="00BC0B13"/>
    <w:rsid w:val="00BD17EC"/>
    <w:rsid w:val="00C01044"/>
    <w:rsid w:val="00C16FDA"/>
    <w:rsid w:val="00C863E5"/>
    <w:rsid w:val="00CA74DE"/>
    <w:rsid w:val="00CC65AD"/>
    <w:rsid w:val="00CD55CA"/>
    <w:rsid w:val="00CF7BD5"/>
    <w:rsid w:val="00D2493E"/>
    <w:rsid w:val="00D40AE5"/>
    <w:rsid w:val="00D40CA1"/>
    <w:rsid w:val="00D56F91"/>
    <w:rsid w:val="00D759C6"/>
    <w:rsid w:val="00D82D69"/>
    <w:rsid w:val="00DA5676"/>
    <w:rsid w:val="00E16703"/>
    <w:rsid w:val="00E20B38"/>
    <w:rsid w:val="00E2156B"/>
    <w:rsid w:val="00E615A2"/>
    <w:rsid w:val="00EB5447"/>
    <w:rsid w:val="00EC20EA"/>
    <w:rsid w:val="00EE5A28"/>
    <w:rsid w:val="00F1527A"/>
    <w:rsid w:val="00F16C65"/>
    <w:rsid w:val="00F376F2"/>
    <w:rsid w:val="00F628EC"/>
    <w:rsid w:val="00FC253B"/>
    <w:rsid w:val="00FC6D8E"/>
    <w:rsid w:val="00FD6104"/>
    <w:rsid w:val="00FF43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7FFE"/>
  <w15:docId w15:val="{1DC454BD-533B-4ED1-BEF0-E485CCBC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table" w:customStyle="1" w:styleId="8">
    <w:name w:val="8"/>
    <w:basedOn w:val="TableNormal1"/>
    <w:tblPr>
      <w:tblStyleRowBandSize w:val="1"/>
      <w:tblStyleColBandSize w:val="1"/>
      <w:tblCellMar>
        <w:top w:w="100" w:type="dxa"/>
        <w:left w:w="100" w:type="dxa"/>
        <w:bottom w:w="100" w:type="dxa"/>
        <w:right w:w="100" w:type="dxa"/>
      </w:tblCellMar>
    </w:tblPr>
  </w:style>
  <w:style w:type="table" w:customStyle="1" w:styleId="7">
    <w:name w:val="7"/>
    <w:basedOn w:val="TableNormal1"/>
    <w:tblPr>
      <w:tblStyleRowBandSize w:val="1"/>
      <w:tblStyleColBandSize w:val="1"/>
      <w:tblCellMar>
        <w:top w:w="100" w:type="dxa"/>
        <w:left w:w="100" w:type="dxa"/>
        <w:bottom w:w="100" w:type="dxa"/>
        <w:right w:w="100"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D55C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55CA"/>
    <w:rPr>
      <w:rFonts w:ascii="Segoe UI" w:hAnsi="Segoe UI" w:cs="Segoe UI"/>
      <w:sz w:val="18"/>
      <w:szCs w:val="18"/>
    </w:rPr>
  </w:style>
  <w:style w:type="paragraph" w:styleId="berarbeitung">
    <w:name w:val="Revision"/>
    <w:hidden/>
    <w:uiPriority w:val="99"/>
    <w:semiHidden/>
    <w:rsid w:val="00CD55CA"/>
    <w:pPr>
      <w:spacing w:line="240" w:lineRule="auto"/>
    </w:pPr>
  </w:style>
  <w:style w:type="paragraph" w:styleId="Listenabsatz">
    <w:name w:val="List Paragraph"/>
    <w:basedOn w:val="Standard"/>
    <w:uiPriority w:val="34"/>
    <w:qFormat/>
    <w:rsid w:val="00766731"/>
    <w:pPr>
      <w:ind w:left="720"/>
      <w:contextualSpacing/>
    </w:pPr>
  </w:style>
  <w:style w:type="paragraph" w:styleId="Kommentarthema">
    <w:name w:val="annotation subject"/>
    <w:basedOn w:val="Kommentartext"/>
    <w:next w:val="Kommentartext"/>
    <w:link w:val="KommentarthemaZchn"/>
    <w:uiPriority w:val="99"/>
    <w:semiHidden/>
    <w:unhideWhenUsed/>
    <w:rsid w:val="0014427B"/>
    <w:rPr>
      <w:b/>
      <w:bCs/>
    </w:rPr>
  </w:style>
  <w:style w:type="character" w:customStyle="1" w:styleId="KommentarthemaZchn">
    <w:name w:val="Kommentarthema Zchn"/>
    <w:basedOn w:val="KommentartextZchn"/>
    <w:link w:val="Kommentarthema"/>
    <w:uiPriority w:val="99"/>
    <w:semiHidden/>
    <w:rsid w:val="0014427B"/>
    <w:rPr>
      <w:b/>
      <w:bCs/>
      <w:sz w:val="20"/>
      <w:szCs w:val="20"/>
    </w:rPr>
  </w:style>
  <w:style w:type="paragraph" w:customStyle="1" w:styleId="Default">
    <w:name w:val="Default"/>
    <w:rsid w:val="007239AF"/>
    <w:pPr>
      <w:autoSpaceDE w:val="0"/>
      <w:autoSpaceDN w:val="0"/>
      <w:adjustRightInd w:val="0"/>
      <w:spacing w:line="240" w:lineRule="auto"/>
    </w:pPr>
    <w:rPr>
      <w:rFonts w:ascii="Calibri" w:hAnsi="Calibri" w:cs="Calibri"/>
      <w:color w:val="000000"/>
      <w:sz w:val="24"/>
      <w:szCs w:val="24"/>
    </w:rPr>
  </w:style>
  <w:style w:type="character" w:styleId="Hyperlink">
    <w:name w:val="Hyperlink"/>
    <w:basedOn w:val="Absatz-Standardschriftart"/>
    <w:uiPriority w:val="99"/>
    <w:unhideWhenUsed/>
    <w:rsid w:val="00216254"/>
    <w:rPr>
      <w:color w:val="0000FF" w:themeColor="hyperlink"/>
      <w:u w:val="single"/>
    </w:rPr>
  </w:style>
  <w:style w:type="character" w:styleId="NichtaufgelsteErwhnung">
    <w:name w:val="Unresolved Mention"/>
    <w:basedOn w:val="Absatz-Standardschriftart"/>
    <w:uiPriority w:val="99"/>
    <w:semiHidden/>
    <w:unhideWhenUsed/>
    <w:rsid w:val="00216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spdx.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dx.org"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dx.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openchainproject.org/specification-faq"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7939</Words>
  <Characters>50022</Characters>
  <Application>Microsoft Office Word</Application>
  <DocSecurity>0</DocSecurity>
  <Lines>416</Lines>
  <Paragraphs>115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xca4027</dc:creator>
  <cp:keywords/>
  <dc:description/>
  <cp:lastModifiedBy>Stefan Thanheiser</cp:lastModifiedBy>
  <cp:revision>5</cp:revision>
  <dcterms:created xsi:type="dcterms:W3CDTF">2019-02-16T22:55:00Z</dcterms:created>
  <dcterms:modified xsi:type="dcterms:W3CDTF">2019-02-19T22:21:00Z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ad48af2b-f9df-4764-b4ac-d026b3dc921c</vt:lpwstr>
  </property>
  <property fmtid="{D5CDD505-2E9C-101B-9397-08002B2CF9AE}" pid="3" name="CTPClassification">
    <vt:lpwstr>CTP_NT</vt:lpwstr>
  </property>
</Properties>
</file>