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FE187" w14:textId="77777777" w:rsidR="005B118C" w:rsidRPr="003731A2" w:rsidRDefault="00CD55CA" w:rsidP="003731A2">
      <w:pPr>
        <w:jc w:val="right"/>
        <w:rPr>
          <w:rFonts w:asciiTheme="minorHAnsi" w:eastAsia="Calibri" w:hAnsiTheme="minorHAnsi" w:cs="Calibri"/>
          <w:b/>
          <w:color w:val="073763"/>
          <w:sz w:val="24"/>
          <w:szCs w:val="24"/>
        </w:rPr>
      </w:pPr>
      <w:proofErr w:type="spellStart"/>
      <w:r w:rsidRPr="003731A2">
        <w:rPr>
          <w:rFonts w:asciiTheme="minorHAnsi" w:eastAsia="Calibri" w:hAnsiTheme="minorHAnsi" w:cs="Calibri"/>
          <w:b/>
          <w:color w:val="073763"/>
          <w:sz w:val="24"/>
          <w:szCs w:val="24"/>
        </w:rPr>
        <w:t>OpenChain</w:t>
      </w:r>
      <w:proofErr w:type="spellEnd"/>
      <w:r w:rsidRPr="003731A2">
        <w:rPr>
          <w:rFonts w:asciiTheme="minorHAnsi" w:eastAsia="Calibri" w:hAnsiTheme="minorHAnsi" w:cs="Calibri"/>
          <w:b/>
          <w:color w:val="073763"/>
          <w:sz w:val="24"/>
          <w:szCs w:val="24"/>
        </w:rPr>
        <w:t xml:space="preserve"> </w:t>
      </w:r>
      <w:proofErr w:type="spellStart"/>
      <w:r w:rsidRPr="003731A2">
        <w:rPr>
          <w:rFonts w:asciiTheme="minorHAnsi" w:eastAsia="Calibri" w:hAnsiTheme="minorHAnsi" w:cs="Calibri"/>
          <w:b/>
          <w:color w:val="073763"/>
          <w:sz w:val="24"/>
          <w:szCs w:val="24"/>
        </w:rPr>
        <w:t>Specification</w:t>
      </w:r>
      <w:proofErr w:type="spellEnd"/>
    </w:p>
    <w:p w14:paraId="21CBECEF" w14:textId="77777777" w:rsidR="005B118C" w:rsidRPr="003731A2" w:rsidRDefault="00CD55CA" w:rsidP="003731A2">
      <w:pPr>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Version </w:t>
      </w:r>
      <w:r w:rsidR="003755F4" w:rsidRPr="003731A2">
        <w:rPr>
          <w:rFonts w:asciiTheme="minorHAnsi" w:eastAsia="Calibri" w:hAnsiTheme="minorHAnsi" w:cs="Calibri"/>
          <w:color w:val="073763"/>
          <w:sz w:val="24"/>
          <w:szCs w:val="24"/>
        </w:rPr>
        <w:t>2</w:t>
      </w:r>
      <w:r w:rsidRPr="003731A2">
        <w:rPr>
          <w:rFonts w:asciiTheme="minorHAnsi" w:eastAsia="Calibri" w:hAnsiTheme="minorHAnsi" w:cs="Calibri"/>
          <w:color w:val="073763"/>
          <w:sz w:val="24"/>
          <w:szCs w:val="24"/>
        </w:rPr>
        <w:t>.</w:t>
      </w:r>
      <w:r w:rsidR="003755F4" w:rsidRPr="003731A2">
        <w:rPr>
          <w:rFonts w:asciiTheme="minorHAnsi" w:eastAsia="Calibri" w:hAnsiTheme="minorHAnsi" w:cs="Calibri"/>
          <w:color w:val="073763"/>
          <w:sz w:val="24"/>
          <w:szCs w:val="24"/>
        </w:rPr>
        <w:t>0</w:t>
      </w:r>
      <w:r w:rsidRPr="003731A2">
        <w:rPr>
          <w:rFonts w:asciiTheme="minorHAnsi" w:eastAsia="Calibri" w:hAnsiTheme="minorHAnsi" w:cs="Calibri"/>
          <w:color w:val="073763"/>
          <w:sz w:val="24"/>
          <w:szCs w:val="24"/>
        </w:rPr>
        <w:t xml:space="preserve"> </w:t>
      </w:r>
    </w:p>
    <w:p w14:paraId="274D4E17" w14:textId="77777777" w:rsidR="005B118C" w:rsidRPr="003731A2" w:rsidRDefault="00CD55CA" w:rsidP="003731A2">
      <w:pPr>
        <w:numPr>
          <w:ilvl w:val="0"/>
          <w:numId w:val="3"/>
        </w:numPr>
        <w:contextualSpacing/>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Translation </w:t>
      </w:r>
      <w:proofErr w:type="spellStart"/>
      <w:r w:rsidRPr="003731A2">
        <w:rPr>
          <w:rFonts w:asciiTheme="minorHAnsi" w:eastAsia="Calibri" w:hAnsiTheme="minorHAnsi" w:cs="Calibri"/>
          <w:color w:val="073763"/>
          <w:sz w:val="24"/>
          <w:szCs w:val="24"/>
        </w:rPr>
        <w:t>Draft</w:t>
      </w:r>
      <w:proofErr w:type="spellEnd"/>
      <w:r w:rsidRPr="003731A2">
        <w:rPr>
          <w:rFonts w:asciiTheme="minorHAnsi" w:eastAsia="Calibri" w:hAnsiTheme="minorHAnsi" w:cs="Calibri"/>
          <w:color w:val="073763"/>
          <w:sz w:val="24"/>
          <w:szCs w:val="24"/>
        </w:rPr>
        <w:t xml:space="preserve"> Englisch / Deutsch </w:t>
      </w:r>
      <w:r w:rsidR="00C863E5" w:rsidRPr="003731A2">
        <w:rPr>
          <w:rFonts w:asciiTheme="minorHAnsi" w:eastAsia="Calibri" w:hAnsiTheme="minorHAnsi" w:cs="Calibri"/>
          <w:color w:val="073763"/>
          <w:sz w:val="24"/>
          <w:szCs w:val="24"/>
        </w:rPr>
        <w:t>–</w:t>
      </w:r>
      <w:r w:rsidRPr="003731A2">
        <w:rPr>
          <w:rFonts w:asciiTheme="minorHAnsi" w:eastAsia="Calibri" w:hAnsiTheme="minorHAnsi" w:cs="Calibri"/>
          <w:color w:val="073763"/>
          <w:sz w:val="24"/>
          <w:szCs w:val="24"/>
        </w:rPr>
        <w:t xml:space="preserve"> </w:t>
      </w:r>
    </w:p>
    <w:p w14:paraId="5BB983D9" w14:textId="77777777" w:rsidR="00C863E5" w:rsidRPr="003731A2" w:rsidRDefault="00C863E5" w:rsidP="003731A2">
      <w:pPr>
        <w:contextualSpacing/>
        <w:jc w:val="right"/>
        <w:rPr>
          <w:rFonts w:asciiTheme="minorHAnsi" w:eastAsia="Calibri" w:hAnsiTheme="minorHAnsi" w:cs="Calibri"/>
          <w:color w:val="073763"/>
          <w:sz w:val="24"/>
          <w:szCs w:val="24"/>
        </w:rPr>
      </w:pPr>
    </w:p>
    <w:p w14:paraId="7703FE36" w14:textId="77777777" w:rsidR="005B118C" w:rsidRPr="003731A2" w:rsidRDefault="005B118C" w:rsidP="003731A2">
      <w:pPr>
        <w:rPr>
          <w:rFonts w:asciiTheme="minorHAnsi" w:eastAsia="Calibri" w:hAnsiTheme="minorHAnsi" w:cs="Calibri"/>
          <w:sz w:val="24"/>
          <w:szCs w:val="24"/>
        </w:rPr>
      </w:pPr>
    </w:p>
    <w:p w14:paraId="6F3C4A69" w14:textId="77777777" w:rsidR="00851B87" w:rsidRPr="00851B87" w:rsidRDefault="00851B87" w:rsidP="00A26C9E">
      <w:pPr>
        <w:jc w:val="right"/>
        <w:rPr>
          <w:sz w:val="27"/>
          <w:szCs w:val="27"/>
          <w:lang w:val="en-GB"/>
        </w:rPr>
      </w:pPr>
      <w:r w:rsidRPr="00851B87">
        <w:rPr>
          <w:sz w:val="27"/>
          <w:szCs w:val="27"/>
          <w:lang w:val="en-GB"/>
        </w:rPr>
        <w:t>Establishing</w:t>
      </w:r>
      <w:r>
        <w:rPr>
          <w:sz w:val="27"/>
          <w:szCs w:val="27"/>
          <w:lang w:val="en-GB"/>
        </w:rPr>
        <w:t xml:space="preserve"> </w:t>
      </w:r>
      <w:r w:rsidRPr="00851B87">
        <w:rPr>
          <w:sz w:val="27"/>
          <w:szCs w:val="27"/>
          <w:lang w:val="en-GB"/>
        </w:rPr>
        <w:t>trust in the Open Source from which Software Solutions are built</w:t>
      </w:r>
    </w:p>
    <w:p w14:paraId="76FF9474" w14:textId="77777777" w:rsidR="005B118C" w:rsidRPr="003731A2" w:rsidRDefault="00A26C9E" w:rsidP="00A26C9E">
      <w:pPr>
        <w:jc w:val="right"/>
        <w:rPr>
          <w:rFonts w:asciiTheme="minorHAnsi" w:eastAsia="Calibri" w:hAnsiTheme="minorHAnsi" w:cs="Calibri"/>
          <w:sz w:val="24"/>
          <w:szCs w:val="24"/>
        </w:rPr>
      </w:pPr>
      <w:ins w:id="0" w:author="Stefan Thanheiser" w:date="2019-04-01T22:49:00Z">
        <w:r>
          <w:rPr>
            <w:sz w:val="27"/>
            <w:szCs w:val="27"/>
          </w:rPr>
          <w:t xml:space="preserve">Vertrauen in Open Source schaffen, aus </w:t>
        </w:r>
      </w:ins>
      <w:ins w:id="1" w:author="Stefan Thanheiser" w:date="2019-04-01T22:50:00Z">
        <w:r>
          <w:rPr>
            <w:sz w:val="27"/>
            <w:szCs w:val="27"/>
          </w:rPr>
          <w:t>welcher</w:t>
        </w:r>
      </w:ins>
      <w:ins w:id="2" w:author="Stefan Thanheiser" w:date="2019-04-01T22:49:00Z">
        <w:r>
          <w:rPr>
            <w:sz w:val="27"/>
            <w:szCs w:val="27"/>
          </w:rPr>
          <w:t xml:space="preserve"> Softwarelösungen entstehen</w:t>
        </w:r>
      </w:ins>
    </w:p>
    <w:p w14:paraId="45EF1F26"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018ADC23"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color w:val="073763"/>
          <w:sz w:val="24"/>
          <w:szCs w:val="24"/>
        </w:rPr>
        <w:lastRenderedPageBreak/>
        <w:t>Inhaltsverzeichnis</w:t>
      </w:r>
    </w:p>
    <w:p w14:paraId="472BCA56" w14:textId="77777777" w:rsidR="005B118C" w:rsidRPr="003731A2" w:rsidRDefault="005B118C" w:rsidP="003731A2">
      <w:pPr>
        <w:rPr>
          <w:rFonts w:asciiTheme="minorHAnsi" w:eastAsia="Calibri" w:hAnsiTheme="minorHAnsi" w:cs="Calibri"/>
          <w:sz w:val="24"/>
          <w:szCs w:val="24"/>
        </w:rPr>
      </w:pPr>
    </w:p>
    <w:p w14:paraId="75FE11BE" w14:textId="77777777" w:rsidR="005B118C" w:rsidRPr="003731A2" w:rsidRDefault="005B118C" w:rsidP="003731A2">
      <w:pPr>
        <w:rPr>
          <w:rFonts w:asciiTheme="minorHAnsi" w:eastAsia="Calibri" w:hAnsiTheme="minorHAnsi" w:cs="Calibri"/>
          <w:sz w:val="24"/>
          <w:szCs w:val="24"/>
        </w:rPr>
      </w:pPr>
    </w:p>
    <w:p w14:paraId="2EFB9CC9" w14:textId="77777777" w:rsidR="005B118C" w:rsidRPr="003731A2" w:rsidRDefault="005B118C" w:rsidP="003731A2">
      <w:pPr>
        <w:rPr>
          <w:rFonts w:asciiTheme="minorHAnsi" w:eastAsia="Calibri" w:hAnsiTheme="minorHAnsi" w:cs="Calibri"/>
          <w:sz w:val="24"/>
          <w:szCs w:val="24"/>
        </w:rPr>
      </w:pPr>
    </w:p>
    <w:p w14:paraId="05BAA11E" w14:textId="77777777" w:rsidR="005B118C" w:rsidRPr="003731A2" w:rsidRDefault="005B118C" w:rsidP="003731A2">
      <w:pPr>
        <w:rPr>
          <w:rFonts w:asciiTheme="minorHAnsi" w:eastAsia="Calibri" w:hAnsiTheme="minorHAnsi" w:cs="Calibri"/>
          <w:sz w:val="24"/>
          <w:szCs w:val="24"/>
        </w:rPr>
      </w:pPr>
    </w:p>
    <w:p w14:paraId="63C3A40F" w14:textId="77777777" w:rsidR="005B118C" w:rsidRPr="003731A2" w:rsidRDefault="005B118C" w:rsidP="003731A2">
      <w:pPr>
        <w:rPr>
          <w:rFonts w:asciiTheme="minorHAnsi" w:eastAsia="Calibri" w:hAnsiTheme="minorHAnsi" w:cs="Calibri"/>
          <w:sz w:val="24"/>
          <w:szCs w:val="24"/>
        </w:rPr>
      </w:pPr>
    </w:p>
    <w:p w14:paraId="6379BB13" w14:textId="77777777" w:rsidR="005B118C" w:rsidRPr="003731A2" w:rsidRDefault="005B118C" w:rsidP="003731A2">
      <w:pPr>
        <w:rPr>
          <w:rFonts w:asciiTheme="minorHAnsi" w:eastAsia="Calibri" w:hAnsiTheme="minorHAnsi" w:cs="Calibri"/>
          <w:sz w:val="24"/>
          <w:szCs w:val="24"/>
        </w:rPr>
      </w:pPr>
    </w:p>
    <w:p w14:paraId="500AA9C2" w14:textId="77777777" w:rsidR="005B118C" w:rsidRPr="003731A2" w:rsidRDefault="005B118C" w:rsidP="003731A2">
      <w:pPr>
        <w:rPr>
          <w:rFonts w:asciiTheme="minorHAnsi" w:eastAsia="Calibri" w:hAnsiTheme="minorHAnsi" w:cs="Calibri"/>
          <w:sz w:val="24"/>
          <w:szCs w:val="24"/>
        </w:rPr>
      </w:pPr>
    </w:p>
    <w:p w14:paraId="441F59DC" w14:textId="77777777" w:rsidR="005B118C" w:rsidRPr="003731A2" w:rsidRDefault="005B118C" w:rsidP="003731A2">
      <w:pPr>
        <w:rPr>
          <w:rFonts w:asciiTheme="minorHAnsi" w:eastAsia="Calibri" w:hAnsiTheme="minorHAnsi" w:cs="Calibri"/>
          <w:sz w:val="24"/>
          <w:szCs w:val="24"/>
        </w:rPr>
      </w:pPr>
    </w:p>
    <w:p w14:paraId="01C7135C" w14:textId="77777777" w:rsidR="005B118C" w:rsidRPr="003731A2" w:rsidRDefault="005B118C" w:rsidP="003731A2">
      <w:pPr>
        <w:rPr>
          <w:rFonts w:asciiTheme="minorHAnsi" w:eastAsia="Calibri" w:hAnsiTheme="minorHAnsi" w:cs="Calibri"/>
          <w:sz w:val="24"/>
          <w:szCs w:val="24"/>
        </w:rPr>
      </w:pPr>
    </w:p>
    <w:p w14:paraId="4D3E5A02" w14:textId="77777777" w:rsidR="005B118C" w:rsidRPr="003731A2" w:rsidRDefault="005B118C" w:rsidP="003731A2">
      <w:pPr>
        <w:rPr>
          <w:rFonts w:asciiTheme="minorHAnsi" w:eastAsia="Calibri" w:hAnsiTheme="minorHAnsi" w:cs="Calibri"/>
          <w:sz w:val="24"/>
          <w:szCs w:val="24"/>
        </w:rPr>
      </w:pPr>
    </w:p>
    <w:p w14:paraId="6C0FD14C" w14:textId="77777777" w:rsidR="005B118C" w:rsidRPr="003731A2" w:rsidRDefault="005B118C" w:rsidP="003731A2">
      <w:pPr>
        <w:rPr>
          <w:rFonts w:asciiTheme="minorHAnsi" w:eastAsia="Calibri" w:hAnsiTheme="minorHAnsi" w:cs="Calibri"/>
          <w:sz w:val="24"/>
          <w:szCs w:val="24"/>
        </w:rPr>
      </w:pPr>
    </w:p>
    <w:p w14:paraId="35DD47E5" w14:textId="77777777" w:rsidR="005B118C" w:rsidRPr="003731A2" w:rsidRDefault="005B118C" w:rsidP="003731A2">
      <w:pPr>
        <w:rPr>
          <w:rFonts w:asciiTheme="minorHAnsi" w:eastAsia="Calibri" w:hAnsiTheme="minorHAnsi" w:cs="Calibri"/>
          <w:sz w:val="24"/>
          <w:szCs w:val="24"/>
        </w:rPr>
      </w:pPr>
    </w:p>
    <w:p w14:paraId="051BFCA1" w14:textId="77777777" w:rsidR="005B118C" w:rsidRPr="003731A2" w:rsidRDefault="005B118C" w:rsidP="003731A2">
      <w:pPr>
        <w:rPr>
          <w:rFonts w:asciiTheme="minorHAnsi" w:eastAsia="Calibri" w:hAnsiTheme="minorHAnsi" w:cs="Calibri"/>
          <w:sz w:val="24"/>
          <w:szCs w:val="24"/>
        </w:rPr>
      </w:pPr>
    </w:p>
    <w:p w14:paraId="1DB75733" w14:textId="77777777" w:rsidR="005B118C" w:rsidRPr="003731A2" w:rsidRDefault="005B118C" w:rsidP="003731A2">
      <w:pPr>
        <w:rPr>
          <w:rFonts w:asciiTheme="minorHAnsi" w:eastAsia="Calibri" w:hAnsiTheme="minorHAnsi" w:cs="Calibri"/>
          <w:sz w:val="24"/>
          <w:szCs w:val="24"/>
        </w:rPr>
      </w:pPr>
    </w:p>
    <w:p w14:paraId="1D990789" w14:textId="77777777" w:rsidR="005B118C" w:rsidRPr="003731A2" w:rsidRDefault="005B118C" w:rsidP="003731A2">
      <w:pPr>
        <w:rPr>
          <w:rFonts w:asciiTheme="minorHAnsi" w:eastAsia="Calibri" w:hAnsiTheme="minorHAnsi" w:cs="Calibri"/>
          <w:sz w:val="24"/>
          <w:szCs w:val="24"/>
        </w:rPr>
      </w:pPr>
    </w:p>
    <w:p w14:paraId="12C2DB9A" w14:textId="77777777" w:rsidR="005B118C" w:rsidRPr="003731A2" w:rsidRDefault="005B118C" w:rsidP="003731A2">
      <w:pPr>
        <w:rPr>
          <w:rFonts w:asciiTheme="minorHAnsi" w:eastAsia="Calibri" w:hAnsiTheme="minorHAnsi" w:cs="Calibri"/>
          <w:sz w:val="24"/>
          <w:szCs w:val="24"/>
        </w:rPr>
      </w:pPr>
    </w:p>
    <w:p w14:paraId="586F6BB3" w14:textId="77777777" w:rsidR="005B118C" w:rsidRPr="003731A2" w:rsidRDefault="005B118C" w:rsidP="003731A2">
      <w:pPr>
        <w:rPr>
          <w:rFonts w:asciiTheme="minorHAnsi" w:eastAsia="Calibri" w:hAnsiTheme="minorHAnsi" w:cs="Calibri"/>
          <w:sz w:val="24"/>
          <w:szCs w:val="24"/>
        </w:rPr>
      </w:pPr>
    </w:p>
    <w:p w14:paraId="45839A2D" w14:textId="77777777" w:rsidR="005B118C" w:rsidRPr="003731A2" w:rsidRDefault="005B118C" w:rsidP="003731A2">
      <w:pPr>
        <w:rPr>
          <w:rFonts w:asciiTheme="minorHAnsi" w:eastAsia="Calibri" w:hAnsiTheme="minorHAnsi" w:cs="Calibri"/>
          <w:sz w:val="24"/>
          <w:szCs w:val="24"/>
        </w:rPr>
      </w:pPr>
    </w:p>
    <w:p w14:paraId="64BE9C9E" w14:textId="77777777" w:rsidR="005B118C" w:rsidRPr="003731A2" w:rsidRDefault="005B118C" w:rsidP="003731A2">
      <w:pPr>
        <w:rPr>
          <w:rFonts w:asciiTheme="minorHAnsi" w:eastAsia="Calibri" w:hAnsiTheme="minorHAnsi" w:cs="Calibri"/>
          <w:sz w:val="24"/>
          <w:szCs w:val="24"/>
        </w:rPr>
      </w:pPr>
    </w:p>
    <w:p w14:paraId="7F8B454B" w14:textId="77777777" w:rsidR="005B118C" w:rsidRPr="003731A2" w:rsidRDefault="005B118C" w:rsidP="003731A2">
      <w:pPr>
        <w:rPr>
          <w:rFonts w:asciiTheme="minorHAnsi" w:eastAsia="Calibri" w:hAnsiTheme="minorHAnsi" w:cs="Calibri"/>
          <w:sz w:val="24"/>
          <w:szCs w:val="24"/>
        </w:rPr>
      </w:pPr>
    </w:p>
    <w:p w14:paraId="1CEE3DAB" w14:textId="77777777" w:rsidR="005B118C" w:rsidRPr="003731A2" w:rsidRDefault="005B118C" w:rsidP="003731A2">
      <w:pPr>
        <w:rPr>
          <w:rFonts w:asciiTheme="minorHAnsi" w:eastAsia="Calibri" w:hAnsiTheme="minorHAnsi" w:cs="Calibri"/>
          <w:sz w:val="24"/>
          <w:szCs w:val="24"/>
        </w:rPr>
      </w:pPr>
    </w:p>
    <w:p w14:paraId="7AC0807D" w14:textId="77777777" w:rsidR="005B118C" w:rsidRPr="003731A2" w:rsidRDefault="005B118C" w:rsidP="003731A2">
      <w:pPr>
        <w:rPr>
          <w:rFonts w:asciiTheme="minorHAnsi" w:eastAsia="Calibri" w:hAnsiTheme="minorHAnsi" w:cs="Calibri"/>
          <w:sz w:val="24"/>
          <w:szCs w:val="24"/>
        </w:rPr>
      </w:pPr>
    </w:p>
    <w:p w14:paraId="460E4487" w14:textId="77777777" w:rsidR="005B118C" w:rsidRPr="003731A2" w:rsidRDefault="005B118C" w:rsidP="003731A2">
      <w:pPr>
        <w:rPr>
          <w:rFonts w:asciiTheme="minorHAnsi" w:eastAsia="Calibri" w:hAnsiTheme="minorHAnsi" w:cs="Calibri"/>
          <w:sz w:val="24"/>
          <w:szCs w:val="24"/>
        </w:rPr>
      </w:pPr>
    </w:p>
    <w:p w14:paraId="2C67D878" w14:textId="77777777" w:rsidR="005B118C" w:rsidRPr="003731A2" w:rsidRDefault="005B118C" w:rsidP="003731A2">
      <w:pPr>
        <w:rPr>
          <w:rFonts w:asciiTheme="minorHAnsi" w:eastAsia="Calibri" w:hAnsiTheme="minorHAnsi" w:cs="Calibri"/>
          <w:sz w:val="24"/>
          <w:szCs w:val="24"/>
        </w:rPr>
      </w:pPr>
    </w:p>
    <w:p w14:paraId="26E83CE0" w14:textId="77777777" w:rsidR="005B118C" w:rsidRPr="003731A2" w:rsidRDefault="005B118C" w:rsidP="003731A2">
      <w:pPr>
        <w:rPr>
          <w:rFonts w:asciiTheme="minorHAnsi" w:eastAsia="Calibri" w:hAnsiTheme="minorHAnsi" w:cs="Calibri"/>
          <w:sz w:val="24"/>
          <w:szCs w:val="24"/>
        </w:rPr>
      </w:pPr>
    </w:p>
    <w:p w14:paraId="36742994" w14:textId="77777777" w:rsidR="005B118C" w:rsidRPr="003731A2" w:rsidRDefault="005B118C" w:rsidP="003731A2">
      <w:pPr>
        <w:rPr>
          <w:rFonts w:asciiTheme="minorHAnsi" w:eastAsia="Calibri" w:hAnsiTheme="minorHAnsi" w:cs="Calibri"/>
          <w:sz w:val="24"/>
          <w:szCs w:val="24"/>
        </w:rPr>
      </w:pPr>
    </w:p>
    <w:p w14:paraId="216BE231" w14:textId="77777777" w:rsidR="005B118C" w:rsidRPr="003731A2" w:rsidRDefault="005B118C" w:rsidP="003731A2">
      <w:pPr>
        <w:rPr>
          <w:rFonts w:asciiTheme="minorHAnsi" w:eastAsia="Calibri" w:hAnsiTheme="minorHAnsi" w:cs="Calibri"/>
          <w:sz w:val="24"/>
          <w:szCs w:val="24"/>
        </w:rPr>
      </w:pPr>
    </w:p>
    <w:p w14:paraId="42D139F5" w14:textId="77777777" w:rsidR="005B118C" w:rsidRPr="003731A2" w:rsidRDefault="005B118C" w:rsidP="003731A2">
      <w:pPr>
        <w:rPr>
          <w:rFonts w:asciiTheme="minorHAnsi" w:eastAsia="Calibri" w:hAnsiTheme="minorHAnsi" w:cs="Calibri"/>
          <w:sz w:val="24"/>
          <w:szCs w:val="24"/>
        </w:rPr>
      </w:pPr>
    </w:p>
    <w:p w14:paraId="6FA942C5" w14:textId="77777777" w:rsidR="005B118C" w:rsidRPr="003731A2" w:rsidRDefault="005B118C" w:rsidP="003731A2">
      <w:pPr>
        <w:rPr>
          <w:rFonts w:asciiTheme="minorHAnsi" w:eastAsia="Calibri" w:hAnsiTheme="minorHAnsi" w:cs="Calibri"/>
          <w:sz w:val="24"/>
          <w:szCs w:val="24"/>
        </w:rPr>
      </w:pPr>
    </w:p>
    <w:p w14:paraId="4B736671" w14:textId="77777777" w:rsidR="005B118C" w:rsidRPr="003731A2" w:rsidRDefault="005B118C" w:rsidP="003731A2">
      <w:pPr>
        <w:rPr>
          <w:rFonts w:asciiTheme="minorHAnsi" w:eastAsia="Calibri" w:hAnsiTheme="minorHAnsi" w:cs="Calibri"/>
          <w:sz w:val="24"/>
          <w:szCs w:val="24"/>
        </w:rPr>
      </w:pPr>
    </w:p>
    <w:p w14:paraId="252DE607" w14:textId="77777777" w:rsidR="005B118C" w:rsidRPr="003731A2" w:rsidRDefault="005B118C" w:rsidP="003731A2">
      <w:pPr>
        <w:rPr>
          <w:rFonts w:asciiTheme="minorHAnsi" w:eastAsia="Calibri" w:hAnsiTheme="minorHAnsi" w:cs="Calibri"/>
          <w:sz w:val="24"/>
          <w:szCs w:val="24"/>
        </w:rPr>
      </w:pPr>
    </w:p>
    <w:p w14:paraId="6CDE6060" w14:textId="77777777" w:rsidR="005B118C" w:rsidRPr="003731A2" w:rsidRDefault="005B118C" w:rsidP="003731A2">
      <w:pPr>
        <w:rPr>
          <w:rFonts w:asciiTheme="minorHAnsi" w:eastAsia="Calibri" w:hAnsiTheme="minorHAnsi" w:cs="Calibri"/>
          <w:sz w:val="24"/>
          <w:szCs w:val="24"/>
        </w:rPr>
      </w:pPr>
    </w:p>
    <w:p w14:paraId="2A2427CE" w14:textId="77777777" w:rsidR="005B118C" w:rsidRPr="003731A2" w:rsidRDefault="005B118C" w:rsidP="003731A2">
      <w:pPr>
        <w:rPr>
          <w:rFonts w:asciiTheme="minorHAnsi" w:eastAsia="Calibri" w:hAnsiTheme="minorHAnsi" w:cs="Calibri"/>
          <w:sz w:val="24"/>
          <w:szCs w:val="24"/>
        </w:rPr>
      </w:pPr>
    </w:p>
    <w:p w14:paraId="4817D716" w14:textId="77777777" w:rsidR="005B118C" w:rsidRPr="003731A2" w:rsidRDefault="005B118C" w:rsidP="003731A2">
      <w:pPr>
        <w:rPr>
          <w:rFonts w:asciiTheme="minorHAnsi" w:eastAsia="Calibri" w:hAnsiTheme="minorHAnsi" w:cs="Calibri"/>
          <w:sz w:val="24"/>
          <w:szCs w:val="24"/>
        </w:rPr>
      </w:pPr>
    </w:p>
    <w:p w14:paraId="55A34B3F" w14:textId="77777777" w:rsidR="005B118C" w:rsidRPr="003731A2" w:rsidRDefault="005B118C" w:rsidP="003731A2">
      <w:pPr>
        <w:rPr>
          <w:rFonts w:asciiTheme="minorHAnsi" w:eastAsia="Calibri" w:hAnsiTheme="minorHAnsi" w:cs="Calibri"/>
          <w:sz w:val="24"/>
          <w:szCs w:val="24"/>
        </w:rPr>
      </w:pPr>
    </w:p>
    <w:p w14:paraId="748A8B12" w14:textId="77777777" w:rsidR="005B118C" w:rsidRPr="003731A2" w:rsidRDefault="005B118C" w:rsidP="003731A2">
      <w:pPr>
        <w:rPr>
          <w:rFonts w:asciiTheme="minorHAnsi" w:eastAsia="Calibri" w:hAnsiTheme="minorHAnsi" w:cs="Calibri"/>
          <w:sz w:val="24"/>
          <w:szCs w:val="24"/>
        </w:rPr>
      </w:pPr>
    </w:p>
    <w:p w14:paraId="020633EB" w14:textId="77777777" w:rsidR="005B118C" w:rsidRPr="003731A2" w:rsidRDefault="005B118C" w:rsidP="003731A2">
      <w:pPr>
        <w:rPr>
          <w:rFonts w:asciiTheme="minorHAnsi" w:eastAsia="Calibri" w:hAnsiTheme="minorHAnsi" w:cs="Calibri"/>
          <w:sz w:val="24"/>
          <w:szCs w:val="24"/>
        </w:rPr>
      </w:pPr>
    </w:p>
    <w:p w14:paraId="430273F2" w14:textId="77777777" w:rsidR="005B118C" w:rsidRPr="003731A2" w:rsidRDefault="005B118C" w:rsidP="003731A2">
      <w:pPr>
        <w:rPr>
          <w:rFonts w:asciiTheme="minorHAnsi" w:eastAsia="Calibri" w:hAnsiTheme="minorHAnsi" w:cs="Calibri"/>
          <w:sz w:val="24"/>
          <w:szCs w:val="24"/>
        </w:rPr>
      </w:pPr>
    </w:p>
    <w:p w14:paraId="5026DFE2" w14:textId="77777777" w:rsidR="005B118C" w:rsidRPr="003731A2" w:rsidRDefault="005B118C" w:rsidP="003731A2">
      <w:pPr>
        <w:rPr>
          <w:rFonts w:asciiTheme="minorHAnsi" w:eastAsia="Calibri" w:hAnsiTheme="minorHAnsi" w:cs="Calibri"/>
          <w:sz w:val="24"/>
          <w:szCs w:val="24"/>
        </w:rPr>
      </w:pPr>
    </w:p>
    <w:p w14:paraId="7E67D131" w14:textId="77777777" w:rsidR="005B118C" w:rsidRPr="003731A2" w:rsidRDefault="005B118C" w:rsidP="003731A2">
      <w:pPr>
        <w:rPr>
          <w:rFonts w:asciiTheme="minorHAnsi" w:eastAsia="Calibri" w:hAnsiTheme="minorHAnsi" w:cs="Calibri"/>
          <w:sz w:val="24"/>
          <w:szCs w:val="24"/>
        </w:rPr>
      </w:pPr>
    </w:p>
    <w:p w14:paraId="6FD13ACF"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sz w:val="24"/>
          <w:szCs w:val="24"/>
        </w:rPr>
        <w:t>Copyright © 2016-201</w:t>
      </w:r>
      <w:r w:rsidR="006D00A3" w:rsidRPr="003731A2">
        <w:rPr>
          <w:rFonts w:asciiTheme="minorHAnsi" w:eastAsia="Calibri" w:hAnsiTheme="minorHAnsi" w:cs="Calibri"/>
          <w:sz w:val="24"/>
          <w:szCs w:val="24"/>
        </w:rPr>
        <w:t>9</w:t>
      </w:r>
      <w:r w:rsidRPr="003731A2">
        <w:rPr>
          <w:rFonts w:asciiTheme="minorHAnsi" w:eastAsia="Calibri" w:hAnsiTheme="minorHAnsi" w:cs="Calibri"/>
          <w:sz w:val="24"/>
          <w:szCs w:val="24"/>
        </w:rPr>
        <w:t xml:space="preserve"> Linux </w:t>
      </w:r>
      <w:proofErr w:type="spellStart"/>
      <w:r w:rsidRPr="003731A2">
        <w:rPr>
          <w:rFonts w:asciiTheme="minorHAnsi" w:eastAsia="Calibri" w:hAnsiTheme="minorHAnsi" w:cs="Calibri"/>
          <w:sz w:val="24"/>
          <w:szCs w:val="24"/>
        </w:rPr>
        <w:t>Foundation</w:t>
      </w:r>
      <w:proofErr w:type="spellEnd"/>
      <w:r w:rsidRPr="003731A2">
        <w:rPr>
          <w:rFonts w:asciiTheme="minorHAnsi" w:eastAsia="Calibri" w:hAnsiTheme="minorHAnsi" w:cs="Calibri"/>
          <w:sz w:val="24"/>
          <w:szCs w:val="24"/>
        </w:rPr>
        <w:t>. Dieses Dokument ist unter der Creative Commons Attribution 4.0 International (CC-BY 4.0) Lizenz lizenziert. Eine Kopie des Lizenztexts finden Sie unter https://creativecommons.org/licenses/by/4.0/.</w:t>
      </w:r>
    </w:p>
    <w:p w14:paraId="48CA1AB3"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0C6F167A" w14:textId="77777777" w:rsidR="005B118C" w:rsidRPr="003731A2" w:rsidRDefault="00CD55CA" w:rsidP="003731A2">
      <w:pPr>
        <w:pBdr>
          <w:top w:val="nil"/>
          <w:left w:val="nil"/>
          <w:bottom w:val="nil"/>
          <w:right w:val="nil"/>
          <w:between w:val="nil"/>
        </w:pBdr>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lastRenderedPageBreak/>
        <w:t>Einleitung</w:t>
      </w:r>
    </w:p>
    <w:tbl>
      <w:tblPr>
        <w:tblStyle w:val="9"/>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013849" w:rsidRPr="003731A2" w14:paraId="30D99A9D" w14:textId="77777777" w:rsidTr="00013849">
        <w:tc>
          <w:tcPr>
            <w:tcW w:w="4650" w:type="dxa"/>
          </w:tcPr>
          <w:p w14:paraId="1CBE0AC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 xml:space="preserve">DRAFT </w:t>
            </w:r>
            <w:proofErr w:type="spellStart"/>
            <w:r>
              <w:rPr>
                <w:rFonts w:asciiTheme="minorHAnsi" w:eastAsia="Calibri" w:hAnsiTheme="minorHAnsi" w:cs="Calibri"/>
                <w:sz w:val="24"/>
                <w:szCs w:val="24"/>
              </w:rPr>
              <w:t>OCSpec</w:t>
            </w:r>
            <w:proofErr w:type="spellEnd"/>
            <w:r>
              <w:rPr>
                <w:rFonts w:asciiTheme="minorHAnsi" w:eastAsia="Calibri" w:hAnsiTheme="minorHAnsi" w:cs="Calibri"/>
                <w:sz w:val="24"/>
                <w:szCs w:val="24"/>
              </w:rPr>
              <w:t xml:space="preserve"> 2.0 02/2019</w:t>
            </w:r>
          </w:p>
          <w:p w14:paraId="41B15B6D"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RC</w:t>
            </w:r>
            <w:r w:rsidR="00851B87">
              <w:rPr>
                <w:rFonts w:asciiTheme="minorHAnsi" w:eastAsia="Calibri" w:hAnsiTheme="minorHAnsi" w:cs="Calibri"/>
                <w:sz w:val="24"/>
                <w:szCs w:val="24"/>
              </w:rPr>
              <w:t>4</w:t>
            </w:r>
            <w:r>
              <w:rPr>
                <w:rFonts w:asciiTheme="minorHAnsi" w:eastAsia="Calibri" w:hAnsiTheme="minorHAnsi" w:cs="Calibri"/>
                <w:sz w:val="24"/>
                <w:szCs w:val="24"/>
              </w:rPr>
              <w:t xml:space="preserve"> 0</w:t>
            </w:r>
            <w:r w:rsidR="00851B87">
              <w:rPr>
                <w:rFonts w:asciiTheme="minorHAnsi" w:eastAsia="Calibri" w:hAnsiTheme="minorHAnsi" w:cs="Calibri"/>
                <w:sz w:val="24"/>
                <w:szCs w:val="24"/>
              </w:rPr>
              <w:t>5</w:t>
            </w:r>
            <w:r>
              <w:rPr>
                <w:rFonts w:asciiTheme="minorHAnsi" w:eastAsia="Calibri" w:hAnsiTheme="minorHAnsi" w:cs="Calibri"/>
                <w:sz w:val="24"/>
                <w:szCs w:val="24"/>
              </w:rPr>
              <w:t>.04.2019</w:t>
            </w:r>
          </w:p>
        </w:tc>
        <w:tc>
          <w:tcPr>
            <w:tcW w:w="4651" w:type="dxa"/>
            <w:shd w:val="clear" w:color="auto" w:fill="auto"/>
            <w:tcMar>
              <w:top w:w="100" w:type="dxa"/>
              <w:left w:w="100" w:type="dxa"/>
              <w:bottom w:w="100" w:type="dxa"/>
              <w:right w:w="100" w:type="dxa"/>
            </w:tcMar>
          </w:tcPr>
          <w:p w14:paraId="4C0D2F3A"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roofErr w:type="spellStart"/>
            <w:r>
              <w:rPr>
                <w:rFonts w:asciiTheme="minorHAnsi" w:eastAsia="Calibri" w:hAnsiTheme="minorHAnsi" w:cs="Calibri"/>
                <w:sz w:val="24"/>
                <w:szCs w:val="24"/>
              </w:rPr>
              <w:t>Draft</w:t>
            </w:r>
            <w:proofErr w:type="spellEnd"/>
            <w:r>
              <w:rPr>
                <w:rFonts w:asciiTheme="minorHAnsi" w:eastAsia="Calibri" w:hAnsiTheme="minorHAnsi" w:cs="Calibri"/>
                <w:sz w:val="24"/>
                <w:szCs w:val="24"/>
              </w:rPr>
              <w:t xml:space="preserve"> deutsche Übersetzung</w:t>
            </w:r>
          </w:p>
        </w:tc>
      </w:tr>
      <w:tr w:rsidR="00013849" w:rsidRPr="003731A2" w14:paraId="2B199405" w14:textId="77777777" w:rsidTr="00013849">
        <w:tc>
          <w:tcPr>
            <w:tcW w:w="4650" w:type="dxa"/>
          </w:tcPr>
          <w:p w14:paraId="270D4B02"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key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quality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 license compliance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program.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objective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benchmark</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builds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trust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between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exchanging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 solutions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comprised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conformance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assurance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designed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produce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legal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 code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 so forth) for each 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solution. The </w:t>
            </w:r>
            <w:proofErr w:type="spellStart"/>
            <w:r w:rsidRPr="00A26C9E">
              <w:rPr>
                <w:rFonts w:asciiTheme="minorHAnsi" w:eastAsia="Calibri" w:hAnsiTheme="minorHAnsi" w:cs="Calibri"/>
                <w:sz w:val="24"/>
                <w:szCs w:val="24"/>
                <w:lang w:val="en-GB"/>
              </w:rPr>
              <w:t>OpenChain</w:t>
            </w:r>
            <w:proofErr w:type="spellEnd"/>
            <w:r w:rsidRPr="00A26C9E">
              <w:rPr>
                <w:rFonts w:asciiTheme="minorHAnsi" w:eastAsia="Calibri" w:hAnsiTheme="minorHAnsi" w:cs="Calibri"/>
                <w:sz w:val="24"/>
                <w:szCs w:val="24"/>
                <w:lang w:val="en-GB"/>
              </w:rPr>
              <w:t xml:space="preserve"> Specification focuses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“what” and “why” aspects of a Program rather than the “how” and “when”. This ensures flexibility for different organizations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sizes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markets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choose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process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 fits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their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size,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goals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scope.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instance,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OpenChain</w:t>
            </w:r>
            <w:proofErr w:type="spellEnd"/>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Conformant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address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single product line or the entire organization.</w:t>
            </w:r>
          </w:p>
          <w:p w14:paraId="44035AA0"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FB8903B"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681F4AF"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294C1D3"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FDCBD5A"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2590FB8"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DBCE083"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1FDACD3" w14:textId="77777777" w:rsidR="00D722D5" w:rsidRDefault="00D722D5" w:rsidP="00EC20EA">
            <w:pPr>
              <w:widowControl w:val="0"/>
              <w:pBdr>
                <w:top w:val="nil"/>
                <w:left w:val="nil"/>
                <w:bottom w:val="nil"/>
                <w:right w:val="nil"/>
                <w:between w:val="nil"/>
              </w:pBdr>
              <w:spacing w:line="240" w:lineRule="auto"/>
              <w:rPr>
                <w:ins w:id="3" w:author="Anke Thanheiser" w:date="2019-04-06T13:58:00Z"/>
                <w:rFonts w:asciiTheme="minorHAnsi" w:eastAsia="Calibri" w:hAnsiTheme="minorHAnsi" w:cs="Calibri"/>
                <w:sz w:val="24"/>
                <w:szCs w:val="24"/>
                <w:lang w:val="en-GB"/>
              </w:rPr>
            </w:pPr>
          </w:p>
          <w:p w14:paraId="1BDBED13"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introduction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context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potential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users.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2</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key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terms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used throughout the Specification. Section 3 defines the requirements that a Program must satisfy to achieve conformance. A requirement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consists of 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 more Verification Materials (i.e., records)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 must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 produced to satisfy the requirement. Verification Materials are not required to be made public, though 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choose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 others,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potentially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under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Non-Disclosure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Agreement (NDA). </w:t>
            </w:r>
          </w:p>
          <w:p w14:paraId="5F22C43F"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3CF96A1"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DD26DFC"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CD25208"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BA1F5EA"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F63F955"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9611E39"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DD163B9" w14:textId="77777777" w:rsidR="00013849" w:rsidRPr="00D613EA" w:rsidRDefault="00013849" w:rsidP="00EC20EA">
            <w:pPr>
              <w:widowControl w:val="0"/>
              <w:pBdr>
                <w:top w:val="nil"/>
                <w:left w:val="nil"/>
                <w:bottom w:val="nil"/>
                <w:right w:val="nil"/>
                <w:between w:val="nil"/>
              </w:pBdr>
              <w:spacing w:line="240" w:lineRule="auto"/>
              <w:rPr>
                <w:ins w:id="4" w:author="Stefan Thanheiser" w:date="2019-04-01T22:51:00Z"/>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The Specification is developed as an open initiative with feedback received from over 150 contributors. Insight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historical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development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obtained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reviewing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the Specification </w:t>
            </w:r>
            <w:r w:rsidR="007C5306">
              <w:fldChar w:fldCharType="begin"/>
            </w:r>
            <w:r w:rsidR="007C5306" w:rsidRPr="00D722D5">
              <w:rPr>
                <w:lang w:val="en-US"/>
                <w:rPrChange w:id="5" w:author="Anke Thanheiser" w:date="2019-04-06T13:56:00Z">
                  <w:rPr/>
                </w:rPrChange>
              </w:rPr>
              <w:instrText>HYPERLINK "https://lists.linuxfoundation.org/mailman/listinfo/openchain-spec"</w:instrText>
            </w:r>
            <w:r w:rsidR="007C5306">
              <w:fldChar w:fldCharType="separate"/>
            </w:r>
            <w:r w:rsidRPr="0016385C">
              <w:rPr>
                <w:rStyle w:val="Hyperlink"/>
                <w:rFonts w:asciiTheme="minorHAnsi" w:eastAsia="Calibri" w:hAnsiTheme="minorHAnsi" w:cs="Calibri"/>
                <w:sz w:val="24"/>
                <w:szCs w:val="24"/>
                <w:lang w:val="en-GB"/>
              </w:rPr>
              <w:t>mailing list</w:t>
            </w:r>
            <w:r w:rsidR="007C5306">
              <w:fldChar w:fldCharType="end"/>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and </w:t>
            </w:r>
            <w:r w:rsidR="007C5306">
              <w:fldChar w:fldCharType="begin"/>
            </w:r>
            <w:r w:rsidR="007C5306" w:rsidRPr="00D722D5">
              <w:rPr>
                <w:lang w:val="en-US"/>
                <w:rPrChange w:id="6" w:author="Anke Thanheiser" w:date="2019-04-06T13:56:00Z">
                  <w:rPr/>
                </w:rPrChange>
              </w:rPr>
              <w:instrText>HYPERLINK "https://wiki.linuxfoundation.org/openchain/specification-questions-and-answers"</w:instrText>
            </w:r>
            <w:r w:rsidR="007C5306">
              <w:fldChar w:fldCharType="separate"/>
            </w:r>
            <w:r w:rsidRPr="0016385C">
              <w:rPr>
                <w:rStyle w:val="Hyperlink"/>
                <w:rFonts w:asciiTheme="minorHAnsi" w:eastAsia="Calibri" w:hAnsiTheme="minorHAnsi" w:cs="Calibri"/>
                <w:sz w:val="24"/>
                <w:szCs w:val="24"/>
                <w:lang w:val="en-GB"/>
              </w:rPr>
              <w:t>Frequently Asked Questions (FAQs).</w:t>
            </w:r>
            <w:r w:rsidR="007C5306">
              <w:fldChar w:fldCharType="end"/>
            </w:r>
          </w:p>
        </w:tc>
        <w:tc>
          <w:tcPr>
            <w:tcW w:w="4651" w:type="dxa"/>
            <w:shd w:val="clear" w:color="auto" w:fill="auto"/>
            <w:tcMar>
              <w:top w:w="100" w:type="dxa"/>
              <w:left w:w="100" w:type="dxa"/>
              <w:bottom w:w="100" w:type="dxa"/>
              <w:right w:w="100" w:type="dxa"/>
            </w:tcMar>
          </w:tcPr>
          <w:p w14:paraId="74EB831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Die vorliegende Spezifikation definiert die Schlüsselanforderungen an ein qualitätsgesichertes Open-Source-Lizenz</w:t>
            </w:r>
            <w:ins w:id="7" w:author="Anke Thanheiser" w:date="2019-04-06T14:34:00Z">
              <w:r w:rsidR="0062438D">
                <w:rPr>
                  <w:rFonts w:asciiTheme="minorHAnsi" w:eastAsia="Calibri" w:hAnsiTheme="minorHAnsi" w:cs="Calibri"/>
                  <w:sz w:val="24"/>
                  <w:szCs w:val="24"/>
                </w:rPr>
                <w:t>-</w:t>
              </w:r>
            </w:ins>
            <w:del w:id="8" w:author="Anke Thanheiser" w:date="2019-04-06T14:34:00Z">
              <w:r w:rsidDel="0062438D">
                <w:rPr>
                  <w:rFonts w:asciiTheme="minorHAnsi" w:eastAsia="Calibri" w:hAnsiTheme="minorHAnsi" w:cs="Calibri"/>
                  <w:sz w:val="24"/>
                  <w:szCs w:val="24"/>
                </w:rPr>
                <w:delText>c</w:delText>
              </w:r>
            </w:del>
            <w:ins w:id="9" w:author="Anke Thanheiser" w:date="2019-04-06T14:34:00Z">
              <w:r w:rsidR="0062438D">
                <w:rPr>
                  <w:rFonts w:asciiTheme="minorHAnsi" w:eastAsia="Calibri" w:hAnsiTheme="minorHAnsi" w:cs="Calibri"/>
                  <w:sz w:val="24"/>
                  <w:szCs w:val="24"/>
                </w:rPr>
                <w:t>C</w:t>
              </w:r>
            </w:ins>
            <w:r>
              <w:rPr>
                <w:rFonts w:asciiTheme="minorHAnsi" w:eastAsia="Calibri" w:hAnsiTheme="minorHAnsi" w:cs="Calibri"/>
                <w:sz w:val="24"/>
                <w:szCs w:val="24"/>
              </w:rPr>
              <w:t xml:space="preserve">ompliance-Programm. Sie zielt darauf ab, eine Benchmark bereitzustellen, welche zwischen Unternehmen Vertrauen beim Austausch von </w:t>
            </w:r>
            <w:ins w:id="10" w:author="Anke Thanheiser" w:date="2019-04-06T13:56:00Z">
              <w:r w:rsidR="00D722D5">
                <w:rPr>
                  <w:rFonts w:asciiTheme="minorHAnsi" w:eastAsia="Calibri" w:hAnsiTheme="minorHAnsi" w:cs="Calibri"/>
                  <w:sz w:val="24"/>
                  <w:szCs w:val="24"/>
                </w:rPr>
                <w:t xml:space="preserve">Open-Source-Software beinhaltenden </w:t>
              </w:r>
            </w:ins>
            <w:r>
              <w:rPr>
                <w:rFonts w:asciiTheme="minorHAnsi" w:eastAsia="Calibri" w:hAnsiTheme="minorHAnsi" w:cs="Calibri"/>
                <w:sz w:val="24"/>
                <w:szCs w:val="24"/>
              </w:rPr>
              <w:t>Softwarelösungen</w:t>
            </w:r>
            <w:del w:id="11" w:author="Anke Thanheiser" w:date="2019-04-06T13:57:00Z">
              <w:r w:rsidDel="00D722D5">
                <w:rPr>
                  <w:rFonts w:asciiTheme="minorHAnsi" w:eastAsia="Calibri" w:hAnsiTheme="minorHAnsi" w:cs="Calibri"/>
                  <w:sz w:val="24"/>
                  <w:szCs w:val="24"/>
                </w:rPr>
                <w:delText>, welche Open-Source-Software beinhalten,</w:delText>
              </w:r>
            </w:del>
            <w:r>
              <w:rPr>
                <w:rFonts w:asciiTheme="minorHAnsi" w:eastAsia="Calibri" w:hAnsiTheme="minorHAnsi" w:cs="Calibri"/>
                <w:sz w:val="24"/>
                <w:szCs w:val="24"/>
              </w:rPr>
              <w:t xml:space="preserve"> schafft. Das Einhalten der Spezifikation liefert den Nachweis dafür, dass ein Programm geschaffen wurde, um die erforderlichen Compliance-Artefakte (z.B. Rechtsinhalte, Quellcode, usw.) für jede Softwarelösung zu erzeugen. </w:t>
            </w:r>
            <w:r w:rsidRPr="00C84B70">
              <w:rPr>
                <w:rFonts w:asciiTheme="minorHAnsi" w:eastAsia="Calibri" w:hAnsiTheme="minorHAnsi" w:cs="Calibri"/>
                <w:sz w:val="24"/>
                <w:szCs w:val="24"/>
              </w:rPr>
              <w:t xml:space="preserve">Die </w:t>
            </w:r>
            <w:proofErr w:type="spellStart"/>
            <w:r>
              <w:rPr>
                <w:rFonts w:asciiTheme="minorHAnsi" w:eastAsia="Calibri" w:hAnsiTheme="minorHAnsi" w:cs="Calibri"/>
                <w:sz w:val="24"/>
                <w:szCs w:val="24"/>
              </w:rPr>
              <w:t>OpenChain</w:t>
            </w:r>
            <w:proofErr w:type="spellEnd"/>
            <w:r>
              <w:rPr>
                <w:rFonts w:asciiTheme="minorHAnsi" w:eastAsia="Calibri" w:hAnsiTheme="minorHAnsi" w:cs="Calibri"/>
                <w:sz w:val="24"/>
                <w:szCs w:val="24"/>
              </w:rPr>
              <w:t>-</w:t>
            </w:r>
            <w:r w:rsidRPr="00C84B70">
              <w:rPr>
                <w:rFonts w:asciiTheme="minorHAnsi" w:eastAsia="Calibri" w:hAnsiTheme="minorHAnsi" w:cs="Calibri"/>
                <w:sz w:val="24"/>
                <w:szCs w:val="24"/>
              </w:rPr>
              <w:t>Spezifikation konzentriert sich auf die "Was" und "Warum" -Beschaffenheit eines</w:t>
            </w:r>
            <w:r>
              <w:rPr>
                <w:rFonts w:asciiTheme="minorHAnsi" w:eastAsia="Calibri" w:hAnsiTheme="minorHAnsi" w:cs="Calibri"/>
                <w:sz w:val="24"/>
                <w:szCs w:val="24"/>
              </w:rPr>
              <w:t xml:space="preserve"> </w:t>
            </w:r>
            <w:r w:rsidRPr="00C84B70">
              <w:rPr>
                <w:rFonts w:asciiTheme="minorHAnsi" w:eastAsia="Calibri" w:hAnsiTheme="minorHAnsi" w:cs="Calibri"/>
                <w:sz w:val="24"/>
                <w:szCs w:val="24"/>
              </w:rPr>
              <w:t xml:space="preserve">Programms, </w:t>
            </w:r>
            <w:r>
              <w:rPr>
                <w:rFonts w:asciiTheme="minorHAnsi" w:eastAsia="Calibri" w:hAnsiTheme="minorHAnsi" w:cs="Calibri"/>
                <w:sz w:val="24"/>
                <w:szCs w:val="24"/>
              </w:rPr>
              <w:t>an</w:t>
            </w:r>
            <w:r w:rsidRPr="00C84B70">
              <w:rPr>
                <w:rFonts w:asciiTheme="minorHAnsi" w:eastAsia="Calibri" w:hAnsiTheme="minorHAnsi" w:cs="Calibri"/>
                <w:sz w:val="24"/>
                <w:szCs w:val="24"/>
              </w:rPr>
              <w:t>statt "Wie" und "Wenn" -Überlegungen anzustellen.</w:t>
            </w:r>
            <w:r>
              <w:rPr>
                <w:rFonts w:asciiTheme="minorHAnsi" w:eastAsia="Calibri" w:hAnsiTheme="minorHAnsi" w:cs="Calibri"/>
                <w:sz w:val="24"/>
                <w:szCs w:val="24"/>
              </w:rPr>
              <w:t xml:space="preserve"> Dies sichert unterschiedlichen Unternehmen mit unterschiedlicher Größe in unterschiedlichen Märkten die Flexibilität, diejenigen Richtlinien und Prozesse auszuwählen, die auf ihre Größe, ihre Ziele und ihren Anwendungsbereich zugeschnitten sind. So kann bspw. </w:t>
            </w:r>
            <w:del w:id="12" w:author="Anke Thanheiser" w:date="2019-04-06T13:58:00Z">
              <w:r w:rsidDel="00D722D5">
                <w:rPr>
                  <w:rFonts w:asciiTheme="minorHAnsi" w:eastAsia="Calibri" w:hAnsiTheme="minorHAnsi" w:cs="Calibri"/>
                  <w:sz w:val="24"/>
                  <w:szCs w:val="24"/>
                </w:rPr>
                <w:delText>E</w:delText>
              </w:r>
            </w:del>
            <w:ins w:id="13" w:author="Anke Thanheiser" w:date="2019-04-06T13:58:00Z">
              <w:r w:rsidR="00D722D5">
                <w:rPr>
                  <w:rFonts w:asciiTheme="minorHAnsi" w:eastAsia="Calibri" w:hAnsiTheme="minorHAnsi" w:cs="Calibri"/>
                  <w:sz w:val="24"/>
                  <w:szCs w:val="24"/>
                </w:rPr>
                <w:t>e</w:t>
              </w:r>
            </w:ins>
            <w:r>
              <w:rPr>
                <w:rFonts w:asciiTheme="minorHAnsi" w:eastAsia="Calibri" w:hAnsiTheme="minorHAnsi" w:cs="Calibri"/>
                <w:sz w:val="24"/>
                <w:szCs w:val="24"/>
              </w:rPr>
              <w:t xml:space="preserve">in </w:t>
            </w:r>
            <w:proofErr w:type="spellStart"/>
            <w:r>
              <w:rPr>
                <w:rFonts w:asciiTheme="minorHAnsi" w:eastAsia="Calibri" w:hAnsiTheme="minorHAnsi" w:cs="Calibri"/>
                <w:sz w:val="24"/>
                <w:szCs w:val="24"/>
              </w:rPr>
              <w:t>OpenChain</w:t>
            </w:r>
            <w:proofErr w:type="spellEnd"/>
            <w:r>
              <w:rPr>
                <w:rFonts w:asciiTheme="minorHAnsi" w:eastAsia="Calibri" w:hAnsiTheme="minorHAnsi" w:cs="Calibri"/>
                <w:sz w:val="24"/>
                <w:szCs w:val="24"/>
              </w:rPr>
              <w:t>-konformes Programm sich auf ein einzelnes Produkt oder aber das gesamte Unternehmen beziehen.</w:t>
            </w:r>
          </w:p>
          <w:p w14:paraId="0A106C1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30E548A"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 xml:space="preserve">Die vorliegende Einführung liefert allen potentiellen Nutzern den Kontext. Abschnitt 2 definiert Schlüsselbegriffe, die in der Spezifikation genutzt werden. Abschnitt 3 bestimmt die Anforderungen, die ein Programm erfüllen muss, um Konformität zu erreichen. </w:t>
            </w:r>
            <w:r w:rsidRPr="0038492F">
              <w:rPr>
                <w:rFonts w:asciiTheme="minorHAnsi" w:eastAsia="Calibri" w:hAnsiTheme="minorHAnsi" w:cs="Calibri"/>
                <w:sz w:val="24"/>
                <w:szCs w:val="24"/>
              </w:rPr>
              <w:t xml:space="preserve">Jeder Anforderung ist eine Liste von Verifikationsmaterial </w:t>
            </w:r>
            <w:r>
              <w:rPr>
                <w:rFonts w:asciiTheme="minorHAnsi" w:eastAsia="Calibri" w:hAnsiTheme="minorHAnsi" w:cs="Calibri"/>
                <w:sz w:val="24"/>
                <w:szCs w:val="24"/>
              </w:rPr>
              <w:t>(</w:t>
            </w:r>
            <w:proofErr w:type="spellStart"/>
            <w:r>
              <w:rPr>
                <w:rFonts w:asciiTheme="minorHAnsi" w:eastAsia="Calibri" w:hAnsiTheme="minorHAnsi" w:cs="Calibri"/>
                <w:sz w:val="24"/>
                <w:szCs w:val="24"/>
              </w:rPr>
              <w:t>i.s.V.</w:t>
            </w:r>
            <w:proofErr w:type="spellEnd"/>
            <w:r>
              <w:rPr>
                <w:rFonts w:asciiTheme="minorHAnsi" w:eastAsia="Calibri" w:hAnsiTheme="minorHAnsi" w:cs="Calibri"/>
                <w:sz w:val="24"/>
                <w:szCs w:val="24"/>
              </w:rPr>
              <w:t xml:space="preserve"> </w:t>
            </w:r>
            <w:r w:rsidRPr="0038492F">
              <w:rPr>
                <w:rFonts w:asciiTheme="minorHAnsi" w:eastAsia="Calibri" w:hAnsiTheme="minorHAnsi" w:cs="Calibri"/>
                <w:sz w:val="24"/>
                <w:szCs w:val="24"/>
              </w:rPr>
              <w:t>Nachweis(e</w:t>
            </w:r>
            <w:r>
              <w:rPr>
                <w:rFonts w:asciiTheme="minorHAnsi" w:eastAsia="Calibri" w:hAnsiTheme="minorHAnsi" w:cs="Calibri"/>
                <w:sz w:val="24"/>
                <w:szCs w:val="24"/>
              </w:rPr>
              <w:t>n</w:t>
            </w:r>
            <w:r w:rsidRPr="0038492F">
              <w:rPr>
                <w:rFonts w:asciiTheme="minorHAnsi" w:eastAsia="Calibri" w:hAnsiTheme="minorHAnsi" w:cs="Calibri"/>
                <w:sz w:val="24"/>
                <w:szCs w:val="24"/>
              </w:rPr>
              <w:t>)</w:t>
            </w:r>
            <w:r>
              <w:rPr>
                <w:rFonts w:asciiTheme="minorHAnsi" w:eastAsia="Calibri" w:hAnsiTheme="minorHAnsi" w:cs="Calibri"/>
                <w:sz w:val="24"/>
                <w:szCs w:val="24"/>
              </w:rPr>
              <w:t>)</w:t>
            </w:r>
            <w:r w:rsidRPr="0038492F">
              <w:rPr>
                <w:rFonts w:asciiTheme="minorHAnsi" w:eastAsia="Calibri" w:hAnsiTheme="minorHAnsi" w:cs="Calibri"/>
                <w:sz w:val="24"/>
                <w:szCs w:val="24"/>
              </w:rPr>
              <w:t xml:space="preserve"> </w:t>
            </w:r>
            <w:r>
              <w:rPr>
                <w:rFonts w:asciiTheme="minorHAnsi" w:eastAsia="Calibri" w:hAnsiTheme="minorHAnsi" w:cs="Calibri"/>
                <w:sz w:val="24"/>
                <w:szCs w:val="24"/>
              </w:rPr>
              <w:t>zugeordnet</w:t>
            </w:r>
            <w:r w:rsidRPr="0038492F">
              <w:rPr>
                <w:rFonts w:asciiTheme="minorHAnsi" w:eastAsia="Calibri" w:hAnsiTheme="minorHAnsi" w:cs="Calibri"/>
                <w:sz w:val="24"/>
                <w:szCs w:val="24"/>
              </w:rPr>
              <w:t xml:space="preserve">, </w:t>
            </w:r>
            <w:r>
              <w:rPr>
                <w:rFonts w:asciiTheme="minorHAnsi" w:eastAsia="Calibri" w:hAnsiTheme="minorHAnsi" w:cs="Calibri"/>
                <w:sz w:val="24"/>
                <w:szCs w:val="24"/>
              </w:rPr>
              <w:t>welches</w:t>
            </w:r>
            <w:r w:rsidRPr="0038492F">
              <w:rPr>
                <w:rFonts w:asciiTheme="minorHAnsi" w:eastAsia="Calibri" w:hAnsiTheme="minorHAnsi" w:cs="Calibri"/>
                <w:sz w:val="24"/>
                <w:szCs w:val="24"/>
              </w:rPr>
              <w:t xml:space="preserve"> vorhanden sein m</w:t>
            </w:r>
            <w:r>
              <w:rPr>
                <w:rFonts w:asciiTheme="minorHAnsi" w:eastAsia="Calibri" w:hAnsiTheme="minorHAnsi" w:cs="Calibri"/>
                <w:sz w:val="24"/>
                <w:szCs w:val="24"/>
              </w:rPr>
              <w:t>uss</w:t>
            </w:r>
            <w:r w:rsidRPr="0038492F">
              <w:rPr>
                <w:rFonts w:asciiTheme="minorHAnsi" w:eastAsia="Calibri" w:hAnsiTheme="minorHAnsi" w:cs="Calibri"/>
                <w:sz w:val="24"/>
                <w:szCs w:val="24"/>
              </w:rPr>
              <w:t>, damit eine bestimmte Anforderung als erfüllt angesehen werden kann.</w:t>
            </w:r>
            <w:r>
              <w:rPr>
                <w:rFonts w:asciiTheme="minorHAnsi" w:eastAsia="Calibri" w:hAnsiTheme="minorHAnsi" w:cs="Calibri"/>
                <w:sz w:val="24"/>
                <w:szCs w:val="24"/>
              </w:rPr>
              <w:t xml:space="preserve"> Verifikationsmaterial muss nicht veröffentlicht werden, wenngleich ein Unternehmen sich dazu entschließen kann, dieses Dritten zugänglich zu machen – bspw. nach Abschluss einer Geheimhaltungsvereinbarung (Non-Disclosure Agreement bzw. NDA).</w:t>
            </w:r>
          </w:p>
          <w:p w14:paraId="47CE0AD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6830312" w14:textId="77777777" w:rsidR="00013849" w:rsidRPr="003731A2" w:rsidRDefault="00013849" w:rsidP="00D722D5">
            <w:pPr>
              <w:widowControl w:val="0"/>
              <w:pBdr>
                <w:top w:val="nil"/>
                <w:left w:val="nil"/>
                <w:bottom w:val="nil"/>
                <w:right w:val="nil"/>
                <w:between w:val="nil"/>
              </w:pBdr>
              <w:spacing w:line="240" w:lineRule="auto"/>
              <w:rPr>
                <w:rFonts w:asciiTheme="minorHAnsi" w:eastAsia="Calibri" w:hAnsiTheme="minorHAnsi" w:cs="Calibri"/>
                <w:sz w:val="24"/>
                <w:szCs w:val="24"/>
              </w:rPr>
            </w:pPr>
            <w:r w:rsidRPr="00C84B70">
              <w:rPr>
                <w:rFonts w:asciiTheme="minorHAnsi" w:eastAsia="Calibri" w:hAnsiTheme="minorHAnsi" w:cs="Calibri"/>
                <w:sz w:val="24"/>
                <w:szCs w:val="24"/>
              </w:rPr>
              <w:t xml:space="preserve">Die Spezifikation wurde </w:t>
            </w:r>
            <w:r>
              <w:rPr>
                <w:rFonts w:asciiTheme="minorHAnsi" w:eastAsia="Calibri" w:hAnsiTheme="minorHAnsi" w:cs="Calibri"/>
                <w:sz w:val="24"/>
                <w:szCs w:val="24"/>
              </w:rPr>
              <w:t>in einer</w:t>
            </w:r>
            <w:r w:rsidRPr="00C84B70">
              <w:rPr>
                <w:rFonts w:asciiTheme="minorHAnsi" w:eastAsia="Calibri" w:hAnsiTheme="minorHAnsi" w:cs="Calibri"/>
                <w:sz w:val="24"/>
                <w:szCs w:val="24"/>
              </w:rPr>
              <w:t xml:space="preserve"> offene</w:t>
            </w:r>
            <w:r>
              <w:rPr>
                <w:rFonts w:asciiTheme="minorHAnsi" w:eastAsia="Calibri" w:hAnsiTheme="minorHAnsi" w:cs="Calibri"/>
                <w:sz w:val="24"/>
                <w:szCs w:val="24"/>
              </w:rPr>
              <w:t>n</w:t>
            </w:r>
            <w:r w:rsidRPr="00C84B70">
              <w:rPr>
                <w:rFonts w:asciiTheme="minorHAnsi" w:eastAsia="Calibri" w:hAnsiTheme="minorHAnsi" w:cs="Calibri"/>
                <w:sz w:val="24"/>
                <w:szCs w:val="24"/>
              </w:rPr>
              <w:t xml:space="preserve"> Initiative entwickelt, </w:t>
            </w:r>
            <w:r>
              <w:rPr>
                <w:rFonts w:asciiTheme="minorHAnsi" w:eastAsia="Calibri" w:hAnsiTheme="minorHAnsi" w:cs="Calibri"/>
                <w:sz w:val="24"/>
                <w:szCs w:val="24"/>
              </w:rPr>
              <w:t xml:space="preserve">in welche Beiträge von </w:t>
            </w:r>
            <w:r w:rsidRPr="00C84B70">
              <w:rPr>
                <w:rFonts w:asciiTheme="minorHAnsi" w:eastAsia="Calibri" w:hAnsiTheme="minorHAnsi" w:cs="Calibri"/>
                <w:sz w:val="24"/>
                <w:szCs w:val="24"/>
              </w:rPr>
              <w:t>mehr als 150 Mitwirkenden einge</w:t>
            </w:r>
            <w:r>
              <w:rPr>
                <w:rFonts w:asciiTheme="minorHAnsi" w:eastAsia="Calibri" w:hAnsiTheme="minorHAnsi" w:cs="Calibri"/>
                <w:sz w:val="24"/>
                <w:szCs w:val="24"/>
              </w:rPr>
              <w:t>flossen</w:t>
            </w:r>
            <w:r w:rsidRPr="00C84B70">
              <w:rPr>
                <w:rFonts w:asciiTheme="minorHAnsi" w:eastAsia="Calibri" w:hAnsiTheme="minorHAnsi" w:cs="Calibri"/>
                <w:sz w:val="24"/>
                <w:szCs w:val="24"/>
              </w:rPr>
              <w:t xml:space="preserve"> </w:t>
            </w:r>
            <w:r>
              <w:rPr>
                <w:rFonts w:asciiTheme="minorHAnsi" w:eastAsia="Calibri" w:hAnsiTheme="minorHAnsi" w:cs="Calibri"/>
                <w:sz w:val="24"/>
                <w:szCs w:val="24"/>
              </w:rPr>
              <w:t>sind</w:t>
            </w:r>
            <w:r w:rsidRPr="00C84B70">
              <w:rPr>
                <w:rFonts w:asciiTheme="minorHAnsi" w:eastAsia="Calibri" w:hAnsiTheme="minorHAnsi" w:cs="Calibri"/>
                <w:sz w:val="24"/>
                <w:szCs w:val="24"/>
              </w:rPr>
              <w:t xml:space="preserve">. Einen Einblick in die </w:t>
            </w:r>
            <w:del w:id="14" w:author="Anke Thanheiser" w:date="2019-04-06T13:59:00Z">
              <w:r w:rsidRPr="00C84B70" w:rsidDel="00D722D5">
                <w:rPr>
                  <w:rFonts w:asciiTheme="minorHAnsi" w:eastAsia="Calibri" w:hAnsiTheme="minorHAnsi" w:cs="Calibri"/>
                  <w:sz w:val="24"/>
                  <w:szCs w:val="24"/>
                </w:rPr>
                <w:delText xml:space="preserve">historische </w:delText>
              </w:r>
            </w:del>
            <w:r w:rsidRPr="00C84B70">
              <w:rPr>
                <w:rFonts w:asciiTheme="minorHAnsi" w:eastAsia="Calibri" w:hAnsiTheme="minorHAnsi" w:cs="Calibri"/>
                <w:sz w:val="24"/>
                <w:szCs w:val="24"/>
              </w:rPr>
              <w:t>Entwicklung</w:t>
            </w:r>
            <w:ins w:id="15" w:author="Anke Thanheiser" w:date="2019-04-06T13:59:00Z">
              <w:r w:rsidR="00D722D5">
                <w:rPr>
                  <w:rFonts w:asciiTheme="minorHAnsi" w:eastAsia="Calibri" w:hAnsiTheme="minorHAnsi" w:cs="Calibri"/>
                  <w:sz w:val="24"/>
                  <w:szCs w:val="24"/>
                </w:rPr>
                <w:t>sgeschichte</w:t>
              </w:r>
            </w:ins>
            <w:r w:rsidRPr="00C84B70">
              <w:rPr>
                <w:rFonts w:asciiTheme="minorHAnsi" w:eastAsia="Calibri" w:hAnsiTheme="minorHAnsi" w:cs="Calibri"/>
                <w:sz w:val="24"/>
                <w:szCs w:val="24"/>
              </w:rPr>
              <w:t xml:space="preserve"> erhalten Sie </w:t>
            </w:r>
            <w:r w:rsidR="0016385C">
              <w:rPr>
                <w:rFonts w:asciiTheme="minorHAnsi" w:eastAsia="Calibri" w:hAnsiTheme="minorHAnsi" w:cs="Calibri"/>
                <w:sz w:val="24"/>
                <w:szCs w:val="24"/>
              </w:rPr>
              <w:t>über die</w:t>
            </w:r>
            <w:r w:rsidRPr="00C84B70">
              <w:rPr>
                <w:rFonts w:asciiTheme="minorHAnsi" w:eastAsia="Calibri" w:hAnsiTheme="minorHAnsi" w:cs="Calibri"/>
                <w:sz w:val="24"/>
                <w:szCs w:val="24"/>
              </w:rPr>
              <w:t xml:space="preserve"> </w:t>
            </w:r>
            <w:hyperlink r:id="rId8" w:history="1">
              <w:r w:rsidRPr="0016385C">
                <w:rPr>
                  <w:rStyle w:val="Hyperlink"/>
                  <w:rFonts w:asciiTheme="minorHAnsi" w:eastAsia="Calibri" w:hAnsiTheme="minorHAnsi" w:cs="Calibri"/>
                  <w:sz w:val="24"/>
                  <w:szCs w:val="24"/>
                </w:rPr>
                <w:t>Spezifikation</w:t>
              </w:r>
              <w:r w:rsidR="0016385C">
                <w:rPr>
                  <w:rStyle w:val="Hyperlink"/>
                  <w:rFonts w:asciiTheme="minorHAnsi" w:eastAsia="Calibri" w:hAnsiTheme="minorHAnsi" w:cs="Calibri"/>
                  <w:sz w:val="24"/>
                  <w:szCs w:val="24"/>
                </w:rPr>
                <w:t>s</w:t>
              </w:r>
              <w:r w:rsidRPr="0016385C">
                <w:rPr>
                  <w:rStyle w:val="Hyperlink"/>
                  <w:rFonts w:asciiTheme="minorHAnsi" w:eastAsia="Calibri" w:hAnsiTheme="minorHAnsi" w:cs="Calibri"/>
                  <w:sz w:val="24"/>
                  <w:szCs w:val="24"/>
                </w:rPr>
                <w:t>-Mailingliste</w:t>
              </w:r>
            </w:hyperlink>
            <w:r w:rsidRPr="00C84B70">
              <w:rPr>
                <w:rFonts w:asciiTheme="minorHAnsi" w:eastAsia="Calibri" w:hAnsiTheme="minorHAnsi" w:cs="Calibri"/>
                <w:sz w:val="24"/>
                <w:szCs w:val="24"/>
              </w:rPr>
              <w:t xml:space="preserve"> und in den </w:t>
            </w:r>
            <w:hyperlink r:id="rId9" w:history="1">
              <w:r w:rsidRPr="0016385C">
                <w:rPr>
                  <w:rStyle w:val="Hyperlink"/>
                  <w:rFonts w:asciiTheme="minorHAnsi" w:eastAsia="Calibri" w:hAnsiTheme="minorHAnsi" w:cs="Calibri"/>
                  <w:sz w:val="24"/>
                  <w:szCs w:val="24"/>
                </w:rPr>
                <w:t>häufig gestellten Fragen (FAQs)</w:t>
              </w:r>
            </w:hyperlink>
            <w:r w:rsidRPr="00C84B70">
              <w:rPr>
                <w:rFonts w:asciiTheme="minorHAnsi" w:eastAsia="Calibri" w:hAnsiTheme="minorHAnsi" w:cs="Calibri"/>
                <w:sz w:val="24"/>
                <w:szCs w:val="24"/>
              </w:rPr>
              <w:t>.</w:t>
            </w:r>
          </w:p>
        </w:tc>
      </w:tr>
    </w:tbl>
    <w:p w14:paraId="0F504C6D" w14:textId="77777777" w:rsidR="005B118C" w:rsidRPr="003731A2" w:rsidRDefault="005B118C" w:rsidP="003731A2">
      <w:pPr>
        <w:rPr>
          <w:rFonts w:asciiTheme="minorHAnsi" w:eastAsia="Calibri" w:hAnsiTheme="minorHAnsi" w:cs="Calibri"/>
          <w:color w:val="073763"/>
          <w:sz w:val="24"/>
          <w:szCs w:val="24"/>
        </w:rPr>
      </w:pPr>
    </w:p>
    <w:p w14:paraId="1690A573"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r w:rsidRPr="003731A2">
        <w:rPr>
          <w:rFonts w:asciiTheme="minorHAnsi" w:eastAsia="Calibri" w:hAnsiTheme="minorHAnsi" w:cs="Calibri"/>
          <w:color w:val="073763"/>
          <w:sz w:val="24"/>
          <w:szCs w:val="24"/>
        </w:rPr>
        <w:lastRenderedPageBreak/>
        <w:t>Definitionen</w:t>
      </w:r>
    </w:p>
    <w:tbl>
      <w:tblPr>
        <w:tblStyle w:val="8"/>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013849" w:rsidRPr="003731A2" w14:paraId="3BE91D1A" w14:textId="77777777" w:rsidTr="00013849">
        <w:tc>
          <w:tcPr>
            <w:tcW w:w="4650" w:type="dxa"/>
          </w:tcPr>
          <w:p w14:paraId="4627FAE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16385C">
              <w:rPr>
                <w:rFonts w:asciiTheme="minorHAnsi" w:eastAsia="Calibri" w:hAnsiTheme="minorHAnsi" w:cs="Calibri"/>
                <w:b/>
                <w:sz w:val="24"/>
                <w:szCs w:val="24"/>
                <w:lang w:val="en-GB"/>
              </w:rPr>
              <w:t xml:space="preserve">Compliance </w:t>
            </w:r>
            <w:proofErr w:type="spellStart"/>
            <w:r w:rsidRPr="0016385C">
              <w:rPr>
                <w:rFonts w:asciiTheme="minorHAnsi" w:eastAsia="Calibri" w:hAnsiTheme="minorHAnsi" w:cs="Calibri"/>
                <w:b/>
                <w:sz w:val="24"/>
                <w:szCs w:val="24"/>
                <w:lang w:val="en-GB"/>
              </w:rPr>
              <w:t>Artifacts</w:t>
            </w:r>
            <w:proofErr w:type="spellEnd"/>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artifacts</w:t>
            </w:r>
            <w:proofErr w:type="spellEnd"/>
            <w:r w:rsidRPr="00A26C9E">
              <w:rPr>
                <w:rFonts w:asciiTheme="minorHAnsi" w:eastAsia="Calibri" w:hAnsiTheme="minorHAnsi" w:cs="Calibri"/>
                <w:sz w:val="24"/>
                <w:szCs w:val="24"/>
                <w:lang w:val="en-GB"/>
              </w:rPr>
              <w:t xml:space="preserve"> that represent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output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include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(but 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limited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following: 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attribution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copyright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modification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notifications,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written offers, Open 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component bill of materials, and SPDX documents.</w:t>
            </w:r>
          </w:p>
          <w:p w14:paraId="06D2414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B1DDDF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3D9ED0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A680A2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45957E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28CF59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4B61A5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16385C">
              <w:rPr>
                <w:rFonts w:asciiTheme="minorHAnsi" w:eastAsia="Calibri" w:hAnsiTheme="minorHAnsi" w:cs="Calibri"/>
                <w:b/>
                <w:sz w:val="24"/>
                <w:szCs w:val="24"/>
                <w:lang w:val="en-GB"/>
              </w:rPr>
              <w:t>Identified Licenses</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 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result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following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 appropriate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method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identifying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components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from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is comprised.</w:t>
            </w:r>
          </w:p>
          <w:p w14:paraId="691E355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6F0C5A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DDBBEAF" w14:textId="77777777" w:rsidR="00013849" w:rsidDel="00D722D5" w:rsidRDefault="00013849" w:rsidP="003731A2">
            <w:pPr>
              <w:widowControl w:val="0"/>
              <w:pBdr>
                <w:top w:val="nil"/>
                <w:left w:val="nil"/>
                <w:bottom w:val="nil"/>
                <w:right w:val="nil"/>
                <w:between w:val="nil"/>
              </w:pBdr>
              <w:spacing w:line="240" w:lineRule="auto"/>
              <w:rPr>
                <w:del w:id="16" w:author="Anke Thanheiser" w:date="2019-04-06T14:03:00Z"/>
                <w:rFonts w:asciiTheme="minorHAnsi" w:eastAsia="Calibri" w:hAnsiTheme="minorHAnsi" w:cs="Calibri"/>
                <w:sz w:val="24"/>
                <w:szCs w:val="24"/>
                <w:lang w:val="en-GB"/>
              </w:rPr>
            </w:pPr>
          </w:p>
          <w:p w14:paraId="122F14B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proofErr w:type="spellStart"/>
            <w:r w:rsidRPr="0016385C">
              <w:rPr>
                <w:rFonts w:asciiTheme="minorHAnsi" w:eastAsia="Calibri" w:hAnsiTheme="minorHAnsi" w:cs="Calibri"/>
                <w:b/>
                <w:sz w:val="24"/>
                <w:szCs w:val="24"/>
                <w:lang w:val="en-GB"/>
              </w:rPr>
              <w:t>OpenChain</w:t>
            </w:r>
            <w:proofErr w:type="spellEnd"/>
            <w:r w:rsidRPr="0016385C">
              <w:rPr>
                <w:rFonts w:asciiTheme="minorHAnsi" w:eastAsia="Calibri" w:hAnsiTheme="minorHAnsi" w:cs="Calibri"/>
                <w:b/>
                <w:sz w:val="24"/>
                <w:szCs w:val="24"/>
                <w:lang w:val="en-GB"/>
              </w:rPr>
              <w:t xml:space="preserve"> Conformant</w:t>
            </w:r>
            <w:r w:rsidRPr="00A26C9E">
              <w:rPr>
                <w:rFonts w:asciiTheme="minorHAnsi" w:eastAsia="Calibri" w:hAnsiTheme="minorHAnsi" w:cs="Calibri"/>
                <w:sz w:val="24"/>
                <w:szCs w:val="24"/>
                <w:lang w:val="en-GB"/>
              </w:rPr>
              <w:t>” -</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Program that satisfies all the requirements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this specification.</w:t>
            </w:r>
            <w:r>
              <w:rPr>
                <w:rFonts w:asciiTheme="minorHAnsi" w:eastAsia="Calibri" w:hAnsiTheme="minorHAnsi" w:cs="Calibri"/>
                <w:sz w:val="24"/>
                <w:szCs w:val="24"/>
                <w:lang w:val="en-GB"/>
              </w:rPr>
              <w:t xml:space="preserve"> </w:t>
            </w:r>
          </w:p>
          <w:p w14:paraId="3339B15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754B3F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789CDE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16385C">
              <w:rPr>
                <w:rFonts w:asciiTheme="minorHAnsi" w:eastAsia="Calibri" w:hAnsiTheme="minorHAnsi" w:cs="Calibri"/>
                <w:b/>
                <w:sz w:val="24"/>
                <w:szCs w:val="24"/>
                <w:lang w:val="en-GB"/>
              </w:rPr>
              <w:t>Open Source</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subject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meet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Definition published by the Open Source Initiative (OpenSource.org) or the Free Software Definition (published by the Free Software Foundation) or similar license.</w:t>
            </w:r>
          </w:p>
          <w:p w14:paraId="1CACB3F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881DD0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90959D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6C96AF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Program</w:t>
            </w:r>
            <w:r w:rsidRPr="00A26C9E">
              <w:rPr>
                <w:rFonts w:asciiTheme="minorHAnsi" w:eastAsia="Calibri" w:hAnsiTheme="minorHAnsi" w:cs="Calibri"/>
                <w:sz w:val="24"/>
                <w:szCs w:val="24"/>
                <w:lang w:val="en-GB"/>
              </w:rPr>
              <w:t>” –</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policies, processes and personnel that manage an organization’s Open Source license compliance activities.</w:t>
            </w:r>
          </w:p>
          <w:p w14:paraId="4818A2D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42B5B7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Software Staff</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any organization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employee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contractor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contributes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has responsibility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 preparing Supplied Software. Depending on the organization, 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include (but is not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limited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developers,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release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engineers,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quality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engineers, product marketing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 product management.</w:t>
            </w:r>
          </w:p>
          <w:p w14:paraId="3E616DE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AC2FAD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51DA02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C9521A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SPDX</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format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standard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created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 Linux</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Foundation’s SPDX (Software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Package Data Exchange) Working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Group</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exchanging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copyright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information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given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software package. A description of the SPDX specification can be found at </w:t>
            </w:r>
            <w:r w:rsidR="007C5306">
              <w:fldChar w:fldCharType="begin"/>
            </w:r>
            <w:r w:rsidR="007C5306" w:rsidRPr="00D722D5">
              <w:rPr>
                <w:lang w:val="en-US"/>
                <w:rPrChange w:id="17" w:author="Anke Thanheiser" w:date="2019-04-06T13:56:00Z">
                  <w:rPr/>
                </w:rPrChange>
              </w:rPr>
              <w:instrText>HYPERLINK "http://www.spdx.org"</w:instrText>
            </w:r>
            <w:r w:rsidR="007C5306">
              <w:fldChar w:fldCharType="separate"/>
            </w:r>
            <w:r w:rsidRPr="00124FAE">
              <w:rPr>
                <w:rStyle w:val="Hyperlink"/>
                <w:rFonts w:asciiTheme="minorHAnsi" w:eastAsia="Calibri" w:hAnsiTheme="minorHAnsi" w:cs="Calibri"/>
                <w:sz w:val="24"/>
                <w:szCs w:val="24"/>
                <w:lang w:val="en-GB"/>
              </w:rPr>
              <w:t>www.spdx.org</w:t>
            </w:r>
            <w:r w:rsidR="007C5306">
              <w:fldChar w:fldCharType="end"/>
            </w:r>
            <w:r w:rsidRPr="00A26C9E">
              <w:rPr>
                <w:rFonts w:asciiTheme="minorHAnsi" w:eastAsia="Calibri" w:hAnsiTheme="minorHAnsi" w:cs="Calibri"/>
                <w:sz w:val="24"/>
                <w:szCs w:val="24"/>
                <w:lang w:val="en-GB"/>
              </w:rPr>
              <w:t>.</w:t>
            </w:r>
          </w:p>
          <w:p w14:paraId="4037D8D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98637D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D18685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Supplied Software</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lastRenderedPageBreak/>
              <w:t>organization distributes 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third parties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other organizations or individuals).</w:t>
            </w:r>
          </w:p>
          <w:p w14:paraId="5C672DB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D519F2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F541EB8" w14:textId="77777777" w:rsidR="00013849" w:rsidRPr="00A26C9E"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Verification Materials</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materials that demonstrate 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given requirement 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satisfied.</w:t>
            </w:r>
          </w:p>
        </w:tc>
        <w:tc>
          <w:tcPr>
            <w:tcW w:w="4651" w:type="dxa"/>
            <w:shd w:val="clear" w:color="auto" w:fill="auto"/>
            <w:tcMar>
              <w:top w:w="100" w:type="dxa"/>
              <w:left w:w="100" w:type="dxa"/>
              <w:bottom w:w="100" w:type="dxa"/>
              <w:right w:w="100" w:type="dxa"/>
            </w:tcMar>
          </w:tcPr>
          <w:p w14:paraId="192B5A7A"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lastRenderedPageBreak/>
              <w:t xml:space="preserve">„Compliance-Artefakte“ – </w:t>
            </w:r>
            <w:r w:rsidRPr="00013849">
              <w:rPr>
                <w:rFonts w:asciiTheme="minorHAnsi" w:eastAsia="Calibri" w:hAnsiTheme="minorHAnsi" w:cs="Calibri"/>
                <w:color w:val="4F81BD" w:themeColor="accent1"/>
                <w:sz w:val="24"/>
                <w:szCs w:val="24"/>
              </w:rPr>
              <w:t>Eine Zusammenstellung von Artefakten, die das Ergebnis des Programms für eine Zugelieferte Software darstellt.</w:t>
            </w:r>
          </w:p>
          <w:p w14:paraId="2F3AC7CC"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r w:rsidRPr="00013849">
              <w:rPr>
                <w:rFonts w:asciiTheme="minorHAnsi" w:eastAsia="Calibri" w:hAnsiTheme="minorHAnsi" w:cs="Calibri"/>
                <w:color w:val="4F81BD" w:themeColor="accent1"/>
                <w:sz w:val="24"/>
                <w:szCs w:val="24"/>
              </w:rPr>
              <w:t xml:space="preserve">Die Zusammenstellung kann eines oder mehrere der folgenden Elemente enthalten (ist aber nicht auf diese beschränkt): Quellcode, Benennung des Autors, Urheberrechtshinweise, Kopien der Lizenzbedingungen, Bearbeitungshinweise, schriftliche Angebote, eine Open-Source-Komponenten-Stückliste („Bill </w:t>
            </w:r>
            <w:proofErr w:type="spellStart"/>
            <w:r w:rsidRPr="00013849">
              <w:rPr>
                <w:rFonts w:asciiTheme="minorHAnsi" w:eastAsia="Calibri" w:hAnsiTheme="minorHAnsi" w:cs="Calibri"/>
                <w:color w:val="4F81BD" w:themeColor="accent1"/>
                <w:sz w:val="24"/>
                <w:szCs w:val="24"/>
              </w:rPr>
              <w:t>of</w:t>
            </w:r>
            <w:proofErr w:type="spellEnd"/>
            <w:r w:rsidRPr="00013849">
              <w:rPr>
                <w:rFonts w:asciiTheme="minorHAnsi" w:eastAsia="Calibri" w:hAnsiTheme="minorHAnsi" w:cs="Calibri"/>
                <w:color w:val="4F81BD" w:themeColor="accent1"/>
                <w:sz w:val="24"/>
                <w:szCs w:val="24"/>
              </w:rPr>
              <w:t xml:space="preserve"> Materials“ bzw. „</w:t>
            </w:r>
            <w:proofErr w:type="spellStart"/>
            <w:r w:rsidRPr="00013849">
              <w:rPr>
                <w:rFonts w:asciiTheme="minorHAnsi" w:eastAsia="Calibri" w:hAnsiTheme="minorHAnsi" w:cs="Calibri"/>
                <w:color w:val="4F81BD" w:themeColor="accent1"/>
                <w:sz w:val="24"/>
                <w:szCs w:val="24"/>
              </w:rPr>
              <w:t>BoM</w:t>
            </w:r>
            <w:proofErr w:type="spellEnd"/>
            <w:r w:rsidRPr="00013849">
              <w:rPr>
                <w:rFonts w:asciiTheme="minorHAnsi" w:eastAsia="Calibri" w:hAnsiTheme="minorHAnsi" w:cs="Calibri"/>
                <w:color w:val="4F81BD" w:themeColor="accent1"/>
                <w:sz w:val="24"/>
                <w:szCs w:val="24"/>
              </w:rPr>
              <w:t>"), SPDX-Dokumente, etc.</w:t>
            </w:r>
          </w:p>
          <w:p w14:paraId="7D0FAFE7"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5DDC261B"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r w:rsidRPr="00013849">
              <w:rPr>
                <w:rFonts w:asciiTheme="minorHAnsi" w:eastAsia="Calibri" w:hAnsiTheme="minorHAnsi" w:cs="Calibri"/>
                <w:b/>
                <w:color w:val="4F81BD" w:themeColor="accent1"/>
                <w:sz w:val="24"/>
                <w:szCs w:val="24"/>
              </w:rPr>
              <w:t>„Identifizierte Lizenzen“</w:t>
            </w:r>
            <w:r w:rsidRPr="00013849">
              <w:rPr>
                <w:rFonts w:asciiTheme="minorHAnsi" w:eastAsia="Calibri" w:hAnsiTheme="minorHAnsi" w:cs="Calibri"/>
                <w:color w:val="4F81BD" w:themeColor="accent1"/>
                <w:sz w:val="24"/>
                <w:szCs w:val="24"/>
              </w:rPr>
              <w:t xml:space="preserve"> – eine Reihe von Open-Source-Softwarelizenzen, </w:t>
            </w:r>
            <w:ins w:id="18" w:author="Anke Thanheiser" w:date="2019-04-06T14:03:00Z">
              <w:r w:rsidR="00D722D5">
                <w:rPr>
                  <w:rFonts w:asciiTheme="minorHAnsi" w:eastAsia="Calibri" w:hAnsiTheme="minorHAnsi" w:cs="Calibri"/>
                  <w:color w:val="4F81BD" w:themeColor="accent1"/>
                  <w:sz w:val="24"/>
                  <w:szCs w:val="24"/>
                </w:rPr>
                <w:t xml:space="preserve">identifiziert </w:t>
              </w:r>
            </w:ins>
            <w:del w:id="19" w:author="Anke Thanheiser" w:date="2019-04-06T14:03:00Z">
              <w:r w:rsidRPr="00013849" w:rsidDel="00D722D5">
                <w:rPr>
                  <w:rFonts w:asciiTheme="minorHAnsi" w:eastAsia="Calibri" w:hAnsiTheme="minorHAnsi" w:cs="Calibri"/>
                  <w:color w:val="4F81BD" w:themeColor="accent1"/>
                  <w:sz w:val="24"/>
                  <w:szCs w:val="24"/>
                </w:rPr>
                <w:delText xml:space="preserve">die </w:delText>
              </w:r>
            </w:del>
            <w:r w:rsidRPr="00013849">
              <w:rPr>
                <w:rFonts w:asciiTheme="minorHAnsi" w:eastAsia="Calibri" w:hAnsiTheme="minorHAnsi" w:cs="Calibri"/>
                <w:color w:val="4F81BD" w:themeColor="accent1"/>
                <w:sz w:val="24"/>
                <w:szCs w:val="24"/>
              </w:rPr>
              <w:t>als Ergebnis einer geeigneten Methode zur Identifizierung derjenigen Open-Source-Komponenten, aus denen sich eine Zugelieferte Software zusammensetzt</w:t>
            </w:r>
            <w:del w:id="20" w:author="Anke Thanheiser" w:date="2019-04-06T14:03:00Z">
              <w:r w:rsidRPr="00013849" w:rsidDel="00D722D5">
                <w:rPr>
                  <w:rFonts w:asciiTheme="minorHAnsi" w:eastAsia="Calibri" w:hAnsiTheme="minorHAnsi" w:cs="Calibri"/>
                  <w:color w:val="4F81BD" w:themeColor="accent1"/>
                  <w:sz w:val="24"/>
                  <w:szCs w:val="24"/>
                </w:rPr>
                <w:delText>, identifiziert wurden</w:delText>
              </w:r>
            </w:del>
            <w:r w:rsidRPr="00013849">
              <w:rPr>
                <w:rFonts w:asciiTheme="minorHAnsi" w:eastAsia="Calibri" w:hAnsiTheme="minorHAnsi" w:cs="Calibri"/>
                <w:color w:val="4F81BD" w:themeColor="accent1"/>
                <w:sz w:val="24"/>
                <w:szCs w:val="24"/>
              </w:rPr>
              <w:t>.</w:t>
            </w:r>
          </w:p>
          <w:p w14:paraId="61AEB6F1"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06AD334A" w14:textId="77777777" w:rsidR="00013849" w:rsidRPr="00013849" w:rsidRDefault="00013849" w:rsidP="00DA6160">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w:t>
            </w:r>
            <w:proofErr w:type="spellStart"/>
            <w:r w:rsidRPr="00013849">
              <w:rPr>
                <w:rFonts w:asciiTheme="minorHAnsi" w:eastAsia="Calibri" w:hAnsiTheme="minorHAnsi" w:cs="Calibri"/>
                <w:b/>
                <w:color w:val="4F81BD" w:themeColor="accent1"/>
                <w:sz w:val="24"/>
                <w:szCs w:val="24"/>
              </w:rPr>
              <w:t>OpenChain</w:t>
            </w:r>
            <w:proofErr w:type="spellEnd"/>
            <w:r w:rsidRPr="00013849">
              <w:rPr>
                <w:rFonts w:asciiTheme="minorHAnsi" w:eastAsia="Calibri" w:hAnsiTheme="minorHAnsi" w:cs="Calibri"/>
                <w:b/>
                <w:color w:val="4F81BD" w:themeColor="accent1"/>
                <w:sz w:val="24"/>
                <w:szCs w:val="24"/>
              </w:rPr>
              <w:t xml:space="preserve">-konform“ </w:t>
            </w:r>
            <w:r w:rsidRPr="00013849">
              <w:rPr>
                <w:rFonts w:asciiTheme="minorHAnsi" w:eastAsia="Calibri" w:hAnsiTheme="minorHAnsi" w:cs="Calibri"/>
                <w:color w:val="4F81BD" w:themeColor="accent1"/>
                <w:sz w:val="24"/>
                <w:szCs w:val="24"/>
              </w:rPr>
              <w:t>– ein Programm, das alle Anforderungen dieser Spezifikation erfüllt.</w:t>
            </w:r>
          </w:p>
          <w:p w14:paraId="3D955B66"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5E036C4"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5A1C776"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„Open Source“</w:t>
            </w:r>
            <w:r w:rsidRPr="00013849">
              <w:rPr>
                <w:rFonts w:asciiTheme="minorHAnsi" w:eastAsia="Calibri" w:hAnsiTheme="minorHAnsi" w:cs="Calibri"/>
                <w:color w:val="4F81BD" w:themeColor="accent1"/>
                <w:sz w:val="24"/>
                <w:szCs w:val="24"/>
              </w:rPr>
              <w:t xml:space="preserve"> - Software, die einer oder mehreren Lizenzen unterliegt, die den Definitionsanforderungen für Open Source der Open Source Initiative (OpenSource.org), denen für </w:t>
            </w:r>
            <w:proofErr w:type="spellStart"/>
            <w:r w:rsidRPr="00013849">
              <w:rPr>
                <w:rFonts w:asciiTheme="minorHAnsi" w:eastAsia="Calibri" w:hAnsiTheme="minorHAnsi" w:cs="Calibri"/>
                <w:color w:val="4F81BD" w:themeColor="accent1"/>
                <w:sz w:val="24"/>
                <w:szCs w:val="24"/>
              </w:rPr>
              <w:t>Freie</w:t>
            </w:r>
            <w:proofErr w:type="spellEnd"/>
            <w:r w:rsidRPr="00013849">
              <w:rPr>
                <w:rFonts w:asciiTheme="minorHAnsi" w:eastAsia="Calibri" w:hAnsiTheme="minorHAnsi" w:cs="Calibri"/>
                <w:color w:val="4F81BD" w:themeColor="accent1"/>
                <w:sz w:val="24"/>
                <w:szCs w:val="24"/>
              </w:rPr>
              <w:t xml:space="preserve"> Software (veröffentlicht durch die Free Software </w:t>
            </w:r>
            <w:proofErr w:type="spellStart"/>
            <w:r w:rsidRPr="00013849">
              <w:rPr>
                <w:rFonts w:asciiTheme="minorHAnsi" w:eastAsia="Calibri" w:hAnsiTheme="minorHAnsi" w:cs="Calibri"/>
                <w:color w:val="4F81BD" w:themeColor="accent1"/>
                <w:sz w:val="24"/>
                <w:szCs w:val="24"/>
              </w:rPr>
              <w:t>Foundation</w:t>
            </w:r>
            <w:proofErr w:type="spellEnd"/>
            <w:r w:rsidRPr="00013849">
              <w:rPr>
                <w:rFonts w:asciiTheme="minorHAnsi" w:eastAsia="Calibri" w:hAnsiTheme="minorHAnsi" w:cs="Calibri"/>
                <w:color w:val="4F81BD" w:themeColor="accent1"/>
                <w:sz w:val="24"/>
                <w:szCs w:val="24"/>
              </w:rPr>
              <w:t>) oder einer ähnlichen Lizenz entsprechen.</w:t>
            </w:r>
          </w:p>
          <w:p w14:paraId="4A6DAD91"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6CA87A40"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„Programm“</w:t>
            </w:r>
            <w:r w:rsidRPr="00013849">
              <w:rPr>
                <w:rFonts w:asciiTheme="minorHAnsi" w:eastAsia="Calibri" w:hAnsiTheme="minorHAnsi" w:cs="Calibri"/>
                <w:color w:val="4F81BD" w:themeColor="accent1"/>
                <w:sz w:val="24"/>
                <w:szCs w:val="24"/>
              </w:rPr>
              <w:t xml:space="preserve"> – Richtlinien, Prozesse und Mitarbeiter, die die Compliance-Aktivitäten eine</w:t>
            </w:r>
            <w:ins w:id="21" w:author="Anke Thanheiser" w:date="2019-04-06T14:04:00Z">
              <w:r w:rsidR="005E480F">
                <w:rPr>
                  <w:rFonts w:asciiTheme="minorHAnsi" w:eastAsia="Calibri" w:hAnsiTheme="minorHAnsi" w:cs="Calibri"/>
                  <w:color w:val="4F81BD" w:themeColor="accent1"/>
                  <w:sz w:val="24"/>
                  <w:szCs w:val="24"/>
                </w:rPr>
                <w:t xml:space="preserve">s </w:t>
              </w:r>
              <w:commentRangeStart w:id="22"/>
              <w:proofErr w:type="spellStart"/>
              <w:r w:rsidR="005E480F">
                <w:rPr>
                  <w:rFonts w:asciiTheme="minorHAnsi" w:eastAsia="Calibri" w:hAnsiTheme="minorHAnsi" w:cs="Calibri"/>
                  <w:color w:val="4F81BD" w:themeColor="accent1"/>
                  <w:sz w:val="24"/>
                  <w:szCs w:val="24"/>
                </w:rPr>
                <w:t>Unternehmens</w:t>
              </w:r>
            </w:ins>
            <w:del w:id="23" w:author="Anke Thanheiser" w:date="2019-04-06T14:04:00Z">
              <w:r w:rsidRPr="00013849" w:rsidDel="005E480F">
                <w:rPr>
                  <w:rFonts w:asciiTheme="minorHAnsi" w:eastAsia="Calibri" w:hAnsiTheme="minorHAnsi" w:cs="Calibri"/>
                  <w:color w:val="4F81BD" w:themeColor="accent1"/>
                  <w:sz w:val="24"/>
                  <w:szCs w:val="24"/>
                </w:rPr>
                <w:delText>r</w:delText>
              </w:r>
            </w:del>
            <w:commentRangeEnd w:id="22"/>
            <w:r w:rsidR="009126FD">
              <w:rPr>
                <w:rStyle w:val="Kommentarzeichen"/>
              </w:rPr>
              <w:commentReference w:id="22"/>
            </w:r>
            <w:del w:id="24" w:author="Anke Thanheiser" w:date="2019-04-06T14:04:00Z">
              <w:r w:rsidRPr="00013849" w:rsidDel="005E480F">
                <w:rPr>
                  <w:rFonts w:asciiTheme="minorHAnsi" w:eastAsia="Calibri" w:hAnsiTheme="minorHAnsi" w:cs="Calibri"/>
                  <w:color w:val="4F81BD" w:themeColor="accent1"/>
                  <w:sz w:val="24"/>
                  <w:szCs w:val="24"/>
                </w:rPr>
                <w:delText xml:space="preserve"> Organisation </w:delText>
              </w:r>
            </w:del>
            <w:r w:rsidRPr="00013849">
              <w:rPr>
                <w:rFonts w:asciiTheme="minorHAnsi" w:eastAsia="Calibri" w:hAnsiTheme="minorHAnsi" w:cs="Calibri"/>
                <w:color w:val="4F81BD" w:themeColor="accent1"/>
                <w:sz w:val="24"/>
                <w:szCs w:val="24"/>
              </w:rPr>
              <w:t>für</w:t>
            </w:r>
            <w:proofErr w:type="spellEnd"/>
            <w:r w:rsidRPr="00013849">
              <w:rPr>
                <w:rFonts w:asciiTheme="minorHAnsi" w:eastAsia="Calibri" w:hAnsiTheme="minorHAnsi" w:cs="Calibri"/>
                <w:color w:val="4F81BD" w:themeColor="accent1"/>
                <w:sz w:val="24"/>
                <w:szCs w:val="24"/>
              </w:rPr>
              <w:t xml:space="preserve"> Open Source-Lizenzen steuern.</w:t>
            </w:r>
          </w:p>
          <w:p w14:paraId="1666DCA4"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032B4EEE"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 xml:space="preserve">„Software-Mitarbeiter“ </w:t>
            </w:r>
            <w:r w:rsidRPr="00013849">
              <w:rPr>
                <w:rFonts w:asciiTheme="minorHAnsi" w:eastAsia="Calibri" w:hAnsiTheme="minorHAnsi" w:cs="Calibri"/>
                <w:color w:val="4F81BD" w:themeColor="accent1"/>
                <w:sz w:val="24"/>
                <w:szCs w:val="24"/>
              </w:rPr>
              <w:t xml:space="preserve">- jeder Mitarbeiter oder Auftragnehmer eines Unternehmens, der die Vorgaben für </w:t>
            </w:r>
            <w:del w:id="25" w:author="Anke Thanheiser" w:date="2019-04-06T14:04:00Z">
              <w:r w:rsidRPr="00013849" w:rsidDel="005E480F">
                <w:rPr>
                  <w:rFonts w:asciiTheme="minorHAnsi" w:eastAsia="Calibri" w:hAnsiTheme="minorHAnsi" w:cs="Calibri"/>
                  <w:color w:val="4F81BD" w:themeColor="accent1"/>
                  <w:sz w:val="24"/>
                  <w:szCs w:val="24"/>
                </w:rPr>
                <w:delText>z</w:delText>
              </w:r>
            </w:del>
            <w:ins w:id="26" w:author="Anke Thanheiser" w:date="2019-04-06T14:04:00Z">
              <w:r w:rsidR="005E480F">
                <w:rPr>
                  <w:rFonts w:asciiTheme="minorHAnsi" w:eastAsia="Calibri" w:hAnsiTheme="minorHAnsi" w:cs="Calibri"/>
                  <w:color w:val="4F81BD" w:themeColor="accent1"/>
                  <w:sz w:val="24"/>
                  <w:szCs w:val="24"/>
                </w:rPr>
                <w:t>Z</w:t>
              </w:r>
            </w:ins>
            <w:r w:rsidRPr="00013849">
              <w:rPr>
                <w:rFonts w:asciiTheme="minorHAnsi" w:eastAsia="Calibri" w:hAnsiTheme="minorHAnsi" w:cs="Calibri"/>
                <w:color w:val="4F81BD" w:themeColor="accent1"/>
                <w:sz w:val="24"/>
                <w:szCs w:val="24"/>
              </w:rPr>
              <w:t>ugelieferte Software festlegt, zu ihr beiträgt oder für ihre Vorbereitung verantwortlich ist. Abhängig vo</w:t>
            </w:r>
            <w:ins w:id="27" w:author="Anke Thanheiser" w:date="2019-04-06T14:05:00Z">
              <w:r w:rsidR="005E480F">
                <w:rPr>
                  <w:rFonts w:asciiTheme="minorHAnsi" w:eastAsia="Calibri" w:hAnsiTheme="minorHAnsi" w:cs="Calibri"/>
                  <w:color w:val="4F81BD" w:themeColor="accent1"/>
                  <w:sz w:val="24"/>
                  <w:szCs w:val="24"/>
                </w:rPr>
                <w:t>m</w:t>
              </w:r>
            </w:ins>
            <w:del w:id="28" w:author="Anke Thanheiser" w:date="2019-04-06T14:05:00Z">
              <w:r w:rsidRPr="00013849" w:rsidDel="005E480F">
                <w:rPr>
                  <w:rFonts w:asciiTheme="minorHAnsi" w:eastAsia="Calibri" w:hAnsiTheme="minorHAnsi" w:cs="Calibri"/>
                  <w:color w:val="4F81BD" w:themeColor="accent1"/>
                  <w:sz w:val="24"/>
                  <w:szCs w:val="24"/>
                </w:rPr>
                <w:delText>n der</w:delText>
              </w:r>
            </w:del>
            <w:r w:rsidRPr="00013849">
              <w:rPr>
                <w:rFonts w:asciiTheme="minorHAnsi" w:eastAsia="Calibri" w:hAnsiTheme="minorHAnsi" w:cs="Calibri"/>
                <w:color w:val="4F81BD" w:themeColor="accent1"/>
                <w:sz w:val="24"/>
                <w:szCs w:val="24"/>
              </w:rPr>
              <w:t xml:space="preserve"> jeweiligen </w:t>
            </w:r>
            <w:ins w:id="29" w:author="Anke Thanheiser" w:date="2019-04-06T14:05:00Z">
              <w:r w:rsidR="005E480F">
                <w:rPr>
                  <w:rFonts w:asciiTheme="minorHAnsi" w:eastAsia="Calibri" w:hAnsiTheme="minorHAnsi" w:cs="Calibri"/>
                  <w:color w:val="4F81BD" w:themeColor="accent1"/>
                  <w:sz w:val="24"/>
                  <w:szCs w:val="24"/>
                </w:rPr>
                <w:t>Unternehmen</w:t>
              </w:r>
            </w:ins>
            <w:del w:id="30" w:author="Anke Thanheiser" w:date="2019-04-06T14:05:00Z">
              <w:r w:rsidRPr="00013849" w:rsidDel="005E480F">
                <w:rPr>
                  <w:rFonts w:asciiTheme="minorHAnsi" w:eastAsia="Calibri" w:hAnsiTheme="minorHAnsi" w:cs="Calibri"/>
                  <w:color w:val="4F81BD" w:themeColor="accent1"/>
                  <w:sz w:val="24"/>
                  <w:szCs w:val="24"/>
                </w:rPr>
                <w:delText>Organisation</w:delText>
              </w:r>
            </w:del>
            <w:r w:rsidRPr="00013849">
              <w:rPr>
                <w:rFonts w:asciiTheme="minorHAnsi" w:eastAsia="Calibri" w:hAnsiTheme="minorHAnsi" w:cs="Calibri"/>
                <w:color w:val="4F81BD" w:themeColor="accent1"/>
                <w:sz w:val="24"/>
                <w:szCs w:val="24"/>
              </w:rPr>
              <w:t xml:space="preserve"> </w:t>
            </w:r>
            <w:r w:rsidR="0063515B">
              <w:rPr>
                <w:rFonts w:asciiTheme="minorHAnsi" w:eastAsia="Calibri" w:hAnsiTheme="minorHAnsi" w:cs="Calibri"/>
                <w:color w:val="4F81BD" w:themeColor="accent1"/>
                <w:sz w:val="24"/>
                <w:szCs w:val="24"/>
              </w:rPr>
              <w:t>können</w:t>
            </w:r>
            <w:r w:rsidRPr="00013849">
              <w:rPr>
                <w:rFonts w:asciiTheme="minorHAnsi" w:eastAsia="Calibri" w:hAnsiTheme="minorHAnsi" w:cs="Calibri"/>
                <w:color w:val="4F81BD" w:themeColor="accent1"/>
                <w:sz w:val="24"/>
                <w:szCs w:val="24"/>
              </w:rPr>
              <w:t xml:space="preserve"> dies insbesondere</w:t>
            </w:r>
            <w:r w:rsidR="0063515B">
              <w:rPr>
                <w:rFonts w:asciiTheme="minorHAnsi" w:eastAsia="Calibri" w:hAnsiTheme="minorHAnsi" w:cs="Calibri"/>
                <w:color w:val="4F81BD" w:themeColor="accent1"/>
                <w:sz w:val="24"/>
                <w:szCs w:val="24"/>
              </w:rPr>
              <w:t xml:space="preserve"> (und nicht nur)</w:t>
            </w:r>
            <w:r w:rsidRPr="00013849">
              <w:rPr>
                <w:rFonts w:asciiTheme="minorHAnsi" w:eastAsia="Calibri" w:hAnsiTheme="minorHAnsi" w:cs="Calibri"/>
                <w:color w:val="4F81BD" w:themeColor="accent1"/>
                <w:sz w:val="24"/>
                <w:szCs w:val="24"/>
              </w:rPr>
              <w:t xml:space="preserve"> Software-Entwickler, Release-Ingenieure, Qualitätsprüfer, </w:t>
            </w:r>
            <w:r w:rsidR="0063515B">
              <w:rPr>
                <w:rFonts w:asciiTheme="minorHAnsi" w:eastAsia="Calibri" w:hAnsiTheme="minorHAnsi" w:cs="Calibri"/>
                <w:color w:val="4F81BD" w:themeColor="accent1"/>
                <w:sz w:val="24"/>
                <w:szCs w:val="24"/>
              </w:rPr>
              <w:t xml:space="preserve">sowie </w:t>
            </w:r>
            <w:r w:rsidRPr="00013849">
              <w:rPr>
                <w:rFonts w:asciiTheme="minorHAnsi" w:eastAsia="Calibri" w:hAnsiTheme="minorHAnsi" w:cs="Calibri"/>
                <w:color w:val="4F81BD" w:themeColor="accent1"/>
                <w:sz w:val="24"/>
                <w:szCs w:val="24"/>
              </w:rPr>
              <w:t>Mitarbeiter im Produkt-Marketing und im Produkt-Management</w:t>
            </w:r>
            <w:r w:rsidR="0063515B">
              <w:rPr>
                <w:rFonts w:asciiTheme="minorHAnsi" w:eastAsia="Calibri" w:hAnsiTheme="minorHAnsi" w:cs="Calibri"/>
                <w:color w:val="4F81BD" w:themeColor="accent1"/>
                <w:sz w:val="24"/>
                <w:szCs w:val="24"/>
              </w:rPr>
              <w:t xml:space="preserve"> sein</w:t>
            </w:r>
            <w:r w:rsidRPr="00013849">
              <w:rPr>
                <w:rFonts w:asciiTheme="minorHAnsi" w:eastAsia="Calibri" w:hAnsiTheme="minorHAnsi" w:cs="Calibri"/>
                <w:color w:val="4F81BD" w:themeColor="accent1"/>
                <w:sz w:val="24"/>
                <w:szCs w:val="24"/>
              </w:rPr>
              <w:t>.</w:t>
            </w:r>
          </w:p>
          <w:p w14:paraId="2F7FC1A6"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5334D832"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 xml:space="preserve">„SPDX“ </w:t>
            </w:r>
            <w:r w:rsidRPr="00013849">
              <w:rPr>
                <w:rFonts w:asciiTheme="minorHAnsi" w:eastAsia="Calibri" w:hAnsiTheme="minorHAnsi" w:cs="Calibri"/>
                <w:color w:val="4F81BD" w:themeColor="accent1"/>
                <w:sz w:val="24"/>
                <w:szCs w:val="24"/>
              </w:rPr>
              <w:t xml:space="preserve">- der von der SPDX (Software Package Data Exchange)-Arbeitsgruppe der Linux </w:t>
            </w:r>
            <w:proofErr w:type="spellStart"/>
            <w:r w:rsidRPr="00013849">
              <w:rPr>
                <w:rFonts w:asciiTheme="minorHAnsi" w:eastAsia="Calibri" w:hAnsiTheme="minorHAnsi" w:cs="Calibri"/>
                <w:color w:val="4F81BD" w:themeColor="accent1"/>
                <w:sz w:val="24"/>
                <w:szCs w:val="24"/>
              </w:rPr>
              <w:t>Foundation</w:t>
            </w:r>
            <w:proofErr w:type="spellEnd"/>
            <w:r w:rsidRPr="00013849">
              <w:rPr>
                <w:rFonts w:asciiTheme="minorHAnsi" w:eastAsia="Calibri" w:hAnsiTheme="minorHAnsi" w:cs="Calibri"/>
                <w:color w:val="4F81BD" w:themeColor="accent1"/>
                <w:sz w:val="24"/>
                <w:szCs w:val="24"/>
              </w:rPr>
              <w:t xml:space="preserve"> erstellte Format-Standard für den Austausch von Lizenz- und Urheberrechtsinformationen für ein bestimmtes Softwarepaket. Eine Beschreibung der SPDX-Spezifikation finden Sie unter </w:t>
            </w:r>
            <w:hyperlink r:id="rId13">
              <w:r w:rsidRPr="00013849">
                <w:rPr>
                  <w:rFonts w:asciiTheme="minorHAnsi" w:eastAsia="Calibri" w:hAnsiTheme="minorHAnsi" w:cs="Calibri"/>
                  <w:color w:val="4F81BD" w:themeColor="accent1"/>
                  <w:sz w:val="24"/>
                  <w:szCs w:val="24"/>
                  <w:u w:val="single"/>
                </w:rPr>
                <w:t>www.spdx.org</w:t>
              </w:r>
            </w:hyperlink>
            <w:r w:rsidRPr="00013849">
              <w:rPr>
                <w:rFonts w:asciiTheme="minorHAnsi" w:eastAsia="Calibri" w:hAnsiTheme="minorHAnsi" w:cs="Calibri"/>
                <w:color w:val="4F81BD" w:themeColor="accent1"/>
                <w:sz w:val="24"/>
                <w:szCs w:val="24"/>
              </w:rPr>
              <w:t>.</w:t>
            </w:r>
          </w:p>
          <w:p w14:paraId="2D56CD4F"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60F0CB0"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b/>
                <w:color w:val="4F81BD" w:themeColor="accent1"/>
                <w:sz w:val="24"/>
                <w:szCs w:val="24"/>
              </w:rPr>
              <w:lastRenderedPageBreak/>
              <w:t>„</w:t>
            </w:r>
            <w:r w:rsidRPr="00013849">
              <w:rPr>
                <w:rFonts w:asciiTheme="minorHAnsi" w:eastAsia="Calibri" w:hAnsiTheme="minorHAnsi" w:cs="Calibri"/>
                <w:b/>
                <w:color w:val="4F81BD" w:themeColor="accent1"/>
                <w:sz w:val="24"/>
                <w:szCs w:val="24"/>
              </w:rPr>
              <w:t>Zugelieferte Software</w:t>
            </w:r>
            <w:r>
              <w:rPr>
                <w:rFonts w:asciiTheme="minorHAnsi" w:eastAsia="Calibri" w:hAnsiTheme="minorHAnsi" w:cs="Calibri"/>
                <w:b/>
                <w:color w:val="4F81BD" w:themeColor="accent1"/>
                <w:sz w:val="24"/>
                <w:szCs w:val="24"/>
              </w:rPr>
              <w:t>“</w:t>
            </w:r>
            <w:r w:rsidRPr="00013849">
              <w:rPr>
                <w:rFonts w:asciiTheme="minorHAnsi" w:eastAsia="Calibri" w:hAnsiTheme="minorHAnsi" w:cs="Calibri"/>
                <w:color w:val="4F81BD" w:themeColor="accent1"/>
                <w:sz w:val="24"/>
                <w:szCs w:val="24"/>
              </w:rPr>
              <w:t xml:space="preserve"> - Software, welche </w:t>
            </w:r>
            <w:del w:id="31" w:author="Anke Thanheiser" w:date="2019-04-06T14:06:00Z">
              <w:r w:rsidRPr="00013849" w:rsidDel="005E480F">
                <w:rPr>
                  <w:rFonts w:asciiTheme="minorHAnsi" w:eastAsia="Calibri" w:hAnsiTheme="minorHAnsi" w:cs="Calibri"/>
                  <w:color w:val="4F81BD" w:themeColor="accent1"/>
                  <w:sz w:val="24"/>
                  <w:szCs w:val="24"/>
                </w:rPr>
                <w:delText>eine Organisation</w:delText>
              </w:r>
            </w:del>
            <w:ins w:id="32" w:author="Anke Thanheiser" w:date="2019-04-06T14:06:00Z">
              <w:r w:rsidR="005E480F">
                <w:rPr>
                  <w:rFonts w:asciiTheme="minorHAnsi" w:eastAsia="Calibri" w:hAnsiTheme="minorHAnsi" w:cs="Calibri"/>
                  <w:color w:val="4F81BD" w:themeColor="accent1"/>
                  <w:sz w:val="24"/>
                  <w:szCs w:val="24"/>
                </w:rPr>
                <w:t>ein Unternehmen</w:t>
              </w:r>
            </w:ins>
            <w:r w:rsidRPr="00013849">
              <w:rPr>
                <w:rFonts w:asciiTheme="minorHAnsi" w:eastAsia="Calibri" w:hAnsiTheme="minorHAnsi" w:cs="Calibri"/>
                <w:color w:val="4F81BD" w:themeColor="accent1"/>
                <w:sz w:val="24"/>
                <w:szCs w:val="24"/>
              </w:rPr>
              <w:t xml:space="preserve"> an Dritte weitergibt (z. B. andere </w:t>
            </w:r>
            <w:del w:id="33" w:author="Anke Thanheiser" w:date="2019-04-06T14:06:00Z">
              <w:r w:rsidRPr="00013849" w:rsidDel="005E480F">
                <w:rPr>
                  <w:rFonts w:asciiTheme="minorHAnsi" w:eastAsia="Calibri" w:hAnsiTheme="minorHAnsi" w:cs="Calibri"/>
                  <w:color w:val="4F81BD" w:themeColor="accent1"/>
                  <w:sz w:val="24"/>
                  <w:szCs w:val="24"/>
                </w:rPr>
                <w:delText xml:space="preserve">Organisationen </w:delText>
              </w:r>
            </w:del>
            <w:ins w:id="34" w:author="Anke Thanheiser" w:date="2019-04-06T14:06:00Z">
              <w:r w:rsidR="005E480F">
                <w:rPr>
                  <w:rFonts w:asciiTheme="minorHAnsi" w:eastAsia="Calibri" w:hAnsiTheme="minorHAnsi" w:cs="Calibri"/>
                  <w:color w:val="4F81BD" w:themeColor="accent1"/>
                  <w:sz w:val="24"/>
                  <w:szCs w:val="24"/>
                </w:rPr>
                <w:t>Unternehmen</w:t>
              </w:r>
              <w:r w:rsidR="005E480F" w:rsidRPr="00013849">
                <w:rPr>
                  <w:rFonts w:asciiTheme="minorHAnsi" w:eastAsia="Calibri" w:hAnsiTheme="minorHAnsi" w:cs="Calibri"/>
                  <w:color w:val="4F81BD" w:themeColor="accent1"/>
                  <w:sz w:val="24"/>
                  <w:szCs w:val="24"/>
                </w:rPr>
                <w:t xml:space="preserve"> </w:t>
              </w:r>
            </w:ins>
            <w:r w:rsidRPr="00013849">
              <w:rPr>
                <w:rFonts w:asciiTheme="minorHAnsi" w:eastAsia="Calibri" w:hAnsiTheme="minorHAnsi" w:cs="Calibri"/>
                <w:color w:val="4F81BD" w:themeColor="accent1"/>
                <w:sz w:val="24"/>
                <w:szCs w:val="24"/>
              </w:rPr>
              <w:t>oder Einzelpersonen).</w:t>
            </w:r>
          </w:p>
          <w:p w14:paraId="3A66B699"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1177CC66"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b/>
                <w:color w:val="4F81BD" w:themeColor="accent1"/>
                <w:sz w:val="24"/>
                <w:szCs w:val="24"/>
              </w:rPr>
              <w:t>„</w:t>
            </w:r>
            <w:r w:rsidRPr="00013849">
              <w:rPr>
                <w:rFonts w:asciiTheme="minorHAnsi" w:eastAsia="Calibri" w:hAnsiTheme="minorHAnsi" w:cs="Calibri"/>
                <w:b/>
                <w:color w:val="4F81BD" w:themeColor="accent1"/>
                <w:sz w:val="24"/>
                <w:szCs w:val="24"/>
              </w:rPr>
              <w:t>Verifikationsmaterial</w:t>
            </w:r>
            <w:r>
              <w:rPr>
                <w:rFonts w:asciiTheme="minorHAnsi" w:eastAsia="Calibri" w:hAnsiTheme="minorHAnsi" w:cs="Calibri"/>
                <w:b/>
                <w:color w:val="4F81BD" w:themeColor="accent1"/>
                <w:sz w:val="24"/>
                <w:szCs w:val="24"/>
              </w:rPr>
              <w:t>“</w:t>
            </w:r>
            <w:r w:rsidRPr="00013849">
              <w:rPr>
                <w:rFonts w:asciiTheme="minorHAnsi" w:eastAsia="Calibri" w:hAnsiTheme="minorHAnsi" w:cs="Calibri"/>
                <w:color w:val="4F81BD" w:themeColor="accent1"/>
                <w:sz w:val="24"/>
                <w:szCs w:val="24"/>
              </w:rPr>
              <w:t xml:space="preserve"> - Nachweise, die vorhanden sein müssen, damit eine bestimmte Anforderung als erfüllt angesehen werden kann.</w:t>
            </w:r>
          </w:p>
        </w:tc>
      </w:tr>
    </w:tbl>
    <w:p w14:paraId="790E4330" w14:textId="77777777" w:rsidR="005B118C" w:rsidRPr="003731A2" w:rsidRDefault="005B118C" w:rsidP="003731A2">
      <w:pPr>
        <w:rPr>
          <w:rFonts w:asciiTheme="minorHAnsi" w:eastAsia="Calibri" w:hAnsiTheme="minorHAnsi" w:cs="Calibri"/>
          <w:sz w:val="24"/>
          <w:szCs w:val="24"/>
        </w:rPr>
      </w:pPr>
    </w:p>
    <w:p w14:paraId="333472FD" w14:textId="77777777" w:rsidR="005B118C" w:rsidRPr="003731A2" w:rsidRDefault="005B118C" w:rsidP="003731A2">
      <w:pPr>
        <w:rPr>
          <w:rFonts w:asciiTheme="minorHAnsi" w:eastAsia="Calibri" w:hAnsiTheme="minorHAnsi" w:cs="Calibri"/>
          <w:sz w:val="24"/>
          <w:szCs w:val="24"/>
        </w:rPr>
      </w:pPr>
    </w:p>
    <w:p w14:paraId="7E2C12C6" w14:textId="77777777" w:rsidR="005B118C" w:rsidRPr="003731A2" w:rsidRDefault="00851B87" w:rsidP="003731A2">
      <w:pPr>
        <w:rPr>
          <w:rFonts w:asciiTheme="minorHAnsi" w:eastAsia="Calibri" w:hAnsiTheme="minorHAnsi" w:cs="Calibri"/>
          <w:sz w:val="24"/>
          <w:szCs w:val="24"/>
        </w:rPr>
      </w:pPr>
      <w:r>
        <w:rPr>
          <w:rFonts w:asciiTheme="minorHAnsi" w:eastAsia="Calibri" w:hAnsiTheme="minorHAnsi" w:cs="Calibri"/>
          <w:color w:val="073763"/>
          <w:sz w:val="24"/>
          <w:szCs w:val="24"/>
        </w:rPr>
        <w:t>Anforderungen</w:t>
      </w:r>
    </w:p>
    <w:tbl>
      <w:tblPr>
        <w:tblStyle w:val="7"/>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013849" w:rsidRPr="003731A2" w14:paraId="62BD172B" w14:textId="77777777" w:rsidTr="00013849">
        <w:tc>
          <w:tcPr>
            <w:tcW w:w="4650" w:type="dxa"/>
          </w:tcPr>
          <w:p w14:paraId="7BD91EFA" w14:textId="77777777" w:rsidR="00013849" w:rsidRPr="00A26C9E" w:rsidDel="008D2A30" w:rsidRDefault="00013849" w:rsidP="003731A2">
            <w:pPr>
              <w:widowControl w:val="0"/>
              <w:spacing w:line="240" w:lineRule="auto"/>
              <w:rPr>
                <w:rFonts w:asciiTheme="minorHAnsi" w:eastAsia="Calibri" w:hAnsiTheme="minorHAnsi" w:cs="Calibri"/>
                <w:sz w:val="24"/>
                <w:szCs w:val="24"/>
              </w:rPr>
            </w:pPr>
            <w:r w:rsidRPr="00A26C9E">
              <w:rPr>
                <w:rFonts w:asciiTheme="minorHAnsi" w:eastAsia="Calibri" w:hAnsiTheme="minorHAnsi" w:cs="Calibri"/>
                <w:sz w:val="24"/>
                <w:szCs w:val="24"/>
              </w:rPr>
              <w:t xml:space="preserve">1.0 </w:t>
            </w:r>
            <w:proofErr w:type="spellStart"/>
            <w:r w:rsidRPr="00A26C9E">
              <w:rPr>
                <w:rFonts w:asciiTheme="minorHAnsi" w:eastAsia="Calibri" w:hAnsiTheme="minorHAnsi" w:cs="Calibri"/>
                <w:sz w:val="24"/>
                <w:szCs w:val="24"/>
              </w:rPr>
              <w:t>Program</w:t>
            </w:r>
            <w:proofErr w:type="spellEnd"/>
            <w:r w:rsidRPr="00A26C9E">
              <w:rPr>
                <w:rFonts w:asciiTheme="minorHAnsi" w:eastAsia="Calibri" w:hAnsiTheme="minorHAnsi" w:cs="Calibri"/>
                <w:sz w:val="24"/>
                <w:szCs w:val="24"/>
              </w:rPr>
              <w:t xml:space="preserve"> </w:t>
            </w:r>
            <w:proofErr w:type="spellStart"/>
            <w:r w:rsidRPr="00A26C9E">
              <w:rPr>
                <w:rFonts w:asciiTheme="minorHAnsi" w:eastAsia="Calibri" w:hAnsiTheme="minorHAnsi" w:cs="Calibri"/>
                <w:sz w:val="24"/>
                <w:szCs w:val="24"/>
              </w:rPr>
              <w:t>Foundation</w:t>
            </w:r>
            <w:proofErr w:type="spellEnd"/>
          </w:p>
        </w:tc>
        <w:tc>
          <w:tcPr>
            <w:tcW w:w="4651" w:type="dxa"/>
            <w:shd w:val="clear" w:color="auto" w:fill="auto"/>
            <w:tcMar>
              <w:top w:w="100" w:type="dxa"/>
              <w:left w:w="100" w:type="dxa"/>
              <w:bottom w:w="100" w:type="dxa"/>
              <w:right w:w="100" w:type="dxa"/>
            </w:tcMar>
          </w:tcPr>
          <w:p w14:paraId="53865022" w14:textId="77777777" w:rsidR="00013849" w:rsidRPr="003731A2" w:rsidRDefault="00013849" w:rsidP="003731A2">
            <w:pPr>
              <w:widowControl w:val="0"/>
              <w:spacing w:line="240" w:lineRule="auto"/>
              <w:rPr>
                <w:rFonts w:asciiTheme="minorHAnsi" w:eastAsia="Calibri" w:hAnsiTheme="minorHAnsi" w:cs="Calibri"/>
                <w:sz w:val="24"/>
                <w:szCs w:val="24"/>
              </w:rPr>
            </w:pPr>
            <w:r>
              <w:rPr>
                <w:rFonts w:asciiTheme="minorHAnsi" w:eastAsia="Calibri" w:hAnsiTheme="minorHAnsi" w:cs="Calibri"/>
                <w:color w:val="6D9EEB"/>
                <w:sz w:val="24"/>
                <w:szCs w:val="24"/>
              </w:rPr>
              <w:t>1.0</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Programm-Grundlagen</w:t>
            </w:r>
          </w:p>
        </w:tc>
      </w:tr>
      <w:tr w:rsidR="00013849" w:rsidRPr="003731A2" w14:paraId="76116390" w14:textId="77777777" w:rsidTr="00013849">
        <w:tc>
          <w:tcPr>
            <w:tcW w:w="4650" w:type="dxa"/>
          </w:tcPr>
          <w:p w14:paraId="0B2EBF44" w14:textId="77777777"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1.1 Policy</w:t>
            </w:r>
          </w:p>
          <w:p w14:paraId="1B6C43B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written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exists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governs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compliance 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Supplied Software.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 must be internally communicated.</w:t>
            </w:r>
            <w:r>
              <w:rPr>
                <w:rFonts w:asciiTheme="minorHAnsi" w:eastAsia="Calibri" w:hAnsiTheme="minorHAnsi" w:cs="Calibri"/>
                <w:sz w:val="24"/>
                <w:szCs w:val="24"/>
                <w:lang w:val="en-GB"/>
              </w:rPr>
              <w:t xml:space="preserve"> </w:t>
            </w:r>
          </w:p>
          <w:p w14:paraId="236F475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F105F0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21A262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0373A6E" w14:textId="77777777"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Verification Material(s):</w:t>
            </w:r>
          </w:p>
          <w:p w14:paraId="51C95CA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4F3A86A"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1.1.1</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p>
          <w:p w14:paraId="0290C42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6C0BC6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B082E1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1.1.2</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procedure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makes Software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Staff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existence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via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training,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internal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wiki, 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other practical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communication method).</w:t>
            </w:r>
          </w:p>
          <w:p w14:paraId="73DCBFB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6B4009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286D9E5" w14:textId="77777777"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Rationale:</w:t>
            </w:r>
          </w:p>
          <w:p w14:paraId="3A6225F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steps 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taken to create,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record and make Software Staff aware of the existence of 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Although no requirements are provided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here on what should be included in the policy, other sections may impose requirements on the policy.</w:t>
            </w:r>
          </w:p>
          <w:p w14:paraId="6256833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BF4A7B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3D26C3F" w14:textId="77777777" w:rsidR="0063515B" w:rsidRDefault="0063515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A8F8E2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04CF27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 Competence</w:t>
            </w:r>
          </w:p>
          <w:p w14:paraId="72FD9A1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 xml:space="preserve">The organization shall: </w:t>
            </w:r>
          </w:p>
          <w:p w14:paraId="060D3150"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Identify the roles and the corresponding responsibilities of those roles that affects the performance and effectiveness of the Program;</w:t>
            </w:r>
          </w:p>
          <w:p w14:paraId="43296C28"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Determine the necessary competence of person(s) fulfilling each role</w:t>
            </w:r>
          </w:p>
          <w:p w14:paraId="272706CF"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Ensure that these persons are competent on the basis of appropriate education, training, and/or experience;</w:t>
            </w:r>
          </w:p>
          <w:p w14:paraId="1F3D0998"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Where applicable, take actions to acquire the necessary competence; and</w:t>
            </w:r>
          </w:p>
          <w:p w14:paraId="03A5D042"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85563E">
              <w:rPr>
                <w:rFonts w:asciiTheme="minorHAnsi" w:eastAsia="Calibri" w:hAnsiTheme="minorHAnsi" w:cs="Calibri"/>
                <w:sz w:val="24"/>
                <w:szCs w:val="24"/>
                <w:lang w:val="en-GB"/>
              </w:rPr>
              <w:t xml:space="preserve">Retain appropriate documented </w:t>
            </w:r>
            <w:r w:rsidRPr="0085563E">
              <w:rPr>
                <w:rFonts w:asciiTheme="minorHAnsi" w:eastAsia="Calibri" w:hAnsiTheme="minorHAnsi" w:cs="Calibri"/>
                <w:sz w:val="24"/>
                <w:szCs w:val="24"/>
                <w:lang w:val="en-GB"/>
              </w:rPr>
              <w:lastRenderedPageBreak/>
              <w:t>information as evidence of competence.</w:t>
            </w:r>
          </w:p>
          <w:p w14:paraId="0B3324C2" w14:textId="77777777" w:rsidR="00013849" w:rsidRDefault="00013849" w:rsidP="0085563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415E378" w14:textId="77777777" w:rsidR="00013849" w:rsidRDefault="00013849" w:rsidP="0085563E">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16C446E4" w14:textId="77777777" w:rsidR="00013849" w:rsidRPr="0085563E" w:rsidRDefault="00013849" w:rsidP="0085563E">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Verification Material(s):</w:t>
            </w:r>
          </w:p>
          <w:p w14:paraId="02E05992"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1.2.1 A documented list of roles with corresponding responsibilities for the different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participants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 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w:t>
            </w:r>
          </w:p>
          <w:p w14:paraId="73D8E71D"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32742C4"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4393417"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1.2.2 A document that identifies the competencies for each role.</w:t>
            </w:r>
          </w:p>
          <w:p w14:paraId="51903CDB"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57B89FB"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F6935A8"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1.2.3 Documented evidence of assessed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competence for each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participant.</w:t>
            </w:r>
            <w:r>
              <w:rPr>
                <w:rFonts w:asciiTheme="minorHAnsi" w:eastAsia="Calibri" w:hAnsiTheme="minorHAnsi" w:cs="Calibri"/>
                <w:sz w:val="24"/>
                <w:szCs w:val="24"/>
                <w:lang w:val="en-GB"/>
              </w:rPr>
              <w:t xml:space="preserve"> </w:t>
            </w:r>
          </w:p>
          <w:p w14:paraId="523C2ED8"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9DDF2E0"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02BB767C" w14:textId="77777777" w:rsidR="00013849" w:rsidRPr="0085563E" w:rsidRDefault="00013849" w:rsidP="00404AC1">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Rationale:</w:t>
            </w:r>
          </w:p>
          <w:p w14:paraId="6CBD373B" w14:textId="77777777" w:rsidR="00013849" w:rsidRPr="00404AC1"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 that the identified participants fulfilling Program roles have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obtained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sufficient level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 competence for their respective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roles and responsibilities.</w:t>
            </w:r>
          </w:p>
          <w:p w14:paraId="31FCB78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7190EB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75601B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98D43D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1.3 Awareness</w:t>
            </w:r>
          </w:p>
          <w:p w14:paraId="2B6F7D7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The organization shall ensure that Program participants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are aware of:</w:t>
            </w:r>
          </w:p>
          <w:p w14:paraId="6F2C540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Open Source policy;</w:t>
            </w:r>
          </w:p>
          <w:p w14:paraId="12A18E8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b)</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Relevant 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objectives;</w:t>
            </w:r>
          </w:p>
          <w:p w14:paraId="5AE5AB2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c)</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Their contribution to the effectiveness of the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p>
          <w:p w14:paraId="37E4F14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implications of not following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requirements.</w:t>
            </w:r>
          </w:p>
          <w:p w14:paraId="650839E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7A162D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5591CA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6AE2BD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14:paraId="72D558E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1.3.1Documented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evidence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assessed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awareness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each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personnel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including 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objectives,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ones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contribution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within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 implications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 Program non-conformance.</w:t>
            </w:r>
            <w:r>
              <w:rPr>
                <w:rFonts w:asciiTheme="minorHAnsi" w:eastAsia="Calibri" w:hAnsiTheme="minorHAnsi" w:cs="Calibri"/>
                <w:sz w:val="24"/>
                <w:szCs w:val="24"/>
                <w:lang w:val="en-GB"/>
              </w:rPr>
              <w:t xml:space="preserve"> </w:t>
            </w:r>
          </w:p>
          <w:p w14:paraId="7DC1A3A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8AF83C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05E270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70B2B6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14:paraId="128DDB2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personnel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have obtained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sufficient level of awareness for their respective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roles and responsibilities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within the Program.</w:t>
            </w:r>
          </w:p>
          <w:p w14:paraId="671E1A5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8E6A43A"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337064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1.4</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Scope</w:t>
            </w:r>
          </w:p>
          <w:p w14:paraId="40F7ECD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Different 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be governed by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levels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scope.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example,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could govern a single product line, an entire department or an entire organization. The scope designation needs to be declared for 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 xml:space="preserve">Program. </w:t>
            </w:r>
          </w:p>
          <w:p w14:paraId="0246C0C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F5ECB7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2AF818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208C99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629C25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lastRenderedPageBreak/>
              <w:t>Verification Material(s):</w:t>
            </w:r>
          </w:p>
          <w:p w14:paraId="6B11C82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1.4.1 A written statement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clearly defines the scope and limits of the Program.</w:t>
            </w:r>
          </w:p>
          <w:p w14:paraId="2437F7E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22F19D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14:paraId="33FEFF4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flexibility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construct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best fits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scope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organization’s needs. Some organizations could choose to maintain a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 a specific product line while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others could implement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to govern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Supplied Software of the entire organization.</w:t>
            </w:r>
          </w:p>
          <w:p w14:paraId="5895480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1F7FAB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15A531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1316E2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05B596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1.5</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 Obligations</w:t>
            </w:r>
          </w:p>
          <w:p w14:paraId="3B81CE1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 process exists for reviewing the Identified Licenses to determine the obligations, restrictions and rights granted by 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p>
          <w:p w14:paraId="7DCB092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12A6EEF" w14:textId="77777777" w:rsidR="0052147E" w:rsidRDefault="0052147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3EEC45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14:paraId="79EEADF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Pr>
                <w:rFonts w:asciiTheme="minorHAnsi" w:eastAsia="Calibri" w:hAnsiTheme="minorHAnsi" w:cs="Calibri"/>
                <w:sz w:val="24"/>
                <w:szCs w:val="24"/>
                <w:lang w:val="en-GB"/>
              </w:rPr>
              <w:t>1</w:t>
            </w:r>
            <w:r w:rsidRPr="00404AC1">
              <w:rPr>
                <w:rFonts w:asciiTheme="minorHAnsi" w:eastAsia="Calibri" w:hAnsiTheme="minorHAnsi" w:cs="Calibri"/>
                <w:sz w:val="24"/>
                <w:szCs w:val="24"/>
                <w:lang w:val="en-GB"/>
              </w:rPr>
              <w:t>.5.1</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review</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document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obligations,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restrictions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 rights granted by each Identified License.</w:t>
            </w:r>
          </w:p>
          <w:p w14:paraId="5493F82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BA4B97A" w14:textId="77777777" w:rsidR="0052147E" w:rsidRDefault="0052147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96C631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E219D0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14:paraId="0A9105AF" w14:textId="77777777" w:rsidR="00013849" w:rsidRPr="00404AC1"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ensure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process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reviewing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identifying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obligations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 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various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use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cases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organization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encounter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(as defined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 requirement 3.2).</w:t>
            </w:r>
          </w:p>
        </w:tc>
        <w:tc>
          <w:tcPr>
            <w:tcW w:w="4651" w:type="dxa"/>
            <w:shd w:val="clear" w:color="auto" w:fill="auto"/>
            <w:tcMar>
              <w:top w:w="100" w:type="dxa"/>
              <w:left w:w="100" w:type="dxa"/>
              <w:bottom w:w="100" w:type="dxa"/>
              <w:right w:w="100" w:type="dxa"/>
            </w:tcMar>
          </w:tcPr>
          <w:p w14:paraId="7893C7A3"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lastRenderedPageBreak/>
              <w:t>1.1 Richtlinie</w:t>
            </w:r>
          </w:p>
          <w:p w14:paraId="585EB9D7"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F43FE">
              <w:rPr>
                <w:rFonts w:asciiTheme="minorHAnsi" w:eastAsia="Calibri" w:hAnsiTheme="minorHAnsi" w:cs="Calibri"/>
                <w:color w:val="4F81BD" w:themeColor="accent1"/>
                <w:sz w:val="24"/>
                <w:szCs w:val="24"/>
              </w:rPr>
              <w:t xml:space="preserve">Es existiert eine schriftliche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 xml:space="preserve">-Richtlinie, in der die Anforderungen an die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-Lizenz-</w:t>
            </w:r>
            <w:commentRangeStart w:id="35"/>
            <w:commentRangeStart w:id="36"/>
            <w:r w:rsidRPr="00FF43FE">
              <w:rPr>
                <w:rFonts w:asciiTheme="minorHAnsi" w:eastAsia="Calibri" w:hAnsiTheme="minorHAnsi" w:cs="Calibri"/>
                <w:color w:val="4F81BD" w:themeColor="accent1"/>
                <w:sz w:val="24"/>
                <w:szCs w:val="24"/>
              </w:rPr>
              <w:t>Compliance</w:t>
            </w:r>
            <w:commentRangeEnd w:id="35"/>
            <w:r w:rsidR="00F518B4">
              <w:rPr>
                <w:rStyle w:val="Kommentarzeichen"/>
              </w:rPr>
              <w:commentReference w:id="35"/>
            </w:r>
            <w:r w:rsidRPr="00FF43FE">
              <w:rPr>
                <w:rFonts w:asciiTheme="minorHAnsi" w:eastAsia="Calibri" w:hAnsiTheme="minorHAnsi" w:cs="Calibri"/>
                <w:color w:val="4F81BD" w:themeColor="accent1"/>
                <w:sz w:val="24"/>
                <w:szCs w:val="24"/>
              </w:rPr>
              <w:t xml:space="preserve"> </w:t>
            </w:r>
            <w:commentRangeEnd w:id="36"/>
            <w:r>
              <w:rPr>
                <w:rStyle w:val="Kommentarzeichen"/>
              </w:rPr>
              <w:commentReference w:id="36"/>
            </w:r>
            <w:r w:rsidRPr="00FF43FE">
              <w:rPr>
                <w:rFonts w:asciiTheme="minorHAnsi" w:eastAsia="Calibri" w:hAnsiTheme="minorHAnsi" w:cs="Calibri"/>
                <w:color w:val="4F81BD" w:themeColor="accent1"/>
                <w:sz w:val="24"/>
                <w:szCs w:val="24"/>
              </w:rPr>
              <w:t xml:space="preserve"> der </w:t>
            </w:r>
            <w:commentRangeStart w:id="37"/>
            <w:commentRangeStart w:id="38"/>
            <w:r>
              <w:rPr>
                <w:rFonts w:asciiTheme="minorHAnsi" w:eastAsia="Calibri" w:hAnsiTheme="minorHAnsi" w:cs="Calibri"/>
                <w:color w:val="4F81BD" w:themeColor="accent1"/>
                <w:sz w:val="24"/>
                <w:szCs w:val="24"/>
              </w:rPr>
              <w:t>Zugelieferten</w:t>
            </w:r>
            <w:r w:rsidRPr="00FF43FE">
              <w:rPr>
                <w:rFonts w:asciiTheme="minorHAnsi" w:eastAsia="Calibri" w:hAnsiTheme="minorHAnsi" w:cs="Calibri"/>
                <w:color w:val="4F81BD" w:themeColor="accent1"/>
                <w:sz w:val="24"/>
                <w:szCs w:val="24"/>
              </w:rPr>
              <w:t xml:space="preserve"> Software </w:t>
            </w:r>
            <w:commentRangeEnd w:id="37"/>
            <w:r>
              <w:rPr>
                <w:rStyle w:val="Kommentarzeichen"/>
              </w:rPr>
              <w:commentReference w:id="37"/>
            </w:r>
            <w:commentRangeEnd w:id="38"/>
            <w:r>
              <w:rPr>
                <w:rStyle w:val="Kommentarzeichen"/>
              </w:rPr>
              <w:commentReference w:id="38"/>
            </w:r>
            <w:r w:rsidRPr="00FF43FE">
              <w:rPr>
                <w:rFonts w:asciiTheme="minorHAnsi" w:eastAsia="Calibri" w:hAnsiTheme="minorHAnsi" w:cs="Calibri"/>
                <w:color w:val="4F81BD" w:themeColor="accent1"/>
                <w:sz w:val="24"/>
                <w:szCs w:val="24"/>
              </w:rPr>
              <w:t xml:space="preserve"> geregelt ist. Die Richtlinie muss innerhalb des Unternehmens kommuniziert werden</w:t>
            </w:r>
            <w:r w:rsidRPr="003731A2">
              <w:rPr>
                <w:rFonts w:asciiTheme="minorHAnsi" w:eastAsia="Calibri" w:hAnsiTheme="minorHAnsi" w:cs="Calibri"/>
                <w:sz w:val="24"/>
                <w:szCs w:val="24"/>
              </w:rPr>
              <w:t>.</w:t>
            </w:r>
          </w:p>
          <w:p w14:paraId="450C503C"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46EF38E"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Verifikationsmaterial:</w:t>
            </w:r>
          </w:p>
          <w:p w14:paraId="2F823553"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31448779"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1.1.1 Eine schriftlich dokumentierte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-Richtlinie.</w:t>
            </w:r>
          </w:p>
          <w:p w14:paraId="2D0DEA06"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9D7C372"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1.1.2 Ein dokumentiertes Verfahren, welches die Software-Mitarbeiter auf die Existenz der Open-Source-Richtlinie aufmerksam macht (z. B. über </w:t>
            </w:r>
            <w:r w:rsidR="0063515B">
              <w:rPr>
                <w:rFonts w:asciiTheme="minorHAnsi" w:eastAsia="Calibri" w:hAnsiTheme="minorHAnsi" w:cs="Calibri"/>
                <w:color w:val="4F81BD" w:themeColor="accent1"/>
                <w:sz w:val="24"/>
                <w:szCs w:val="24"/>
              </w:rPr>
              <w:t>Schulungen</w:t>
            </w:r>
            <w:r w:rsidRPr="00FF43FE">
              <w:rPr>
                <w:rFonts w:asciiTheme="minorHAnsi" w:eastAsia="Calibri" w:hAnsiTheme="minorHAnsi" w:cs="Calibri"/>
                <w:color w:val="4F81BD" w:themeColor="accent1"/>
                <w:sz w:val="24"/>
                <w:szCs w:val="24"/>
              </w:rPr>
              <w:t xml:space="preserve">, </w:t>
            </w:r>
            <w:r w:rsidR="0063515B">
              <w:rPr>
                <w:rFonts w:asciiTheme="minorHAnsi" w:eastAsia="Calibri" w:hAnsiTheme="minorHAnsi" w:cs="Calibri"/>
                <w:color w:val="4F81BD" w:themeColor="accent1"/>
                <w:sz w:val="24"/>
                <w:szCs w:val="24"/>
              </w:rPr>
              <w:t xml:space="preserve">ein </w:t>
            </w:r>
            <w:r w:rsidRPr="00FF43FE">
              <w:rPr>
                <w:rFonts w:asciiTheme="minorHAnsi" w:eastAsia="Calibri" w:hAnsiTheme="minorHAnsi" w:cs="Calibri"/>
                <w:color w:val="4F81BD" w:themeColor="accent1"/>
                <w:sz w:val="24"/>
                <w:szCs w:val="24"/>
              </w:rPr>
              <w:t xml:space="preserve">internes Wiki oder eine </w:t>
            </w:r>
            <w:r w:rsidR="0063515B">
              <w:rPr>
                <w:rFonts w:asciiTheme="minorHAnsi" w:eastAsia="Calibri" w:hAnsiTheme="minorHAnsi" w:cs="Calibri"/>
                <w:color w:val="4F81BD" w:themeColor="accent1"/>
                <w:sz w:val="24"/>
                <w:szCs w:val="24"/>
              </w:rPr>
              <w:t xml:space="preserve">andere gängige </w:t>
            </w:r>
            <w:r w:rsidRPr="00FF43FE">
              <w:rPr>
                <w:rFonts w:asciiTheme="minorHAnsi" w:eastAsia="Calibri" w:hAnsiTheme="minorHAnsi" w:cs="Calibri"/>
                <w:color w:val="4F81BD" w:themeColor="accent1"/>
                <w:sz w:val="24"/>
                <w:szCs w:val="24"/>
              </w:rPr>
              <w:t>Kommunikationsmethode).</w:t>
            </w:r>
          </w:p>
          <w:p w14:paraId="3571A908"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46E6FB8" w14:textId="77777777" w:rsidR="00013849" w:rsidRPr="00DA5676"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Begründung:</w:t>
            </w:r>
          </w:p>
          <w:p w14:paraId="7BC0E18C" w14:textId="77777777" w:rsidR="00013849" w:rsidRPr="00DA5676"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 xml:space="preserve">Es soll sichergestellt werden, dass die notwendigen Schritte unternommen wurden, um </w:t>
            </w:r>
            <w:r w:rsidR="0063515B">
              <w:rPr>
                <w:rFonts w:asciiTheme="minorHAnsi" w:eastAsia="Calibri" w:hAnsiTheme="minorHAnsi" w:cs="Calibri"/>
                <w:color w:val="4F81BD" w:themeColor="accent1"/>
                <w:sz w:val="24"/>
                <w:szCs w:val="24"/>
              </w:rPr>
              <w:t xml:space="preserve">eine Open-Source-Richtlinie zu erstellen, festzulegen und </w:t>
            </w:r>
            <w:r w:rsidRPr="00DA5676">
              <w:rPr>
                <w:rFonts w:asciiTheme="minorHAnsi" w:eastAsia="Calibri" w:hAnsiTheme="minorHAnsi" w:cs="Calibri"/>
                <w:color w:val="4F81BD" w:themeColor="accent1"/>
                <w:sz w:val="24"/>
                <w:szCs w:val="24"/>
              </w:rPr>
              <w:t xml:space="preserve">Software-Mitarbeiter auf </w:t>
            </w:r>
            <w:r w:rsidR="0063515B">
              <w:rPr>
                <w:rFonts w:asciiTheme="minorHAnsi" w:eastAsia="Calibri" w:hAnsiTheme="minorHAnsi" w:cs="Calibri"/>
                <w:color w:val="4F81BD" w:themeColor="accent1"/>
                <w:sz w:val="24"/>
                <w:szCs w:val="24"/>
              </w:rPr>
              <w:t>deren Existenz</w:t>
            </w:r>
            <w:r w:rsidRPr="00DA5676">
              <w:rPr>
                <w:rFonts w:asciiTheme="minorHAnsi" w:eastAsia="Calibri" w:hAnsiTheme="minorHAnsi" w:cs="Calibri"/>
                <w:color w:val="4F81BD" w:themeColor="accent1"/>
                <w:sz w:val="24"/>
                <w:szCs w:val="24"/>
              </w:rPr>
              <w:t xml:space="preserve"> hinzuweisen. Obwohl an dieser Stelle keine inhaltlichen Vorgaben an die </w:t>
            </w:r>
            <w:r>
              <w:rPr>
                <w:rFonts w:asciiTheme="minorHAnsi" w:eastAsia="Calibri" w:hAnsiTheme="minorHAnsi" w:cs="Calibri"/>
                <w:color w:val="4F81BD" w:themeColor="accent1"/>
                <w:sz w:val="24"/>
                <w:szCs w:val="24"/>
              </w:rPr>
              <w:t>Open-Source</w:t>
            </w:r>
            <w:r w:rsidRPr="00DA5676">
              <w:rPr>
                <w:rFonts w:asciiTheme="minorHAnsi" w:eastAsia="Calibri" w:hAnsiTheme="minorHAnsi" w:cs="Calibri"/>
                <w:color w:val="4F81BD" w:themeColor="accent1"/>
                <w:sz w:val="24"/>
                <w:szCs w:val="24"/>
              </w:rPr>
              <w:t xml:space="preserve">-Richtlinie gestellt werden, können </w:t>
            </w:r>
            <w:r w:rsidR="0063515B">
              <w:rPr>
                <w:rFonts w:asciiTheme="minorHAnsi" w:eastAsia="Calibri" w:hAnsiTheme="minorHAnsi" w:cs="Calibri"/>
                <w:color w:val="4F81BD" w:themeColor="accent1"/>
                <w:sz w:val="24"/>
                <w:szCs w:val="24"/>
              </w:rPr>
              <w:t>diese durch andere Abschnitte</w:t>
            </w:r>
            <w:r w:rsidRPr="00DA5676">
              <w:rPr>
                <w:rFonts w:asciiTheme="minorHAnsi" w:eastAsia="Calibri" w:hAnsiTheme="minorHAnsi" w:cs="Calibri"/>
                <w:color w:val="4F81BD" w:themeColor="accent1"/>
                <w:sz w:val="24"/>
                <w:szCs w:val="24"/>
              </w:rPr>
              <w:t xml:space="preserve"> dieser Spezifikation </w:t>
            </w:r>
            <w:r w:rsidR="0063515B">
              <w:rPr>
                <w:rFonts w:asciiTheme="minorHAnsi" w:eastAsia="Calibri" w:hAnsiTheme="minorHAnsi" w:cs="Calibri"/>
                <w:color w:val="4F81BD" w:themeColor="accent1"/>
                <w:sz w:val="24"/>
                <w:szCs w:val="24"/>
              </w:rPr>
              <w:t>auferlegt werden</w:t>
            </w:r>
            <w:r w:rsidRPr="00DA5676">
              <w:rPr>
                <w:rFonts w:asciiTheme="minorHAnsi" w:eastAsia="Calibri" w:hAnsiTheme="minorHAnsi" w:cs="Calibri"/>
                <w:color w:val="4F81BD" w:themeColor="accent1"/>
                <w:sz w:val="24"/>
                <w:szCs w:val="24"/>
              </w:rPr>
              <w:t xml:space="preserve">. </w:t>
            </w:r>
          </w:p>
          <w:p w14:paraId="3199B3CB"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0933701" w14:textId="77777777" w:rsidR="00013849" w:rsidRPr="0063155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1.2 </w:t>
            </w:r>
            <w:r>
              <w:rPr>
                <w:rFonts w:asciiTheme="minorHAnsi" w:eastAsia="Calibri" w:hAnsiTheme="minorHAnsi" w:cs="Calibri"/>
                <w:color w:val="4F81BD" w:themeColor="accent1"/>
                <w:sz w:val="24"/>
                <w:szCs w:val="24"/>
              </w:rPr>
              <w:t>(Fach-)Kompetenz</w:t>
            </w:r>
          </w:p>
          <w:p w14:paraId="5AB20D69" w14:textId="77777777" w:rsidR="00013849" w:rsidRPr="0063155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Das Unternehmen muss:</w:t>
            </w:r>
          </w:p>
          <w:p w14:paraId="7BB94C48" w14:textId="77777777" w:rsidR="00013849" w:rsidRPr="00631557" w:rsidRDefault="0081370B"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Diejenigen </w:t>
            </w:r>
            <w:r w:rsidR="00013849" w:rsidRPr="00631557">
              <w:rPr>
                <w:rFonts w:asciiTheme="minorHAnsi" w:eastAsia="Calibri" w:hAnsiTheme="minorHAnsi" w:cs="Calibri"/>
                <w:color w:val="4F81BD" w:themeColor="accent1"/>
                <w:sz w:val="24"/>
                <w:szCs w:val="24"/>
              </w:rPr>
              <w:t xml:space="preserve">Rollen und zugehörigen Verantwortlichkeiten </w:t>
            </w:r>
            <w:r>
              <w:rPr>
                <w:rFonts w:asciiTheme="minorHAnsi" w:eastAsia="Calibri" w:hAnsiTheme="minorHAnsi" w:cs="Calibri"/>
                <w:color w:val="4F81BD" w:themeColor="accent1"/>
                <w:sz w:val="24"/>
                <w:szCs w:val="24"/>
              </w:rPr>
              <w:t>dieser</w:t>
            </w:r>
            <w:r w:rsidR="00013849" w:rsidRPr="00631557">
              <w:rPr>
                <w:rFonts w:asciiTheme="minorHAnsi" w:eastAsia="Calibri" w:hAnsiTheme="minorHAnsi" w:cs="Calibri"/>
                <w:color w:val="4F81BD" w:themeColor="accent1"/>
                <w:sz w:val="24"/>
                <w:szCs w:val="24"/>
              </w:rPr>
              <w:t xml:space="preserve"> Rollen identifizieren, die die Performanz und Effektivität des Programms beeinflussen.</w:t>
            </w:r>
          </w:p>
          <w:p w14:paraId="0EB06FE1" w14:textId="77777777" w:rsidR="00013849" w:rsidRPr="00631557" w:rsidRDefault="00013849"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Den notwendigen Grad an </w:t>
            </w:r>
            <w:r>
              <w:rPr>
                <w:rFonts w:asciiTheme="minorHAnsi" w:eastAsia="Calibri" w:hAnsiTheme="minorHAnsi" w:cs="Calibri"/>
                <w:color w:val="4F81BD" w:themeColor="accent1"/>
                <w:sz w:val="24"/>
                <w:szCs w:val="24"/>
              </w:rPr>
              <w:t>Fachkompetenz</w:t>
            </w:r>
            <w:r w:rsidRPr="00631557">
              <w:rPr>
                <w:rFonts w:asciiTheme="minorHAnsi" w:eastAsia="Calibri" w:hAnsiTheme="minorHAnsi" w:cs="Calibri"/>
                <w:color w:val="4F81BD" w:themeColor="accent1"/>
                <w:sz w:val="24"/>
                <w:szCs w:val="24"/>
              </w:rPr>
              <w:t xml:space="preserve"> der Person(en) bestimmen, </w:t>
            </w:r>
            <w:r>
              <w:rPr>
                <w:rFonts w:asciiTheme="minorHAnsi" w:eastAsia="Calibri" w:hAnsiTheme="minorHAnsi" w:cs="Calibri"/>
                <w:color w:val="4F81BD" w:themeColor="accent1"/>
                <w:sz w:val="24"/>
                <w:szCs w:val="24"/>
              </w:rPr>
              <w:t xml:space="preserve">welche </w:t>
            </w:r>
            <w:r w:rsidRPr="00631557">
              <w:rPr>
                <w:rFonts w:asciiTheme="minorHAnsi" w:eastAsia="Calibri" w:hAnsiTheme="minorHAnsi" w:cs="Calibri"/>
                <w:color w:val="4F81BD" w:themeColor="accent1"/>
                <w:sz w:val="24"/>
                <w:szCs w:val="24"/>
              </w:rPr>
              <w:t xml:space="preserve">die </w:t>
            </w:r>
            <w:r>
              <w:rPr>
                <w:rFonts w:asciiTheme="minorHAnsi" w:eastAsia="Calibri" w:hAnsiTheme="minorHAnsi" w:cs="Calibri"/>
                <w:color w:val="4F81BD" w:themeColor="accent1"/>
                <w:sz w:val="24"/>
                <w:szCs w:val="24"/>
              </w:rPr>
              <w:t>jeweilige</w:t>
            </w:r>
            <w:r w:rsidRPr="00631557">
              <w:rPr>
                <w:rFonts w:asciiTheme="minorHAnsi" w:eastAsia="Calibri" w:hAnsiTheme="minorHAnsi" w:cs="Calibri"/>
                <w:color w:val="4F81BD" w:themeColor="accent1"/>
                <w:sz w:val="24"/>
                <w:szCs w:val="24"/>
              </w:rPr>
              <w:t xml:space="preserve"> Rolle </w:t>
            </w:r>
            <w:r w:rsidR="0081370B">
              <w:rPr>
                <w:rFonts w:asciiTheme="minorHAnsi" w:eastAsia="Calibri" w:hAnsiTheme="minorHAnsi" w:cs="Calibri"/>
                <w:color w:val="4F81BD" w:themeColor="accent1"/>
                <w:sz w:val="24"/>
                <w:szCs w:val="24"/>
              </w:rPr>
              <w:t>bekleiden</w:t>
            </w:r>
          </w:p>
          <w:p w14:paraId="21C0B8D2" w14:textId="77777777" w:rsidR="00013849" w:rsidRDefault="00013849" w:rsidP="005B19E4">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5B19E4">
              <w:rPr>
                <w:rFonts w:asciiTheme="minorHAnsi" w:eastAsia="Calibri" w:hAnsiTheme="minorHAnsi" w:cs="Calibri"/>
                <w:color w:val="4F81BD" w:themeColor="accent1"/>
                <w:sz w:val="24"/>
                <w:szCs w:val="24"/>
              </w:rPr>
              <w:t xml:space="preserve">Sicherstellen, dass diese Personen auf Basis einschlägiger Ausbildung, Schulung und/oder Erfahrung die notwendige </w:t>
            </w:r>
            <w:r>
              <w:rPr>
                <w:rFonts w:asciiTheme="minorHAnsi" w:eastAsia="Calibri" w:hAnsiTheme="minorHAnsi" w:cs="Calibri"/>
                <w:color w:val="4F81BD" w:themeColor="accent1"/>
                <w:sz w:val="24"/>
                <w:szCs w:val="24"/>
              </w:rPr>
              <w:t>Fachkompetenz</w:t>
            </w:r>
            <w:r w:rsidRPr="005B19E4">
              <w:rPr>
                <w:rFonts w:asciiTheme="minorHAnsi" w:eastAsia="Calibri" w:hAnsiTheme="minorHAnsi" w:cs="Calibri"/>
                <w:color w:val="4F81BD" w:themeColor="accent1"/>
                <w:sz w:val="24"/>
                <w:szCs w:val="24"/>
              </w:rPr>
              <w:t xml:space="preserve"> besitzen</w:t>
            </w:r>
          </w:p>
          <w:p w14:paraId="797F1EF6" w14:textId="77777777" w:rsidR="00013849" w:rsidRPr="005B19E4" w:rsidRDefault="00013849" w:rsidP="005B19E4">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5B19E4">
              <w:rPr>
                <w:rFonts w:asciiTheme="minorHAnsi" w:eastAsia="Calibri" w:hAnsiTheme="minorHAnsi" w:cs="Calibri"/>
                <w:color w:val="4F81BD" w:themeColor="accent1"/>
                <w:sz w:val="24"/>
                <w:szCs w:val="24"/>
              </w:rPr>
              <w:t xml:space="preserve">Falls notwendig: Maßnahmen ergreifen, dass die hinreichende </w:t>
            </w:r>
            <w:r>
              <w:rPr>
                <w:rFonts w:asciiTheme="minorHAnsi" w:eastAsia="Calibri" w:hAnsiTheme="minorHAnsi" w:cs="Calibri"/>
                <w:color w:val="4F81BD" w:themeColor="accent1"/>
                <w:sz w:val="24"/>
                <w:szCs w:val="24"/>
              </w:rPr>
              <w:t>Fachkompetenz</w:t>
            </w:r>
            <w:r w:rsidRPr="005B19E4">
              <w:rPr>
                <w:rFonts w:asciiTheme="minorHAnsi" w:eastAsia="Calibri" w:hAnsiTheme="minorHAnsi" w:cs="Calibri"/>
                <w:color w:val="4F81BD" w:themeColor="accent1"/>
                <w:sz w:val="24"/>
                <w:szCs w:val="24"/>
              </w:rPr>
              <w:t xml:space="preserve"> erworben wird</w:t>
            </w:r>
          </w:p>
          <w:p w14:paraId="1CD3B8EF" w14:textId="77777777" w:rsidR="00013849" w:rsidRPr="00631557" w:rsidRDefault="00013849" w:rsidP="00631557">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Eine hinreichende Dokumentation </w:t>
            </w:r>
            <w:r>
              <w:rPr>
                <w:rFonts w:asciiTheme="minorHAnsi" w:eastAsia="Calibri" w:hAnsiTheme="minorHAnsi" w:cs="Calibri"/>
                <w:color w:val="4F81BD" w:themeColor="accent1"/>
                <w:sz w:val="24"/>
                <w:szCs w:val="24"/>
              </w:rPr>
              <w:t>als</w:t>
            </w:r>
            <w:r w:rsidRPr="00631557">
              <w:rPr>
                <w:rFonts w:asciiTheme="minorHAnsi" w:eastAsia="Calibri" w:hAnsiTheme="minorHAnsi" w:cs="Calibri"/>
                <w:color w:val="4F81BD" w:themeColor="accent1"/>
                <w:sz w:val="24"/>
                <w:szCs w:val="24"/>
              </w:rPr>
              <w:t xml:space="preserve"> </w:t>
            </w:r>
            <w:r w:rsidRPr="00631557">
              <w:rPr>
                <w:rFonts w:asciiTheme="minorHAnsi" w:eastAsia="Calibri" w:hAnsiTheme="minorHAnsi" w:cs="Calibri"/>
                <w:color w:val="4F81BD" w:themeColor="accent1"/>
                <w:sz w:val="24"/>
                <w:szCs w:val="24"/>
              </w:rPr>
              <w:lastRenderedPageBreak/>
              <w:t xml:space="preserve">Beleg der </w:t>
            </w:r>
            <w:r>
              <w:rPr>
                <w:rFonts w:asciiTheme="minorHAnsi" w:eastAsia="Calibri" w:hAnsiTheme="minorHAnsi" w:cs="Calibri"/>
                <w:color w:val="4F81BD" w:themeColor="accent1"/>
                <w:sz w:val="24"/>
                <w:szCs w:val="24"/>
              </w:rPr>
              <w:t>Fachkompetenz</w:t>
            </w:r>
            <w:r w:rsidRPr="00631557">
              <w:rPr>
                <w:rFonts w:asciiTheme="minorHAnsi" w:eastAsia="Calibri" w:hAnsiTheme="minorHAnsi" w:cs="Calibri"/>
                <w:color w:val="4F81BD" w:themeColor="accent1"/>
                <w:sz w:val="24"/>
                <w:szCs w:val="24"/>
              </w:rPr>
              <w:t xml:space="preserve"> aufrechterhalten.</w:t>
            </w:r>
            <w:r w:rsidRPr="00631557">
              <w:rPr>
                <w:rFonts w:asciiTheme="minorHAnsi" w:eastAsia="Calibri" w:hAnsiTheme="minorHAnsi" w:cs="Calibri"/>
                <w:sz w:val="24"/>
                <w:szCs w:val="24"/>
              </w:rPr>
              <w:t xml:space="preserve"> </w:t>
            </w:r>
          </w:p>
          <w:p w14:paraId="016A5C2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85E07E7" w14:textId="77777777" w:rsidR="0081370B" w:rsidRDefault="0081370B"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A620A8C" w14:textId="77777777" w:rsidR="00013849" w:rsidRPr="00BC0B13"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Verifikationsmaterial:</w:t>
            </w:r>
          </w:p>
          <w:p w14:paraId="1E3B9C2A" w14:textId="77777777" w:rsidR="00013849" w:rsidRPr="00BC0B13"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 xml:space="preserve">1.2.1 </w:t>
            </w:r>
            <w:del w:id="39" w:author="Anke Thanheiser" w:date="2019-04-06T14:11:00Z">
              <w:r w:rsidRPr="00BC0B13" w:rsidDel="003C62E1">
                <w:rPr>
                  <w:rFonts w:asciiTheme="minorHAnsi" w:eastAsia="Calibri" w:hAnsiTheme="minorHAnsi" w:cs="Calibri"/>
                  <w:color w:val="4F81BD" w:themeColor="accent1"/>
                  <w:sz w:val="24"/>
                  <w:szCs w:val="24"/>
                </w:rPr>
                <w:delText>e</w:delText>
              </w:r>
            </w:del>
            <w:ins w:id="40" w:author="Anke Thanheiser" w:date="2019-04-06T14:11:00Z">
              <w:r w:rsidR="003C62E1">
                <w:rPr>
                  <w:rFonts w:asciiTheme="minorHAnsi" w:eastAsia="Calibri" w:hAnsiTheme="minorHAnsi" w:cs="Calibri"/>
                  <w:color w:val="4F81BD" w:themeColor="accent1"/>
                  <w:sz w:val="24"/>
                  <w:szCs w:val="24"/>
                </w:rPr>
                <w:t>E</w:t>
              </w:r>
            </w:ins>
            <w:r w:rsidRPr="00BC0B13">
              <w:rPr>
                <w:rFonts w:asciiTheme="minorHAnsi" w:eastAsia="Calibri" w:hAnsiTheme="minorHAnsi" w:cs="Calibri"/>
                <w:color w:val="4F81BD" w:themeColor="accent1"/>
                <w:sz w:val="24"/>
                <w:szCs w:val="24"/>
              </w:rPr>
              <w:t>ine dokumentierte Liste an Rollen inklusive zugehöriger Verantwortlichkeiten für die unterschiedlichen Programm</w:t>
            </w:r>
            <w:r>
              <w:rPr>
                <w:rFonts w:asciiTheme="minorHAnsi" w:eastAsia="Calibri" w:hAnsiTheme="minorHAnsi" w:cs="Calibri"/>
                <w:color w:val="4F81BD" w:themeColor="accent1"/>
                <w:sz w:val="24"/>
                <w:szCs w:val="24"/>
              </w:rPr>
              <w:t>teilnehmer</w:t>
            </w:r>
            <w:del w:id="41" w:author="Anke Thanheiser" w:date="2019-04-06T14:11:00Z">
              <w:r w:rsidRPr="00BC0B13" w:rsidDel="003C62E1">
                <w:rPr>
                  <w:rFonts w:asciiTheme="minorHAnsi" w:eastAsia="Calibri" w:hAnsiTheme="minorHAnsi" w:cs="Calibri"/>
                  <w:color w:val="4F81BD" w:themeColor="accent1"/>
                  <w:sz w:val="24"/>
                  <w:szCs w:val="24"/>
                </w:rPr>
                <w:delText>;</w:delText>
              </w:r>
            </w:del>
            <w:ins w:id="42" w:author="Anke Thanheiser" w:date="2019-04-06T14:11:00Z">
              <w:r w:rsidR="003C62E1">
                <w:rPr>
                  <w:rFonts w:asciiTheme="minorHAnsi" w:eastAsia="Calibri" w:hAnsiTheme="minorHAnsi" w:cs="Calibri"/>
                  <w:color w:val="4F81BD" w:themeColor="accent1"/>
                  <w:sz w:val="24"/>
                  <w:szCs w:val="24"/>
                </w:rPr>
                <w:t>.</w:t>
              </w:r>
            </w:ins>
          </w:p>
          <w:p w14:paraId="6FE2C21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93D979E" w14:textId="77777777" w:rsidR="00013849" w:rsidRPr="005430CD"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430CD">
              <w:rPr>
                <w:rFonts w:asciiTheme="minorHAnsi" w:eastAsia="Calibri" w:hAnsiTheme="minorHAnsi" w:cs="Calibri"/>
                <w:color w:val="4F81BD" w:themeColor="accent1"/>
                <w:sz w:val="24"/>
                <w:szCs w:val="24"/>
              </w:rPr>
              <w:t xml:space="preserve">1.2.2 Ein </w:t>
            </w:r>
            <w:r>
              <w:rPr>
                <w:rFonts w:asciiTheme="minorHAnsi" w:eastAsia="Calibri" w:hAnsiTheme="minorHAnsi" w:cs="Calibri"/>
                <w:color w:val="4F81BD" w:themeColor="accent1"/>
                <w:sz w:val="24"/>
                <w:szCs w:val="24"/>
              </w:rPr>
              <w:t>D</w:t>
            </w:r>
            <w:r w:rsidRPr="005430CD">
              <w:rPr>
                <w:rFonts w:asciiTheme="minorHAnsi" w:eastAsia="Calibri" w:hAnsiTheme="minorHAnsi" w:cs="Calibri"/>
                <w:color w:val="4F81BD" w:themeColor="accent1"/>
                <w:sz w:val="24"/>
                <w:szCs w:val="24"/>
              </w:rPr>
              <w:t>okument</w:t>
            </w:r>
            <w:r>
              <w:rPr>
                <w:rFonts w:asciiTheme="minorHAnsi" w:eastAsia="Calibri" w:hAnsiTheme="minorHAnsi" w:cs="Calibri"/>
                <w:color w:val="4F81BD" w:themeColor="accent1"/>
                <w:sz w:val="24"/>
                <w:szCs w:val="24"/>
              </w:rPr>
              <w:t xml:space="preserve">, welches die Kompetenzanforderungen </w:t>
            </w:r>
            <w:r w:rsidR="0081370B">
              <w:rPr>
                <w:rFonts w:asciiTheme="minorHAnsi" w:eastAsia="Calibri" w:hAnsiTheme="minorHAnsi" w:cs="Calibri"/>
                <w:color w:val="4F81BD" w:themeColor="accent1"/>
                <w:sz w:val="24"/>
                <w:szCs w:val="24"/>
              </w:rPr>
              <w:t xml:space="preserve">an </w:t>
            </w:r>
            <w:r>
              <w:rPr>
                <w:rFonts w:asciiTheme="minorHAnsi" w:eastAsia="Calibri" w:hAnsiTheme="minorHAnsi" w:cs="Calibri"/>
                <w:color w:val="4F81BD" w:themeColor="accent1"/>
                <w:sz w:val="24"/>
                <w:szCs w:val="24"/>
              </w:rPr>
              <w:t>d</w:t>
            </w:r>
            <w:r w:rsidR="0081370B">
              <w:rPr>
                <w:rFonts w:asciiTheme="minorHAnsi" w:eastAsia="Calibri" w:hAnsiTheme="minorHAnsi" w:cs="Calibri"/>
                <w:color w:val="4F81BD" w:themeColor="accent1"/>
                <w:sz w:val="24"/>
                <w:szCs w:val="24"/>
              </w:rPr>
              <w:t>ie</w:t>
            </w:r>
            <w:r>
              <w:rPr>
                <w:rFonts w:asciiTheme="minorHAnsi" w:eastAsia="Calibri" w:hAnsiTheme="minorHAnsi" w:cs="Calibri"/>
                <w:color w:val="4F81BD" w:themeColor="accent1"/>
                <w:sz w:val="24"/>
                <w:szCs w:val="24"/>
              </w:rPr>
              <w:t xml:space="preserve"> jeweiligen </w:t>
            </w:r>
            <w:r w:rsidRPr="005430CD">
              <w:rPr>
                <w:rFonts w:asciiTheme="minorHAnsi" w:eastAsia="Calibri" w:hAnsiTheme="minorHAnsi" w:cs="Calibri"/>
                <w:color w:val="4F81BD" w:themeColor="accent1"/>
                <w:sz w:val="24"/>
                <w:szCs w:val="24"/>
              </w:rPr>
              <w:t>Rolle</w:t>
            </w:r>
            <w:r w:rsidR="0081370B">
              <w:rPr>
                <w:rFonts w:asciiTheme="minorHAnsi" w:eastAsia="Calibri" w:hAnsiTheme="minorHAnsi" w:cs="Calibri"/>
                <w:color w:val="4F81BD" w:themeColor="accent1"/>
                <w:sz w:val="24"/>
                <w:szCs w:val="24"/>
              </w:rPr>
              <w:t>n</w:t>
            </w:r>
            <w:r w:rsidRPr="005430CD">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festlegt</w:t>
            </w:r>
            <w:r w:rsidRPr="005430CD">
              <w:rPr>
                <w:rFonts w:asciiTheme="minorHAnsi" w:eastAsia="Calibri" w:hAnsiTheme="minorHAnsi" w:cs="Calibri"/>
                <w:color w:val="4F81BD" w:themeColor="accent1"/>
                <w:sz w:val="24"/>
                <w:szCs w:val="24"/>
              </w:rPr>
              <w:t>.</w:t>
            </w:r>
          </w:p>
          <w:p w14:paraId="7AEE7484" w14:textId="77777777" w:rsidR="00013849" w:rsidRDefault="00013849" w:rsidP="003731A2">
            <w:pPr>
              <w:widowControl w:val="0"/>
              <w:pBdr>
                <w:top w:val="nil"/>
                <w:left w:val="nil"/>
                <w:bottom w:val="nil"/>
                <w:right w:val="nil"/>
                <w:between w:val="nil"/>
              </w:pBdr>
              <w:spacing w:line="240" w:lineRule="auto"/>
              <w:rPr>
                <w:ins w:id="43" w:author="Stefan Thanheiser" w:date="2019-02-22T01:35:00Z"/>
                <w:rFonts w:asciiTheme="minorHAnsi" w:eastAsia="Calibri" w:hAnsiTheme="minorHAnsi" w:cs="Calibri"/>
                <w:color w:val="4F81BD" w:themeColor="accent1"/>
                <w:sz w:val="24"/>
                <w:szCs w:val="24"/>
              </w:rPr>
            </w:pPr>
          </w:p>
          <w:p w14:paraId="28F8F047"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430CD">
              <w:rPr>
                <w:rFonts w:asciiTheme="minorHAnsi" w:eastAsia="Calibri" w:hAnsiTheme="minorHAnsi" w:cs="Calibri"/>
                <w:color w:val="4F81BD" w:themeColor="accent1"/>
                <w:sz w:val="24"/>
                <w:szCs w:val="24"/>
              </w:rPr>
              <w:t xml:space="preserve">1.2.3 Dokumentierte Nachweise </w:t>
            </w:r>
            <w:r>
              <w:rPr>
                <w:rFonts w:asciiTheme="minorHAnsi" w:eastAsia="Calibri" w:hAnsiTheme="minorHAnsi" w:cs="Calibri"/>
                <w:color w:val="4F81BD" w:themeColor="accent1"/>
                <w:sz w:val="24"/>
                <w:szCs w:val="24"/>
              </w:rPr>
              <w:t xml:space="preserve">der </w:t>
            </w:r>
            <w:r w:rsidRPr="005430CD">
              <w:rPr>
                <w:rFonts w:asciiTheme="minorHAnsi" w:eastAsia="Calibri" w:hAnsiTheme="minorHAnsi" w:cs="Calibri"/>
                <w:color w:val="4F81BD" w:themeColor="accent1"/>
                <w:sz w:val="24"/>
                <w:szCs w:val="24"/>
              </w:rPr>
              <w:t xml:space="preserve">bei jedem Programm-Teilnehmer ermittelten </w:t>
            </w:r>
            <w:r>
              <w:rPr>
                <w:rFonts w:asciiTheme="minorHAnsi" w:eastAsia="Calibri" w:hAnsiTheme="minorHAnsi" w:cs="Calibri"/>
                <w:color w:val="4F81BD" w:themeColor="accent1"/>
                <w:sz w:val="24"/>
                <w:szCs w:val="24"/>
              </w:rPr>
              <w:t>Fachkompetenz.</w:t>
            </w:r>
            <w:r w:rsidRPr="003731A2">
              <w:rPr>
                <w:rFonts w:asciiTheme="minorHAnsi" w:eastAsia="Calibri" w:hAnsiTheme="minorHAnsi" w:cs="Calibri"/>
                <w:sz w:val="24"/>
                <w:szCs w:val="24"/>
              </w:rPr>
              <w:t xml:space="preserve"> </w:t>
            </w:r>
          </w:p>
          <w:p w14:paraId="7126A53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29E0001" w14:textId="77777777" w:rsidR="00013849" w:rsidRPr="0092285F"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Begründung:</w:t>
            </w:r>
          </w:p>
          <w:p w14:paraId="32732777" w14:textId="77777777" w:rsidR="00013849" w:rsidRPr="0092285F"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Es soll sichergestellt werden, dass die</w:t>
            </w:r>
            <w:r>
              <w:rPr>
                <w:rFonts w:asciiTheme="minorHAnsi" w:eastAsia="Calibri" w:hAnsiTheme="minorHAnsi" w:cs="Calibri"/>
                <w:color w:val="4F81BD" w:themeColor="accent1"/>
                <w:sz w:val="24"/>
                <w:szCs w:val="24"/>
              </w:rPr>
              <w:t>jenigen</w:t>
            </w:r>
            <w:r w:rsidRPr="0092285F">
              <w:rPr>
                <w:rFonts w:asciiTheme="minorHAnsi" w:eastAsia="Calibri" w:hAnsiTheme="minorHAnsi" w:cs="Calibri"/>
                <w:color w:val="4F81BD" w:themeColor="accent1"/>
                <w:sz w:val="24"/>
                <w:szCs w:val="24"/>
              </w:rPr>
              <w:t xml:space="preserve"> Teilnehmer</w:t>
            </w:r>
            <w:r>
              <w:rPr>
                <w:rFonts w:asciiTheme="minorHAnsi" w:eastAsia="Calibri" w:hAnsiTheme="minorHAnsi" w:cs="Calibri"/>
                <w:color w:val="4F81BD" w:themeColor="accent1"/>
                <w:sz w:val="24"/>
                <w:szCs w:val="24"/>
              </w:rPr>
              <w:t>, welche Rollen im Programm ausführen,</w:t>
            </w:r>
            <w:r w:rsidRPr="0092285F">
              <w:rPr>
                <w:rFonts w:asciiTheme="minorHAnsi" w:eastAsia="Calibri" w:hAnsiTheme="minorHAnsi" w:cs="Calibri"/>
                <w:color w:val="4F81BD" w:themeColor="accent1"/>
                <w:sz w:val="24"/>
                <w:szCs w:val="24"/>
              </w:rPr>
              <w:t xml:space="preserve"> einen </w:t>
            </w:r>
            <w:r w:rsidR="0081370B">
              <w:rPr>
                <w:rFonts w:asciiTheme="minorHAnsi" w:eastAsia="Calibri" w:hAnsiTheme="minorHAnsi" w:cs="Calibri"/>
                <w:color w:val="4F81BD" w:themeColor="accent1"/>
                <w:sz w:val="24"/>
                <w:szCs w:val="24"/>
              </w:rPr>
              <w:t xml:space="preserve">der </w:t>
            </w:r>
            <w:r w:rsidRPr="0092285F">
              <w:rPr>
                <w:rFonts w:asciiTheme="minorHAnsi" w:eastAsia="Calibri" w:hAnsiTheme="minorHAnsi" w:cs="Calibri"/>
                <w:color w:val="4F81BD" w:themeColor="accent1"/>
                <w:sz w:val="24"/>
                <w:szCs w:val="24"/>
              </w:rPr>
              <w:t xml:space="preserve">jeweiligen Rolle und Verantwortlichkeit </w:t>
            </w:r>
            <w:r w:rsidR="0081370B">
              <w:rPr>
                <w:rFonts w:asciiTheme="minorHAnsi" w:eastAsia="Calibri" w:hAnsiTheme="minorHAnsi" w:cs="Calibri"/>
                <w:color w:val="4F81BD" w:themeColor="accent1"/>
                <w:sz w:val="24"/>
                <w:szCs w:val="24"/>
              </w:rPr>
              <w:t>angemessenen</w:t>
            </w:r>
            <w:r w:rsidRPr="0092285F">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G</w:t>
            </w:r>
            <w:r w:rsidRPr="0092285F">
              <w:rPr>
                <w:rFonts w:asciiTheme="minorHAnsi" w:eastAsia="Calibri" w:hAnsiTheme="minorHAnsi" w:cs="Calibri"/>
                <w:color w:val="4F81BD" w:themeColor="accent1"/>
                <w:sz w:val="24"/>
                <w:szCs w:val="24"/>
              </w:rPr>
              <w:t>rad</w:t>
            </w:r>
            <w:r>
              <w:rPr>
                <w:rFonts w:asciiTheme="minorHAnsi" w:eastAsia="Calibri" w:hAnsiTheme="minorHAnsi" w:cs="Calibri"/>
                <w:color w:val="4F81BD" w:themeColor="accent1"/>
                <w:sz w:val="24"/>
                <w:szCs w:val="24"/>
              </w:rPr>
              <w:t xml:space="preserve"> an Fachkompetenz</w:t>
            </w:r>
            <w:r w:rsidRPr="0092285F">
              <w:rPr>
                <w:rFonts w:asciiTheme="minorHAnsi" w:eastAsia="Calibri" w:hAnsiTheme="minorHAnsi" w:cs="Calibri"/>
                <w:color w:val="4F81BD" w:themeColor="accent1"/>
                <w:sz w:val="24"/>
                <w:szCs w:val="24"/>
              </w:rPr>
              <w:t xml:space="preserve"> erreicht haben.</w:t>
            </w:r>
          </w:p>
          <w:p w14:paraId="06BDD8E0"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C35B848"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1.3. </w:t>
            </w:r>
            <w:commentRangeStart w:id="44"/>
            <w:r w:rsidR="0081370B">
              <w:rPr>
                <w:rFonts w:asciiTheme="minorHAnsi" w:eastAsia="Calibri" w:hAnsiTheme="minorHAnsi" w:cs="Calibri"/>
                <w:color w:val="4F81BD" w:themeColor="accent1"/>
                <w:sz w:val="24"/>
                <w:szCs w:val="24"/>
              </w:rPr>
              <w:t>Bekanntheit</w:t>
            </w:r>
            <w:commentRangeEnd w:id="44"/>
            <w:r w:rsidR="005257A2">
              <w:rPr>
                <w:rStyle w:val="Kommentarzeichen"/>
              </w:rPr>
              <w:commentReference w:id="44"/>
            </w:r>
          </w:p>
          <w:p w14:paraId="73EB70C1"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Das Unternehmen muss sicherstellen, dass </w:t>
            </w:r>
            <w:r>
              <w:rPr>
                <w:rFonts w:asciiTheme="minorHAnsi" w:eastAsia="Calibri" w:hAnsiTheme="minorHAnsi" w:cs="Calibri"/>
                <w:color w:val="4F81BD" w:themeColor="accent1"/>
                <w:sz w:val="24"/>
                <w:szCs w:val="24"/>
              </w:rPr>
              <w:t>Programm-Teilnehmern</w:t>
            </w:r>
          </w:p>
          <w:p w14:paraId="2A518AB6" w14:textId="77777777"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d</w:t>
            </w:r>
            <w:r w:rsidRPr="004A21D7">
              <w:rPr>
                <w:rFonts w:asciiTheme="minorHAnsi" w:eastAsia="Calibri" w:hAnsiTheme="minorHAnsi" w:cs="Calibri"/>
                <w:color w:val="4F81BD" w:themeColor="accent1"/>
                <w:sz w:val="24"/>
                <w:szCs w:val="24"/>
              </w:rPr>
              <w:t>ie Open-Source-Richtlinie;</w:t>
            </w:r>
          </w:p>
          <w:p w14:paraId="15431F7E" w14:textId="77777777"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r</w:t>
            </w:r>
            <w:r w:rsidRPr="004A21D7">
              <w:rPr>
                <w:rFonts w:asciiTheme="minorHAnsi" w:eastAsia="Calibri" w:hAnsiTheme="minorHAnsi" w:cs="Calibri"/>
                <w:color w:val="4F81BD" w:themeColor="accent1"/>
                <w:sz w:val="24"/>
                <w:szCs w:val="24"/>
              </w:rPr>
              <w:t>elevante Open-Source-Ziele;</w:t>
            </w:r>
          </w:p>
          <w:p w14:paraId="4B1BE12A" w14:textId="77777777"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ihr jeweiliger</w:t>
            </w:r>
            <w:r w:rsidRPr="004A21D7">
              <w:rPr>
                <w:rFonts w:asciiTheme="minorHAnsi" w:eastAsia="Calibri" w:hAnsiTheme="minorHAnsi" w:cs="Calibri"/>
                <w:color w:val="4F81BD" w:themeColor="accent1"/>
                <w:sz w:val="24"/>
                <w:szCs w:val="24"/>
              </w:rPr>
              <w:t xml:space="preserve"> Beitrag zur Effektivität des Open-Source-Compliance-Programms;</w:t>
            </w:r>
          </w:p>
          <w:p w14:paraId="0799F189" w14:textId="77777777"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d</w:t>
            </w:r>
            <w:r w:rsidRPr="004A21D7">
              <w:rPr>
                <w:rFonts w:asciiTheme="minorHAnsi" w:eastAsia="Calibri" w:hAnsiTheme="minorHAnsi" w:cs="Calibri"/>
                <w:color w:val="4F81BD" w:themeColor="accent1"/>
                <w:sz w:val="24"/>
                <w:szCs w:val="24"/>
              </w:rPr>
              <w:t>ie Auswirkungen einer Nicht</w:t>
            </w:r>
            <w:r>
              <w:rPr>
                <w:rFonts w:asciiTheme="minorHAnsi" w:eastAsia="Calibri" w:hAnsiTheme="minorHAnsi" w:cs="Calibri"/>
                <w:color w:val="4F81BD" w:themeColor="accent1"/>
                <w:sz w:val="24"/>
                <w:szCs w:val="24"/>
              </w:rPr>
              <w:t>erfüllung</w:t>
            </w:r>
            <w:r w:rsidRPr="004A21D7">
              <w:rPr>
                <w:rFonts w:asciiTheme="minorHAnsi" w:eastAsia="Calibri" w:hAnsiTheme="minorHAnsi" w:cs="Calibri"/>
                <w:color w:val="4F81BD" w:themeColor="accent1"/>
                <w:sz w:val="24"/>
                <w:szCs w:val="24"/>
              </w:rPr>
              <w:t xml:space="preserve"> der </w:t>
            </w:r>
            <w:r>
              <w:rPr>
                <w:rFonts w:asciiTheme="minorHAnsi" w:eastAsia="Calibri" w:hAnsiTheme="minorHAnsi" w:cs="Calibri"/>
                <w:color w:val="4F81BD" w:themeColor="accent1"/>
                <w:sz w:val="24"/>
                <w:szCs w:val="24"/>
              </w:rPr>
              <w:t>Programm-</w:t>
            </w:r>
            <w:r w:rsidRPr="004A21D7">
              <w:rPr>
                <w:rFonts w:asciiTheme="minorHAnsi" w:eastAsia="Calibri" w:hAnsiTheme="minorHAnsi" w:cs="Calibri"/>
                <w:color w:val="4F81BD" w:themeColor="accent1"/>
                <w:sz w:val="24"/>
                <w:szCs w:val="24"/>
              </w:rPr>
              <w:t xml:space="preserve">Anforderungen </w:t>
            </w:r>
          </w:p>
          <w:p w14:paraId="37D3D01D" w14:textId="77777777" w:rsidR="00013849" w:rsidRPr="004A21D7" w:rsidRDefault="00013849" w:rsidP="002A6A4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bekannt sind.</w:t>
            </w:r>
          </w:p>
          <w:p w14:paraId="53E3BCFA"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62D5B7DB"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Verifikationsmaterial:</w:t>
            </w:r>
          </w:p>
          <w:p w14:paraId="3BFB421F"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1.3.1 Dokumentierte Nachweise de</w:t>
            </w:r>
            <w:r w:rsidR="0081370B">
              <w:rPr>
                <w:rFonts w:asciiTheme="minorHAnsi" w:eastAsia="Calibri" w:hAnsiTheme="minorHAnsi" w:cs="Calibri"/>
                <w:color w:val="4F81BD" w:themeColor="accent1"/>
                <w:sz w:val="24"/>
                <w:szCs w:val="24"/>
              </w:rPr>
              <w:t>s</w:t>
            </w:r>
            <w:r w:rsidRPr="004A21D7">
              <w:rPr>
                <w:rFonts w:asciiTheme="minorHAnsi" w:eastAsia="Calibri" w:hAnsiTheme="minorHAnsi" w:cs="Calibri"/>
                <w:color w:val="4F81BD" w:themeColor="accent1"/>
                <w:sz w:val="24"/>
                <w:szCs w:val="24"/>
              </w:rPr>
              <w:t xml:space="preserve"> bei jedem Programm-Teilnehmer ermittelten </w:t>
            </w:r>
            <w:r w:rsidR="0081370B">
              <w:rPr>
                <w:rFonts w:asciiTheme="minorHAnsi" w:eastAsia="Calibri" w:hAnsiTheme="minorHAnsi" w:cs="Calibri"/>
                <w:color w:val="4F81BD" w:themeColor="accent1"/>
                <w:sz w:val="24"/>
                <w:szCs w:val="24"/>
              </w:rPr>
              <w:t>Bekanntheitsgrades</w:t>
            </w:r>
            <w:r w:rsidRPr="004A21D7">
              <w:rPr>
                <w:rFonts w:asciiTheme="minorHAnsi" w:eastAsia="Calibri" w:hAnsiTheme="minorHAnsi" w:cs="Calibri"/>
                <w:color w:val="4F81BD" w:themeColor="accent1"/>
                <w:sz w:val="24"/>
                <w:szCs w:val="24"/>
              </w:rPr>
              <w:t xml:space="preserve"> in</w:t>
            </w:r>
            <w:r>
              <w:rPr>
                <w:rFonts w:asciiTheme="minorHAnsi" w:eastAsia="Calibri" w:hAnsiTheme="minorHAnsi" w:cs="Calibri"/>
                <w:color w:val="4F81BD" w:themeColor="accent1"/>
                <w:sz w:val="24"/>
                <w:szCs w:val="24"/>
              </w:rPr>
              <w:t xml:space="preserve"> Bezug auf die Programmziele, ihren jeweiligen Beitrag zum Programm und der</w:t>
            </w:r>
            <w:r w:rsidRPr="004A21D7">
              <w:rPr>
                <w:rFonts w:asciiTheme="minorHAnsi" w:eastAsia="Calibri" w:hAnsiTheme="minorHAnsi" w:cs="Calibri"/>
                <w:color w:val="4F81BD" w:themeColor="accent1"/>
                <w:sz w:val="24"/>
                <w:szCs w:val="24"/>
              </w:rPr>
              <w:t xml:space="preserve"> Auswirkungen einer Nichtkonformität</w:t>
            </w:r>
            <w:r>
              <w:rPr>
                <w:rFonts w:asciiTheme="minorHAnsi" w:eastAsia="Calibri" w:hAnsiTheme="minorHAnsi" w:cs="Calibri"/>
                <w:color w:val="4F81BD" w:themeColor="accent1"/>
                <w:sz w:val="24"/>
                <w:szCs w:val="24"/>
              </w:rPr>
              <w:t xml:space="preserve"> gegenüber dem Programm</w:t>
            </w:r>
            <w:r w:rsidRPr="004A21D7">
              <w:rPr>
                <w:rFonts w:asciiTheme="minorHAnsi" w:eastAsia="Calibri" w:hAnsiTheme="minorHAnsi" w:cs="Calibri"/>
                <w:color w:val="4F81BD" w:themeColor="accent1"/>
                <w:sz w:val="24"/>
                <w:szCs w:val="24"/>
              </w:rPr>
              <w:t>.</w:t>
            </w:r>
          </w:p>
          <w:p w14:paraId="312478E1"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F3E0C81"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Begründung:</w:t>
            </w:r>
          </w:p>
          <w:p w14:paraId="6A72969D"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285F">
              <w:rPr>
                <w:rFonts w:asciiTheme="minorHAnsi" w:eastAsia="Calibri" w:hAnsiTheme="minorHAnsi" w:cs="Calibri"/>
                <w:color w:val="4F81BD" w:themeColor="accent1"/>
                <w:sz w:val="24"/>
                <w:szCs w:val="24"/>
              </w:rPr>
              <w:t>Es soll sichergestellt werden, dass</w:t>
            </w:r>
            <w:r>
              <w:rPr>
                <w:rFonts w:asciiTheme="minorHAnsi" w:eastAsia="Calibri" w:hAnsiTheme="minorHAnsi" w:cs="Calibri"/>
                <w:color w:val="4F81BD" w:themeColor="accent1"/>
                <w:sz w:val="24"/>
                <w:szCs w:val="24"/>
              </w:rPr>
              <w:t xml:space="preserve"> d</w:t>
            </w:r>
            <w:ins w:id="45" w:author="Anke Thanheiser" w:date="2019-04-06T14:18:00Z">
              <w:r w:rsidR="005257A2">
                <w:rPr>
                  <w:rFonts w:asciiTheme="minorHAnsi" w:eastAsia="Calibri" w:hAnsiTheme="minorHAnsi" w:cs="Calibri"/>
                  <w:color w:val="4F81BD" w:themeColor="accent1"/>
                  <w:sz w:val="24"/>
                  <w:szCs w:val="24"/>
                </w:rPr>
                <w:t>en</w:t>
              </w:r>
            </w:ins>
            <w:del w:id="46" w:author="Anke Thanheiser" w:date="2019-04-06T14:18:00Z">
              <w:r w:rsidDel="005257A2">
                <w:rPr>
                  <w:rFonts w:asciiTheme="minorHAnsi" w:eastAsia="Calibri" w:hAnsiTheme="minorHAnsi" w:cs="Calibri"/>
                  <w:color w:val="4F81BD" w:themeColor="accent1"/>
                  <w:sz w:val="24"/>
                  <w:szCs w:val="24"/>
                </w:rPr>
                <w:delText>ie</w:delText>
              </w:r>
            </w:del>
            <w:r>
              <w:rPr>
                <w:rFonts w:asciiTheme="minorHAnsi" w:eastAsia="Calibri" w:hAnsiTheme="minorHAnsi" w:cs="Calibri"/>
                <w:color w:val="4F81BD" w:themeColor="accent1"/>
                <w:sz w:val="24"/>
                <w:szCs w:val="24"/>
              </w:rPr>
              <w:t xml:space="preserve"> Teilnehmer</w:t>
            </w:r>
            <w:ins w:id="47" w:author="Anke Thanheiser" w:date="2019-04-06T14:18:00Z">
              <w:r w:rsidR="005257A2">
                <w:rPr>
                  <w:rFonts w:asciiTheme="minorHAnsi" w:eastAsia="Calibri" w:hAnsiTheme="minorHAnsi" w:cs="Calibri"/>
                  <w:color w:val="4F81BD" w:themeColor="accent1"/>
                  <w:sz w:val="24"/>
                  <w:szCs w:val="24"/>
                </w:rPr>
                <w:t>n</w:t>
              </w:r>
            </w:ins>
            <w:r>
              <w:rPr>
                <w:rFonts w:asciiTheme="minorHAnsi" w:eastAsia="Calibri" w:hAnsiTheme="minorHAnsi" w:cs="Calibri"/>
                <w:color w:val="4F81BD" w:themeColor="accent1"/>
                <w:sz w:val="24"/>
                <w:szCs w:val="24"/>
              </w:rPr>
              <w:t xml:space="preserve"> </w:t>
            </w:r>
            <w:del w:id="48" w:author="Anke Thanheiser" w:date="2019-04-06T14:18:00Z">
              <w:r w:rsidDel="005257A2">
                <w:rPr>
                  <w:rFonts w:asciiTheme="minorHAnsi" w:eastAsia="Calibri" w:hAnsiTheme="minorHAnsi" w:cs="Calibri"/>
                  <w:color w:val="4F81BD" w:themeColor="accent1"/>
                  <w:sz w:val="24"/>
                  <w:szCs w:val="24"/>
                </w:rPr>
                <w:delText xml:space="preserve">in Bezug auf </w:delText>
              </w:r>
            </w:del>
            <w:r>
              <w:rPr>
                <w:rFonts w:asciiTheme="minorHAnsi" w:eastAsia="Calibri" w:hAnsiTheme="minorHAnsi" w:cs="Calibri"/>
                <w:color w:val="4F81BD" w:themeColor="accent1"/>
                <w:sz w:val="24"/>
                <w:szCs w:val="24"/>
              </w:rPr>
              <w:t xml:space="preserve">ihre jeweiligen Rollen und Verantwortlichkeiten innerhalb des Programms </w:t>
            </w:r>
            <w:del w:id="49" w:author="Anke Thanheiser" w:date="2019-04-06T14:19:00Z">
              <w:r w:rsidDel="005257A2">
                <w:rPr>
                  <w:rFonts w:asciiTheme="minorHAnsi" w:eastAsia="Calibri" w:hAnsiTheme="minorHAnsi" w:cs="Calibri"/>
                  <w:color w:val="4F81BD" w:themeColor="accent1"/>
                  <w:sz w:val="24"/>
                  <w:szCs w:val="24"/>
                </w:rPr>
                <w:delText xml:space="preserve">einen </w:delText>
              </w:r>
            </w:del>
            <w:ins w:id="50" w:author="Anke Thanheiser" w:date="2019-04-06T14:19:00Z">
              <w:r w:rsidR="005257A2">
                <w:rPr>
                  <w:rFonts w:asciiTheme="minorHAnsi" w:eastAsia="Calibri" w:hAnsiTheme="minorHAnsi" w:cs="Calibri"/>
                  <w:color w:val="4F81BD" w:themeColor="accent1"/>
                  <w:sz w:val="24"/>
                  <w:szCs w:val="24"/>
                </w:rPr>
                <w:t xml:space="preserve">in </w:t>
              </w:r>
            </w:ins>
            <w:r>
              <w:rPr>
                <w:rFonts w:asciiTheme="minorHAnsi" w:eastAsia="Calibri" w:hAnsiTheme="minorHAnsi" w:cs="Calibri"/>
                <w:color w:val="4F81BD" w:themeColor="accent1"/>
                <w:sz w:val="24"/>
                <w:szCs w:val="24"/>
              </w:rPr>
              <w:t>hinreichende</w:t>
            </w:r>
            <w:del w:id="51" w:author="Anke Thanheiser" w:date="2019-04-06T14:19:00Z">
              <w:r w:rsidDel="005257A2">
                <w:rPr>
                  <w:rFonts w:asciiTheme="minorHAnsi" w:eastAsia="Calibri" w:hAnsiTheme="minorHAnsi" w:cs="Calibri"/>
                  <w:color w:val="4F81BD" w:themeColor="accent1"/>
                  <w:sz w:val="24"/>
                  <w:szCs w:val="24"/>
                </w:rPr>
                <w:delText>n</w:delText>
              </w:r>
            </w:del>
            <w:ins w:id="52" w:author="Anke Thanheiser" w:date="2019-04-06T14:19:00Z">
              <w:r w:rsidR="005257A2">
                <w:rPr>
                  <w:rFonts w:asciiTheme="minorHAnsi" w:eastAsia="Calibri" w:hAnsiTheme="minorHAnsi" w:cs="Calibri"/>
                  <w:color w:val="4F81BD" w:themeColor="accent1"/>
                  <w:sz w:val="24"/>
                  <w:szCs w:val="24"/>
                </w:rPr>
                <w:t>m Maße</w:t>
              </w:r>
            </w:ins>
            <w:r>
              <w:rPr>
                <w:rFonts w:asciiTheme="minorHAnsi" w:eastAsia="Calibri" w:hAnsiTheme="minorHAnsi" w:cs="Calibri"/>
                <w:color w:val="4F81BD" w:themeColor="accent1"/>
                <w:sz w:val="24"/>
                <w:szCs w:val="24"/>
              </w:rPr>
              <w:t xml:space="preserve"> </w:t>
            </w:r>
            <w:del w:id="53" w:author="Anke Thanheiser" w:date="2019-04-06T14:19:00Z">
              <w:r w:rsidR="0052147E" w:rsidDel="005257A2">
                <w:rPr>
                  <w:rFonts w:asciiTheme="minorHAnsi" w:eastAsia="Calibri" w:hAnsiTheme="minorHAnsi" w:cs="Calibri"/>
                  <w:color w:val="4F81BD" w:themeColor="accent1"/>
                  <w:sz w:val="24"/>
                  <w:szCs w:val="24"/>
                </w:rPr>
                <w:delText>B</w:delText>
              </w:r>
            </w:del>
            <w:ins w:id="54" w:author="Anke Thanheiser" w:date="2019-04-06T14:19:00Z">
              <w:r w:rsidR="005257A2">
                <w:rPr>
                  <w:rFonts w:asciiTheme="minorHAnsi" w:eastAsia="Calibri" w:hAnsiTheme="minorHAnsi" w:cs="Calibri"/>
                  <w:color w:val="4F81BD" w:themeColor="accent1"/>
                  <w:sz w:val="24"/>
                  <w:szCs w:val="24"/>
                </w:rPr>
                <w:t>b</w:t>
              </w:r>
            </w:ins>
            <w:r w:rsidR="0052147E">
              <w:rPr>
                <w:rFonts w:asciiTheme="minorHAnsi" w:eastAsia="Calibri" w:hAnsiTheme="minorHAnsi" w:cs="Calibri"/>
                <w:color w:val="4F81BD" w:themeColor="accent1"/>
                <w:sz w:val="24"/>
                <w:szCs w:val="24"/>
              </w:rPr>
              <w:t>ekannt</w:t>
            </w:r>
            <w:ins w:id="55" w:author="Anke Thanheiser" w:date="2019-04-06T14:19:00Z">
              <w:r w:rsidR="005257A2">
                <w:rPr>
                  <w:rFonts w:asciiTheme="minorHAnsi" w:eastAsia="Calibri" w:hAnsiTheme="minorHAnsi" w:cs="Calibri"/>
                  <w:color w:val="4F81BD" w:themeColor="accent1"/>
                  <w:sz w:val="24"/>
                  <w:szCs w:val="24"/>
                </w:rPr>
                <w:t xml:space="preserve"> </w:t>
              </w:r>
              <w:commentRangeStart w:id="56"/>
              <w:r w:rsidR="005257A2">
                <w:rPr>
                  <w:rFonts w:asciiTheme="minorHAnsi" w:eastAsia="Calibri" w:hAnsiTheme="minorHAnsi" w:cs="Calibri"/>
                  <w:color w:val="4F81BD" w:themeColor="accent1"/>
                  <w:sz w:val="24"/>
                  <w:szCs w:val="24"/>
                </w:rPr>
                <w:t>sind</w:t>
              </w:r>
            </w:ins>
            <w:commentRangeEnd w:id="56"/>
            <w:ins w:id="57" w:author="Anke Thanheiser" w:date="2019-04-07T18:06:00Z">
              <w:r w:rsidR="009126FD">
                <w:rPr>
                  <w:rStyle w:val="Kommentarzeichen"/>
                </w:rPr>
                <w:commentReference w:id="56"/>
              </w:r>
            </w:ins>
            <w:ins w:id="58" w:author="Anke Thanheiser" w:date="2019-04-06T14:19:00Z">
              <w:r w:rsidR="005257A2">
                <w:rPr>
                  <w:rFonts w:asciiTheme="minorHAnsi" w:eastAsia="Calibri" w:hAnsiTheme="minorHAnsi" w:cs="Calibri"/>
                  <w:color w:val="4F81BD" w:themeColor="accent1"/>
                  <w:sz w:val="24"/>
                  <w:szCs w:val="24"/>
                </w:rPr>
                <w:t>.</w:t>
              </w:r>
            </w:ins>
            <w:del w:id="59" w:author="Anke Thanheiser" w:date="2019-04-06T14:19:00Z">
              <w:r w:rsidR="0052147E" w:rsidDel="005257A2">
                <w:rPr>
                  <w:rFonts w:asciiTheme="minorHAnsi" w:eastAsia="Calibri" w:hAnsiTheme="minorHAnsi" w:cs="Calibri"/>
                  <w:color w:val="4F81BD" w:themeColor="accent1"/>
                  <w:sz w:val="24"/>
                  <w:szCs w:val="24"/>
                </w:rPr>
                <w:delText>heits</w:delText>
              </w:r>
              <w:commentRangeStart w:id="60"/>
              <w:r w:rsidDel="005257A2">
                <w:rPr>
                  <w:rFonts w:asciiTheme="minorHAnsi" w:eastAsia="Calibri" w:hAnsiTheme="minorHAnsi" w:cs="Calibri"/>
                  <w:color w:val="4F81BD" w:themeColor="accent1"/>
                  <w:sz w:val="24"/>
                  <w:szCs w:val="24"/>
                </w:rPr>
                <w:delText xml:space="preserve">grad </w:delText>
              </w:r>
              <w:commentRangeEnd w:id="60"/>
              <w:r w:rsidDel="005257A2">
                <w:rPr>
                  <w:rStyle w:val="Kommentarzeichen"/>
                </w:rPr>
                <w:commentReference w:id="60"/>
              </w:r>
              <w:r w:rsidDel="005257A2">
                <w:rPr>
                  <w:rFonts w:asciiTheme="minorHAnsi" w:eastAsia="Calibri" w:hAnsiTheme="minorHAnsi" w:cs="Calibri"/>
                  <w:color w:val="4F81BD" w:themeColor="accent1"/>
                  <w:sz w:val="24"/>
                  <w:szCs w:val="24"/>
                </w:rPr>
                <w:delText>erreicht haben.</w:delText>
              </w:r>
            </w:del>
          </w:p>
          <w:p w14:paraId="4908F880"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8321CD0" w14:textId="77777777"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1.4 Programmumfang</w:t>
            </w:r>
          </w:p>
          <w:p w14:paraId="3588615B" w14:textId="77777777"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 xml:space="preserve">Für unterschiedliche Programme gelten möglicherweise unterschiedliche Definitionen zu deren Umfang. Beispielsweise könnte ein Programm sich auf eine einzelne Produktlinie, einen Unternehmensbereich oder </w:t>
            </w:r>
            <w:r>
              <w:rPr>
                <w:rFonts w:asciiTheme="minorHAnsi" w:eastAsia="Calibri" w:hAnsiTheme="minorHAnsi" w:cs="Calibri"/>
                <w:color w:val="4F81BD" w:themeColor="accent1"/>
                <w:sz w:val="24"/>
                <w:szCs w:val="24"/>
              </w:rPr>
              <w:t>ein</w:t>
            </w:r>
            <w:del w:id="61" w:author="Anke Thanheiser" w:date="2019-04-06T14:20:00Z">
              <w:r w:rsidDel="005257A2">
                <w:rPr>
                  <w:rFonts w:asciiTheme="minorHAnsi" w:eastAsia="Calibri" w:hAnsiTheme="minorHAnsi" w:cs="Calibri"/>
                  <w:color w:val="4F81BD" w:themeColor="accent1"/>
                  <w:sz w:val="24"/>
                  <w:szCs w:val="24"/>
                </w:rPr>
                <w:delText>e</w:delText>
              </w:r>
            </w:del>
            <w:r w:rsidRPr="00121F9A">
              <w:rPr>
                <w:rFonts w:asciiTheme="minorHAnsi" w:eastAsia="Calibri" w:hAnsiTheme="minorHAnsi" w:cs="Calibri"/>
                <w:color w:val="4F81BD" w:themeColor="accent1"/>
                <w:sz w:val="24"/>
                <w:szCs w:val="24"/>
              </w:rPr>
              <w:t xml:space="preserve"> gesamte</w:t>
            </w:r>
            <w:ins w:id="62" w:author="Anke Thanheiser" w:date="2019-04-06T14:20:00Z">
              <w:r w:rsidR="005257A2">
                <w:rPr>
                  <w:rFonts w:asciiTheme="minorHAnsi" w:eastAsia="Calibri" w:hAnsiTheme="minorHAnsi" w:cs="Calibri"/>
                  <w:color w:val="4F81BD" w:themeColor="accent1"/>
                  <w:sz w:val="24"/>
                  <w:szCs w:val="24"/>
                </w:rPr>
                <w:t>s</w:t>
              </w:r>
            </w:ins>
            <w:r w:rsidRPr="00121F9A">
              <w:rPr>
                <w:rFonts w:asciiTheme="minorHAnsi" w:eastAsia="Calibri" w:hAnsiTheme="minorHAnsi" w:cs="Calibri"/>
                <w:color w:val="4F81BD" w:themeColor="accent1"/>
                <w:sz w:val="24"/>
                <w:szCs w:val="24"/>
              </w:rPr>
              <w:t xml:space="preserve"> </w:t>
            </w:r>
            <w:del w:id="63" w:author="Anke Thanheiser" w:date="2019-04-06T14:20:00Z">
              <w:r w:rsidRPr="00121F9A" w:rsidDel="005257A2">
                <w:rPr>
                  <w:rFonts w:asciiTheme="minorHAnsi" w:eastAsia="Calibri" w:hAnsiTheme="minorHAnsi" w:cs="Calibri"/>
                  <w:color w:val="4F81BD" w:themeColor="accent1"/>
                  <w:sz w:val="24"/>
                  <w:szCs w:val="24"/>
                </w:rPr>
                <w:delText xml:space="preserve">Organisation </w:delText>
              </w:r>
            </w:del>
            <w:ins w:id="64" w:author="Anke Thanheiser" w:date="2019-04-06T14:20:00Z">
              <w:r w:rsidR="005257A2">
                <w:rPr>
                  <w:rFonts w:asciiTheme="minorHAnsi" w:eastAsia="Calibri" w:hAnsiTheme="minorHAnsi" w:cs="Calibri"/>
                  <w:color w:val="4F81BD" w:themeColor="accent1"/>
                  <w:sz w:val="24"/>
                  <w:szCs w:val="24"/>
                </w:rPr>
                <w:t>Unternehmen</w:t>
              </w:r>
              <w:r w:rsidR="005257A2" w:rsidRPr="00121F9A">
                <w:rPr>
                  <w:rFonts w:asciiTheme="minorHAnsi" w:eastAsia="Calibri" w:hAnsiTheme="minorHAnsi" w:cs="Calibri"/>
                  <w:color w:val="4F81BD" w:themeColor="accent1"/>
                  <w:sz w:val="24"/>
                  <w:szCs w:val="24"/>
                </w:rPr>
                <w:t xml:space="preserve"> </w:t>
              </w:r>
            </w:ins>
            <w:r w:rsidRPr="00121F9A">
              <w:rPr>
                <w:rFonts w:asciiTheme="minorHAnsi" w:eastAsia="Calibri" w:hAnsiTheme="minorHAnsi" w:cs="Calibri"/>
                <w:color w:val="4F81BD" w:themeColor="accent1"/>
                <w:sz w:val="24"/>
                <w:szCs w:val="24"/>
              </w:rPr>
              <w:t xml:space="preserve">beziehen. Für jedes Programm muss </w:t>
            </w:r>
            <w:r>
              <w:rPr>
                <w:rFonts w:asciiTheme="minorHAnsi" w:eastAsia="Calibri" w:hAnsiTheme="minorHAnsi" w:cs="Calibri"/>
                <w:color w:val="4F81BD" w:themeColor="accent1"/>
                <w:sz w:val="24"/>
                <w:szCs w:val="24"/>
              </w:rPr>
              <w:t>der</w:t>
            </w:r>
            <w:r w:rsidRPr="00121F9A">
              <w:rPr>
                <w:rFonts w:asciiTheme="minorHAnsi" w:eastAsia="Calibri" w:hAnsiTheme="minorHAnsi" w:cs="Calibri"/>
                <w:color w:val="4F81BD" w:themeColor="accent1"/>
                <w:sz w:val="24"/>
                <w:szCs w:val="24"/>
              </w:rPr>
              <w:t xml:space="preserve"> Umfang </w:t>
            </w:r>
            <w:r>
              <w:rPr>
                <w:rFonts w:asciiTheme="minorHAnsi" w:eastAsia="Calibri" w:hAnsiTheme="minorHAnsi" w:cs="Calibri"/>
                <w:color w:val="4F81BD" w:themeColor="accent1"/>
                <w:sz w:val="24"/>
                <w:szCs w:val="24"/>
              </w:rPr>
              <w:t>festgelegt werden</w:t>
            </w:r>
            <w:r w:rsidRPr="00121F9A">
              <w:rPr>
                <w:rFonts w:asciiTheme="minorHAnsi" w:eastAsia="Calibri" w:hAnsiTheme="minorHAnsi" w:cs="Calibri"/>
                <w:color w:val="4F81BD" w:themeColor="accent1"/>
                <w:sz w:val="24"/>
                <w:szCs w:val="24"/>
              </w:rPr>
              <w:t>.</w:t>
            </w:r>
          </w:p>
          <w:p w14:paraId="4C0BBB65" w14:textId="77777777"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920FBA3" w14:textId="77777777"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lastRenderedPageBreak/>
              <w:t>Verifikationsmaterial:</w:t>
            </w:r>
          </w:p>
          <w:p w14:paraId="01629647" w14:textId="77777777" w:rsidR="00013849" w:rsidRPr="0022506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225069">
              <w:rPr>
                <w:rFonts w:asciiTheme="minorHAnsi" w:eastAsia="Calibri" w:hAnsiTheme="minorHAnsi" w:cs="Calibri"/>
                <w:color w:val="4F81BD" w:themeColor="accent1"/>
                <w:sz w:val="24"/>
                <w:szCs w:val="24"/>
              </w:rPr>
              <w:t xml:space="preserve">1.4.1 Eine schriftliche Erklärung, </w:t>
            </w:r>
            <w:r w:rsidR="0052147E">
              <w:rPr>
                <w:rFonts w:asciiTheme="minorHAnsi" w:eastAsia="Calibri" w:hAnsiTheme="minorHAnsi" w:cs="Calibri"/>
                <w:color w:val="4F81BD" w:themeColor="accent1"/>
                <w:sz w:val="24"/>
                <w:szCs w:val="24"/>
              </w:rPr>
              <w:t xml:space="preserve">welche </w:t>
            </w:r>
            <w:r w:rsidR="0052147E" w:rsidRPr="00225069">
              <w:rPr>
                <w:rFonts w:asciiTheme="minorHAnsi" w:eastAsia="Calibri" w:hAnsiTheme="minorHAnsi" w:cs="Calibri"/>
                <w:color w:val="4F81BD" w:themeColor="accent1"/>
                <w:sz w:val="24"/>
                <w:szCs w:val="24"/>
              </w:rPr>
              <w:t>Umfang</w:t>
            </w:r>
            <w:r w:rsidRPr="00225069">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und Grenzen </w:t>
            </w:r>
            <w:r w:rsidRPr="00225069">
              <w:rPr>
                <w:rFonts w:asciiTheme="minorHAnsi" w:eastAsia="Calibri" w:hAnsiTheme="minorHAnsi" w:cs="Calibri"/>
                <w:color w:val="4F81BD" w:themeColor="accent1"/>
                <w:sz w:val="24"/>
                <w:szCs w:val="24"/>
              </w:rPr>
              <w:t>des Programms klar definiert.</w:t>
            </w:r>
          </w:p>
          <w:p w14:paraId="3E2BD139"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20650B9" w14:textId="77777777" w:rsidR="00013849" w:rsidRPr="00D40CA1"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Begründung:</w:t>
            </w:r>
          </w:p>
          <w:p w14:paraId="3753A66B" w14:textId="77777777" w:rsidR="00013849" w:rsidRPr="00D40CA1"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Es soll sichergestellt werden, dass die Flexibilität besteht, ein Programm au</w:t>
            </w:r>
            <w:r>
              <w:rPr>
                <w:rFonts w:asciiTheme="minorHAnsi" w:eastAsia="Calibri" w:hAnsiTheme="minorHAnsi" w:cs="Calibri"/>
                <w:color w:val="4F81BD" w:themeColor="accent1"/>
                <w:sz w:val="24"/>
                <w:szCs w:val="24"/>
              </w:rPr>
              <w:t>f</w:t>
            </w:r>
            <w:r w:rsidRPr="00D40CA1">
              <w:rPr>
                <w:rFonts w:asciiTheme="minorHAnsi" w:eastAsia="Calibri" w:hAnsiTheme="minorHAnsi" w:cs="Calibri"/>
                <w:color w:val="4F81BD" w:themeColor="accent1"/>
                <w:sz w:val="24"/>
                <w:szCs w:val="24"/>
              </w:rPr>
              <w:t xml:space="preserve">zusetzen, welches den Anforderungen eines Unternehmens am besten entspricht. Einige Unternehmen könnten ein Programm für eine bestimmte Produktlinie unterhalten, während andere </w:t>
            </w:r>
            <w:r>
              <w:rPr>
                <w:rFonts w:asciiTheme="minorHAnsi" w:eastAsia="Calibri" w:hAnsiTheme="minorHAnsi" w:cs="Calibri"/>
                <w:color w:val="4F81BD" w:themeColor="accent1"/>
                <w:sz w:val="24"/>
                <w:szCs w:val="24"/>
              </w:rPr>
              <w:t>ein</w:t>
            </w:r>
            <w:r w:rsidRPr="00D40CA1">
              <w:rPr>
                <w:rFonts w:asciiTheme="minorHAnsi" w:eastAsia="Calibri" w:hAnsiTheme="minorHAnsi" w:cs="Calibri"/>
                <w:color w:val="4F81BD" w:themeColor="accent1"/>
                <w:sz w:val="24"/>
                <w:szCs w:val="24"/>
              </w:rPr>
              <w:t xml:space="preserve"> Programm</w:t>
            </w:r>
            <w:r>
              <w:rPr>
                <w:rFonts w:asciiTheme="minorHAnsi" w:eastAsia="Calibri" w:hAnsiTheme="minorHAnsi" w:cs="Calibri"/>
                <w:color w:val="4F81BD" w:themeColor="accent1"/>
                <w:sz w:val="24"/>
                <w:szCs w:val="24"/>
              </w:rPr>
              <w:t xml:space="preserve"> zur</w:t>
            </w:r>
            <w:r w:rsidRPr="00D40CA1">
              <w:rPr>
                <w:rFonts w:asciiTheme="minorHAnsi" w:eastAsia="Calibri" w:hAnsiTheme="minorHAnsi" w:cs="Calibri"/>
                <w:color w:val="4F81BD" w:themeColor="accent1"/>
                <w:sz w:val="24"/>
                <w:szCs w:val="24"/>
              </w:rPr>
              <w:t xml:space="preserve"> Steuerung </w:t>
            </w:r>
            <w:r>
              <w:rPr>
                <w:rFonts w:asciiTheme="minorHAnsi" w:eastAsia="Calibri" w:hAnsiTheme="minorHAnsi" w:cs="Calibri"/>
                <w:color w:val="4F81BD" w:themeColor="accent1"/>
                <w:sz w:val="24"/>
                <w:szCs w:val="24"/>
              </w:rPr>
              <w:t>d</w:t>
            </w:r>
            <w:r w:rsidRPr="00D40CA1">
              <w:rPr>
                <w:rFonts w:asciiTheme="minorHAnsi" w:eastAsia="Calibri" w:hAnsiTheme="minorHAnsi" w:cs="Calibri"/>
                <w:color w:val="4F81BD" w:themeColor="accent1"/>
                <w:sz w:val="24"/>
                <w:szCs w:val="24"/>
              </w:rPr>
              <w:t xml:space="preserve">er </w:t>
            </w:r>
            <w:r>
              <w:rPr>
                <w:rFonts w:asciiTheme="minorHAnsi" w:eastAsia="Calibri" w:hAnsiTheme="minorHAnsi" w:cs="Calibri"/>
                <w:color w:val="4F81BD" w:themeColor="accent1"/>
                <w:sz w:val="24"/>
                <w:szCs w:val="24"/>
              </w:rPr>
              <w:t>Zugelieferten Software</w:t>
            </w:r>
            <w:r w:rsidRPr="00D40CA1">
              <w:rPr>
                <w:rFonts w:asciiTheme="minorHAnsi" w:eastAsia="Calibri" w:hAnsiTheme="minorHAnsi" w:cs="Calibri"/>
                <w:color w:val="4F81BD" w:themeColor="accent1"/>
                <w:sz w:val="24"/>
                <w:szCs w:val="24"/>
              </w:rPr>
              <w:t xml:space="preserve"> des gesamten Unternehmens </w:t>
            </w:r>
            <w:r>
              <w:rPr>
                <w:rFonts w:asciiTheme="minorHAnsi" w:eastAsia="Calibri" w:hAnsiTheme="minorHAnsi" w:cs="Calibri"/>
                <w:color w:val="4F81BD" w:themeColor="accent1"/>
                <w:sz w:val="24"/>
                <w:szCs w:val="24"/>
              </w:rPr>
              <w:t>einrichten</w:t>
            </w:r>
            <w:r w:rsidRPr="00D40CA1">
              <w:rPr>
                <w:rFonts w:asciiTheme="minorHAnsi" w:eastAsia="Calibri" w:hAnsiTheme="minorHAnsi" w:cs="Calibri"/>
                <w:color w:val="4F81BD" w:themeColor="accent1"/>
                <w:sz w:val="24"/>
                <w:szCs w:val="24"/>
              </w:rPr>
              <w:t xml:space="preserve"> könn</w:t>
            </w:r>
            <w:r>
              <w:rPr>
                <w:rFonts w:asciiTheme="minorHAnsi" w:eastAsia="Calibri" w:hAnsiTheme="minorHAnsi" w:cs="Calibri"/>
                <w:color w:val="4F81BD" w:themeColor="accent1"/>
                <w:sz w:val="24"/>
                <w:szCs w:val="24"/>
              </w:rPr>
              <w:t>t</w:t>
            </w:r>
            <w:r w:rsidRPr="00D40CA1">
              <w:rPr>
                <w:rFonts w:asciiTheme="minorHAnsi" w:eastAsia="Calibri" w:hAnsiTheme="minorHAnsi" w:cs="Calibri"/>
                <w:color w:val="4F81BD" w:themeColor="accent1"/>
                <w:sz w:val="24"/>
                <w:szCs w:val="24"/>
              </w:rPr>
              <w:t xml:space="preserve">en. </w:t>
            </w:r>
          </w:p>
          <w:p w14:paraId="1F242F37"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A340A6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97EE3F5"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1.5 Lizenzverpflichtungen</w:t>
            </w:r>
          </w:p>
          <w:p w14:paraId="23FC1B1A"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 xml:space="preserve">Es besteht ein Verfahren zur Überprüfung der Identifizierten Lizenzen um </w:t>
            </w:r>
            <w:r w:rsidR="0052147E">
              <w:rPr>
                <w:rFonts w:asciiTheme="minorHAnsi" w:eastAsia="Calibri" w:hAnsiTheme="minorHAnsi" w:cs="Calibri"/>
                <w:color w:val="4F81BD" w:themeColor="accent1"/>
                <w:sz w:val="24"/>
                <w:szCs w:val="24"/>
              </w:rPr>
              <w:t>jeweils gewährte</w:t>
            </w:r>
            <w:r w:rsidRPr="00925C62">
              <w:rPr>
                <w:rFonts w:asciiTheme="minorHAnsi" w:eastAsia="Calibri" w:hAnsiTheme="minorHAnsi" w:cs="Calibri"/>
                <w:color w:val="4F81BD" w:themeColor="accent1"/>
                <w:sz w:val="24"/>
                <w:szCs w:val="24"/>
              </w:rPr>
              <w:t xml:space="preserve"> Rechte</w:t>
            </w:r>
            <w:r w:rsidR="0052147E">
              <w:rPr>
                <w:rFonts w:asciiTheme="minorHAnsi" w:eastAsia="Calibri" w:hAnsiTheme="minorHAnsi" w:cs="Calibri"/>
                <w:color w:val="4F81BD" w:themeColor="accent1"/>
                <w:sz w:val="24"/>
                <w:szCs w:val="24"/>
              </w:rPr>
              <w:t xml:space="preserve"> bzw. auferlegte</w:t>
            </w:r>
            <w:r w:rsidRPr="00925C62">
              <w:rPr>
                <w:rFonts w:asciiTheme="minorHAnsi" w:eastAsia="Calibri" w:hAnsiTheme="minorHAnsi" w:cs="Calibri"/>
                <w:color w:val="4F81BD" w:themeColor="accent1"/>
                <w:sz w:val="24"/>
                <w:szCs w:val="24"/>
              </w:rPr>
              <w:t xml:space="preserve"> Einschränkungen und Verpflichtungen zu </w:t>
            </w:r>
            <w:r w:rsidR="0052147E">
              <w:rPr>
                <w:rFonts w:asciiTheme="minorHAnsi" w:eastAsia="Calibri" w:hAnsiTheme="minorHAnsi" w:cs="Calibri"/>
                <w:color w:val="4F81BD" w:themeColor="accent1"/>
                <w:sz w:val="24"/>
                <w:szCs w:val="24"/>
              </w:rPr>
              <w:t>bestimmen</w:t>
            </w:r>
            <w:r w:rsidRPr="00925C62">
              <w:rPr>
                <w:rFonts w:asciiTheme="minorHAnsi" w:eastAsia="Calibri" w:hAnsiTheme="minorHAnsi" w:cs="Calibri"/>
                <w:color w:val="4F81BD" w:themeColor="accent1"/>
                <w:sz w:val="24"/>
                <w:szCs w:val="24"/>
              </w:rPr>
              <w:t>.</w:t>
            </w:r>
          </w:p>
          <w:p w14:paraId="19A879E8"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6F597B5E"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Verifikationsmaterial:</w:t>
            </w:r>
          </w:p>
          <w:p w14:paraId="56DEA6EE"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 xml:space="preserve">1.5.1 Ein dokumentiertes Verfahren zur Überprüfung und Dokumentation </w:t>
            </w:r>
            <w:r w:rsidR="0052147E">
              <w:rPr>
                <w:rFonts w:asciiTheme="minorHAnsi" w:eastAsia="Calibri" w:hAnsiTheme="minorHAnsi" w:cs="Calibri"/>
                <w:color w:val="4F81BD" w:themeColor="accent1"/>
                <w:sz w:val="24"/>
                <w:szCs w:val="24"/>
              </w:rPr>
              <w:t xml:space="preserve">der </w:t>
            </w:r>
            <w:r w:rsidR="0052147E" w:rsidRPr="00925C62">
              <w:rPr>
                <w:rFonts w:asciiTheme="minorHAnsi" w:eastAsia="Calibri" w:hAnsiTheme="minorHAnsi" w:cs="Calibri"/>
                <w:color w:val="4F81BD" w:themeColor="accent1"/>
                <w:sz w:val="24"/>
                <w:szCs w:val="24"/>
              </w:rPr>
              <w:t>durch die jeweiligen Identifizierten Lizenzen</w:t>
            </w:r>
            <w:r w:rsidR="0052147E">
              <w:rPr>
                <w:rFonts w:asciiTheme="minorHAnsi" w:eastAsia="Calibri" w:hAnsiTheme="minorHAnsi" w:cs="Calibri"/>
                <w:color w:val="4F81BD" w:themeColor="accent1"/>
                <w:sz w:val="24"/>
                <w:szCs w:val="24"/>
              </w:rPr>
              <w:t xml:space="preserve"> gewährten </w:t>
            </w:r>
            <w:r w:rsidRPr="00925C62">
              <w:rPr>
                <w:rFonts w:asciiTheme="minorHAnsi" w:eastAsia="Calibri" w:hAnsiTheme="minorHAnsi" w:cs="Calibri"/>
                <w:color w:val="4F81BD" w:themeColor="accent1"/>
                <w:sz w:val="24"/>
                <w:szCs w:val="24"/>
              </w:rPr>
              <w:t>Rechte</w:t>
            </w:r>
            <w:r w:rsidR="0052147E">
              <w:rPr>
                <w:rFonts w:asciiTheme="minorHAnsi" w:eastAsia="Calibri" w:hAnsiTheme="minorHAnsi" w:cs="Calibri"/>
                <w:color w:val="4F81BD" w:themeColor="accent1"/>
                <w:sz w:val="24"/>
                <w:szCs w:val="24"/>
              </w:rPr>
              <w:t xml:space="preserve"> bzw. auferlegten</w:t>
            </w:r>
            <w:r w:rsidRPr="00925C62">
              <w:rPr>
                <w:rFonts w:asciiTheme="minorHAnsi" w:eastAsia="Calibri" w:hAnsiTheme="minorHAnsi" w:cs="Calibri"/>
                <w:color w:val="4F81BD" w:themeColor="accent1"/>
                <w:sz w:val="24"/>
                <w:szCs w:val="24"/>
              </w:rPr>
              <w:t xml:space="preserve"> Beschränkungen und Verpflichtungen.</w:t>
            </w:r>
          </w:p>
          <w:p w14:paraId="36B6D3F3"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1EEDE2CD"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Begründung:</w:t>
            </w:r>
          </w:p>
          <w:p w14:paraId="27229DED"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5C62">
              <w:rPr>
                <w:rFonts w:asciiTheme="minorHAnsi" w:eastAsia="Calibri" w:hAnsiTheme="minorHAnsi" w:cs="Calibri"/>
                <w:color w:val="4F81BD" w:themeColor="accent1"/>
                <w:sz w:val="24"/>
                <w:szCs w:val="24"/>
              </w:rPr>
              <w:t>Es soll sichergestellt werden, dass ein Prozess besteht, in dem die Lizenzpflichten für die verschiedenen</w:t>
            </w:r>
            <w:r>
              <w:rPr>
                <w:rFonts w:asciiTheme="minorHAnsi" w:eastAsia="Calibri" w:hAnsiTheme="minorHAnsi" w:cs="Calibri"/>
                <w:color w:val="4F81BD" w:themeColor="accent1"/>
                <w:sz w:val="24"/>
                <w:szCs w:val="24"/>
              </w:rPr>
              <w:t>, im Kontext des Unternehmens möglichen</w:t>
            </w:r>
            <w:r w:rsidRPr="00925C62">
              <w:rPr>
                <w:rFonts w:asciiTheme="minorHAnsi" w:eastAsia="Calibri" w:hAnsiTheme="minorHAnsi" w:cs="Calibri"/>
                <w:color w:val="4F81BD" w:themeColor="accent1"/>
                <w:sz w:val="24"/>
                <w:szCs w:val="24"/>
              </w:rPr>
              <w:t xml:space="preserve"> Anwendungsfälle geprüft und identifiziert werden</w:t>
            </w:r>
            <w:r>
              <w:rPr>
                <w:rFonts w:asciiTheme="minorHAnsi" w:eastAsia="Calibri" w:hAnsiTheme="minorHAnsi" w:cs="Calibri"/>
                <w:color w:val="4F81BD" w:themeColor="accent1"/>
                <w:sz w:val="24"/>
                <w:szCs w:val="24"/>
              </w:rPr>
              <w:t xml:space="preserve"> (wie in Anforderung 3.2 </w:t>
            </w:r>
            <w:r w:rsidR="0052147E">
              <w:rPr>
                <w:rFonts w:asciiTheme="minorHAnsi" w:eastAsia="Calibri" w:hAnsiTheme="minorHAnsi" w:cs="Calibri"/>
                <w:color w:val="4F81BD" w:themeColor="accent1"/>
                <w:sz w:val="24"/>
                <w:szCs w:val="24"/>
              </w:rPr>
              <w:t>definiert</w:t>
            </w:r>
            <w:r>
              <w:rPr>
                <w:rFonts w:asciiTheme="minorHAnsi" w:eastAsia="Calibri" w:hAnsiTheme="minorHAnsi" w:cs="Calibri"/>
                <w:color w:val="4F81BD" w:themeColor="accent1"/>
                <w:sz w:val="24"/>
                <w:szCs w:val="24"/>
              </w:rPr>
              <w:t>)</w:t>
            </w:r>
            <w:r w:rsidRPr="00925C62">
              <w:rPr>
                <w:rFonts w:asciiTheme="minorHAnsi" w:eastAsia="Calibri" w:hAnsiTheme="minorHAnsi" w:cs="Calibri"/>
                <w:color w:val="4F81BD" w:themeColor="accent1"/>
                <w:sz w:val="24"/>
                <w:szCs w:val="24"/>
              </w:rPr>
              <w:t>.</w:t>
            </w:r>
          </w:p>
        </w:tc>
      </w:tr>
    </w:tbl>
    <w:p w14:paraId="14257CAF" w14:textId="77777777" w:rsidR="005B118C" w:rsidRPr="003731A2" w:rsidRDefault="005B118C" w:rsidP="003731A2">
      <w:pPr>
        <w:spacing w:line="240" w:lineRule="auto"/>
        <w:rPr>
          <w:rFonts w:asciiTheme="minorHAnsi" w:eastAsia="Calibri" w:hAnsiTheme="minorHAnsi" w:cs="Calibri"/>
          <w:sz w:val="24"/>
          <w:szCs w:val="24"/>
        </w:rPr>
      </w:pPr>
    </w:p>
    <w:p w14:paraId="7D2CF24E" w14:textId="77777777" w:rsidR="005B118C" w:rsidRPr="003731A2" w:rsidRDefault="005B118C" w:rsidP="003731A2">
      <w:pPr>
        <w:spacing w:line="240" w:lineRule="auto"/>
        <w:rPr>
          <w:rFonts w:asciiTheme="minorHAnsi" w:eastAsia="Calibri" w:hAnsiTheme="minorHAnsi" w:cs="Calibri"/>
          <w:sz w:val="24"/>
          <w:szCs w:val="24"/>
        </w:rPr>
      </w:pPr>
    </w:p>
    <w:p w14:paraId="40588509" w14:textId="77777777" w:rsidR="005B118C" w:rsidRPr="003731A2" w:rsidRDefault="005B118C" w:rsidP="003731A2">
      <w:pPr>
        <w:spacing w:line="240" w:lineRule="auto"/>
        <w:rPr>
          <w:rFonts w:asciiTheme="minorHAnsi" w:eastAsia="Calibri" w:hAnsiTheme="minorHAnsi" w:cs="Calibri"/>
          <w:sz w:val="24"/>
          <w:szCs w:val="24"/>
        </w:rPr>
      </w:pPr>
    </w:p>
    <w:p w14:paraId="1EF476EC" w14:textId="77777777" w:rsidR="005B118C" w:rsidRPr="003731A2" w:rsidRDefault="005B118C" w:rsidP="003731A2">
      <w:pPr>
        <w:spacing w:line="240" w:lineRule="auto"/>
        <w:rPr>
          <w:rFonts w:asciiTheme="minorHAnsi" w:eastAsia="Calibri" w:hAnsiTheme="minorHAnsi" w:cs="Calibri"/>
          <w:sz w:val="24"/>
          <w:szCs w:val="24"/>
        </w:rPr>
      </w:pPr>
    </w:p>
    <w:p w14:paraId="23830E9B"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75D42619" w14:textId="77777777" w:rsidR="005B118C" w:rsidRPr="003731A2" w:rsidRDefault="005B118C" w:rsidP="003731A2">
      <w:pPr>
        <w:spacing w:line="240" w:lineRule="auto"/>
        <w:rPr>
          <w:rFonts w:asciiTheme="minorHAnsi" w:eastAsia="Calibri" w:hAnsiTheme="minorHAnsi" w:cs="Calibri"/>
          <w:sz w:val="24"/>
          <w:szCs w:val="24"/>
        </w:rPr>
      </w:pPr>
    </w:p>
    <w:tbl>
      <w:tblPr>
        <w:tblStyle w:val="6"/>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C31542" w:rsidRPr="003731A2" w14:paraId="3778D365" w14:textId="77777777" w:rsidTr="00C31542">
        <w:tc>
          <w:tcPr>
            <w:tcW w:w="4650" w:type="dxa"/>
          </w:tcPr>
          <w:p w14:paraId="66C68C75" w14:textId="77777777" w:rsidR="00C31542" w:rsidRPr="0095142E" w:rsidRDefault="00C31542"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2.0 Relevant Tasks Defined and Supported</w:t>
            </w:r>
          </w:p>
        </w:tc>
        <w:tc>
          <w:tcPr>
            <w:tcW w:w="4651" w:type="dxa"/>
            <w:shd w:val="clear" w:color="auto" w:fill="auto"/>
            <w:tcMar>
              <w:top w:w="100" w:type="dxa"/>
              <w:left w:w="100" w:type="dxa"/>
              <w:bottom w:w="100" w:type="dxa"/>
              <w:right w:w="100" w:type="dxa"/>
            </w:tcMar>
          </w:tcPr>
          <w:p w14:paraId="6A075C9D" w14:textId="77777777" w:rsidR="00C31542" w:rsidRPr="003731A2" w:rsidRDefault="00851B87"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Pr>
                <w:rFonts w:asciiTheme="minorHAnsi" w:eastAsia="Calibri" w:hAnsiTheme="minorHAnsi" w:cs="Calibri"/>
                <w:color w:val="6D9EEB"/>
                <w:sz w:val="24"/>
                <w:szCs w:val="24"/>
              </w:rPr>
              <w:t>2.0</w:t>
            </w:r>
            <w:r w:rsidR="00C31542"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Definition und Unterstützung r</w:t>
            </w:r>
            <w:r w:rsidR="00C31542">
              <w:rPr>
                <w:rFonts w:asciiTheme="minorHAnsi" w:eastAsia="Calibri" w:hAnsiTheme="minorHAnsi" w:cs="Calibri"/>
                <w:color w:val="6D9EEB"/>
                <w:sz w:val="24"/>
                <w:szCs w:val="24"/>
              </w:rPr>
              <w:t>elevante</w:t>
            </w:r>
            <w:r>
              <w:rPr>
                <w:rFonts w:asciiTheme="minorHAnsi" w:eastAsia="Calibri" w:hAnsiTheme="minorHAnsi" w:cs="Calibri"/>
                <w:color w:val="6D9EEB"/>
                <w:sz w:val="24"/>
                <w:szCs w:val="24"/>
              </w:rPr>
              <w:t>r</w:t>
            </w:r>
            <w:r w:rsidR="00C31542"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Aufgaben</w:t>
            </w:r>
            <w:r w:rsidR="00C31542" w:rsidRPr="003731A2">
              <w:rPr>
                <w:rFonts w:asciiTheme="minorHAnsi" w:eastAsia="Calibri" w:hAnsiTheme="minorHAnsi" w:cs="Calibri"/>
                <w:color w:val="6D9EEB"/>
                <w:sz w:val="24"/>
                <w:szCs w:val="24"/>
              </w:rPr>
              <w:t xml:space="preserve"> </w:t>
            </w:r>
          </w:p>
        </w:tc>
      </w:tr>
      <w:tr w:rsidR="00C31542" w:rsidRPr="003731A2" w14:paraId="35F73951" w14:textId="77777777" w:rsidTr="00C31542">
        <w:tc>
          <w:tcPr>
            <w:tcW w:w="4650" w:type="dxa"/>
          </w:tcPr>
          <w:p w14:paraId="315293CC"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 Access</w:t>
            </w:r>
          </w:p>
          <w:p w14:paraId="47FCC53D"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Maintain a process to effectively respond to external Open Source inquiries. Publicly identify a means by which a third party can make an Open Source compliance inquiry.</w:t>
            </w:r>
          </w:p>
          <w:p w14:paraId="47277D9E"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10AE2AD"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9A6DD3E"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1825790"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Verification Material(s):</w:t>
            </w:r>
          </w:p>
          <w:p w14:paraId="0065E018"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2.1.1</w:t>
            </w:r>
            <w:r w:rsidR="001B7232">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Publicly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visible method that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allows any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third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party to make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Source license compliance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inquiry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(e.g., via</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published contact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email</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address,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Linux</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 xml:space="preserve">Foundation's Open Compliance Directory). </w:t>
            </w:r>
          </w:p>
          <w:p w14:paraId="5F52B5B6"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311E6EA"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0D45A46"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2.1.2</w:t>
            </w:r>
            <w:r w:rsidR="001B7232">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 internal</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for responding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third party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license compliance inquiries.</w:t>
            </w:r>
          </w:p>
          <w:p w14:paraId="4D982345"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08DF7DD"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Rationale:</w:t>
            </w:r>
          </w:p>
          <w:p w14:paraId="416AC568" w14:textId="77777777"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To ensure there is a reasonable way for third parties to contact the organization with regard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compliance inquiries and that the organization is prepared to effectively respond.</w:t>
            </w:r>
          </w:p>
          <w:p w14:paraId="382404BE" w14:textId="77777777"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8D6BE52"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1502CB3"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BCFB1DC"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Effectively Resourced</w:t>
            </w:r>
          </w:p>
          <w:p w14:paraId="29E70ECE"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Identify and Resource 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Task(s):</w:t>
            </w:r>
          </w:p>
          <w:p w14:paraId="202FAC0F"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FE89044"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7F37237" w14:textId="77777777" w:rsidR="00C31542" w:rsidRPr="00C31542" w:rsidRDefault="00C31542" w:rsidP="00C31542">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C31542">
              <w:rPr>
                <w:rFonts w:asciiTheme="minorHAnsi" w:eastAsia="Calibri" w:hAnsiTheme="minorHAnsi" w:cs="Calibri"/>
                <w:sz w:val="24"/>
                <w:szCs w:val="24"/>
                <w:lang w:val="en-GB"/>
              </w:rPr>
              <w:t xml:space="preserve">Assign accountability to ensure the successful execution of Program tasks. </w:t>
            </w:r>
          </w:p>
          <w:p w14:paraId="5171AF4D"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15EF89D" w14:textId="77777777"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tasks are sufficiently resourced:</w:t>
            </w:r>
            <w:r>
              <w:rPr>
                <w:rFonts w:asciiTheme="minorHAnsi" w:eastAsia="Calibri" w:hAnsiTheme="minorHAnsi" w:cs="Calibri"/>
                <w:sz w:val="24"/>
                <w:szCs w:val="24"/>
                <w:lang w:val="en-GB"/>
              </w:rPr>
              <w:t xml:space="preserve"> </w:t>
            </w:r>
          </w:p>
          <w:p w14:paraId="03745822" w14:textId="77777777" w:rsidR="00C31542" w:rsidRDefault="00C31542" w:rsidP="0095142E">
            <w:pPr>
              <w:pStyle w:val="Listenabsatz"/>
              <w:widowControl w:val="0"/>
              <w:numPr>
                <w:ilvl w:val="1"/>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Time to perform the tasks have been allocated; and</w:t>
            </w:r>
          </w:p>
          <w:p w14:paraId="2165D390" w14:textId="77777777" w:rsidR="00C31542" w:rsidRDefault="00C31542" w:rsidP="0095142E">
            <w:pPr>
              <w:pStyle w:val="Listenabsatz"/>
              <w:widowControl w:val="0"/>
              <w:numPr>
                <w:ilvl w:val="1"/>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Adequate funding has been allocated.</w:t>
            </w:r>
          </w:p>
          <w:p w14:paraId="5A721287"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53DAF5D"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A7D7953" w14:textId="77777777"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 process exists for reviewing and updating</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the policy and supporting tasks;</w:t>
            </w:r>
          </w:p>
          <w:p w14:paraId="0AA42645"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65CD29F"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2090863" w14:textId="77777777"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Legal expertise pertaining to Open Source license compliance is accessible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those who may need such guidance; and</w:t>
            </w:r>
          </w:p>
          <w:p w14:paraId="6F9383A5"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92E4E4D"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07E8F1A" w14:textId="77777777"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 process exists for the resolution of Open Source license compliance issues.</w:t>
            </w:r>
          </w:p>
          <w:p w14:paraId="2244BBF4"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1EB3B82"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lastRenderedPageBreak/>
              <w:t>Verification Material(s):</w:t>
            </w:r>
          </w:p>
          <w:p w14:paraId="7856C915"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2.2.1 Document with name of persons, group or function in 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role(s)identified.</w:t>
            </w:r>
          </w:p>
          <w:p w14:paraId="346D292F"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AD1C1F8"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C0B3564"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2.2.2 The identified Program roles have been properly staffed and adequate funding provided.</w:t>
            </w:r>
          </w:p>
          <w:p w14:paraId="150BFF31"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849C7AE"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17E1FA0"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2.2.3</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Identification of</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legal expertise available to address 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license compliance matters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which could be internal or external.</w:t>
            </w:r>
          </w:p>
          <w:p w14:paraId="2E90068E"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6584FB9"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2.2.4</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that assigns internal responsibilities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for 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compliance.</w:t>
            </w:r>
          </w:p>
          <w:p w14:paraId="64F759C0"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03B0A06"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2.2.5</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for handling the review and remediation of non-compliant cases.</w:t>
            </w:r>
          </w:p>
          <w:p w14:paraId="73FC318A"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D055F2A"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220A300"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Rationale:</w:t>
            </w:r>
          </w:p>
          <w:p w14:paraId="791A218B" w14:textId="77777777" w:rsidR="00C31542" w:rsidRPr="0095142E"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 xml:space="preserve">To ensure: </w:t>
            </w:r>
            <w:proofErr w:type="spellStart"/>
            <w:r w:rsidRPr="0095142E">
              <w:rPr>
                <w:rFonts w:asciiTheme="minorHAnsi" w:eastAsia="Calibri" w:hAnsiTheme="minorHAnsi" w:cs="Calibri"/>
                <w:sz w:val="24"/>
                <w:szCs w:val="24"/>
                <w:lang w:val="en-GB"/>
              </w:rPr>
              <w:t>i</w:t>
            </w:r>
            <w:proofErr w:type="spellEnd"/>
            <w:r w:rsidRPr="0095142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responsibilities are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effectively supported and resourced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and ii) policies and supporting processes are regularly updated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accommodate changes in Open Source compliance best practices.</w:t>
            </w:r>
          </w:p>
          <w:p w14:paraId="7A85DCEF"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C79BE5F" w14:textId="77777777"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tc>
        <w:tc>
          <w:tcPr>
            <w:tcW w:w="4651" w:type="dxa"/>
            <w:shd w:val="clear" w:color="auto" w:fill="auto"/>
            <w:tcMar>
              <w:top w:w="100" w:type="dxa"/>
              <w:left w:w="100" w:type="dxa"/>
              <w:bottom w:w="100" w:type="dxa"/>
              <w:right w:w="100" w:type="dxa"/>
            </w:tcMar>
          </w:tcPr>
          <w:p w14:paraId="658944F6"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253B">
              <w:rPr>
                <w:rFonts w:asciiTheme="minorHAnsi" w:eastAsia="Calibri" w:hAnsiTheme="minorHAnsi" w:cs="Calibri"/>
                <w:color w:val="4F81BD" w:themeColor="accent1"/>
                <w:sz w:val="24"/>
                <w:szCs w:val="24"/>
              </w:rPr>
              <w:lastRenderedPageBreak/>
              <w:t xml:space="preserve">2.1 </w:t>
            </w:r>
            <w:r>
              <w:rPr>
                <w:rFonts w:asciiTheme="minorHAnsi" w:eastAsia="Calibri" w:hAnsiTheme="minorHAnsi" w:cs="Calibri"/>
                <w:color w:val="4F81BD" w:themeColor="accent1"/>
                <w:sz w:val="24"/>
                <w:szCs w:val="24"/>
              </w:rPr>
              <w:t>Zugang</w:t>
            </w:r>
          </w:p>
          <w:p w14:paraId="5E277459"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Erstellung und Aufrechterhaltung eines Prozesses, um auf Open-Source-Anfragen von außerhalb des Unternehmens </w:t>
            </w:r>
            <w:ins w:id="65" w:author="Anke Thanheiser" w:date="2019-04-07T18:07:00Z">
              <w:r w:rsidR="009126FD">
                <w:rPr>
                  <w:rFonts w:asciiTheme="minorHAnsi" w:eastAsia="Calibri" w:hAnsiTheme="minorHAnsi" w:cs="Calibri"/>
                  <w:color w:val="4F81BD" w:themeColor="accent1"/>
                  <w:sz w:val="24"/>
                  <w:szCs w:val="24"/>
                </w:rPr>
                <w:t xml:space="preserve">wirkungsvoll </w:t>
              </w:r>
            </w:ins>
            <w:r>
              <w:rPr>
                <w:rFonts w:asciiTheme="minorHAnsi" w:eastAsia="Calibri" w:hAnsiTheme="minorHAnsi" w:cs="Calibri"/>
                <w:color w:val="4F81BD" w:themeColor="accent1"/>
                <w:sz w:val="24"/>
                <w:szCs w:val="24"/>
              </w:rPr>
              <w:t xml:space="preserve">zu reagieren. Veröffentlichung einer Schnittstelle, über die Dritte Open-Source-Compliance-Anfragen absetzen können. </w:t>
            </w:r>
          </w:p>
          <w:p w14:paraId="2AA75226"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0075125"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Verifikationsmaterial: </w:t>
            </w:r>
          </w:p>
          <w:p w14:paraId="63C0F45F"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2.1.1 Eine öffentlich sichtbare Bekanntgabe </w:t>
            </w:r>
            <w:r>
              <w:rPr>
                <w:rFonts w:asciiTheme="minorHAnsi" w:eastAsia="Calibri" w:hAnsiTheme="minorHAnsi" w:cs="Calibri"/>
                <w:color w:val="4F81BD" w:themeColor="accent1"/>
                <w:sz w:val="24"/>
                <w:szCs w:val="24"/>
              </w:rPr>
              <w:t>einer Schnittstelle, über welche Dritte eine Open-Source-Compliance-Anfrage stellen können</w:t>
            </w:r>
            <w:r w:rsidRPr="001B0B97">
              <w:rPr>
                <w:rFonts w:asciiTheme="minorHAnsi" w:eastAsia="Calibri" w:hAnsiTheme="minorHAnsi" w:cs="Calibri"/>
                <w:color w:val="4F81BD" w:themeColor="accent1"/>
                <w:sz w:val="24"/>
                <w:szCs w:val="24"/>
              </w:rPr>
              <w:t xml:space="preserve"> (z. B. durch Veröffentlichen einer Kontakt-E-Mail-Adresse oder Aufnahme in das Open Compliance-Verzeichnis der Linux </w:t>
            </w:r>
            <w:proofErr w:type="spellStart"/>
            <w:r w:rsidRPr="001B0B97">
              <w:rPr>
                <w:rFonts w:asciiTheme="minorHAnsi" w:eastAsia="Calibri" w:hAnsiTheme="minorHAnsi" w:cs="Calibri"/>
                <w:color w:val="4F81BD" w:themeColor="accent1"/>
                <w:sz w:val="24"/>
                <w:szCs w:val="24"/>
              </w:rPr>
              <w:t>Foundation</w:t>
            </w:r>
            <w:proofErr w:type="spellEnd"/>
            <w:r w:rsidRPr="001B0B97">
              <w:rPr>
                <w:rFonts w:asciiTheme="minorHAnsi" w:eastAsia="Calibri" w:hAnsiTheme="minorHAnsi" w:cs="Calibri"/>
                <w:color w:val="4F81BD" w:themeColor="accent1"/>
                <w:sz w:val="24"/>
                <w:szCs w:val="24"/>
              </w:rPr>
              <w:t>).</w:t>
            </w:r>
          </w:p>
          <w:p w14:paraId="7C6BCB22"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E5CC366"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2.1.2 Ein intern dokumentiertes Verfahren </w:t>
            </w:r>
            <w:r w:rsidR="008E327E">
              <w:rPr>
                <w:rFonts w:asciiTheme="minorHAnsi" w:eastAsia="Calibri" w:hAnsiTheme="minorHAnsi" w:cs="Calibri"/>
                <w:color w:val="4F81BD" w:themeColor="accent1"/>
                <w:sz w:val="24"/>
                <w:szCs w:val="24"/>
              </w:rPr>
              <w:t>für</w:t>
            </w:r>
            <w:r w:rsidRPr="001B0B97">
              <w:rPr>
                <w:rFonts w:asciiTheme="minorHAnsi" w:eastAsia="Calibri" w:hAnsiTheme="minorHAnsi" w:cs="Calibri"/>
                <w:color w:val="4F81BD" w:themeColor="accent1"/>
                <w:sz w:val="24"/>
                <w:szCs w:val="24"/>
              </w:rPr>
              <w:t xml:space="preserve"> die Bearbeitung von Open-Source-</w:t>
            </w:r>
            <w:r>
              <w:rPr>
                <w:rFonts w:asciiTheme="minorHAnsi" w:eastAsia="Calibri" w:hAnsiTheme="minorHAnsi" w:cs="Calibri"/>
                <w:color w:val="4F81BD" w:themeColor="accent1"/>
                <w:sz w:val="24"/>
                <w:szCs w:val="24"/>
              </w:rPr>
              <w:t>Lizenz</w:t>
            </w:r>
            <w:r w:rsidR="008E327E">
              <w:rPr>
                <w:rFonts w:asciiTheme="minorHAnsi" w:eastAsia="Calibri" w:hAnsiTheme="minorHAnsi" w:cs="Calibri"/>
                <w:color w:val="4F81BD" w:themeColor="accent1"/>
                <w:sz w:val="24"/>
                <w:szCs w:val="24"/>
              </w:rPr>
              <w:t>-C</w:t>
            </w:r>
            <w:r w:rsidRPr="001B0B97">
              <w:rPr>
                <w:rFonts w:asciiTheme="minorHAnsi" w:eastAsia="Calibri" w:hAnsiTheme="minorHAnsi" w:cs="Calibri"/>
                <w:color w:val="4F81BD" w:themeColor="accent1"/>
                <w:sz w:val="24"/>
                <w:szCs w:val="24"/>
              </w:rPr>
              <w:t>ompliance-Anfragen</w:t>
            </w:r>
            <w:r w:rsidR="008E327E">
              <w:rPr>
                <w:rFonts w:asciiTheme="minorHAnsi" w:eastAsia="Calibri" w:hAnsiTheme="minorHAnsi" w:cs="Calibri"/>
                <w:color w:val="4F81BD" w:themeColor="accent1"/>
                <w:sz w:val="24"/>
                <w:szCs w:val="24"/>
              </w:rPr>
              <w:t xml:space="preserve"> von Dritten</w:t>
            </w:r>
            <w:r w:rsidRPr="001B0B97">
              <w:rPr>
                <w:rFonts w:asciiTheme="minorHAnsi" w:eastAsia="Calibri" w:hAnsiTheme="minorHAnsi" w:cs="Calibri"/>
                <w:color w:val="4F81BD" w:themeColor="accent1"/>
                <w:sz w:val="24"/>
                <w:szCs w:val="24"/>
              </w:rPr>
              <w:t>.</w:t>
            </w:r>
          </w:p>
          <w:p w14:paraId="57C0F732"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0D81C85"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Begründung:</w:t>
            </w:r>
          </w:p>
          <w:p w14:paraId="1DCAEE9D"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Es soll sichergestellt werden, dass Dritte eine angemessene Möglichkeit </w:t>
            </w:r>
            <w:r>
              <w:rPr>
                <w:rFonts w:asciiTheme="minorHAnsi" w:eastAsia="Calibri" w:hAnsiTheme="minorHAnsi" w:cs="Calibri"/>
                <w:color w:val="4F81BD" w:themeColor="accent1"/>
                <w:sz w:val="24"/>
                <w:szCs w:val="24"/>
              </w:rPr>
              <w:t>besitzen</w:t>
            </w:r>
            <w:r w:rsidRPr="001B0B97">
              <w:rPr>
                <w:rFonts w:asciiTheme="minorHAnsi" w:eastAsia="Calibri" w:hAnsiTheme="minorHAnsi" w:cs="Calibri"/>
                <w:color w:val="4F81BD" w:themeColor="accent1"/>
                <w:sz w:val="24"/>
                <w:szCs w:val="24"/>
              </w:rPr>
              <w:t>, sich mit de</w:t>
            </w:r>
            <w:ins w:id="66" w:author="Anke Thanheiser" w:date="2019-04-06T14:29:00Z">
              <w:r w:rsidR="0062438D">
                <w:rPr>
                  <w:rFonts w:asciiTheme="minorHAnsi" w:eastAsia="Calibri" w:hAnsiTheme="minorHAnsi" w:cs="Calibri"/>
                  <w:color w:val="4F81BD" w:themeColor="accent1"/>
                  <w:sz w:val="24"/>
                  <w:szCs w:val="24"/>
                </w:rPr>
                <w:t>m Unternehmen</w:t>
              </w:r>
            </w:ins>
            <w:del w:id="67" w:author="Anke Thanheiser" w:date="2019-04-06T14:29:00Z">
              <w:r w:rsidRPr="001B0B97" w:rsidDel="0062438D">
                <w:rPr>
                  <w:rFonts w:asciiTheme="minorHAnsi" w:eastAsia="Calibri" w:hAnsiTheme="minorHAnsi" w:cs="Calibri"/>
                  <w:color w:val="4F81BD" w:themeColor="accent1"/>
                  <w:sz w:val="24"/>
                  <w:szCs w:val="24"/>
                </w:rPr>
                <w:delText>r Organisation</w:delText>
              </w:r>
            </w:del>
            <w:r w:rsidRPr="001B0B97">
              <w:rPr>
                <w:rFonts w:asciiTheme="minorHAnsi" w:eastAsia="Calibri" w:hAnsiTheme="minorHAnsi" w:cs="Calibri"/>
                <w:color w:val="4F81BD" w:themeColor="accent1"/>
                <w:sz w:val="24"/>
                <w:szCs w:val="24"/>
              </w:rPr>
              <w:t xml:space="preserve"> in Bezug auf Open-Source-Compliance-Anfragen in Verbindung zu setzen</w:t>
            </w:r>
            <w:r>
              <w:rPr>
                <w:rFonts w:asciiTheme="minorHAnsi" w:eastAsia="Calibri" w:hAnsiTheme="minorHAnsi" w:cs="Calibri"/>
                <w:color w:val="4F81BD" w:themeColor="accent1"/>
                <w:sz w:val="24"/>
                <w:szCs w:val="24"/>
              </w:rPr>
              <w:t xml:space="preserve"> – </w:t>
            </w:r>
            <w:ins w:id="68" w:author="Anke Thanheiser" w:date="2019-04-07T18:09:00Z">
              <w:r w:rsidR="009126FD">
                <w:rPr>
                  <w:rFonts w:asciiTheme="minorHAnsi" w:eastAsia="Calibri" w:hAnsiTheme="minorHAnsi" w:cs="Calibri"/>
                  <w:color w:val="4F81BD" w:themeColor="accent1"/>
                  <w:sz w:val="24"/>
                  <w:szCs w:val="24"/>
                </w:rPr>
                <w:t>sowie</w:t>
              </w:r>
            </w:ins>
            <w:del w:id="69" w:author="Anke Thanheiser" w:date="2019-04-07T18:09:00Z">
              <w:r w:rsidDel="009126FD">
                <w:rPr>
                  <w:rFonts w:asciiTheme="minorHAnsi" w:eastAsia="Calibri" w:hAnsiTheme="minorHAnsi" w:cs="Calibri"/>
                  <w:color w:val="4F81BD" w:themeColor="accent1"/>
                  <w:sz w:val="24"/>
                  <w:szCs w:val="24"/>
                </w:rPr>
                <w:delText>als auch</w:delText>
              </w:r>
            </w:del>
            <w:r>
              <w:rPr>
                <w:rFonts w:asciiTheme="minorHAnsi" w:eastAsia="Calibri" w:hAnsiTheme="minorHAnsi" w:cs="Calibri"/>
                <w:color w:val="4F81BD" w:themeColor="accent1"/>
                <w:sz w:val="24"/>
                <w:szCs w:val="24"/>
              </w:rPr>
              <w:t xml:space="preserve"> dass </w:t>
            </w:r>
            <w:del w:id="70" w:author="Anke Thanheiser" w:date="2019-04-06T14:29:00Z">
              <w:r w:rsidDel="0062438D">
                <w:rPr>
                  <w:rFonts w:asciiTheme="minorHAnsi" w:eastAsia="Calibri" w:hAnsiTheme="minorHAnsi" w:cs="Calibri"/>
                  <w:color w:val="4F81BD" w:themeColor="accent1"/>
                  <w:sz w:val="24"/>
                  <w:szCs w:val="24"/>
                </w:rPr>
                <w:delText>die Organisation</w:delText>
              </w:r>
            </w:del>
            <w:ins w:id="71" w:author="Anke Thanheiser" w:date="2019-04-06T14:29:00Z">
              <w:r w:rsidR="0062438D">
                <w:rPr>
                  <w:rFonts w:asciiTheme="minorHAnsi" w:eastAsia="Calibri" w:hAnsiTheme="minorHAnsi" w:cs="Calibri"/>
                  <w:color w:val="4F81BD" w:themeColor="accent1"/>
                  <w:sz w:val="24"/>
                  <w:szCs w:val="24"/>
                </w:rPr>
                <w:t>das Unternehmen</w:t>
              </w:r>
            </w:ins>
            <w:r>
              <w:rPr>
                <w:rFonts w:asciiTheme="minorHAnsi" w:eastAsia="Calibri" w:hAnsiTheme="minorHAnsi" w:cs="Calibri"/>
                <w:color w:val="4F81BD" w:themeColor="accent1"/>
                <w:sz w:val="24"/>
                <w:szCs w:val="24"/>
              </w:rPr>
              <w:t xml:space="preserve"> darauf vorbereitet ist, </w:t>
            </w:r>
            <w:del w:id="72" w:author="Anke Thanheiser" w:date="2019-04-07T18:09:00Z">
              <w:r w:rsidDel="009126FD">
                <w:rPr>
                  <w:rFonts w:asciiTheme="minorHAnsi" w:eastAsia="Calibri" w:hAnsiTheme="minorHAnsi" w:cs="Calibri"/>
                  <w:color w:val="4F81BD" w:themeColor="accent1"/>
                  <w:sz w:val="24"/>
                  <w:szCs w:val="24"/>
                </w:rPr>
                <w:delText xml:space="preserve">tatsächlich </w:delText>
              </w:r>
            </w:del>
            <w:ins w:id="73" w:author="Anke Thanheiser" w:date="2019-04-07T18:09:00Z">
              <w:r w:rsidR="009126FD">
                <w:rPr>
                  <w:rFonts w:asciiTheme="minorHAnsi" w:eastAsia="Calibri" w:hAnsiTheme="minorHAnsi" w:cs="Calibri"/>
                  <w:color w:val="4F81BD" w:themeColor="accent1"/>
                  <w:sz w:val="24"/>
                  <w:szCs w:val="24"/>
                </w:rPr>
                <w:t xml:space="preserve">wirkungsvoll </w:t>
              </w:r>
            </w:ins>
            <w:r>
              <w:rPr>
                <w:rFonts w:asciiTheme="minorHAnsi" w:eastAsia="Calibri" w:hAnsiTheme="minorHAnsi" w:cs="Calibri"/>
                <w:color w:val="4F81BD" w:themeColor="accent1"/>
                <w:sz w:val="24"/>
                <w:szCs w:val="24"/>
              </w:rPr>
              <w:t>auf dieselben zu reagieren.</w:t>
            </w:r>
          </w:p>
          <w:p w14:paraId="0D30BDC7"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1ED2C60" w14:textId="77777777"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2.2 </w:t>
            </w:r>
            <w:r>
              <w:rPr>
                <w:rFonts w:asciiTheme="minorHAnsi" w:eastAsia="Calibri" w:hAnsiTheme="minorHAnsi" w:cs="Calibri"/>
                <w:color w:val="4F81BD" w:themeColor="accent1"/>
                <w:sz w:val="24"/>
                <w:szCs w:val="24"/>
              </w:rPr>
              <w:t>Effektive Ausstattung</w:t>
            </w:r>
          </w:p>
          <w:p w14:paraId="22CC1161"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Identifikation der </w:t>
            </w:r>
            <w:r>
              <w:rPr>
                <w:rFonts w:asciiTheme="minorHAnsi" w:eastAsia="Calibri" w:hAnsiTheme="minorHAnsi" w:cs="Calibri"/>
                <w:color w:val="4F81BD" w:themeColor="accent1"/>
                <w:sz w:val="24"/>
                <w:szCs w:val="24"/>
              </w:rPr>
              <w:t>Programm-Aufgab</w:t>
            </w:r>
            <w:r w:rsidRPr="001B0B97">
              <w:rPr>
                <w:rFonts w:asciiTheme="minorHAnsi" w:eastAsia="Calibri" w:hAnsiTheme="minorHAnsi" w:cs="Calibri"/>
                <w:color w:val="4F81BD" w:themeColor="accent1"/>
                <w:sz w:val="24"/>
                <w:szCs w:val="24"/>
              </w:rPr>
              <w:t>e(n)</w:t>
            </w:r>
            <w:r>
              <w:rPr>
                <w:rFonts w:asciiTheme="minorHAnsi" w:eastAsia="Calibri" w:hAnsiTheme="minorHAnsi" w:cs="Calibri"/>
                <w:color w:val="4F81BD" w:themeColor="accent1"/>
                <w:sz w:val="24"/>
                <w:szCs w:val="24"/>
              </w:rPr>
              <w:t xml:space="preserve"> und Ausstattung derselben mit den notwendigen Ressourcen:</w:t>
            </w:r>
          </w:p>
          <w:p w14:paraId="09C37A0D" w14:textId="77777777" w:rsidR="00C31542" w:rsidRDefault="00C31542"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Zuweisen der Verantwor</w:t>
            </w:r>
            <w:r>
              <w:rPr>
                <w:rFonts w:asciiTheme="minorHAnsi" w:eastAsia="Calibri" w:hAnsiTheme="minorHAnsi" w:cs="Calibri"/>
                <w:color w:val="4F81BD" w:themeColor="accent1"/>
                <w:sz w:val="24"/>
                <w:szCs w:val="24"/>
              </w:rPr>
              <w:t xml:space="preserve">tlichkeiten für die erfolgreiche Bearbeitung von </w:t>
            </w:r>
            <w:del w:id="74" w:author=" " w:date="2019-04-08T11:20:00Z">
              <w:r w:rsidDel="006B77EC">
                <w:rPr>
                  <w:rFonts w:asciiTheme="minorHAnsi" w:eastAsia="Calibri" w:hAnsiTheme="minorHAnsi" w:cs="Calibri"/>
                  <w:color w:val="4F81BD" w:themeColor="accent1"/>
                  <w:sz w:val="24"/>
                  <w:szCs w:val="24"/>
                </w:rPr>
                <w:delText>Open-Source-Compliance</w:delText>
              </w:r>
            </w:del>
            <w:ins w:id="75" w:author=" " w:date="2019-04-08T11:20:00Z">
              <w:r w:rsidR="006B77EC">
                <w:rPr>
                  <w:rFonts w:asciiTheme="minorHAnsi" w:eastAsia="Calibri" w:hAnsiTheme="minorHAnsi" w:cs="Calibri"/>
                  <w:color w:val="4F81BD" w:themeColor="accent1"/>
                  <w:sz w:val="24"/>
                  <w:szCs w:val="24"/>
                </w:rPr>
                <w:t>Programm</w:t>
              </w:r>
            </w:ins>
            <w:r>
              <w:rPr>
                <w:rFonts w:asciiTheme="minorHAnsi" w:eastAsia="Calibri" w:hAnsiTheme="minorHAnsi" w:cs="Calibri"/>
                <w:color w:val="4F81BD" w:themeColor="accent1"/>
                <w:sz w:val="24"/>
                <w:szCs w:val="24"/>
              </w:rPr>
              <w:t>-Aufgaben.</w:t>
            </w:r>
          </w:p>
          <w:p w14:paraId="2B2E06F6" w14:textId="77777777" w:rsidR="00C31542" w:rsidRDefault="00C31542" w:rsidP="00AF297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1FCDD4B9" w14:textId="77777777" w:rsidR="00C31542" w:rsidRPr="00930B76" w:rsidRDefault="00C31542"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Open-Source-Compliance-</w:t>
            </w:r>
            <w:r>
              <w:rPr>
                <w:rFonts w:asciiTheme="minorHAnsi" w:eastAsia="Calibri" w:hAnsiTheme="minorHAnsi" w:cs="Calibri"/>
                <w:color w:val="4F81BD" w:themeColor="accent1"/>
                <w:sz w:val="24"/>
                <w:szCs w:val="24"/>
              </w:rPr>
              <w:t>Aufgaben</w:t>
            </w:r>
            <w:r w:rsidRPr="00930B76">
              <w:rPr>
                <w:rFonts w:asciiTheme="minorHAnsi" w:eastAsia="Calibri" w:hAnsiTheme="minorHAnsi" w:cs="Calibri"/>
                <w:color w:val="4F81BD" w:themeColor="accent1"/>
                <w:sz w:val="24"/>
                <w:szCs w:val="24"/>
              </w:rPr>
              <w:t xml:space="preserve"> verfügen über ausreichende Ressourcen:</w:t>
            </w:r>
          </w:p>
          <w:p w14:paraId="36669061" w14:textId="77777777" w:rsidR="00C31542" w:rsidRDefault="00C31542"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für die Ausführung der </w:t>
            </w:r>
            <w:r>
              <w:rPr>
                <w:rFonts w:asciiTheme="minorHAnsi" w:eastAsia="Calibri" w:hAnsiTheme="minorHAnsi" w:cs="Calibri"/>
                <w:color w:val="4F81BD" w:themeColor="accent1"/>
                <w:sz w:val="24"/>
                <w:szCs w:val="24"/>
              </w:rPr>
              <w:t>Aufgaben</w:t>
            </w:r>
            <w:r w:rsidRPr="00930B76">
              <w:rPr>
                <w:rFonts w:asciiTheme="minorHAnsi" w:eastAsia="Calibri" w:hAnsiTheme="minorHAnsi" w:cs="Calibri"/>
                <w:color w:val="4F81BD" w:themeColor="accent1"/>
                <w:sz w:val="24"/>
                <w:szCs w:val="24"/>
              </w:rPr>
              <w:t xml:space="preserve"> wurde ausreichend Zeit zur Verfügung gestellt; und</w:t>
            </w:r>
          </w:p>
          <w:p w14:paraId="17BDA48B" w14:textId="77777777" w:rsidR="00C31542" w:rsidRPr="003C53E3" w:rsidRDefault="00C31542"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sz w:val="24"/>
                <w:szCs w:val="24"/>
              </w:rPr>
            </w:pPr>
            <w:r w:rsidRPr="00930B76">
              <w:rPr>
                <w:rFonts w:asciiTheme="minorHAnsi" w:eastAsia="Calibri" w:hAnsiTheme="minorHAnsi" w:cs="Calibri"/>
                <w:color w:val="4F81BD" w:themeColor="accent1"/>
                <w:sz w:val="24"/>
                <w:szCs w:val="24"/>
              </w:rPr>
              <w:t>es wurde ein angemessenes finanzielles Budget zugewiesen.</w:t>
            </w:r>
          </w:p>
          <w:p w14:paraId="615E3106" w14:textId="77777777" w:rsidR="00C31542" w:rsidRPr="00930B76" w:rsidRDefault="00C31542" w:rsidP="003C53E3">
            <w:pPr>
              <w:pBdr>
                <w:top w:val="nil"/>
                <w:left w:val="nil"/>
                <w:bottom w:val="nil"/>
                <w:right w:val="nil"/>
                <w:between w:val="nil"/>
              </w:pBdr>
              <w:spacing w:line="240" w:lineRule="auto"/>
              <w:ind w:left="521"/>
              <w:contextualSpacing/>
              <w:rPr>
                <w:rFonts w:asciiTheme="minorHAnsi" w:eastAsia="Calibri" w:hAnsiTheme="minorHAnsi" w:cs="Calibri"/>
                <w:sz w:val="24"/>
                <w:szCs w:val="24"/>
              </w:rPr>
            </w:pPr>
          </w:p>
          <w:p w14:paraId="758BACC9" w14:textId="77777777"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Es existiert ein Prozess für die</w:t>
            </w:r>
            <w:r w:rsidRPr="00930B76">
              <w:rPr>
                <w:rFonts w:asciiTheme="minorHAnsi" w:eastAsia="Calibri" w:hAnsiTheme="minorHAnsi" w:cs="Calibri"/>
                <w:color w:val="4F81BD" w:themeColor="accent1"/>
                <w:sz w:val="24"/>
                <w:szCs w:val="24"/>
              </w:rPr>
              <w:t xml:space="preserve"> Entwicklung und Pflege </w:t>
            </w:r>
            <w:r>
              <w:rPr>
                <w:rFonts w:asciiTheme="minorHAnsi" w:eastAsia="Calibri" w:hAnsiTheme="minorHAnsi" w:cs="Calibri"/>
                <w:color w:val="4F81BD" w:themeColor="accent1"/>
                <w:sz w:val="24"/>
                <w:szCs w:val="24"/>
              </w:rPr>
              <w:t xml:space="preserve">der </w:t>
            </w:r>
            <w:r w:rsidRPr="00930B76">
              <w:rPr>
                <w:rFonts w:asciiTheme="minorHAnsi" w:eastAsia="Calibri" w:hAnsiTheme="minorHAnsi" w:cs="Calibri"/>
                <w:color w:val="4F81BD" w:themeColor="accent1"/>
                <w:sz w:val="24"/>
                <w:szCs w:val="24"/>
              </w:rPr>
              <w:t>Richtlinie</w:t>
            </w:r>
            <w:r>
              <w:rPr>
                <w:rFonts w:asciiTheme="minorHAnsi" w:eastAsia="Calibri" w:hAnsiTheme="minorHAnsi" w:cs="Calibri"/>
                <w:color w:val="4F81BD" w:themeColor="accent1"/>
                <w:sz w:val="24"/>
                <w:szCs w:val="24"/>
              </w:rPr>
              <w:t xml:space="preserve"> sowie für hierbei unterstützende Aufgaben</w:t>
            </w:r>
            <w:ins w:id="76" w:author="Anke Thanheiser" w:date="2019-04-07T18:10:00Z">
              <w:r w:rsidR="009126FD">
                <w:rPr>
                  <w:rFonts w:asciiTheme="minorHAnsi" w:eastAsia="Calibri" w:hAnsiTheme="minorHAnsi" w:cs="Calibri"/>
                  <w:color w:val="4F81BD" w:themeColor="accent1"/>
                  <w:sz w:val="24"/>
                  <w:szCs w:val="24"/>
                </w:rPr>
                <w:t>;</w:t>
              </w:r>
            </w:ins>
          </w:p>
          <w:p w14:paraId="0A7093A8" w14:textId="77777777" w:rsidR="00C31542" w:rsidRDefault="00C31542" w:rsidP="00C31542">
            <w:pPr>
              <w:widowControl w:val="0"/>
              <w:pBdr>
                <w:top w:val="nil"/>
                <w:left w:val="nil"/>
                <w:bottom w:val="nil"/>
                <w:right w:val="nil"/>
                <w:between w:val="nil"/>
              </w:pBdr>
              <w:spacing w:line="240" w:lineRule="auto"/>
              <w:ind w:left="237"/>
              <w:contextualSpacing/>
              <w:rPr>
                <w:rFonts w:asciiTheme="minorHAnsi" w:eastAsia="Calibri" w:hAnsiTheme="minorHAnsi" w:cs="Calibri"/>
                <w:color w:val="4F81BD" w:themeColor="accent1"/>
                <w:sz w:val="24"/>
                <w:szCs w:val="24"/>
              </w:rPr>
            </w:pPr>
          </w:p>
          <w:p w14:paraId="1BDD5898" w14:textId="77777777"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J</w:t>
            </w:r>
            <w:r w:rsidRPr="00930B76">
              <w:rPr>
                <w:rFonts w:asciiTheme="minorHAnsi" w:eastAsia="Calibri" w:hAnsiTheme="minorHAnsi" w:cs="Calibri"/>
                <w:color w:val="4F81BD" w:themeColor="accent1"/>
                <w:sz w:val="24"/>
                <w:szCs w:val="24"/>
              </w:rPr>
              <w:t>uristische Expertise in Bezug auf Open-Source-Compliance</w:t>
            </w:r>
            <w:r>
              <w:rPr>
                <w:rFonts w:asciiTheme="minorHAnsi" w:eastAsia="Calibri" w:hAnsiTheme="minorHAnsi" w:cs="Calibri"/>
                <w:color w:val="4F81BD" w:themeColor="accent1"/>
                <w:sz w:val="24"/>
                <w:szCs w:val="24"/>
              </w:rPr>
              <w:t xml:space="preserve"> ist</w:t>
            </w:r>
            <w:r w:rsidRPr="00930B76">
              <w:rPr>
                <w:rFonts w:asciiTheme="minorHAnsi" w:eastAsia="Calibri" w:hAnsiTheme="minorHAnsi" w:cs="Calibri"/>
                <w:color w:val="4F81BD" w:themeColor="accent1"/>
                <w:sz w:val="24"/>
                <w:szCs w:val="24"/>
              </w:rPr>
              <w:t xml:space="preserve"> vorhanden und für </w:t>
            </w:r>
            <w:r>
              <w:rPr>
                <w:rFonts w:asciiTheme="minorHAnsi" w:eastAsia="Calibri" w:hAnsiTheme="minorHAnsi" w:cs="Calibri"/>
                <w:color w:val="4F81BD" w:themeColor="accent1"/>
                <w:sz w:val="24"/>
                <w:szCs w:val="24"/>
              </w:rPr>
              <w:t xml:space="preserve">diejenigen Personen verfügbar, welche hierzu </w:t>
            </w:r>
            <w:ins w:id="77" w:author="Anke Thanheiser" w:date="2019-04-07T18:11:00Z">
              <w:r w:rsidR="009126FD">
                <w:rPr>
                  <w:rFonts w:asciiTheme="minorHAnsi" w:eastAsia="Calibri" w:hAnsiTheme="minorHAnsi" w:cs="Calibri"/>
                  <w:color w:val="4F81BD" w:themeColor="accent1"/>
                  <w:sz w:val="24"/>
                  <w:szCs w:val="24"/>
                </w:rPr>
                <w:t xml:space="preserve">evtl. </w:t>
              </w:r>
            </w:ins>
            <w:r>
              <w:rPr>
                <w:rFonts w:asciiTheme="minorHAnsi" w:eastAsia="Calibri" w:hAnsiTheme="minorHAnsi" w:cs="Calibri"/>
                <w:color w:val="4F81BD" w:themeColor="accent1"/>
                <w:sz w:val="24"/>
                <w:szCs w:val="24"/>
              </w:rPr>
              <w:t>Unterstützung benötigen</w:t>
            </w:r>
            <w:r w:rsidRPr="00930B76">
              <w:rPr>
                <w:rFonts w:asciiTheme="minorHAnsi" w:eastAsia="Calibri" w:hAnsiTheme="minorHAnsi" w:cs="Calibri"/>
                <w:color w:val="4F81BD" w:themeColor="accent1"/>
                <w:sz w:val="24"/>
                <w:szCs w:val="24"/>
              </w:rPr>
              <w:t>; und</w:t>
            </w:r>
          </w:p>
          <w:p w14:paraId="159C7A6A" w14:textId="77777777" w:rsidR="00C31542" w:rsidRDefault="00C31542" w:rsidP="003C53E3">
            <w:pPr>
              <w:widowControl w:val="0"/>
              <w:pBdr>
                <w:top w:val="nil"/>
                <w:left w:val="nil"/>
                <w:bottom w:val="nil"/>
                <w:right w:val="nil"/>
                <w:between w:val="nil"/>
              </w:pBdr>
              <w:spacing w:line="240" w:lineRule="auto"/>
              <w:ind w:left="237"/>
              <w:contextualSpacing/>
              <w:rPr>
                <w:rFonts w:asciiTheme="minorHAnsi" w:eastAsia="Calibri" w:hAnsiTheme="minorHAnsi" w:cs="Calibri"/>
                <w:color w:val="4F81BD" w:themeColor="accent1"/>
                <w:sz w:val="24"/>
                <w:szCs w:val="24"/>
              </w:rPr>
            </w:pPr>
          </w:p>
          <w:p w14:paraId="2F10FB04" w14:textId="77777777"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e</w:t>
            </w:r>
            <w:r w:rsidRPr="00930B76">
              <w:rPr>
                <w:rFonts w:asciiTheme="minorHAnsi" w:eastAsia="Calibri" w:hAnsiTheme="minorHAnsi" w:cs="Calibri"/>
                <w:color w:val="4F81BD" w:themeColor="accent1"/>
                <w:sz w:val="24"/>
                <w:szCs w:val="24"/>
              </w:rPr>
              <w:t>s</w:t>
            </w:r>
            <w:r>
              <w:rPr>
                <w:rFonts w:asciiTheme="minorHAnsi" w:eastAsia="Calibri" w:hAnsiTheme="minorHAnsi" w:cs="Calibri"/>
                <w:color w:val="4F81BD" w:themeColor="accent1"/>
                <w:sz w:val="24"/>
                <w:szCs w:val="24"/>
              </w:rPr>
              <w:t xml:space="preserve"> existiert</w:t>
            </w:r>
            <w:r w:rsidRPr="00930B76">
              <w:rPr>
                <w:rFonts w:asciiTheme="minorHAnsi" w:eastAsia="Calibri" w:hAnsiTheme="minorHAnsi" w:cs="Calibri"/>
                <w:color w:val="4F81BD" w:themeColor="accent1"/>
                <w:sz w:val="24"/>
                <w:szCs w:val="24"/>
              </w:rPr>
              <w:t xml:space="preserve"> ein Prozess für die Lösung von Open-Source-</w:t>
            </w:r>
            <w:r>
              <w:rPr>
                <w:rFonts w:asciiTheme="minorHAnsi" w:eastAsia="Calibri" w:hAnsiTheme="minorHAnsi" w:cs="Calibri"/>
                <w:color w:val="4F81BD" w:themeColor="accent1"/>
                <w:sz w:val="24"/>
                <w:szCs w:val="24"/>
              </w:rPr>
              <w:t>Lizenz</w:t>
            </w:r>
            <w:r w:rsidR="008E327E">
              <w:rPr>
                <w:rFonts w:asciiTheme="minorHAnsi" w:eastAsia="Calibri" w:hAnsiTheme="minorHAnsi" w:cs="Calibri"/>
                <w:color w:val="4F81BD" w:themeColor="accent1"/>
                <w:sz w:val="24"/>
                <w:szCs w:val="24"/>
              </w:rPr>
              <w:t>-C</w:t>
            </w:r>
            <w:r w:rsidRPr="00930B76">
              <w:rPr>
                <w:rFonts w:asciiTheme="minorHAnsi" w:eastAsia="Calibri" w:hAnsiTheme="minorHAnsi" w:cs="Calibri"/>
                <w:color w:val="4F81BD" w:themeColor="accent1"/>
                <w:sz w:val="24"/>
                <w:szCs w:val="24"/>
              </w:rPr>
              <w:t>ompliance-Problemen.</w:t>
            </w:r>
          </w:p>
          <w:p w14:paraId="397A9F5F"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040CDF7"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Verifikationsmaterial:</w:t>
            </w:r>
          </w:p>
          <w:p w14:paraId="412A3706"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2.2.1 </w:t>
            </w:r>
            <w:r>
              <w:rPr>
                <w:rFonts w:asciiTheme="minorHAnsi" w:eastAsia="Calibri" w:hAnsiTheme="minorHAnsi" w:cs="Calibri"/>
                <w:color w:val="4F81BD" w:themeColor="accent1"/>
                <w:sz w:val="24"/>
                <w:szCs w:val="24"/>
              </w:rPr>
              <w:t>Ein Dokument mit den Personennamen</w:t>
            </w:r>
            <w:r w:rsidRPr="00950490">
              <w:rPr>
                <w:rFonts w:asciiTheme="minorHAnsi" w:eastAsia="Calibri" w:hAnsiTheme="minorHAnsi" w:cs="Calibri"/>
                <w:color w:val="4F81BD" w:themeColor="accent1"/>
                <w:sz w:val="24"/>
                <w:szCs w:val="24"/>
              </w:rPr>
              <w:t>, Gruppe</w:t>
            </w:r>
            <w:r>
              <w:rPr>
                <w:rFonts w:asciiTheme="minorHAnsi" w:eastAsia="Calibri" w:hAnsiTheme="minorHAnsi" w:cs="Calibri"/>
                <w:color w:val="4F81BD" w:themeColor="accent1"/>
                <w:sz w:val="24"/>
                <w:szCs w:val="24"/>
              </w:rPr>
              <w:t>nzugehörigkeiten</w:t>
            </w:r>
            <w:r w:rsidRPr="00950490">
              <w:rPr>
                <w:rFonts w:asciiTheme="minorHAnsi" w:eastAsia="Calibri" w:hAnsiTheme="minorHAnsi" w:cs="Calibri"/>
                <w:color w:val="4F81BD" w:themeColor="accent1"/>
                <w:sz w:val="24"/>
                <w:szCs w:val="24"/>
              </w:rPr>
              <w:t xml:space="preserve"> oder Funktionen</w:t>
            </w:r>
            <w:r>
              <w:rPr>
                <w:rFonts w:asciiTheme="minorHAnsi" w:eastAsia="Calibri" w:hAnsiTheme="minorHAnsi" w:cs="Calibri"/>
                <w:color w:val="4F81BD" w:themeColor="accent1"/>
                <w:sz w:val="24"/>
                <w:szCs w:val="24"/>
              </w:rPr>
              <w:t>, denen Programm-Rolle</w:t>
            </w:r>
            <w:r w:rsidRPr="00950490">
              <w:rPr>
                <w:rFonts w:asciiTheme="minorHAnsi" w:eastAsia="Calibri" w:hAnsiTheme="minorHAnsi" w:cs="Calibri"/>
                <w:color w:val="4F81BD" w:themeColor="accent1"/>
                <w:sz w:val="24"/>
                <w:szCs w:val="24"/>
              </w:rPr>
              <w:t xml:space="preserve">(n) </w:t>
            </w:r>
            <w:r>
              <w:rPr>
                <w:rFonts w:asciiTheme="minorHAnsi" w:eastAsia="Calibri" w:hAnsiTheme="minorHAnsi" w:cs="Calibri"/>
                <w:color w:val="4F81BD" w:themeColor="accent1"/>
                <w:sz w:val="24"/>
                <w:szCs w:val="24"/>
              </w:rPr>
              <w:t>zugeordnet sind</w:t>
            </w:r>
            <w:r w:rsidRPr="00950490">
              <w:rPr>
                <w:rFonts w:asciiTheme="minorHAnsi" w:eastAsia="Calibri" w:hAnsiTheme="minorHAnsi" w:cs="Calibri"/>
                <w:color w:val="4F81BD" w:themeColor="accent1"/>
                <w:sz w:val="24"/>
                <w:szCs w:val="24"/>
              </w:rPr>
              <w:t>.</w:t>
            </w:r>
          </w:p>
          <w:p w14:paraId="0B8DC729"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91E2B89" w14:textId="77777777"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2.2.2 Die identifizierten Rollen im </w:t>
            </w:r>
            <w:commentRangeStart w:id="78"/>
            <w:commentRangeStart w:id="79"/>
            <w:r>
              <w:rPr>
                <w:rFonts w:asciiTheme="minorHAnsi" w:eastAsia="Calibri" w:hAnsiTheme="minorHAnsi" w:cs="Calibri"/>
                <w:color w:val="4F81BD" w:themeColor="accent1"/>
                <w:sz w:val="24"/>
                <w:szCs w:val="24"/>
              </w:rPr>
              <w:t xml:space="preserve">Programm </w:t>
            </w:r>
            <w:commentRangeEnd w:id="78"/>
            <w:r w:rsidR="009126FD">
              <w:rPr>
                <w:rStyle w:val="Kommentarzeichen"/>
              </w:rPr>
              <w:commentReference w:id="78"/>
            </w:r>
            <w:commentRangeEnd w:id="79"/>
            <w:r w:rsidR="006B77EC">
              <w:rPr>
                <w:rStyle w:val="Kommentarzeichen"/>
              </w:rPr>
              <w:commentReference w:id="79"/>
            </w:r>
            <w:r>
              <w:rPr>
                <w:rFonts w:asciiTheme="minorHAnsi" w:eastAsia="Calibri" w:hAnsiTheme="minorHAnsi" w:cs="Calibri"/>
                <w:color w:val="4F81BD" w:themeColor="accent1"/>
                <w:sz w:val="24"/>
                <w:szCs w:val="24"/>
              </w:rPr>
              <w:t>sind mit ausreichenden personellen und finanziellen Ressourcen ausgestattet</w:t>
            </w:r>
          </w:p>
          <w:p w14:paraId="75791716" w14:textId="77777777"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1778B8C"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2.2.3</w:t>
            </w:r>
            <w:r w:rsidRPr="00950490">
              <w:rPr>
                <w:rFonts w:asciiTheme="minorHAnsi" w:eastAsia="Calibri" w:hAnsiTheme="minorHAnsi" w:cs="Calibri"/>
                <w:color w:val="4F81BD" w:themeColor="accent1"/>
                <w:sz w:val="24"/>
                <w:szCs w:val="24"/>
              </w:rPr>
              <w:t xml:space="preserve"> Benennung der juristischen Expertise, die </w:t>
            </w:r>
            <w:r>
              <w:rPr>
                <w:rFonts w:asciiTheme="minorHAnsi" w:eastAsia="Calibri" w:hAnsiTheme="minorHAnsi" w:cs="Calibri"/>
                <w:color w:val="4F81BD" w:themeColor="accent1"/>
                <w:sz w:val="24"/>
                <w:szCs w:val="24"/>
              </w:rPr>
              <w:t xml:space="preserve">sowohl </w:t>
            </w:r>
            <w:r w:rsidRPr="00950490">
              <w:rPr>
                <w:rFonts w:asciiTheme="minorHAnsi" w:eastAsia="Calibri" w:hAnsiTheme="minorHAnsi" w:cs="Calibri"/>
                <w:color w:val="4F81BD" w:themeColor="accent1"/>
                <w:sz w:val="24"/>
                <w:szCs w:val="24"/>
              </w:rPr>
              <w:t xml:space="preserve">intern </w:t>
            </w:r>
            <w:r>
              <w:rPr>
                <w:rFonts w:asciiTheme="minorHAnsi" w:eastAsia="Calibri" w:hAnsiTheme="minorHAnsi" w:cs="Calibri"/>
                <w:color w:val="4F81BD" w:themeColor="accent1"/>
                <w:sz w:val="24"/>
                <w:szCs w:val="24"/>
              </w:rPr>
              <w:t xml:space="preserve">als auch </w:t>
            </w:r>
            <w:r w:rsidRPr="00950490">
              <w:rPr>
                <w:rFonts w:asciiTheme="minorHAnsi" w:eastAsia="Calibri" w:hAnsiTheme="minorHAnsi" w:cs="Calibri"/>
                <w:color w:val="4F81BD" w:themeColor="accent1"/>
                <w:sz w:val="24"/>
                <w:szCs w:val="24"/>
              </w:rPr>
              <w:t>extern zur</w:t>
            </w:r>
            <w:r>
              <w:rPr>
                <w:rFonts w:asciiTheme="minorHAnsi" w:eastAsia="Calibri" w:hAnsiTheme="minorHAnsi" w:cs="Calibri"/>
                <w:color w:val="4F81BD" w:themeColor="accent1"/>
                <w:sz w:val="24"/>
                <w:szCs w:val="24"/>
              </w:rPr>
              <w:t xml:space="preserve"> Adressierung von Open-Source-Compliance-Themen zu</w:t>
            </w:r>
            <w:r w:rsidRPr="00950490">
              <w:rPr>
                <w:rFonts w:asciiTheme="minorHAnsi" w:eastAsia="Calibri" w:hAnsiTheme="minorHAnsi" w:cs="Calibri"/>
                <w:color w:val="4F81BD" w:themeColor="accent1"/>
                <w:sz w:val="24"/>
                <w:szCs w:val="24"/>
              </w:rPr>
              <w:t xml:space="preserve"> Verfügung steht.</w:t>
            </w:r>
          </w:p>
          <w:p w14:paraId="22314AB6"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80BDB38"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2.2.4</w:t>
            </w:r>
            <w:r w:rsidRPr="00950490">
              <w:rPr>
                <w:rFonts w:asciiTheme="minorHAnsi" w:eastAsia="Calibri" w:hAnsiTheme="minorHAnsi" w:cs="Calibri"/>
                <w:color w:val="4F81BD" w:themeColor="accent1"/>
                <w:sz w:val="24"/>
                <w:szCs w:val="24"/>
              </w:rPr>
              <w:t xml:space="preserve"> Ein dokumentiertes Verfahren, das interne Verantwortlichkeiten für die Open-Source-Compliance zuweist.</w:t>
            </w:r>
          </w:p>
          <w:p w14:paraId="59E5C889"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F4B1DC3"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2.2.5</w:t>
            </w:r>
            <w:r w:rsidRPr="00950490">
              <w:rPr>
                <w:rFonts w:asciiTheme="minorHAnsi" w:eastAsia="Calibri" w:hAnsiTheme="minorHAnsi" w:cs="Calibri"/>
                <w:color w:val="4F81BD" w:themeColor="accent1"/>
                <w:sz w:val="24"/>
                <w:szCs w:val="24"/>
              </w:rPr>
              <w:t xml:space="preserve"> Ein dokumentiertes Verfahren zur Prüfung und Behebung von Fällen der Nichterfüllung von Open-Source-Compliance-Anforderungen.</w:t>
            </w:r>
          </w:p>
          <w:p w14:paraId="5FC1B48E"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53888F3"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Begründung:</w:t>
            </w:r>
          </w:p>
          <w:p w14:paraId="04EA9232" w14:textId="77777777" w:rsidR="00C31542" w:rsidRPr="007E07BB"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Es soll sichergestellt sein, dass </w:t>
            </w:r>
            <w:r>
              <w:rPr>
                <w:rFonts w:asciiTheme="minorHAnsi" w:eastAsia="Calibri" w:hAnsiTheme="minorHAnsi" w:cs="Calibri"/>
                <w:color w:val="4F81BD" w:themeColor="accent1"/>
                <w:sz w:val="24"/>
                <w:szCs w:val="24"/>
              </w:rPr>
              <w:t>i) Open-Source-Compliance-Verantwortlichkeiten tatsächlich unterstützt und mit ausreichenden Ressourcen ausgestattet sind und ii) Richtlinien und unterstützende Prozesse regelmäßig aktualisiert werden</w:t>
            </w:r>
            <w:r w:rsidRPr="007E07BB">
              <w:rPr>
                <w:rFonts w:asciiTheme="minorHAnsi" w:eastAsia="Calibri" w:hAnsiTheme="minorHAnsi" w:cs="Calibri"/>
                <w:color w:val="4F81BD" w:themeColor="accent1"/>
                <w:sz w:val="24"/>
                <w:szCs w:val="24"/>
              </w:rPr>
              <w:t>, um Änderungen in den Best Practices für Open Source-Compliance zu berücksichtigen.</w:t>
            </w:r>
          </w:p>
        </w:tc>
      </w:tr>
    </w:tbl>
    <w:p w14:paraId="685EB842" w14:textId="77777777" w:rsidR="005B118C" w:rsidRPr="003731A2" w:rsidRDefault="005B118C" w:rsidP="003731A2">
      <w:pPr>
        <w:spacing w:line="240" w:lineRule="auto"/>
        <w:rPr>
          <w:rFonts w:asciiTheme="minorHAnsi" w:eastAsia="Calibri" w:hAnsiTheme="minorHAnsi" w:cs="Calibri"/>
          <w:sz w:val="24"/>
          <w:szCs w:val="24"/>
        </w:rPr>
      </w:pPr>
    </w:p>
    <w:p w14:paraId="14CFA208"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7C87CF84" w14:textId="77777777" w:rsidR="00D613EA" w:rsidRDefault="00D613EA" w:rsidP="003731A2">
      <w:pPr>
        <w:spacing w:line="240" w:lineRule="auto"/>
        <w:rPr>
          <w:rFonts w:asciiTheme="minorHAnsi" w:eastAsia="Calibri" w:hAnsiTheme="minorHAnsi" w:cs="Calibri"/>
          <w:sz w:val="24"/>
          <w:szCs w:val="24"/>
        </w:rPr>
        <w:sectPr w:rsidR="00D613EA" w:rsidSect="00851B87">
          <w:headerReference w:type="default" r:id="rId14"/>
          <w:footerReference w:type="default" r:id="rId15"/>
          <w:pgSz w:w="11909" w:h="21629"/>
          <w:pgMar w:top="1440" w:right="1440" w:bottom="1440" w:left="1440" w:header="0" w:footer="720" w:gutter="0"/>
          <w:pgNumType w:start="0"/>
          <w:cols w:space="720"/>
          <w:titlePg/>
          <w:docGrid w:linePitch="299"/>
        </w:sectPr>
      </w:pPr>
    </w:p>
    <w:p w14:paraId="0130E727" w14:textId="77777777" w:rsidR="005B118C" w:rsidRPr="003731A2" w:rsidRDefault="005B118C" w:rsidP="003731A2">
      <w:pPr>
        <w:spacing w:line="240" w:lineRule="auto"/>
        <w:rPr>
          <w:rFonts w:asciiTheme="minorHAnsi" w:eastAsia="Calibri" w:hAnsiTheme="minorHAnsi" w:cs="Calibri"/>
          <w:sz w:val="24"/>
          <w:szCs w:val="24"/>
        </w:rPr>
      </w:pPr>
    </w:p>
    <w:tbl>
      <w:tblPr>
        <w:tblStyle w:val="5"/>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95393E" w:rsidRPr="003731A2" w14:paraId="11B9C8B6" w14:textId="77777777" w:rsidTr="0095393E">
        <w:tc>
          <w:tcPr>
            <w:tcW w:w="4650" w:type="dxa"/>
          </w:tcPr>
          <w:p w14:paraId="4C2081BC" w14:textId="77777777" w:rsidR="0095393E" w:rsidRPr="00980E96" w:rsidDel="00C10124" w:rsidRDefault="0095393E"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3.0 Open Source Content Review and Approval</w:t>
            </w:r>
          </w:p>
        </w:tc>
        <w:tc>
          <w:tcPr>
            <w:tcW w:w="4651" w:type="dxa"/>
            <w:shd w:val="clear" w:color="auto" w:fill="auto"/>
            <w:tcMar>
              <w:top w:w="100" w:type="dxa"/>
              <w:left w:w="100" w:type="dxa"/>
              <w:bottom w:w="100" w:type="dxa"/>
              <w:right w:w="100" w:type="dxa"/>
            </w:tcMar>
          </w:tcPr>
          <w:p w14:paraId="161DD67A" w14:textId="77777777" w:rsidR="0095393E" w:rsidRPr="003731A2" w:rsidRDefault="0095393E"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3</w:t>
            </w:r>
            <w:r>
              <w:rPr>
                <w:rFonts w:asciiTheme="minorHAnsi" w:eastAsia="Calibri" w:hAnsiTheme="minorHAnsi" w:cs="Calibri"/>
                <w:color w:val="6D9EEB"/>
                <w:sz w:val="24"/>
                <w:szCs w:val="24"/>
              </w:rPr>
              <w:t>.0</w:t>
            </w:r>
            <w:r w:rsidRPr="003731A2">
              <w:rPr>
                <w:rFonts w:asciiTheme="minorHAnsi" w:eastAsia="Calibri" w:hAnsiTheme="minorHAnsi" w:cs="Calibri"/>
                <w:color w:val="6D9EEB"/>
                <w:sz w:val="24"/>
                <w:szCs w:val="24"/>
              </w:rPr>
              <w:t>: Überprüf</w:t>
            </w:r>
            <w:r>
              <w:rPr>
                <w:rFonts w:asciiTheme="minorHAnsi" w:eastAsia="Calibri" w:hAnsiTheme="minorHAnsi" w:cs="Calibri"/>
                <w:color w:val="6D9EEB"/>
                <w:sz w:val="24"/>
                <w:szCs w:val="24"/>
              </w:rPr>
              <w:t>ung</w:t>
            </w:r>
            <w:r w:rsidRPr="003731A2">
              <w:rPr>
                <w:rFonts w:asciiTheme="minorHAnsi" w:eastAsia="Calibri" w:hAnsiTheme="minorHAnsi" w:cs="Calibri"/>
                <w:color w:val="6D9EEB"/>
                <w:sz w:val="24"/>
                <w:szCs w:val="24"/>
              </w:rPr>
              <w:t xml:space="preserve"> und </w:t>
            </w:r>
            <w:r>
              <w:rPr>
                <w:rFonts w:asciiTheme="minorHAnsi" w:eastAsia="Calibri" w:hAnsiTheme="minorHAnsi" w:cs="Calibri"/>
                <w:color w:val="6D9EEB"/>
                <w:sz w:val="24"/>
                <w:szCs w:val="24"/>
              </w:rPr>
              <w:t>G</w:t>
            </w:r>
            <w:r w:rsidRPr="003731A2">
              <w:rPr>
                <w:rFonts w:asciiTheme="minorHAnsi" w:eastAsia="Calibri" w:hAnsiTheme="minorHAnsi" w:cs="Calibri"/>
                <w:color w:val="6D9EEB"/>
                <w:sz w:val="24"/>
                <w:szCs w:val="24"/>
              </w:rPr>
              <w:t>enehmig</w:t>
            </w:r>
            <w:r>
              <w:rPr>
                <w:rFonts w:asciiTheme="minorHAnsi" w:eastAsia="Calibri" w:hAnsiTheme="minorHAnsi" w:cs="Calibri"/>
                <w:color w:val="6D9EEB"/>
                <w:sz w:val="24"/>
                <w:szCs w:val="24"/>
              </w:rPr>
              <w:t>ung</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von</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Open-Source-Inhalten</w:t>
            </w:r>
          </w:p>
        </w:tc>
      </w:tr>
      <w:tr w:rsidR="0095393E" w:rsidRPr="003731A2" w14:paraId="3BB57526" w14:textId="77777777" w:rsidTr="0095393E">
        <w:tc>
          <w:tcPr>
            <w:tcW w:w="4650" w:type="dxa"/>
          </w:tcPr>
          <w:p w14:paraId="1F559F0C"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w:t>
            </w:r>
            <w:r w:rsidR="008E327E">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Bill of Materials</w:t>
            </w:r>
          </w:p>
          <w:p w14:paraId="32C35A4A"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A process exists for creating and managing 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bill of materials that includes each Open Source component (and its Identified Licenses) from which the Supplied Software is comprised. </w:t>
            </w:r>
          </w:p>
          <w:p w14:paraId="0B6B94F0"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93D7CAD"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6E4C940"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2094BE8"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Verification Material(s):</w:t>
            </w:r>
          </w:p>
          <w:p w14:paraId="09B1CAD7"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3.1.1 A documented procedure for identifying, tracking, reviewing, approving,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and archiving information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about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from</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 the Supplied Software is comprised.</w:t>
            </w:r>
          </w:p>
          <w:p w14:paraId="04BF5F7E"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CBF1FE4"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B3753BC"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3.1.2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records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 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 that demonstrates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documented procedure was properly followed.</w:t>
            </w:r>
          </w:p>
          <w:p w14:paraId="649407F8"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E02A989"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Rationale:</w:t>
            </w:r>
          </w:p>
          <w:p w14:paraId="672EAA95" w14:textId="77777777"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To ensure a process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exists for creating and managing a</w:t>
            </w:r>
            <w:r>
              <w:rPr>
                <w:rFonts w:asciiTheme="minorHAnsi" w:eastAsia="Calibri" w:hAnsiTheme="minorHAnsi" w:cs="Calibri"/>
                <w:sz w:val="24"/>
                <w:szCs w:val="24"/>
                <w:lang w:val="en-GB"/>
              </w:rPr>
              <w:t>n</w:t>
            </w:r>
            <w:r w:rsidRPr="00980E96">
              <w:rPr>
                <w:rFonts w:asciiTheme="minorHAnsi" w:eastAsia="Calibri" w:hAnsiTheme="minorHAnsi" w:cs="Calibri"/>
                <w:sz w:val="24"/>
                <w:szCs w:val="24"/>
                <w:lang w:val="en-GB"/>
              </w:rPr>
              <w:t xml:space="preserve"> Open 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 bill of materials used to construct the Supplied Software. A bill of materials is needed to support the systematic review and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approval of each component’s license terms to understand the obligations and restrictions as it applies to the distribution of the Supplied Software.</w:t>
            </w:r>
          </w:p>
          <w:p w14:paraId="045310B7" w14:textId="77777777"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1B4F641"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657D0D1"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1F2940E"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3.2</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 Compliance</w:t>
            </w:r>
          </w:p>
          <w:p w14:paraId="1226BB6C"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must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capable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 managing common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 use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cases encountered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Staff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include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following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use cases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(note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 the list is neither exhaustive, nor may all of the use cases apply):</w:t>
            </w:r>
          </w:p>
          <w:p w14:paraId="72F0EC02"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distributed in binary form;</w:t>
            </w:r>
          </w:p>
          <w:p w14:paraId="1F9AF766"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distributed in source form;</w:t>
            </w:r>
          </w:p>
          <w:p w14:paraId="1711C279"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integrated with other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such that it may trigger copyleft obligations;</w:t>
            </w:r>
          </w:p>
          <w:p w14:paraId="1F5E5B33"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modified Open Source;</w:t>
            </w:r>
          </w:p>
          <w:p w14:paraId="01DD72B2"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 other software under an incompatible license interacting with other components within the Supplied Software; and/or</w:t>
            </w:r>
          </w:p>
          <w:p w14:paraId="2785CEDD"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 attribution requirements.</w:t>
            </w:r>
          </w:p>
          <w:p w14:paraId="535DB09B"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C4CFD41"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09C8360"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F68CEC5"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2D12DB1"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DD295C6"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2C8A8CC"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70058BF"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p>
          <w:p w14:paraId="135991E6"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3.2.1</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 documented 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handling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common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use cases for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components of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Supplied Software.</w:t>
            </w:r>
          </w:p>
          <w:p w14:paraId="6E3EEE5B"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F4B1609"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E995692"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B9B1041"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14:paraId="66CB7922" w14:textId="77777777" w:rsidR="0095393E" w:rsidRPr="00D235D2"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ensure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program 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sufficiently robust to handle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organization’s common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use cases. That a 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exists to support this activity and that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is followed.</w:t>
            </w:r>
          </w:p>
          <w:p w14:paraId="26F3004B"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35F0926" w14:textId="77777777"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tc>
        <w:tc>
          <w:tcPr>
            <w:tcW w:w="4651" w:type="dxa"/>
            <w:shd w:val="clear" w:color="auto" w:fill="auto"/>
            <w:tcMar>
              <w:top w:w="100" w:type="dxa"/>
              <w:left w:w="100" w:type="dxa"/>
              <w:bottom w:w="100" w:type="dxa"/>
              <w:right w:w="100" w:type="dxa"/>
            </w:tcMar>
          </w:tcPr>
          <w:p w14:paraId="7FEED0B7"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lastRenderedPageBreak/>
              <w:t xml:space="preserve">3.1 </w:t>
            </w:r>
            <w:r>
              <w:rPr>
                <w:rFonts w:asciiTheme="minorHAnsi" w:eastAsia="Calibri" w:hAnsiTheme="minorHAnsi" w:cs="Calibri"/>
                <w:color w:val="4F81BD" w:themeColor="accent1"/>
                <w:sz w:val="24"/>
                <w:szCs w:val="24"/>
              </w:rPr>
              <w:t xml:space="preserve">Komponentenstückliste / </w:t>
            </w:r>
            <w:r>
              <w:rPr>
                <w:rFonts w:asciiTheme="minorHAnsi" w:eastAsia="Calibri" w:hAnsiTheme="minorHAnsi" w:cs="Calibri"/>
                <w:color w:val="4F81BD" w:themeColor="accent1"/>
                <w:sz w:val="24"/>
                <w:szCs w:val="24"/>
              </w:rPr>
              <w:br/>
              <w:t>Bill</w:t>
            </w:r>
            <w:del w:id="80" w:author="Anke Thanheiser" w:date="2019-04-07T18:14:00Z">
              <w:r w:rsidDel="00792B40">
                <w:rPr>
                  <w:rFonts w:asciiTheme="minorHAnsi" w:eastAsia="Calibri" w:hAnsiTheme="minorHAnsi" w:cs="Calibri"/>
                  <w:color w:val="4F81BD" w:themeColor="accent1"/>
                  <w:sz w:val="24"/>
                  <w:szCs w:val="24"/>
                </w:rPr>
                <w:delText>-</w:delText>
              </w:r>
            </w:del>
            <w:ins w:id="81" w:author="Anke Thanheiser" w:date="2019-04-07T18:14:00Z">
              <w:r w:rsidR="00792B40">
                <w:rPr>
                  <w:rFonts w:asciiTheme="minorHAnsi" w:eastAsia="Calibri" w:hAnsiTheme="minorHAnsi" w:cs="Calibri"/>
                  <w:color w:val="4F81BD" w:themeColor="accent1"/>
                  <w:sz w:val="24"/>
                  <w:szCs w:val="24"/>
                </w:rPr>
                <w:t xml:space="preserve"> </w:t>
              </w:r>
            </w:ins>
            <w:proofErr w:type="spellStart"/>
            <w:r>
              <w:rPr>
                <w:rFonts w:asciiTheme="minorHAnsi" w:eastAsia="Calibri" w:hAnsiTheme="minorHAnsi" w:cs="Calibri"/>
                <w:color w:val="4F81BD" w:themeColor="accent1"/>
                <w:sz w:val="24"/>
                <w:szCs w:val="24"/>
              </w:rPr>
              <w:t>of</w:t>
            </w:r>
            <w:proofErr w:type="spellEnd"/>
            <w:ins w:id="82" w:author="Anke Thanheiser" w:date="2019-04-07T18:14:00Z">
              <w:r w:rsidR="00792B40">
                <w:rPr>
                  <w:rFonts w:asciiTheme="minorHAnsi" w:eastAsia="Calibri" w:hAnsiTheme="minorHAnsi" w:cs="Calibri"/>
                  <w:color w:val="4F81BD" w:themeColor="accent1"/>
                  <w:sz w:val="24"/>
                  <w:szCs w:val="24"/>
                </w:rPr>
                <w:t xml:space="preserve"> </w:t>
              </w:r>
            </w:ins>
            <w:del w:id="83" w:author="Anke Thanheiser" w:date="2019-04-07T18:14:00Z">
              <w:r w:rsidDel="00792B40">
                <w:rPr>
                  <w:rFonts w:asciiTheme="minorHAnsi" w:eastAsia="Calibri" w:hAnsiTheme="minorHAnsi" w:cs="Calibri"/>
                  <w:color w:val="4F81BD" w:themeColor="accent1"/>
                  <w:sz w:val="24"/>
                  <w:szCs w:val="24"/>
                </w:rPr>
                <w:delText>-</w:delText>
              </w:r>
            </w:del>
            <w:r>
              <w:rPr>
                <w:rFonts w:asciiTheme="minorHAnsi" w:eastAsia="Calibri" w:hAnsiTheme="minorHAnsi" w:cs="Calibri"/>
                <w:color w:val="4F81BD" w:themeColor="accent1"/>
                <w:sz w:val="24"/>
                <w:szCs w:val="24"/>
              </w:rPr>
              <w:t>Materials</w:t>
            </w:r>
          </w:p>
          <w:p w14:paraId="07C9FB7D"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Es existiert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die jede </w:t>
            </w:r>
            <w:r>
              <w:rPr>
                <w:rFonts w:asciiTheme="minorHAnsi" w:eastAsia="Calibri" w:hAnsiTheme="minorHAnsi" w:cs="Calibri"/>
                <w:color w:val="4F81BD" w:themeColor="accent1"/>
                <w:sz w:val="24"/>
                <w:szCs w:val="24"/>
              </w:rPr>
              <w:t>Open-Source-</w:t>
            </w:r>
            <w:r w:rsidRPr="00F376F2">
              <w:rPr>
                <w:rFonts w:asciiTheme="minorHAnsi" w:eastAsia="Calibri" w:hAnsiTheme="minorHAnsi" w:cs="Calibri"/>
                <w:color w:val="4F81BD" w:themeColor="accent1"/>
                <w:sz w:val="24"/>
                <w:szCs w:val="24"/>
              </w:rPr>
              <w:t xml:space="preserve">Komponente (und ihre Identifizierten Lizenzen) enthält, aus der sich </w:t>
            </w:r>
            <w:del w:id="84" w:author="Anke Thanheiser" w:date="2019-04-07T18:15:00Z">
              <w:r w:rsidRPr="00F376F2" w:rsidDel="00792B40">
                <w:rPr>
                  <w:rFonts w:asciiTheme="minorHAnsi" w:eastAsia="Calibri" w:hAnsiTheme="minorHAnsi" w:cs="Calibri"/>
                  <w:color w:val="4F81BD" w:themeColor="accent1"/>
                  <w:sz w:val="24"/>
                  <w:szCs w:val="24"/>
                </w:rPr>
                <w:delText>s</w:delText>
              </w:r>
            </w:del>
            <w:ins w:id="85" w:author="Anke Thanheiser" w:date="2019-04-07T18:15:00Z">
              <w:r w:rsidR="00792B40">
                <w:rPr>
                  <w:rFonts w:asciiTheme="minorHAnsi" w:eastAsia="Calibri" w:hAnsiTheme="minorHAnsi" w:cs="Calibri"/>
                  <w:color w:val="4F81BD" w:themeColor="accent1"/>
                  <w:sz w:val="24"/>
                  <w:szCs w:val="24"/>
                </w:rPr>
                <w:t>d</w:t>
              </w:r>
            </w:ins>
            <w:r w:rsidRPr="00F376F2">
              <w:rPr>
                <w:rFonts w:asciiTheme="minorHAnsi" w:eastAsia="Calibri" w:hAnsiTheme="minorHAnsi" w:cs="Calibri"/>
                <w:color w:val="4F81BD" w:themeColor="accent1"/>
                <w:sz w:val="24"/>
                <w:szCs w:val="24"/>
              </w:rPr>
              <w:t>ie Zugelieferte Software zusammensetzt.</w:t>
            </w:r>
          </w:p>
          <w:p w14:paraId="6AC19963"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02666E6"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Verifikationsmaterial:</w:t>
            </w:r>
          </w:p>
          <w:p w14:paraId="7C4649A9"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3.1.1 Ein dokumentiertes Verfahren zur Identifizierung, Nachverfolgung</w:t>
            </w:r>
            <w:r>
              <w:rPr>
                <w:rFonts w:asciiTheme="minorHAnsi" w:eastAsia="Calibri" w:hAnsiTheme="minorHAnsi" w:cs="Calibri"/>
                <w:color w:val="4F81BD" w:themeColor="accent1"/>
                <w:sz w:val="24"/>
                <w:szCs w:val="24"/>
              </w:rPr>
              <w:t>, Prüfung, Freigabe</w:t>
            </w:r>
            <w:r w:rsidRPr="00F376F2">
              <w:rPr>
                <w:rFonts w:asciiTheme="minorHAnsi" w:eastAsia="Calibri" w:hAnsiTheme="minorHAnsi" w:cs="Calibri"/>
                <w:color w:val="4F81BD" w:themeColor="accent1"/>
                <w:sz w:val="24"/>
                <w:szCs w:val="24"/>
              </w:rPr>
              <w:t xml:space="preserve"> und Archivierung von Informationen über die </w:t>
            </w:r>
            <w:r>
              <w:rPr>
                <w:rFonts w:asciiTheme="minorHAnsi" w:eastAsia="Calibri" w:hAnsiTheme="minorHAnsi" w:cs="Calibri"/>
                <w:color w:val="4F81BD" w:themeColor="accent1"/>
                <w:sz w:val="24"/>
                <w:szCs w:val="24"/>
              </w:rPr>
              <w:t xml:space="preserve">Gesamtheit der </w:t>
            </w:r>
            <w:r w:rsidRPr="00F376F2">
              <w:rPr>
                <w:rFonts w:asciiTheme="minorHAnsi" w:eastAsia="Calibri" w:hAnsiTheme="minorHAnsi" w:cs="Calibri"/>
                <w:color w:val="4F81BD" w:themeColor="accent1"/>
                <w:sz w:val="24"/>
                <w:szCs w:val="24"/>
              </w:rPr>
              <w:t>Open-Source-Komponenten, aus denen eine Version Zugelieferter Software besteht.</w:t>
            </w:r>
          </w:p>
          <w:p w14:paraId="2F84DCDE"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71A0FE3"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3.1.2 Eine Aufzeichnung der Open-Source-Komponenten </w:t>
            </w:r>
            <w:r w:rsidR="008E327E">
              <w:rPr>
                <w:rFonts w:asciiTheme="minorHAnsi" w:eastAsia="Calibri" w:hAnsiTheme="minorHAnsi" w:cs="Calibri"/>
                <w:color w:val="4F81BD" w:themeColor="accent1"/>
                <w:sz w:val="24"/>
                <w:szCs w:val="24"/>
              </w:rPr>
              <w:t xml:space="preserve">von </w:t>
            </w:r>
            <w:r w:rsidRPr="00F376F2">
              <w:rPr>
                <w:rFonts w:asciiTheme="minorHAnsi" w:eastAsia="Calibri" w:hAnsiTheme="minorHAnsi" w:cs="Calibri"/>
                <w:color w:val="4F81BD" w:themeColor="accent1"/>
                <w:sz w:val="24"/>
                <w:szCs w:val="24"/>
              </w:rPr>
              <w:t xml:space="preserve">Zugelieferter Software, welche nachweist, dass die dokumentierte </w:t>
            </w:r>
            <w:commentRangeStart w:id="86"/>
            <w:r w:rsidRPr="00F376F2">
              <w:rPr>
                <w:rFonts w:asciiTheme="minorHAnsi" w:eastAsia="Calibri" w:hAnsiTheme="minorHAnsi" w:cs="Calibri"/>
                <w:color w:val="4F81BD" w:themeColor="accent1"/>
                <w:sz w:val="24"/>
                <w:szCs w:val="24"/>
              </w:rPr>
              <w:t>Prozedur</w:t>
            </w:r>
            <w:commentRangeEnd w:id="86"/>
            <w:r w:rsidR="00792B40">
              <w:rPr>
                <w:rStyle w:val="Kommentarzeichen"/>
              </w:rPr>
              <w:commentReference w:id="86"/>
            </w:r>
            <w:r w:rsidRPr="00F376F2">
              <w:rPr>
                <w:rFonts w:asciiTheme="minorHAnsi" w:eastAsia="Calibri" w:hAnsiTheme="minorHAnsi" w:cs="Calibri"/>
                <w:color w:val="4F81BD" w:themeColor="accent1"/>
                <w:sz w:val="24"/>
                <w:szCs w:val="24"/>
              </w:rPr>
              <w:t xml:space="preserve"> ordnungsgemäß befolgt wurde.</w:t>
            </w:r>
          </w:p>
          <w:p w14:paraId="5DE025C5"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B15DA25"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Begründung:</w:t>
            </w:r>
          </w:p>
          <w:p w14:paraId="105EA6A5"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376F2">
              <w:rPr>
                <w:rFonts w:asciiTheme="minorHAnsi" w:eastAsia="Calibri" w:hAnsiTheme="minorHAnsi" w:cs="Calibri"/>
                <w:color w:val="4F81BD" w:themeColor="accent1"/>
                <w:sz w:val="24"/>
                <w:szCs w:val="24"/>
              </w:rPr>
              <w:t xml:space="preserve">Es soll sichergestellt werden, dass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der Open-Source-Komponenten existiert, </w:t>
            </w:r>
            <w:r w:rsidR="008E327E">
              <w:rPr>
                <w:rFonts w:asciiTheme="minorHAnsi" w:eastAsia="Calibri" w:hAnsiTheme="minorHAnsi" w:cs="Calibri"/>
                <w:color w:val="4F81BD" w:themeColor="accent1"/>
                <w:sz w:val="24"/>
                <w:szCs w:val="24"/>
              </w:rPr>
              <w:t>aus welchen die</w:t>
            </w:r>
            <w:r w:rsidRPr="00F376F2">
              <w:rPr>
                <w:rFonts w:asciiTheme="minorHAnsi" w:eastAsia="Calibri" w:hAnsiTheme="minorHAnsi" w:cs="Calibri"/>
                <w:color w:val="4F81BD" w:themeColor="accent1"/>
                <w:sz w:val="24"/>
                <w:szCs w:val="24"/>
              </w:rPr>
              <w:t xml:space="preserve"> Zugelieferte Software </w:t>
            </w:r>
            <w:r w:rsidR="008E327E">
              <w:rPr>
                <w:rFonts w:asciiTheme="minorHAnsi" w:eastAsia="Calibri" w:hAnsiTheme="minorHAnsi" w:cs="Calibri"/>
                <w:color w:val="4F81BD" w:themeColor="accent1"/>
                <w:sz w:val="24"/>
                <w:szCs w:val="24"/>
              </w:rPr>
              <w:t>besteht</w:t>
            </w:r>
            <w:r w:rsidRPr="00F376F2">
              <w:rPr>
                <w:rFonts w:asciiTheme="minorHAnsi" w:eastAsia="Calibri" w:hAnsiTheme="minorHAnsi" w:cs="Calibri"/>
                <w:color w:val="4F81BD" w:themeColor="accent1"/>
                <w:sz w:val="24"/>
                <w:szCs w:val="24"/>
              </w:rPr>
              <w:t xml:space="preserve">. Die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ist erforderlich, um systematisch die Lizenzbedingungen jeder Komponente zu überprüfen</w:t>
            </w:r>
            <w:r>
              <w:rPr>
                <w:rFonts w:asciiTheme="minorHAnsi" w:eastAsia="Calibri" w:hAnsiTheme="minorHAnsi" w:cs="Calibri"/>
                <w:color w:val="4F81BD" w:themeColor="accent1"/>
                <w:sz w:val="24"/>
                <w:szCs w:val="24"/>
              </w:rPr>
              <w:t xml:space="preserve"> und freizugeben</w:t>
            </w:r>
            <w:r w:rsidRPr="00F376F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um </w:t>
            </w:r>
            <w:r w:rsidRPr="00F376F2">
              <w:rPr>
                <w:rFonts w:asciiTheme="minorHAnsi" w:eastAsia="Calibri" w:hAnsiTheme="minorHAnsi" w:cs="Calibri"/>
                <w:color w:val="4F81BD" w:themeColor="accent1"/>
                <w:sz w:val="24"/>
                <w:szCs w:val="24"/>
              </w:rPr>
              <w:t xml:space="preserve">die Lizenzpflichten und -bedingungen </w:t>
            </w:r>
            <w:r>
              <w:rPr>
                <w:rFonts w:asciiTheme="minorHAnsi" w:eastAsia="Calibri" w:hAnsiTheme="minorHAnsi" w:cs="Calibri"/>
                <w:color w:val="4F81BD" w:themeColor="accent1"/>
                <w:sz w:val="24"/>
                <w:szCs w:val="24"/>
              </w:rPr>
              <w:t>i</w:t>
            </w:r>
            <w:del w:id="87" w:author="Anke Thanheiser" w:date="2019-04-07T18:16:00Z">
              <w:r w:rsidDel="00792B40">
                <w:rPr>
                  <w:rFonts w:asciiTheme="minorHAnsi" w:eastAsia="Calibri" w:hAnsiTheme="minorHAnsi" w:cs="Calibri"/>
                  <w:color w:val="4F81BD" w:themeColor="accent1"/>
                  <w:sz w:val="24"/>
                  <w:szCs w:val="24"/>
                </w:rPr>
                <w:delText>n</w:delText>
              </w:r>
            </w:del>
            <w:ins w:id="88" w:author="Anke Thanheiser" w:date="2019-04-07T18:16:00Z">
              <w:r w:rsidR="00792B40">
                <w:rPr>
                  <w:rFonts w:asciiTheme="minorHAnsi" w:eastAsia="Calibri" w:hAnsiTheme="minorHAnsi" w:cs="Calibri"/>
                  <w:color w:val="4F81BD" w:themeColor="accent1"/>
                  <w:sz w:val="24"/>
                  <w:szCs w:val="24"/>
                </w:rPr>
                <w:t>m</w:t>
              </w:r>
            </w:ins>
            <w:r>
              <w:rPr>
                <w:rFonts w:asciiTheme="minorHAnsi" w:eastAsia="Calibri" w:hAnsiTheme="minorHAnsi" w:cs="Calibri"/>
                <w:color w:val="4F81BD" w:themeColor="accent1"/>
                <w:sz w:val="24"/>
                <w:szCs w:val="24"/>
              </w:rPr>
              <w:t xml:space="preserve"> Hinblick</w:t>
            </w:r>
            <w:r w:rsidRPr="00F376F2">
              <w:rPr>
                <w:rFonts w:asciiTheme="minorHAnsi" w:eastAsia="Calibri" w:hAnsiTheme="minorHAnsi" w:cs="Calibri"/>
                <w:color w:val="4F81BD" w:themeColor="accent1"/>
                <w:sz w:val="24"/>
                <w:szCs w:val="24"/>
              </w:rPr>
              <w:t xml:space="preserve"> auf die Verb</w:t>
            </w:r>
            <w:commentRangeStart w:id="89"/>
            <w:commentRangeStart w:id="90"/>
            <w:r w:rsidRPr="00F376F2">
              <w:rPr>
                <w:rFonts w:asciiTheme="minorHAnsi" w:eastAsia="Calibri" w:hAnsiTheme="minorHAnsi" w:cs="Calibri"/>
                <w:color w:val="4F81BD" w:themeColor="accent1"/>
                <w:sz w:val="24"/>
                <w:szCs w:val="24"/>
              </w:rPr>
              <w:t>r</w:t>
            </w:r>
            <w:commentRangeEnd w:id="89"/>
            <w:r w:rsidR="00792B40">
              <w:rPr>
                <w:rStyle w:val="Kommentarzeichen"/>
              </w:rPr>
              <w:commentReference w:id="89"/>
            </w:r>
            <w:commentRangeEnd w:id="90"/>
            <w:r w:rsidR="006B77EC">
              <w:rPr>
                <w:rStyle w:val="Kommentarzeichen"/>
              </w:rPr>
              <w:commentReference w:id="90"/>
            </w:r>
            <w:r w:rsidRPr="00F376F2">
              <w:rPr>
                <w:rFonts w:asciiTheme="minorHAnsi" w:eastAsia="Calibri" w:hAnsiTheme="minorHAnsi" w:cs="Calibri"/>
                <w:color w:val="4F81BD" w:themeColor="accent1"/>
                <w:sz w:val="24"/>
                <w:szCs w:val="24"/>
              </w:rPr>
              <w:t>eitung der Zugelieferten Software zu ermitteln.</w:t>
            </w:r>
          </w:p>
          <w:p w14:paraId="1A2BBC52"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AE447FE"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3.2 </w:t>
            </w:r>
            <w:r>
              <w:rPr>
                <w:rFonts w:asciiTheme="minorHAnsi" w:eastAsia="Calibri" w:hAnsiTheme="minorHAnsi" w:cs="Calibri"/>
                <w:color w:val="4F81BD" w:themeColor="accent1"/>
                <w:sz w:val="24"/>
                <w:szCs w:val="24"/>
              </w:rPr>
              <w:t>Lizenz</w:t>
            </w:r>
            <w:r w:rsidR="008E327E">
              <w:rPr>
                <w:rFonts w:asciiTheme="minorHAnsi" w:eastAsia="Calibri" w:hAnsiTheme="minorHAnsi" w:cs="Calibri"/>
                <w:color w:val="4F81BD" w:themeColor="accent1"/>
                <w:sz w:val="24"/>
                <w:szCs w:val="24"/>
              </w:rPr>
              <w:t>-C</w:t>
            </w:r>
            <w:r>
              <w:rPr>
                <w:rFonts w:asciiTheme="minorHAnsi" w:eastAsia="Calibri" w:hAnsiTheme="minorHAnsi" w:cs="Calibri"/>
                <w:color w:val="4F81BD" w:themeColor="accent1"/>
                <w:sz w:val="24"/>
                <w:szCs w:val="24"/>
              </w:rPr>
              <w:t>ompliance</w:t>
            </w:r>
          </w:p>
          <w:p w14:paraId="42AAA993"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Das </w:t>
            </w:r>
            <w:r>
              <w:rPr>
                <w:rFonts w:asciiTheme="minorHAnsi" w:eastAsia="Calibri" w:hAnsiTheme="minorHAnsi" w:cs="Calibri"/>
                <w:color w:val="4F81BD" w:themeColor="accent1"/>
                <w:sz w:val="24"/>
                <w:szCs w:val="24"/>
              </w:rPr>
              <w:t>P</w:t>
            </w:r>
            <w:r w:rsidRPr="00F376F2">
              <w:rPr>
                <w:rFonts w:asciiTheme="minorHAnsi" w:eastAsia="Calibri" w:hAnsiTheme="minorHAnsi" w:cs="Calibri"/>
                <w:color w:val="4F81BD" w:themeColor="accent1"/>
                <w:sz w:val="24"/>
                <w:szCs w:val="24"/>
              </w:rPr>
              <w:t>rogramm muss es ermöglichen, die üblichen Anwendungsfälle von Open-Source-Lizenzen</w:t>
            </w:r>
            <w:r>
              <w:rPr>
                <w:rFonts w:asciiTheme="minorHAnsi" w:eastAsia="Calibri" w:hAnsiTheme="minorHAnsi" w:cs="Calibri"/>
                <w:color w:val="4F81BD" w:themeColor="accent1"/>
                <w:sz w:val="24"/>
                <w:szCs w:val="24"/>
              </w:rPr>
              <w:t xml:space="preserve"> abzudecken, mit denen Software-Mitarbeiter</w:t>
            </w:r>
            <w:r w:rsidRPr="00F376F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im Kontext</w:t>
            </w:r>
            <w:r w:rsidRPr="00F376F2">
              <w:rPr>
                <w:rFonts w:asciiTheme="minorHAnsi" w:eastAsia="Calibri" w:hAnsiTheme="minorHAnsi" w:cs="Calibri"/>
                <w:color w:val="4F81BD" w:themeColor="accent1"/>
                <w:sz w:val="24"/>
                <w:szCs w:val="24"/>
              </w:rPr>
              <w:t xml:space="preserve"> Zugelieferter Software </w:t>
            </w:r>
            <w:r>
              <w:rPr>
                <w:rFonts w:asciiTheme="minorHAnsi" w:eastAsia="Calibri" w:hAnsiTheme="minorHAnsi" w:cs="Calibri"/>
                <w:color w:val="4F81BD" w:themeColor="accent1"/>
                <w:sz w:val="24"/>
                <w:szCs w:val="24"/>
              </w:rPr>
              <w:t>konfrontiert sind</w:t>
            </w:r>
            <w:r w:rsidRPr="00F376F2">
              <w:rPr>
                <w:rFonts w:asciiTheme="minorHAnsi" w:eastAsia="Calibri" w:hAnsiTheme="minorHAnsi" w:cs="Calibri"/>
                <w:color w:val="4F81BD" w:themeColor="accent1"/>
                <w:sz w:val="24"/>
                <w:szCs w:val="24"/>
              </w:rPr>
              <w:t xml:space="preserve">. Zu den üblichen Fällen zählen dabei insbesondere (beachten Sie allerdings, dass die Liste weder </w:t>
            </w:r>
            <w:r w:rsidR="008E327E">
              <w:rPr>
                <w:rFonts w:asciiTheme="minorHAnsi" w:eastAsia="Calibri" w:hAnsiTheme="minorHAnsi" w:cs="Calibri"/>
                <w:color w:val="4F81BD" w:themeColor="accent1"/>
                <w:sz w:val="24"/>
                <w:szCs w:val="24"/>
              </w:rPr>
              <w:t>abschließend</w:t>
            </w:r>
            <w:r w:rsidRPr="00F376F2">
              <w:rPr>
                <w:rFonts w:asciiTheme="minorHAnsi" w:eastAsia="Calibri" w:hAnsiTheme="minorHAnsi" w:cs="Calibri"/>
                <w:color w:val="4F81BD" w:themeColor="accent1"/>
                <w:sz w:val="24"/>
                <w:szCs w:val="24"/>
              </w:rPr>
              <w:t xml:space="preserve"> ist, noch alle Anwendungsfälle Anwendung finden müssen):</w:t>
            </w:r>
          </w:p>
          <w:p w14:paraId="28383F20"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Binärform;</w:t>
            </w:r>
          </w:p>
          <w:p w14:paraId="10DA767C"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Sourcecode</w:t>
            </w:r>
            <w:r>
              <w:rPr>
                <w:rFonts w:asciiTheme="minorHAnsi" w:eastAsia="Calibri" w:hAnsiTheme="minorHAnsi" w:cs="Calibri"/>
                <w:color w:val="4F81BD" w:themeColor="accent1"/>
                <w:sz w:val="24"/>
                <w:szCs w:val="24"/>
              </w:rPr>
              <w:t>-F</w:t>
            </w:r>
            <w:r w:rsidRPr="00F376F2">
              <w:rPr>
                <w:rFonts w:asciiTheme="minorHAnsi" w:eastAsia="Calibri" w:hAnsiTheme="minorHAnsi" w:cs="Calibri"/>
                <w:color w:val="4F81BD" w:themeColor="accent1"/>
                <w:sz w:val="24"/>
                <w:szCs w:val="24"/>
              </w:rPr>
              <w:t>orm;</w:t>
            </w:r>
          </w:p>
          <w:p w14:paraId="28002DF1"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Integration mit anderer Open-Source-Software, so dass die Voraussetzungen des Copyleft vorliegen können;</w:t>
            </w:r>
          </w:p>
          <w:p w14:paraId="29EF478D"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Enthält </w:t>
            </w:r>
            <w:commentRangeStart w:id="91"/>
            <w:commentRangeStart w:id="92"/>
            <w:r w:rsidRPr="00F376F2">
              <w:rPr>
                <w:rFonts w:asciiTheme="minorHAnsi" w:eastAsia="Calibri" w:hAnsiTheme="minorHAnsi" w:cs="Calibri"/>
                <w:color w:val="4F81BD" w:themeColor="accent1"/>
                <w:sz w:val="24"/>
                <w:szCs w:val="24"/>
              </w:rPr>
              <w:t xml:space="preserve">bearbeitete </w:t>
            </w:r>
            <w:commentRangeEnd w:id="91"/>
            <w:r w:rsidR="00792B40">
              <w:rPr>
                <w:rStyle w:val="Kommentarzeichen"/>
              </w:rPr>
              <w:commentReference w:id="91"/>
            </w:r>
            <w:commentRangeEnd w:id="92"/>
            <w:r w:rsidR="006B77EC">
              <w:rPr>
                <w:rStyle w:val="Kommentarzeichen"/>
              </w:rPr>
              <w:commentReference w:id="92"/>
            </w:r>
            <w:r w:rsidRPr="00F376F2">
              <w:rPr>
                <w:rFonts w:asciiTheme="minorHAnsi" w:eastAsia="Calibri" w:hAnsiTheme="minorHAnsi" w:cs="Calibri"/>
                <w:color w:val="4F81BD" w:themeColor="accent1"/>
                <w:sz w:val="24"/>
                <w:szCs w:val="24"/>
              </w:rPr>
              <w:t>Open-Source-Software;</w:t>
            </w:r>
          </w:p>
          <w:p w14:paraId="5B98AD42"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Enthält Open-Source-Software oder andere Software unter einer inkompatiblen Lizenz, die mit anderen Komponenten innerhalb der Zugelieferten Software interagiert</w:t>
            </w:r>
            <w:bookmarkStart w:id="93" w:name="_GoBack"/>
            <w:bookmarkEnd w:id="93"/>
            <w:r w:rsidRPr="00F376F2">
              <w:rPr>
                <w:rFonts w:asciiTheme="minorHAnsi" w:eastAsia="Calibri" w:hAnsiTheme="minorHAnsi" w:cs="Calibri"/>
                <w:color w:val="4F81BD" w:themeColor="accent1"/>
                <w:sz w:val="24"/>
                <w:szCs w:val="24"/>
              </w:rPr>
              <w:t>; und / oder</w:t>
            </w:r>
          </w:p>
          <w:p w14:paraId="0B3BB04B"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Enthält Open-Source-Software mit </w:t>
            </w:r>
            <w:r w:rsidRPr="00F376F2">
              <w:rPr>
                <w:rFonts w:asciiTheme="minorHAnsi" w:eastAsia="Calibri" w:hAnsiTheme="minorHAnsi" w:cs="Calibri"/>
                <w:color w:val="4F81BD" w:themeColor="accent1"/>
                <w:sz w:val="24"/>
                <w:szCs w:val="24"/>
              </w:rPr>
              <w:lastRenderedPageBreak/>
              <w:t>Verpflichtungen hinsichtlich einer Nennung der Urheberschaft.</w:t>
            </w:r>
          </w:p>
          <w:p w14:paraId="0BE6F5A1" w14:textId="77777777" w:rsidR="0095393E" w:rsidRPr="003731A2" w:rsidRDefault="0095393E" w:rsidP="003731A2">
            <w:pPr>
              <w:widowControl w:val="0"/>
              <w:pBdr>
                <w:top w:val="nil"/>
                <w:left w:val="nil"/>
                <w:bottom w:val="nil"/>
                <w:right w:val="nil"/>
                <w:between w:val="nil"/>
              </w:pBdr>
              <w:spacing w:line="240" w:lineRule="auto"/>
              <w:contextualSpacing/>
              <w:rPr>
                <w:rFonts w:asciiTheme="minorHAnsi" w:eastAsia="Calibri" w:hAnsiTheme="minorHAnsi" w:cs="Calibri"/>
                <w:sz w:val="24"/>
                <w:szCs w:val="24"/>
              </w:rPr>
            </w:pPr>
          </w:p>
          <w:p w14:paraId="3669E6CC" w14:textId="77777777" w:rsidR="0095393E" w:rsidRPr="005B4C37" w:rsidRDefault="0095393E" w:rsidP="003731A2">
            <w:pPr>
              <w:widowControl w:val="0"/>
              <w:pBdr>
                <w:top w:val="nil"/>
                <w:left w:val="nil"/>
                <w:bottom w:val="nil"/>
                <w:right w:val="nil"/>
                <w:between w:val="nil"/>
              </w:pBdr>
              <w:spacing w:line="240" w:lineRule="auto"/>
              <w:contextualSpacing/>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17C7FAA0" w14:textId="77777777" w:rsidR="0095393E" w:rsidRPr="005B4C37"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3.2.1 Ein dokumentiertes Verfahren, welches es ermöglicht, die üblichen Anwendungsfälle von Open-Source-Lizenzen für die Open-Source-Komponenten von Zugelieferter Software abzudecken.</w:t>
            </w:r>
          </w:p>
          <w:p w14:paraId="6DE68FC8"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126ECAF" w14:textId="77777777" w:rsidR="0095393E" w:rsidRPr="005B4C37"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0D52C753" w14:textId="77777777" w:rsidR="0095393E" w:rsidRPr="003731A2" w:rsidRDefault="0095393E" w:rsidP="0062438D">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Es soll sichergestellt werden, dass das Programm ausreichend robust ist, um die üblichen Anwendungsfälle von Open-Source-Lizenzen eine</w:t>
            </w:r>
            <w:ins w:id="94" w:author="Anke Thanheiser" w:date="2019-04-06T14:29:00Z">
              <w:r w:rsidR="0062438D">
                <w:rPr>
                  <w:rFonts w:asciiTheme="minorHAnsi" w:eastAsia="Calibri" w:hAnsiTheme="minorHAnsi" w:cs="Calibri"/>
                  <w:color w:val="4F81BD" w:themeColor="accent1"/>
                  <w:sz w:val="24"/>
                  <w:szCs w:val="24"/>
                </w:rPr>
                <w:t>s Unternehmens</w:t>
              </w:r>
            </w:ins>
            <w:del w:id="95" w:author="Anke Thanheiser" w:date="2019-04-06T14:29:00Z">
              <w:r w:rsidRPr="005B4C37" w:rsidDel="0062438D">
                <w:rPr>
                  <w:rFonts w:asciiTheme="minorHAnsi" w:eastAsia="Calibri" w:hAnsiTheme="minorHAnsi" w:cs="Calibri"/>
                  <w:color w:val="4F81BD" w:themeColor="accent1"/>
                  <w:sz w:val="24"/>
                  <w:szCs w:val="24"/>
                </w:rPr>
                <w:delText>r</w:delText>
              </w:r>
            </w:del>
            <w:r w:rsidRPr="005B4C37">
              <w:rPr>
                <w:rFonts w:asciiTheme="minorHAnsi" w:eastAsia="Calibri" w:hAnsiTheme="minorHAnsi" w:cs="Calibri"/>
                <w:color w:val="4F81BD" w:themeColor="accent1"/>
                <w:sz w:val="24"/>
                <w:szCs w:val="24"/>
              </w:rPr>
              <w:t xml:space="preserve"> </w:t>
            </w:r>
            <w:del w:id="96" w:author="Anke Thanheiser" w:date="2019-04-06T14:29:00Z">
              <w:r w:rsidRPr="005B4C37" w:rsidDel="0062438D">
                <w:rPr>
                  <w:rFonts w:asciiTheme="minorHAnsi" w:eastAsia="Calibri" w:hAnsiTheme="minorHAnsi" w:cs="Calibri"/>
                  <w:color w:val="4F81BD" w:themeColor="accent1"/>
                  <w:sz w:val="24"/>
                  <w:szCs w:val="24"/>
                </w:rPr>
                <w:delText xml:space="preserve">Organisation </w:delText>
              </w:r>
            </w:del>
            <w:r w:rsidRPr="005B4C37">
              <w:rPr>
                <w:rFonts w:asciiTheme="minorHAnsi" w:eastAsia="Calibri" w:hAnsiTheme="minorHAnsi" w:cs="Calibri"/>
                <w:color w:val="4F81BD" w:themeColor="accent1"/>
                <w:sz w:val="24"/>
                <w:szCs w:val="24"/>
              </w:rPr>
              <w:t xml:space="preserve">zu </w:t>
            </w:r>
            <w:commentRangeStart w:id="97"/>
            <w:r w:rsidRPr="005B4C37">
              <w:rPr>
                <w:rFonts w:asciiTheme="minorHAnsi" w:eastAsia="Calibri" w:hAnsiTheme="minorHAnsi" w:cs="Calibri"/>
                <w:color w:val="4F81BD" w:themeColor="accent1"/>
                <w:sz w:val="24"/>
                <w:szCs w:val="24"/>
              </w:rPr>
              <w:t>behandeln</w:t>
            </w:r>
            <w:commentRangeEnd w:id="97"/>
            <w:r w:rsidR="00792B40">
              <w:rPr>
                <w:rStyle w:val="Kommentarzeichen"/>
              </w:rPr>
              <w:commentReference w:id="97"/>
            </w:r>
            <w:r w:rsidRPr="005B4C37">
              <w:rPr>
                <w:rFonts w:asciiTheme="minorHAnsi" w:eastAsia="Calibri" w:hAnsiTheme="minorHAnsi" w:cs="Calibri"/>
                <w:color w:val="4F81BD" w:themeColor="accent1"/>
                <w:sz w:val="24"/>
                <w:szCs w:val="24"/>
              </w:rPr>
              <w:t>.</w:t>
            </w:r>
            <w:r>
              <w:rPr>
                <w:rFonts w:asciiTheme="minorHAnsi" w:eastAsia="Calibri" w:hAnsiTheme="minorHAnsi" w:cs="Calibri"/>
                <w:color w:val="4F81BD" w:themeColor="accent1"/>
                <w:sz w:val="24"/>
                <w:szCs w:val="24"/>
              </w:rPr>
              <w:t xml:space="preserve"> </w:t>
            </w:r>
            <w:r w:rsidRPr="005B4C37">
              <w:rPr>
                <w:rFonts w:asciiTheme="minorHAnsi" w:eastAsia="Calibri" w:hAnsiTheme="minorHAnsi" w:cs="Calibri"/>
                <w:color w:val="4F81BD" w:themeColor="accent1"/>
                <w:sz w:val="24"/>
                <w:szCs w:val="24"/>
              </w:rPr>
              <w:t xml:space="preserve">Es muss gewährleistet sein, dass ein Verfahren zur Unterstützung dieser Tätigkeit besteht und dass </w:t>
            </w:r>
            <w:r w:rsidR="00D058F1">
              <w:rPr>
                <w:rFonts w:asciiTheme="minorHAnsi" w:eastAsia="Calibri" w:hAnsiTheme="minorHAnsi" w:cs="Calibri"/>
                <w:color w:val="4F81BD" w:themeColor="accent1"/>
                <w:sz w:val="24"/>
                <w:szCs w:val="24"/>
              </w:rPr>
              <w:t>das</w:t>
            </w:r>
            <w:r w:rsidRPr="005B4C37">
              <w:rPr>
                <w:rFonts w:asciiTheme="minorHAnsi" w:eastAsia="Calibri" w:hAnsiTheme="minorHAnsi" w:cs="Calibri"/>
                <w:color w:val="4F81BD" w:themeColor="accent1"/>
                <w:sz w:val="24"/>
                <w:szCs w:val="24"/>
              </w:rPr>
              <w:t xml:space="preserve"> </w:t>
            </w:r>
            <w:r w:rsidR="00D058F1">
              <w:rPr>
                <w:rFonts w:asciiTheme="minorHAnsi" w:eastAsia="Calibri" w:hAnsiTheme="minorHAnsi" w:cs="Calibri"/>
                <w:color w:val="4F81BD" w:themeColor="accent1"/>
                <w:sz w:val="24"/>
                <w:szCs w:val="24"/>
              </w:rPr>
              <w:t>Verfahren</w:t>
            </w:r>
            <w:r w:rsidRPr="005B4C37">
              <w:rPr>
                <w:rFonts w:asciiTheme="minorHAnsi" w:eastAsia="Calibri" w:hAnsiTheme="minorHAnsi" w:cs="Calibri"/>
                <w:color w:val="4F81BD" w:themeColor="accent1"/>
                <w:sz w:val="24"/>
                <w:szCs w:val="24"/>
              </w:rPr>
              <w:t xml:space="preserve"> befolgt wird.</w:t>
            </w:r>
          </w:p>
        </w:tc>
      </w:tr>
    </w:tbl>
    <w:p w14:paraId="3B5BFCE9" w14:textId="77777777" w:rsidR="005B118C" w:rsidRPr="003731A2" w:rsidRDefault="005B118C" w:rsidP="003731A2">
      <w:pPr>
        <w:spacing w:line="240" w:lineRule="auto"/>
        <w:rPr>
          <w:rFonts w:asciiTheme="minorHAnsi" w:eastAsia="Calibri" w:hAnsiTheme="minorHAnsi" w:cs="Calibri"/>
          <w:sz w:val="24"/>
          <w:szCs w:val="24"/>
        </w:rPr>
      </w:pPr>
    </w:p>
    <w:p w14:paraId="530242C5" w14:textId="77777777" w:rsidR="005B118C" w:rsidRPr="003731A2" w:rsidRDefault="005B118C" w:rsidP="003731A2">
      <w:pPr>
        <w:spacing w:line="240" w:lineRule="auto"/>
        <w:rPr>
          <w:rFonts w:asciiTheme="minorHAnsi" w:eastAsia="Calibri" w:hAnsiTheme="minorHAnsi" w:cs="Calibri"/>
          <w:sz w:val="24"/>
          <w:szCs w:val="24"/>
        </w:rPr>
      </w:pPr>
    </w:p>
    <w:tbl>
      <w:tblPr>
        <w:tblStyle w:val="4"/>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D058F1" w:rsidRPr="003731A2" w14:paraId="0EC058EB" w14:textId="77777777" w:rsidTr="00D058F1">
        <w:tc>
          <w:tcPr>
            <w:tcW w:w="4650" w:type="dxa"/>
          </w:tcPr>
          <w:p w14:paraId="18C86E63" w14:textId="77777777" w:rsidR="00D058F1" w:rsidRPr="00980E96" w:rsidRDefault="00D058F1"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4.0 Compliance </w:t>
            </w:r>
            <w:proofErr w:type="spellStart"/>
            <w:r w:rsidRPr="00980E96">
              <w:rPr>
                <w:rFonts w:asciiTheme="minorHAnsi" w:eastAsia="Calibri" w:hAnsiTheme="minorHAnsi" w:cs="Calibri"/>
                <w:sz w:val="24"/>
                <w:szCs w:val="24"/>
                <w:lang w:val="en-GB"/>
              </w:rPr>
              <w:t>Artifact</w:t>
            </w:r>
            <w:proofErr w:type="spellEnd"/>
            <w:r w:rsidRPr="00980E96">
              <w:rPr>
                <w:rFonts w:asciiTheme="minorHAnsi" w:eastAsia="Calibri" w:hAnsiTheme="minorHAnsi" w:cs="Calibri"/>
                <w:sz w:val="24"/>
                <w:szCs w:val="24"/>
                <w:lang w:val="en-GB"/>
              </w:rPr>
              <w:t xml:space="preserve"> Creation and Delivery</w:t>
            </w:r>
          </w:p>
        </w:tc>
        <w:tc>
          <w:tcPr>
            <w:tcW w:w="4651" w:type="dxa"/>
            <w:shd w:val="clear" w:color="auto" w:fill="auto"/>
            <w:tcMar>
              <w:top w:w="100" w:type="dxa"/>
              <w:left w:w="100" w:type="dxa"/>
              <w:bottom w:w="100" w:type="dxa"/>
              <w:right w:w="100" w:type="dxa"/>
            </w:tcMar>
          </w:tcPr>
          <w:p w14:paraId="5C3F983E" w14:textId="77777777" w:rsidR="00D058F1" w:rsidRPr="003731A2" w:rsidRDefault="00D058F1"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4: </w:t>
            </w:r>
            <w:r>
              <w:rPr>
                <w:rFonts w:asciiTheme="minorHAnsi" w:eastAsia="Calibri" w:hAnsiTheme="minorHAnsi" w:cs="Calibri"/>
                <w:color w:val="6D9EEB"/>
                <w:sz w:val="24"/>
                <w:szCs w:val="24"/>
              </w:rPr>
              <w:t>Erzeugung und Bereitstellung von</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Compliance-</w:t>
            </w:r>
            <w:r w:rsidRPr="003731A2">
              <w:rPr>
                <w:rFonts w:asciiTheme="minorHAnsi" w:eastAsia="Calibri" w:hAnsiTheme="minorHAnsi" w:cs="Calibri"/>
                <w:color w:val="6D9EEB"/>
                <w:sz w:val="24"/>
                <w:szCs w:val="24"/>
              </w:rPr>
              <w:t>Artefakte</w:t>
            </w:r>
            <w:r>
              <w:rPr>
                <w:rFonts w:asciiTheme="minorHAnsi" w:eastAsia="Calibri" w:hAnsiTheme="minorHAnsi" w:cs="Calibri"/>
                <w:color w:val="6D9EEB"/>
                <w:sz w:val="24"/>
                <w:szCs w:val="24"/>
              </w:rPr>
              <w:t>n</w:t>
            </w:r>
            <w:r w:rsidRPr="003731A2">
              <w:rPr>
                <w:rFonts w:asciiTheme="minorHAnsi" w:eastAsia="Calibri" w:hAnsiTheme="minorHAnsi" w:cs="Calibri"/>
                <w:color w:val="6D9EEB"/>
                <w:sz w:val="24"/>
                <w:szCs w:val="24"/>
              </w:rPr>
              <w:t xml:space="preserve"> </w:t>
            </w:r>
          </w:p>
        </w:tc>
      </w:tr>
      <w:tr w:rsidR="00D058F1" w:rsidRPr="003731A2" w14:paraId="212541D2" w14:textId="77777777" w:rsidTr="00D058F1">
        <w:tc>
          <w:tcPr>
            <w:tcW w:w="4650" w:type="dxa"/>
          </w:tcPr>
          <w:p w14:paraId="041FF369"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Compliance </w:t>
            </w:r>
            <w:proofErr w:type="spellStart"/>
            <w:r w:rsidRPr="00980E96">
              <w:rPr>
                <w:rFonts w:asciiTheme="minorHAnsi" w:eastAsia="Calibri" w:hAnsiTheme="minorHAnsi" w:cs="Calibri"/>
                <w:sz w:val="24"/>
                <w:szCs w:val="24"/>
                <w:lang w:val="en-GB"/>
              </w:rPr>
              <w:t>Artifacts</w:t>
            </w:r>
            <w:proofErr w:type="spellEnd"/>
          </w:p>
          <w:p w14:paraId="58C9B3EC"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A process exists for creating the set of Compliance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for the Supplied Software. </w:t>
            </w:r>
          </w:p>
          <w:p w14:paraId="4D084817"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1C26EA6"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Verification Material(s):</w:t>
            </w:r>
          </w:p>
          <w:p w14:paraId="2B1BBD68"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4.1.1</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 documents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process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under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Compliance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prepared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distributed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with 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Identified Licenses.</w:t>
            </w:r>
          </w:p>
          <w:p w14:paraId="623E1639"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2E76193"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1970837"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A22E839"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4.1.2</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archiving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copies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 -</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where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archive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planned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 for 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reasonable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period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time</w:t>
            </w:r>
            <w:r>
              <w:rPr>
                <w:rStyle w:val="Funotenzeichen"/>
                <w:rFonts w:asciiTheme="minorHAnsi" w:eastAsia="Calibri" w:hAnsiTheme="minorHAnsi" w:cs="Calibri"/>
                <w:sz w:val="24"/>
                <w:szCs w:val="24"/>
                <w:lang w:val="en-GB"/>
              </w:rPr>
              <w:footnoteReference w:id="1"/>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since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last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offer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Licenses (whichever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longer).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Records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demonstrate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properly followed.</w:t>
            </w:r>
          </w:p>
          <w:p w14:paraId="48338CB2"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CA96601"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9BB2283"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B27AFAA"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C8AEFD0"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Rationale:</w:t>
            </w:r>
          </w:p>
          <w:p w14:paraId="291EDD80" w14:textId="77777777" w:rsidR="00D058F1" w:rsidRPr="00980E96"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To ensure reasonable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commercial</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efforts have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instituted in 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preparation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accompanies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 required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Identified Licenses.</w:t>
            </w:r>
          </w:p>
        </w:tc>
        <w:tc>
          <w:tcPr>
            <w:tcW w:w="4651" w:type="dxa"/>
            <w:shd w:val="clear" w:color="auto" w:fill="auto"/>
            <w:tcMar>
              <w:top w:w="100" w:type="dxa"/>
              <w:left w:w="100" w:type="dxa"/>
              <w:bottom w:w="100" w:type="dxa"/>
              <w:right w:w="100" w:type="dxa"/>
            </w:tcMar>
          </w:tcPr>
          <w:p w14:paraId="2024305F"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4.1 </w:t>
            </w:r>
            <w:r>
              <w:rPr>
                <w:rFonts w:asciiTheme="minorHAnsi" w:eastAsia="Calibri" w:hAnsiTheme="minorHAnsi" w:cs="Calibri"/>
                <w:color w:val="4F81BD" w:themeColor="accent1"/>
                <w:sz w:val="24"/>
                <w:szCs w:val="24"/>
              </w:rPr>
              <w:t>Compliance-Artefakte</w:t>
            </w:r>
          </w:p>
          <w:p w14:paraId="2760812F" w14:textId="77777777"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Es existiert ein Prozess, um für </w:t>
            </w:r>
            <w:del w:id="98" w:author="Anke Thanheiser" w:date="2019-04-07T18:20:00Z">
              <w:r w:rsidDel="00792B40">
                <w:rPr>
                  <w:rFonts w:asciiTheme="minorHAnsi" w:eastAsia="Calibri" w:hAnsiTheme="minorHAnsi" w:cs="Calibri"/>
                  <w:color w:val="4F81BD" w:themeColor="accent1"/>
                  <w:sz w:val="24"/>
                  <w:szCs w:val="24"/>
                </w:rPr>
                <w:delText xml:space="preserve">eine </w:delText>
              </w:r>
            </w:del>
            <w:ins w:id="99" w:author="Anke Thanheiser" w:date="2019-04-07T18:20:00Z">
              <w:r w:rsidR="00792B40">
                <w:rPr>
                  <w:rFonts w:asciiTheme="minorHAnsi" w:eastAsia="Calibri" w:hAnsiTheme="minorHAnsi" w:cs="Calibri"/>
                  <w:color w:val="4F81BD" w:themeColor="accent1"/>
                  <w:sz w:val="24"/>
                  <w:szCs w:val="24"/>
                </w:rPr>
                <w:t xml:space="preserve">die </w:t>
              </w:r>
            </w:ins>
            <w:r w:rsidRPr="005B4C37">
              <w:rPr>
                <w:rFonts w:asciiTheme="minorHAnsi" w:eastAsia="Calibri" w:hAnsiTheme="minorHAnsi" w:cs="Calibri"/>
                <w:color w:val="4F81BD" w:themeColor="accent1"/>
                <w:sz w:val="24"/>
                <w:szCs w:val="24"/>
              </w:rPr>
              <w:t>Zugelieferte Software die Compliance-Artefakte zu</w:t>
            </w:r>
            <w:r>
              <w:rPr>
                <w:rFonts w:asciiTheme="minorHAnsi" w:eastAsia="Calibri" w:hAnsiTheme="minorHAnsi" w:cs="Calibri"/>
                <w:color w:val="4F81BD" w:themeColor="accent1"/>
                <w:sz w:val="24"/>
                <w:szCs w:val="24"/>
              </w:rPr>
              <w:t>sammenzustellen</w:t>
            </w:r>
            <w:r w:rsidRPr="005B4C37">
              <w:rPr>
                <w:rFonts w:asciiTheme="minorHAnsi" w:eastAsia="Calibri" w:hAnsiTheme="minorHAnsi" w:cs="Calibri"/>
                <w:color w:val="4F81BD" w:themeColor="accent1"/>
                <w:sz w:val="24"/>
                <w:szCs w:val="24"/>
              </w:rPr>
              <w:t>.</w:t>
            </w:r>
          </w:p>
          <w:p w14:paraId="3C48A54B" w14:textId="77777777" w:rsidR="00D058F1" w:rsidRPr="003731A2"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F9F115" w14:textId="77777777"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14A28D5F" w14:textId="77777777"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4.1.1 Ein dokumentiertes Verfahren, welches sicherstellt, dass die Compliance-Artefakte entsprechend de</w:t>
            </w:r>
            <w:r>
              <w:rPr>
                <w:rFonts w:asciiTheme="minorHAnsi" w:eastAsia="Calibri" w:hAnsiTheme="minorHAnsi" w:cs="Calibri"/>
                <w:color w:val="4F81BD" w:themeColor="accent1"/>
                <w:sz w:val="24"/>
                <w:szCs w:val="24"/>
              </w:rPr>
              <w:t>r</w:t>
            </w:r>
            <w:r w:rsidRPr="005B4C37">
              <w:rPr>
                <w:rFonts w:asciiTheme="minorHAnsi" w:eastAsia="Calibri" w:hAnsiTheme="minorHAnsi" w:cs="Calibri"/>
                <w:color w:val="4F81BD" w:themeColor="accent1"/>
                <w:sz w:val="24"/>
                <w:szCs w:val="24"/>
              </w:rPr>
              <w:t xml:space="preserve"> Anforderungen der Identifizierten Lizenzen zusammengestellt und </w:t>
            </w:r>
            <w:r>
              <w:rPr>
                <w:rFonts w:asciiTheme="minorHAnsi" w:eastAsia="Calibri" w:hAnsiTheme="minorHAnsi" w:cs="Calibri"/>
                <w:color w:val="4F81BD" w:themeColor="accent1"/>
                <w:sz w:val="24"/>
                <w:szCs w:val="24"/>
              </w:rPr>
              <w:t xml:space="preserve">zusammen mit der </w:t>
            </w:r>
            <w:r w:rsidRPr="005B4C37">
              <w:rPr>
                <w:rFonts w:asciiTheme="minorHAnsi" w:eastAsia="Calibri" w:hAnsiTheme="minorHAnsi" w:cs="Calibri"/>
                <w:color w:val="4F81BD" w:themeColor="accent1"/>
                <w:sz w:val="24"/>
                <w:szCs w:val="24"/>
              </w:rPr>
              <w:t>Zugelieferte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Software </w:t>
            </w:r>
            <w:r>
              <w:rPr>
                <w:rFonts w:asciiTheme="minorHAnsi" w:eastAsia="Calibri" w:hAnsiTheme="minorHAnsi" w:cs="Calibri"/>
                <w:color w:val="4F81BD" w:themeColor="accent1"/>
                <w:sz w:val="24"/>
                <w:szCs w:val="24"/>
              </w:rPr>
              <w:t>weitergegeben</w:t>
            </w:r>
            <w:r w:rsidRPr="005B4C37">
              <w:rPr>
                <w:rFonts w:asciiTheme="minorHAnsi" w:eastAsia="Calibri" w:hAnsiTheme="minorHAnsi" w:cs="Calibri"/>
                <w:color w:val="4F81BD" w:themeColor="accent1"/>
                <w:sz w:val="24"/>
                <w:szCs w:val="24"/>
              </w:rPr>
              <w:t xml:space="preserve"> werden.</w:t>
            </w:r>
          </w:p>
          <w:p w14:paraId="3B1627B7" w14:textId="77777777" w:rsidR="00D058F1" w:rsidRPr="003731A2"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BFE65C7" w14:textId="77777777"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4.1.2 </w:t>
            </w:r>
            <w:r>
              <w:rPr>
                <w:rFonts w:asciiTheme="minorHAnsi" w:eastAsia="Calibri" w:hAnsiTheme="minorHAnsi" w:cs="Calibri"/>
                <w:color w:val="4F81BD" w:themeColor="accent1"/>
                <w:sz w:val="24"/>
                <w:szCs w:val="24"/>
              </w:rPr>
              <w:t xml:space="preserve">Ein dokumentiertes Verfahren, um </w:t>
            </w:r>
            <w:r w:rsidRPr="005B4C37">
              <w:rPr>
                <w:rFonts w:asciiTheme="minorHAnsi" w:eastAsia="Calibri" w:hAnsiTheme="minorHAnsi" w:cs="Calibri"/>
                <w:color w:val="4F81BD" w:themeColor="accent1"/>
                <w:sz w:val="24"/>
                <w:szCs w:val="24"/>
              </w:rPr>
              <w:t xml:space="preserve">Kopien der Compliance-Artefakte </w:t>
            </w:r>
            <w:r>
              <w:rPr>
                <w:rFonts w:asciiTheme="minorHAnsi" w:eastAsia="Calibri" w:hAnsiTheme="minorHAnsi" w:cs="Calibri"/>
                <w:color w:val="4F81BD" w:themeColor="accent1"/>
                <w:sz w:val="24"/>
                <w:szCs w:val="24"/>
              </w:rPr>
              <w:t xml:space="preserve">der </w:t>
            </w:r>
            <w:r w:rsidRPr="005B4C37">
              <w:rPr>
                <w:rFonts w:asciiTheme="minorHAnsi" w:eastAsia="Calibri" w:hAnsiTheme="minorHAnsi" w:cs="Calibri"/>
                <w:color w:val="4F81BD" w:themeColor="accent1"/>
                <w:sz w:val="24"/>
                <w:szCs w:val="24"/>
              </w:rPr>
              <w:t>Zugelieferte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Software </w:t>
            </w:r>
            <w:r>
              <w:rPr>
                <w:rFonts w:asciiTheme="minorHAnsi" w:eastAsia="Calibri" w:hAnsiTheme="minorHAnsi" w:cs="Calibri"/>
                <w:color w:val="4F81BD" w:themeColor="accent1"/>
                <w:sz w:val="24"/>
                <w:szCs w:val="24"/>
              </w:rPr>
              <w:t>zu archivieren – wobei geplant sein muss,</w:t>
            </w:r>
            <w:r w:rsidRPr="005B4C37">
              <w:rPr>
                <w:rFonts w:asciiTheme="minorHAnsi" w:eastAsia="Calibri" w:hAnsiTheme="minorHAnsi" w:cs="Calibri"/>
                <w:color w:val="4F81BD" w:themeColor="accent1"/>
                <w:sz w:val="24"/>
                <w:szCs w:val="24"/>
              </w:rPr>
              <w:t xml:space="preserve"> dass das Archiv </w:t>
            </w:r>
            <w:r>
              <w:rPr>
                <w:rFonts w:asciiTheme="minorHAnsi" w:eastAsia="Calibri" w:hAnsiTheme="minorHAnsi" w:cs="Calibri"/>
                <w:color w:val="4F81BD" w:themeColor="accent1"/>
                <w:sz w:val="24"/>
                <w:szCs w:val="24"/>
              </w:rPr>
              <w:t>einen ausreichenden Zeitraum</w:t>
            </w:r>
            <w:r>
              <w:rPr>
                <w:rStyle w:val="Funotenzeichen"/>
                <w:rFonts w:asciiTheme="minorHAnsi" w:eastAsia="Calibri" w:hAnsiTheme="minorHAnsi" w:cs="Calibri"/>
                <w:color w:val="4F81BD" w:themeColor="accent1"/>
                <w:sz w:val="24"/>
                <w:szCs w:val="24"/>
              </w:rPr>
              <w:footnoteReference w:id="2"/>
            </w:r>
            <w:r>
              <w:rPr>
                <w:rFonts w:asciiTheme="minorHAnsi" w:eastAsia="Calibri" w:hAnsiTheme="minorHAnsi" w:cs="Calibri"/>
                <w:color w:val="4F81BD" w:themeColor="accent1"/>
                <w:sz w:val="24"/>
                <w:szCs w:val="24"/>
              </w:rPr>
              <w:t xml:space="preserve"> über das letzte Angebotsdatum einer</w:t>
            </w:r>
            <w:r w:rsidRPr="005B4C37">
              <w:rPr>
                <w:rFonts w:asciiTheme="minorHAnsi" w:eastAsia="Calibri" w:hAnsiTheme="minorHAnsi" w:cs="Calibri"/>
                <w:color w:val="4F81BD" w:themeColor="accent1"/>
                <w:sz w:val="24"/>
                <w:szCs w:val="24"/>
              </w:rPr>
              <w:t xml:space="preserve"> Zugelieferte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Software </w:t>
            </w:r>
            <w:r>
              <w:rPr>
                <w:rFonts w:asciiTheme="minorHAnsi" w:eastAsia="Calibri" w:hAnsiTheme="minorHAnsi" w:cs="Calibri"/>
                <w:color w:val="4F81BD" w:themeColor="accent1"/>
                <w:sz w:val="24"/>
                <w:szCs w:val="24"/>
              </w:rPr>
              <w:t>hinaus aufrechterhalten wird</w:t>
            </w:r>
            <w:r w:rsidRPr="005B4C37">
              <w:rPr>
                <w:rFonts w:asciiTheme="minorHAnsi" w:eastAsia="Calibri" w:hAnsiTheme="minorHAnsi" w:cs="Calibri"/>
                <w:color w:val="4F81BD" w:themeColor="accent1"/>
                <w:sz w:val="24"/>
                <w:szCs w:val="24"/>
              </w:rPr>
              <w:t xml:space="preserve"> wird </w:t>
            </w:r>
            <w:r>
              <w:rPr>
                <w:rFonts w:asciiTheme="minorHAnsi" w:eastAsia="Calibri" w:hAnsiTheme="minorHAnsi" w:cs="Calibri"/>
                <w:color w:val="4F81BD" w:themeColor="accent1"/>
                <w:sz w:val="24"/>
                <w:szCs w:val="24"/>
              </w:rPr>
              <w:t>bzw. mindestens so lange,</w:t>
            </w:r>
            <w:r w:rsidRPr="005B4C37">
              <w:rPr>
                <w:rFonts w:asciiTheme="minorHAnsi" w:eastAsia="Calibri" w:hAnsiTheme="minorHAnsi" w:cs="Calibri"/>
                <w:color w:val="4F81BD" w:themeColor="accent1"/>
                <w:sz w:val="24"/>
                <w:szCs w:val="24"/>
              </w:rPr>
              <w:t xml:space="preserve"> wie es die Identifizierten Lizenzen verlangen (je nachdem, welcher Zeitraum länger ist).</w:t>
            </w:r>
            <w:r>
              <w:rPr>
                <w:rFonts w:asciiTheme="minorHAnsi" w:eastAsia="Calibri" w:hAnsiTheme="minorHAnsi" w:cs="Calibri"/>
                <w:color w:val="4F81BD" w:themeColor="accent1"/>
                <w:sz w:val="24"/>
                <w:szCs w:val="24"/>
              </w:rPr>
              <w:t xml:space="preserve"> Es existieren Aufzeichnungen als Beleg, </w:t>
            </w:r>
            <w:r w:rsidRPr="005B4C37">
              <w:rPr>
                <w:rFonts w:asciiTheme="minorHAnsi" w:eastAsia="Calibri" w:hAnsiTheme="minorHAnsi" w:cs="Calibri"/>
                <w:color w:val="4F81BD" w:themeColor="accent1"/>
                <w:sz w:val="24"/>
                <w:szCs w:val="24"/>
              </w:rPr>
              <w:t>dass d</w:t>
            </w:r>
            <w:r>
              <w:rPr>
                <w:rFonts w:asciiTheme="minorHAnsi" w:eastAsia="Calibri" w:hAnsiTheme="minorHAnsi" w:cs="Calibri"/>
                <w:color w:val="4F81BD" w:themeColor="accent1"/>
                <w:sz w:val="24"/>
                <w:szCs w:val="24"/>
              </w:rPr>
              <w:t>as</w:t>
            </w:r>
            <w:r w:rsidRPr="005B4C37">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Verfahren</w:t>
            </w:r>
            <w:r w:rsidRPr="005B4C37">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ordnungsgemäß </w:t>
            </w:r>
            <w:r w:rsidRPr="005B4C37">
              <w:rPr>
                <w:rFonts w:asciiTheme="minorHAnsi" w:eastAsia="Calibri" w:hAnsiTheme="minorHAnsi" w:cs="Calibri"/>
                <w:color w:val="4F81BD" w:themeColor="accent1"/>
                <w:sz w:val="24"/>
                <w:szCs w:val="24"/>
              </w:rPr>
              <w:t>befolgt wird.</w:t>
            </w:r>
          </w:p>
          <w:p w14:paraId="49937C60" w14:textId="77777777" w:rsidR="00D058F1" w:rsidRPr="003731A2"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A175D18" w14:textId="77777777"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2D5B42FA" w14:textId="77777777" w:rsidR="00D058F1" w:rsidRPr="00D058F1" w:rsidRDefault="00D058F1" w:rsidP="00792B40">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Es soll sichergestellt werden, </w:t>
            </w:r>
            <w:r w:rsidRPr="00D058F1">
              <w:rPr>
                <w:rFonts w:asciiTheme="minorHAnsi" w:eastAsia="Calibri" w:hAnsiTheme="minorHAnsi" w:cs="Calibri"/>
                <w:color w:val="4F81BD" w:themeColor="accent1"/>
                <w:sz w:val="24"/>
                <w:szCs w:val="24"/>
              </w:rPr>
              <w:t>dass angemessene Anstrengungen unternommen w</w:t>
            </w:r>
            <w:r>
              <w:rPr>
                <w:rFonts w:asciiTheme="minorHAnsi" w:eastAsia="Calibri" w:hAnsiTheme="minorHAnsi" w:cs="Calibri"/>
                <w:color w:val="4F81BD" w:themeColor="accent1"/>
                <w:sz w:val="24"/>
                <w:szCs w:val="24"/>
              </w:rPr>
              <w:t>e</w:t>
            </w:r>
            <w:r w:rsidRPr="00D058F1">
              <w:rPr>
                <w:rFonts w:asciiTheme="minorHAnsi" w:eastAsia="Calibri" w:hAnsiTheme="minorHAnsi" w:cs="Calibri"/>
                <w:color w:val="4F81BD" w:themeColor="accent1"/>
                <w:sz w:val="24"/>
                <w:szCs w:val="24"/>
              </w:rPr>
              <w:t xml:space="preserve">rden, um die </w:t>
            </w:r>
            <w:r>
              <w:rPr>
                <w:rFonts w:asciiTheme="minorHAnsi" w:eastAsia="Calibri" w:hAnsiTheme="minorHAnsi" w:cs="Calibri"/>
                <w:color w:val="4F81BD" w:themeColor="accent1"/>
                <w:sz w:val="24"/>
                <w:szCs w:val="24"/>
              </w:rPr>
              <w:t xml:space="preserve">der Zugelieferten Software beizufügenden </w:t>
            </w:r>
            <w:r w:rsidRPr="00D058F1">
              <w:rPr>
                <w:rFonts w:asciiTheme="minorHAnsi" w:eastAsia="Calibri" w:hAnsiTheme="minorHAnsi" w:cs="Calibri"/>
                <w:color w:val="4F81BD" w:themeColor="accent1"/>
                <w:sz w:val="24"/>
                <w:szCs w:val="24"/>
              </w:rPr>
              <w:t xml:space="preserve">Compliance-Artefakte </w:t>
            </w:r>
            <w:r>
              <w:rPr>
                <w:rFonts w:asciiTheme="minorHAnsi" w:eastAsia="Calibri" w:hAnsiTheme="minorHAnsi" w:cs="Calibri"/>
                <w:color w:val="4F81BD" w:themeColor="accent1"/>
                <w:sz w:val="24"/>
                <w:szCs w:val="24"/>
              </w:rPr>
              <w:t xml:space="preserve">derart </w:t>
            </w:r>
            <w:r w:rsidRPr="00D058F1">
              <w:rPr>
                <w:rFonts w:asciiTheme="minorHAnsi" w:eastAsia="Calibri" w:hAnsiTheme="minorHAnsi" w:cs="Calibri"/>
                <w:color w:val="4F81BD" w:themeColor="accent1"/>
                <w:sz w:val="24"/>
                <w:szCs w:val="24"/>
              </w:rPr>
              <w:t xml:space="preserve">zu erstellen, </w:t>
            </w:r>
            <w:del w:id="100" w:author="Anke Thanheiser" w:date="2019-04-07T18:21:00Z">
              <w:r w:rsidDel="00792B40">
                <w:rPr>
                  <w:rFonts w:asciiTheme="minorHAnsi" w:eastAsia="Calibri" w:hAnsiTheme="minorHAnsi" w:cs="Calibri"/>
                  <w:color w:val="4F81BD" w:themeColor="accent1"/>
                  <w:sz w:val="24"/>
                  <w:szCs w:val="24"/>
                </w:rPr>
                <w:delText>als</w:delText>
              </w:r>
              <w:r w:rsidRPr="00D058F1" w:rsidDel="00792B40">
                <w:rPr>
                  <w:rFonts w:asciiTheme="minorHAnsi" w:eastAsia="Calibri" w:hAnsiTheme="minorHAnsi" w:cs="Calibri"/>
                  <w:color w:val="4F81BD" w:themeColor="accent1"/>
                  <w:sz w:val="24"/>
                  <w:szCs w:val="24"/>
                </w:rPr>
                <w:delText xml:space="preserve"> </w:delText>
              </w:r>
            </w:del>
            <w:r w:rsidRPr="00D058F1">
              <w:rPr>
                <w:rFonts w:asciiTheme="minorHAnsi" w:eastAsia="Calibri" w:hAnsiTheme="minorHAnsi" w:cs="Calibri"/>
                <w:color w:val="4F81BD" w:themeColor="accent1"/>
                <w:sz w:val="24"/>
                <w:szCs w:val="24"/>
              </w:rPr>
              <w:t xml:space="preserve">wie </w:t>
            </w:r>
            <w:ins w:id="101" w:author="Anke Thanheiser" w:date="2019-04-07T18:21:00Z">
              <w:r w:rsidR="00792B40">
                <w:rPr>
                  <w:rFonts w:asciiTheme="minorHAnsi" w:eastAsia="Calibri" w:hAnsiTheme="minorHAnsi" w:cs="Calibri"/>
                  <w:color w:val="4F81BD" w:themeColor="accent1"/>
                  <w:sz w:val="24"/>
                  <w:szCs w:val="24"/>
                </w:rPr>
                <w:t xml:space="preserve">durch die </w:t>
              </w:r>
            </w:ins>
            <w:del w:id="102" w:author="Anke Thanheiser" w:date="2019-04-07T18:22:00Z">
              <w:r w:rsidRPr="00D058F1" w:rsidDel="00792B40">
                <w:rPr>
                  <w:rFonts w:asciiTheme="minorHAnsi" w:eastAsia="Calibri" w:hAnsiTheme="minorHAnsi" w:cs="Calibri"/>
                  <w:color w:val="4F81BD" w:themeColor="accent1"/>
                  <w:sz w:val="24"/>
                  <w:szCs w:val="24"/>
                </w:rPr>
                <w:delText>dies von den</w:delText>
              </w:r>
            </w:del>
            <w:r w:rsidRPr="00D058F1">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I</w:t>
            </w:r>
            <w:r w:rsidRPr="00D058F1">
              <w:rPr>
                <w:rFonts w:asciiTheme="minorHAnsi" w:eastAsia="Calibri" w:hAnsiTheme="minorHAnsi" w:cs="Calibri"/>
                <w:color w:val="4F81BD" w:themeColor="accent1"/>
                <w:sz w:val="24"/>
                <w:szCs w:val="24"/>
              </w:rPr>
              <w:t xml:space="preserve">dentifizierten Lizenzen </w:t>
            </w:r>
            <w:del w:id="103" w:author="Anke Thanheiser" w:date="2019-04-07T18:22:00Z">
              <w:r w:rsidDel="00792B40">
                <w:rPr>
                  <w:rFonts w:asciiTheme="minorHAnsi" w:eastAsia="Calibri" w:hAnsiTheme="minorHAnsi" w:cs="Calibri"/>
                  <w:color w:val="4F81BD" w:themeColor="accent1"/>
                  <w:sz w:val="24"/>
                  <w:szCs w:val="24"/>
                </w:rPr>
                <w:delText>gefordert</w:delText>
              </w:r>
              <w:r w:rsidRPr="00D058F1" w:rsidDel="00792B40">
                <w:rPr>
                  <w:rFonts w:asciiTheme="minorHAnsi" w:eastAsia="Calibri" w:hAnsiTheme="minorHAnsi" w:cs="Calibri"/>
                  <w:color w:val="4F81BD" w:themeColor="accent1"/>
                  <w:sz w:val="24"/>
                  <w:szCs w:val="24"/>
                </w:rPr>
                <w:delText xml:space="preserve"> </w:delText>
              </w:r>
            </w:del>
            <w:ins w:id="104" w:author="Anke Thanheiser" w:date="2019-04-07T18:22:00Z">
              <w:r w:rsidR="00792B40">
                <w:rPr>
                  <w:rFonts w:asciiTheme="minorHAnsi" w:eastAsia="Calibri" w:hAnsiTheme="minorHAnsi" w:cs="Calibri"/>
                  <w:color w:val="4F81BD" w:themeColor="accent1"/>
                  <w:sz w:val="24"/>
                  <w:szCs w:val="24"/>
                </w:rPr>
                <w:t>erfordert</w:t>
              </w:r>
            </w:ins>
            <w:del w:id="105" w:author="Anke Thanheiser" w:date="2019-04-07T18:22:00Z">
              <w:r w:rsidRPr="00D058F1" w:rsidDel="00792B40">
                <w:rPr>
                  <w:rFonts w:asciiTheme="minorHAnsi" w:eastAsia="Calibri" w:hAnsiTheme="minorHAnsi" w:cs="Calibri"/>
                  <w:color w:val="4F81BD" w:themeColor="accent1"/>
                  <w:sz w:val="24"/>
                  <w:szCs w:val="24"/>
                </w:rPr>
                <w:delText>wird</w:delText>
              </w:r>
            </w:del>
            <w:r>
              <w:rPr>
                <w:rFonts w:asciiTheme="minorHAnsi" w:eastAsia="Calibri" w:hAnsiTheme="minorHAnsi" w:cs="Calibri"/>
                <w:color w:val="4F81BD" w:themeColor="accent1"/>
                <w:sz w:val="24"/>
                <w:szCs w:val="24"/>
              </w:rPr>
              <w:t>.</w:t>
            </w:r>
          </w:p>
        </w:tc>
      </w:tr>
    </w:tbl>
    <w:p w14:paraId="2D5AD654"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10DD2178" w14:textId="77777777" w:rsidR="005B118C" w:rsidRPr="003731A2" w:rsidRDefault="005B118C" w:rsidP="003731A2">
      <w:pPr>
        <w:spacing w:line="240" w:lineRule="auto"/>
        <w:rPr>
          <w:rFonts w:asciiTheme="minorHAnsi" w:eastAsia="Calibri" w:hAnsiTheme="minorHAnsi" w:cs="Calibri"/>
          <w:sz w:val="24"/>
          <w:szCs w:val="24"/>
        </w:rPr>
      </w:pPr>
    </w:p>
    <w:tbl>
      <w:tblPr>
        <w:tblStyle w:val="3"/>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88273D" w:rsidRPr="003731A2" w14:paraId="38715881" w14:textId="77777777" w:rsidTr="0088273D">
        <w:tc>
          <w:tcPr>
            <w:tcW w:w="4650" w:type="dxa"/>
          </w:tcPr>
          <w:p w14:paraId="0E59C0FA" w14:textId="77777777" w:rsidR="0088273D" w:rsidRPr="00980E96" w:rsidRDefault="0088273D"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5.0 Understanding Open Source Community Engagement</w:t>
            </w:r>
          </w:p>
        </w:tc>
        <w:tc>
          <w:tcPr>
            <w:tcW w:w="4651" w:type="dxa"/>
            <w:shd w:val="clear" w:color="auto" w:fill="auto"/>
            <w:tcMar>
              <w:top w:w="100" w:type="dxa"/>
              <w:left w:w="100" w:type="dxa"/>
              <w:bottom w:w="100" w:type="dxa"/>
              <w:right w:w="100" w:type="dxa"/>
            </w:tcMar>
          </w:tcPr>
          <w:p w14:paraId="244CFC22" w14:textId="77777777" w:rsidR="0088273D" w:rsidRPr="003731A2" w:rsidRDefault="0088273D"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5: Verstehen </w:t>
            </w:r>
            <w:r>
              <w:rPr>
                <w:rFonts w:asciiTheme="minorHAnsi" w:eastAsia="Calibri" w:hAnsiTheme="minorHAnsi" w:cs="Calibri"/>
                <w:color w:val="6D9EEB"/>
                <w:sz w:val="24"/>
                <w:szCs w:val="24"/>
              </w:rPr>
              <w:t>des Engagements gegenüber der</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Open Source</w:t>
            </w:r>
            <w:r w:rsidRPr="003731A2">
              <w:rPr>
                <w:rFonts w:asciiTheme="minorHAnsi" w:eastAsia="Calibri" w:hAnsiTheme="minorHAnsi" w:cs="Calibri"/>
                <w:color w:val="6D9EEB"/>
                <w:sz w:val="24"/>
                <w:szCs w:val="24"/>
              </w:rPr>
              <w:t xml:space="preserve"> Community</w:t>
            </w:r>
          </w:p>
        </w:tc>
      </w:tr>
      <w:tr w:rsidR="0088273D" w:rsidRPr="003731A2" w14:paraId="0A484E75" w14:textId="77777777" w:rsidTr="0088273D">
        <w:tc>
          <w:tcPr>
            <w:tcW w:w="4650" w:type="dxa"/>
          </w:tcPr>
          <w:p w14:paraId="6F5D1085"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5.1</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Contributions</w:t>
            </w:r>
          </w:p>
          <w:p w14:paraId="604FBF57"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If an organization permits contributions to Open Source projects then </w:t>
            </w:r>
          </w:p>
          <w:p w14:paraId="6E6C64B7" w14:textId="77777777" w:rsidR="0088273D" w:rsidRDefault="0088273D"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written policy exists that governs contributions to Open Source projects;</w:t>
            </w:r>
          </w:p>
          <w:p w14:paraId="4F60A0D6" w14:textId="77777777" w:rsidR="0088273D" w:rsidRDefault="0088273D"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the policy must be internally communicated; and</w:t>
            </w:r>
          </w:p>
          <w:p w14:paraId="4907225C" w14:textId="77777777" w:rsidR="0088273D" w:rsidRDefault="0088273D"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 xml:space="preserve">a process exists that implements the policy </w:t>
            </w:r>
          </w:p>
          <w:p w14:paraId="31BDFD7D"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0B2649F"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Verification Material(s):</w:t>
            </w:r>
          </w:p>
          <w:p w14:paraId="36CB1B27"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If an organization permits contributions to Open Source projects then</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the following mustexist:</w:t>
            </w:r>
          </w:p>
          <w:p w14:paraId="28DD7685"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5.1.1 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Open Source contribution policy;</w:t>
            </w:r>
          </w:p>
          <w:p w14:paraId="53188D81"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FF968C0"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5.1.2</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procedure that governs Open Source contributions; and</w:t>
            </w:r>
          </w:p>
          <w:p w14:paraId="4E347440"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D5CA7AC"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5.1.3 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procedure that makes all Software Staff aware of the existence of the Open Source contribution policy (e.g., via training,</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internal</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wiki,</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other</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practical communication method).</w:t>
            </w:r>
          </w:p>
          <w:p w14:paraId="769944F4"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0F72BD0"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Rationale:</w:t>
            </w:r>
          </w:p>
          <w:p w14:paraId="5558CF69" w14:textId="77777777" w:rsidR="0088273D" w:rsidRPr="00BE1E0B"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When</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an organization permits Open Source contributions, we want to ensure the</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organization has given reasonable consideration to developing and implementing a contribution</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policy. The Open Source contribution policy can be made a part of the overall Open Source policy or be its own separate policy.</w:t>
            </w:r>
          </w:p>
        </w:tc>
        <w:tc>
          <w:tcPr>
            <w:tcW w:w="4651" w:type="dxa"/>
            <w:shd w:val="clear" w:color="auto" w:fill="auto"/>
            <w:tcMar>
              <w:top w:w="100" w:type="dxa"/>
              <w:left w:w="100" w:type="dxa"/>
              <w:bottom w:w="100" w:type="dxa"/>
              <w:right w:w="100" w:type="dxa"/>
            </w:tcMar>
          </w:tcPr>
          <w:p w14:paraId="4B19CAEE"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5.1 </w:t>
            </w:r>
            <w:r>
              <w:rPr>
                <w:rFonts w:asciiTheme="minorHAnsi" w:eastAsia="Calibri" w:hAnsiTheme="minorHAnsi" w:cs="Calibri"/>
                <w:color w:val="4F81BD" w:themeColor="accent1"/>
                <w:sz w:val="24"/>
                <w:szCs w:val="24"/>
              </w:rPr>
              <w:t>Beiträge</w:t>
            </w:r>
          </w:p>
          <w:p w14:paraId="378AF9DB"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del w:id="106" w:author="Anke Thanheiser" w:date="2019-04-07T18:23:00Z">
              <w:r w:rsidDel="00792B40">
                <w:rPr>
                  <w:rFonts w:asciiTheme="minorHAnsi" w:eastAsia="Calibri" w:hAnsiTheme="minorHAnsi" w:cs="Calibri"/>
                  <w:color w:val="4F81BD" w:themeColor="accent1"/>
                  <w:sz w:val="24"/>
                  <w:szCs w:val="24"/>
                </w:rPr>
                <w:delText xml:space="preserve">Falls </w:delText>
              </w:r>
            </w:del>
            <w:ins w:id="107" w:author="Anke Thanheiser" w:date="2019-04-07T18:23:00Z">
              <w:r w:rsidR="00792B40">
                <w:rPr>
                  <w:rFonts w:asciiTheme="minorHAnsi" w:eastAsia="Calibri" w:hAnsiTheme="minorHAnsi" w:cs="Calibri"/>
                  <w:color w:val="4F81BD" w:themeColor="accent1"/>
                  <w:sz w:val="24"/>
                  <w:szCs w:val="24"/>
                </w:rPr>
                <w:t xml:space="preserve">Wenn </w:t>
              </w:r>
            </w:ins>
            <w:r>
              <w:rPr>
                <w:rFonts w:asciiTheme="minorHAnsi" w:eastAsia="Calibri" w:hAnsiTheme="minorHAnsi" w:cs="Calibri"/>
                <w:color w:val="4F81BD" w:themeColor="accent1"/>
                <w:sz w:val="24"/>
                <w:szCs w:val="24"/>
              </w:rPr>
              <w:t>ein</w:t>
            </w:r>
            <w:del w:id="108" w:author="Anke Thanheiser" w:date="2019-04-06T14:30:00Z">
              <w:r w:rsidDel="0062438D">
                <w:rPr>
                  <w:rFonts w:asciiTheme="minorHAnsi" w:eastAsia="Calibri" w:hAnsiTheme="minorHAnsi" w:cs="Calibri"/>
                  <w:color w:val="4F81BD" w:themeColor="accent1"/>
                  <w:sz w:val="24"/>
                  <w:szCs w:val="24"/>
                </w:rPr>
                <w:delText>e</w:delText>
              </w:r>
            </w:del>
            <w:r>
              <w:rPr>
                <w:rFonts w:asciiTheme="minorHAnsi" w:eastAsia="Calibri" w:hAnsiTheme="minorHAnsi" w:cs="Calibri"/>
                <w:color w:val="4F81BD" w:themeColor="accent1"/>
                <w:sz w:val="24"/>
                <w:szCs w:val="24"/>
              </w:rPr>
              <w:t xml:space="preserve"> </w:t>
            </w:r>
            <w:ins w:id="109" w:author="Anke Thanheiser" w:date="2019-04-06T14:30:00Z">
              <w:r w:rsidR="0062438D">
                <w:rPr>
                  <w:rFonts w:asciiTheme="minorHAnsi" w:eastAsia="Calibri" w:hAnsiTheme="minorHAnsi" w:cs="Calibri"/>
                  <w:color w:val="4F81BD" w:themeColor="accent1"/>
                  <w:sz w:val="24"/>
                  <w:szCs w:val="24"/>
                </w:rPr>
                <w:t>Unternehmen</w:t>
              </w:r>
            </w:ins>
            <w:del w:id="110" w:author="Anke Thanheiser" w:date="2019-04-06T14:30:00Z">
              <w:r w:rsidDel="0062438D">
                <w:rPr>
                  <w:rFonts w:asciiTheme="minorHAnsi" w:eastAsia="Calibri" w:hAnsiTheme="minorHAnsi" w:cs="Calibri"/>
                  <w:color w:val="4F81BD" w:themeColor="accent1"/>
                  <w:sz w:val="24"/>
                  <w:szCs w:val="24"/>
                </w:rPr>
                <w:delText>Organisation</w:delText>
              </w:r>
            </w:del>
            <w:r>
              <w:rPr>
                <w:rFonts w:asciiTheme="minorHAnsi" w:eastAsia="Calibri" w:hAnsiTheme="minorHAnsi" w:cs="Calibri"/>
                <w:color w:val="4F81BD" w:themeColor="accent1"/>
                <w:sz w:val="24"/>
                <w:szCs w:val="24"/>
              </w:rPr>
              <w:t xml:space="preserve"> Beiträge zu Open-Source-Projekten erlaubt,</w:t>
            </w:r>
          </w:p>
          <w:p w14:paraId="69A027E3" w14:textId="77777777" w:rsidR="0088273D" w:rsidRDefault="0088273D" w:rsidP="00D058F1">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muss </w:t>
            </w:r>
            <w:r w:rsidRPr="00D058F1">
              <w:rPr>
                <w:rFonts w:asciiTheme="minorHAnsi" w:eastAsia="Calibri" w:hAnsiTheme="minorHAnsi" w:cs="Calibri"/>
                <w:color w:val="4F81BD" w:themeColor="accent1"/>
                <w:sz w:val="24"/>
                <w:szCs w:val="24"/>
              </w:rPr>
              <w:t>eine schriftliche Richtlinie</w:t>
            </w:r>
            <w:r>
              <w:rPr>
                <w:rFonts w:asciiTheme="minorHAnsi" w:eastAsia="Calibri" w:hAnsiTheme="minorHAnsi" w:cs="Calibri"/>
                <w:color w:val="4F81BD" w:themeColor="accent1"/>
                <w:sz w:val="24"/>
                <w:szCs w:val="24"/>
              </w:rPr>
              <w:t xml:space="preserve"> </w:t>
            </w:r>
            <w:del w:id="111" w:author="Anke Thanheiser" w:date="2019-04-07T18:23:00Z">
              <w:r w:rsidDel="00792B40">
                <w:rPr>
                  <w:rFonts w:asciiTheme="minorHAnsi" w:eastAsia="Calibri" w:hAnsiTheme="minorHAnsi" w:cs="Calibri"/>
                  <w:color w:val="4F81BD" w:themeColor="accent1"/>
                  <w:sz w:val="24"/>
                  <w:szCs w:val="24"/>
                </w:rPr>
                <w:delText>existieren</w:delText>
              </w:r>
              <w:r w:rsidRPr="00D058F1" w:rsidDel="00792B40">
                <w:rPr>
                  <w:rFonts w:asciiTheme="minorHAnsi" w:eastAsia="Calibri" w:hAnsiTheme="minorHAnsi" w:cs="Calibri"/>
                  <w:color w:val="4F81BD" w:themeColor="accent1"/>
                  <w:sz w:val="24"/>
                  <w:szCs w:val="24"/>
                </w:rPr>
                <w:delText>, die die</w:delText>
              </w:r>
            </w:del>
            <w:ins w:id="112" w:author="Anke Thanheiser" w:date="2019-04-07T18:23:00Z">
              <w:r w:rsidR="00792B40">
                <w:rPr>
                  <w:rFonts w:asciiTheme="minorHAnsi" w:eastAsia="Calibri" w:hAnsiTheme="minorHAnsi" w:cs="Calibri"/>
                  <w:color w:val="4F81BD" w:themeColor="accent1"/>
                  <w:sz w:val="24"/>
                  <w:szCs w:val="24"/>
                </w:rPr>
                <w:t>zur Regelung der</w:t>
              </w:r>
            </w:ins>
            <w:r w:rsidRPr="00D058F1">
              <w:rPr>
                <w:rFonts w:asciiTheme="minorHAnsi" w:eastAsia="Calibri" w:hAnsiTheme="minorHAnsi" w:cs="Calibri"/>
                <w:color w:val="4F81BD" w:themeColor="accent1"/>
                <w:sz w:val="24"/>
                <w:szCs w:val="24"/>
              </w:rPr>
              <w:t xml:space="preserve"> Beiträge zu Open-Source-Projekten </w:t>
            </w:r>
            <w:proofErr w:type="spellStart"/>
            <w:ins w:id="113" w:author="Anke Thanheiser" w:date="2019-04-07T18:23:00Z">
              <w:r w:rsidR="00792B40">
                <w:rPr>
                  <w:rFonts w:asciiTheme="minorHAnsi" w:eastAsia="Calibri" w:hAnsiTheme="minorHAnsi" w:cs="Calibri"/>
                  <w:color w:val="4F81BD" w:themeColor="accent1"/>
                  <w:sz w:val="24"/>
                  <w:szCs w:val="24"/>
                </w:rPr>
                <w:t>exisiteren</w:t>
              </w:r>
            </w:ins>
            <w:proofErr w:type="spellEnd"/>
            <w:del w:id="114" w:author="Anke Thanheiser" w:date="2019-04-07T18:23:00Z">
              <w:r w:rsidRPr="00D058F1" w:rsidDel="00792B40">
                <w:rPr>
                  <w:rFonts w:asciiTheme="minorHAnsi" w:eastAsia="Calibri" w:hAnsiTheme="minorHAnsi" w:cs="Calibri"/>
                  <w:color w:val="4F81BD" w:themeColor="accent1"/>
                  <w:sz w:val="24"/>
                  <w:szCs w:val="24"/>
                </w:rPr>
                <w:delText>regelt</w:delText>
              </w:r>
            </w:del>
            <w:ins w:id="115" w:author="Anke Thanheiser" w:date="2019-04-07T18:23:00Z">
              <w:r w:rsidR="00792B40">
                <w:rPr>
                  <w:rFonts w:asciiTheme="minorHAnsi" w:eastAsia="Calibri" w:hAnsiTheme="minorHAnsi" w:cs="Calibri"/>
                  <w:color w:val="4F81BD" w:themeColor="accent1"/>
                  <w:sz w:val="24"/>
                  <w:szCs w:val="24"/>
                </w:rPr>
                <w:t>;</w:t>
              </w:r>
            </w:ins>
            <w:del w:id="116" w:author="Anke Thanheiser" w:date="2019-04-07T18:23:00Z">
              <w:r w:rsidRPr="00D058F1" w:rsidDel="00792B40">
                <w:rPr>
                  <w:rFonts w:asciiTheme="minorHAnsi" w:eastAsia="Calibri" w:hAnsiTheme="minorHAnsi" w:cs="Calibri"/>
                  <w:color w:val="4F81BD" w:themeColor="accent1"/>
                  <w:sz w:val="24"/>
                  <w:szCs w:val="24"/>
                </w:rPr>
                <w:delText xml:space="preserve">. </w:delText>
              </w:r>
            </w:del>
          </w:p>
          <w:p w14:paraId="40272DCB" w14:textId="77777777" w:rsidR="0088273D" w:rsidRDefault="0088273D" w:rsidP="00D058F1">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muss d</w:t>
            </w:r>
            <w:r w:rsidRPr="00D058F1">
              <w:rPr>
                <w:rFonts w:asciiTheme="minorHAnsi" w:eastAsia="Calibri" w:hAnsiTheme="minorHAnsi" w:cs="Calibri"/>
                <w:color w:val="4F81BD" w:themeColor="accent1"/>
                <w:sz w:val="24"/>
                <w:szCs w:val="24"/>
              </w:rPr>
              <w:t>ie</w:t>
            </w:r>
            <w:r>
              <w:rPr>
                <w:rFonts w:asciiTheme="minorHAnsi" w:eastAsia="Calibri" w:hAnsiTheme="minorHAnsi" w:cs="Calibri"/>
                <w:color w:val="4F81BD" w:themeColor="accent1"/>
                <w:sz w:val="24"/>
                <w:szCs w:val="24"/>
              </w:rPr>
              <w:t>se</w:t>
            </w:r>
            <w:r w:rsidRPr="00D058F1">
              <w:rPr>
                <w:rFonts w:asciiTheme="minorHAnsi" w:eastAsia="Calibri" w:hAnsiTheme="minorHAnsi" w:cs="Calibri"/>
                <w:color w:val="4F81BD" w:themeColor="accent1"/>
                <w:sz w:val="24"/>
                <w:szCs w:val="24"/>
              </w:rPr>
              <w:t xml:space="preserve"> Richtlinie intern kommuniziert werden</w:t>
            </w:r>
          </w:p>
          <w:p w14:paraId="3A14A807" w14:textId="77777777" w:rsidR="0088273D" w:rsidRPr="00D058F1" w:rsidRDefault="0088273D" w:rsidP="00D058F1">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muss ein Prozess existieren, der diese Richtlinie umsetzt.</w:t>
            </w:r>
          </w:p>
          <w:p w14:paraId="457EE1DE" w14:textId="77777777" w:rsidR="0088273D" w:rsidRPr="003731A2"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FABECDF" w14:textId="77777777" w:rsidR="0088273D" w:rsidRPr="005B4C37"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71AAFE13" w14:textId="77777777" w:rsidR="0088273D" w:rsidRDefault="0088273D" w:rsidP="00D058F1">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del w:id="117" w:author="Anke Thanheiser" w:date="2019-04-07T18:23:00Z">
              <w:r w:rsidDel="00792B40">
                <w:rPr>
                  <w:rFonts w:asciiTheme="minorHAnsi" w:eastAsia="Calibri" w:hAnsiTheme="minorHAnsi" w:cs="Calibri"/>
                  <w:color w:val="4F81BD" w:themeColor="accent1"/>
                  <w:sz w:val="24"/>
                  <w:szCs w:val="24"/>
                </w:rPr>
                <w:delText xml:space="preserve">Falls </w:delText>
              </w:r>
            </w:del>
            <w:ins w:id="118" w:author="Anke Thanheiser" w:date="2019-04-07T18:23:00Z">
              <w:r w:rsidR="00792B40">
                <w:rPr>
                  <w:rFonts w:asciiTheme="minorHAnsi" w:eastAsia="Calibri" w:hAnsiTheme="minorHAnsi" w:cs="Calibri"/>
                  <w:color w:val="4F81BD" w:themeColor="accent1"/>
                  <w:sz w:val="24"/>
                  <w:szCs w:val="24"/>
                </w:rPr>
                <w:t xml:space="preserve">Wenn </w:t>
              </w:r>
            </w:ins>
            <w:r>
              <w:rPr>
                <w:rFonts w:asciiTheme="minorHAnsi" w:eastAsia="Calibri" w:hAnsiTheme="minorHAnsi" w:cs="Calibri"/>
                <w:color w:val="4F81BD" w:themeColor="accent1"/>
                <w:sz w:val="24"/>
                <w:szCs w:val="24"/>
              </w:rPr>
              <w:t>ein</w:t>
            </w:r>
            <w:del w:id="119" w:author="Anke Thanheiser" w:date="2019-04-06T14:30:00Z">
              <w:r w:rsidDel="0062438D">
                <w:rPr>
                  <w:rFonts w:asciiTheme="minorHAnsi" w:eastAsia="Calibri" w:hAnsiTheme="minorHAnsi" w:cs="Calibri"/>
                  <w:color w:val="4F81BD" w:themeColor="accent1"/>
                  <w:sz w:val="24"/>
                  <w:szCs w:val="24"/>
                </w:rPr>
                <w:delText>e</w:delText>
              </w:r>
            </w:del>
            <w:r>
              <w:rPr>
                <w:rFonts w:asciiTheme="minorHAnsi" w:eastAsia="Calibri" w:hAnsiTheme="minorHAnsi" w:cs="Calibri"/>
                <w:color w:val="4F81BD" w:themeColor="accent1"/>
                <w:sz w:val="24"/>
                <w:szCs w:val="24"/>
              </w:rPr>
              <w:t xml:space="preserve"> </w:t>
            </w:r>
            <w:ins w:id="120" w:author="Anke Thanheiser" w:date="2019-04-06T14:30:00Z">
              <w:r w:rsidR="0062438D">
                <w:rPr>
                  <w:rFonts w:asciiTheme="minorHAnsi" w:eastAsia="Calibri" w:hAnsiTheme="minorHAnsi" w:cs="Calibri"/>
                  <w:color w:val="4F81BD" w:themeColor="accent1"/>
                  <w:sz w:val="24"/>
                  <w:szCs w:val="24"/>
                </w:rPr>
                <w:t>Unternehmen</w:t>
              </w:r>
            </w:ins>
            <w:del w:id="121" w:author="Anke Thanheiser" w:date="2019-04-06T14:30:00Z">
              <w:r w:rsidDel="0062438D">
                <w:rPr>
                  <w:rFonts w:asciiTheme="minorHAnsi" w:eastAsia="Calibri" w:hAnsiTheme="minorHAnsi" w:cs="Calibri"/>
                  <w:color w:val="4F81BD" w:themeColor="accent1"/>
                  <w:sz w:val="24"/>
                  <w:szCs w:val="24"/>
                </w:rPr>
                <w:delText>Organisation</w:delText>
              </w:r>
            </w:del>
            <w:r>
              <w:rPr>
                <w:rFonts w:asciiTheme="minorHAnsi" w:eastAsia="Calibri" w:hAnsiTheme="minorHAnsi" w:cs="Calibri"/>
                <w:color w:val="4F81BD" w:themeColor="accent1"/>
                <w:sz w:val="24"/>
                <w:szCs w:val="24"/>
              </w:rPr>
              <w:t xml:space="preserve"> Beiträge zu Open-Source-Projekten erlaubt, muss Folgendes existieren:</w:t>
            </w:r>
          </w:p>
          <w:p w14:paraId="47E221A7" w14:textId="77777777" w:rsidR="0088273D" w:rsidRPr="005B4C37"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5.1.1 Eine dokumentierte Richtlinie für Beiträge zu Open Source;</w:t>
            </w:r>
          </w:p>
          <w:p w14:paraId="4931DC28" w14:textId="77777777" w:rsidR="0088273D" w:rsidRPr="003731A2"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8D7D83B"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5.1.2 </w:t>
            </w:r>
            <w:r w:rsidRPr="00D058F1">
              <w:rPr>
                <w:rFonts w:asciiTheme="minorHAnsi" w:eastAsia="Calibri" w:hAnsiTheme="minorHAnsi" w:cs="Calibri"/>
                <w:color w:val="4F81BD" w:themeColor="accent1"/>
                <w:sz w:val="24"/>
                <w:szCs w:val="24"/>
              </w:rPr>
              <w:t xml:space="preserve">ein dokumentiertes Verfahren, </w:t>
            </w:r>
            <w:r>
              <w:rPr>
                <w:rFonts w:asciiTheme="minorHAnsi" w:eastAsia="Calibri" w:hAnsiTheme="minorHAnsi" w:cs="Calibri"/>
                <w:color w:val="4F81BD" w:themeColor="accent1"/>
                <w:sz w:val="24"/>
                <w:szCs w:val="24"/>
              </w:rPr>
              <w:t>welches</w:t>
            </w:r>
            <w:r w:rsidRPr="00D058F1">
              <w:rPr>
                <w:rFonts w:asciiTheme="minorHAnsi" w:eastAsia="Calibri" w:hAnsiTheme="minorHAnsi" w:cs="Calibri"/>
                <w:color w:val="4F81BD" w:themeColor="accent1"/>
                <w:sz w:val="24"/>
                <w:szCs w:val="24"/>
              </w:rPr>
              <w:t xml:space="preserve"> Beiträge</w:t>
            </w:r>
            <w:r>
              <w:rPr>
                <w:rFonts w:asciiTheme="minorHAnsi" w:eastAsia="Calibri" w:hAnsiTheme="minorHAnsi" w:cs="Calibri"/>
                <w:color w:val="4F81BD" w:themeColor="accent1"/>
                <w:sz w:val="24"/>
                <w:szCs w:val="24"/>
              </w:rPr>
              <w:t xml:space="preserve"> zu Open Source </w:t>
            </w:r>
            <w:r w:rsidRPr="00D058F1">
              <w:rPr>
                <w:rFonts w:asciiTheme="minorHAnsi" w:eastAsia="Calibri" w:hAnsiTheme="minorHAnsi" w:cs="Calibri"/>
                <w:color w:val="4F81BD" w:themeColor="accent1"/>
                <w:sz w:val="24"/>
                <w:szCs w:val="24"/>
              </w:rPr>
              <w:t>regelt;</w:t>
            </w:r>
          </w:p>
          <w:p w14:paraId="2B8EFFEA"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7FC7B7E" w14:textId="77777777" w:rsidR="0088273D" w:rsidRPr="005B4C37"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5.1.3 </w:t>
            </w:r>
            <w:del w:id="122" w:author="Anke Thanheiser" w:date="2019-04-07T18:24:00Z">
              <w:r w:rsidRPr="005B4C37" w:rsidDel="00792B40">
                <w:rPr>
                  <w:rFonts w:asciiTheme="minorHAnsi" w:eastAsia="Calibri" w:hAnsiTheme="minorHAnsi" w:cs="Calibri"/>
                  <w:color w:val="4F81BD" w:themeColor="accent1"/>
                  <w:sz w:val="24"/>
                  <w:szCs w:val="24"/>
                </w:rPr>
                <w:delText>E</w:delText>
              </w:r>
            </w:del>
            <w:ins w:id="123" w:author="Anke Thanheiser" w:date="2019-04-07T18:24:00Z">
              <w:r w:rsidR="00792B40">
                <w:rPr>
                  <w:rFonts w:asciiTheme="minorHAnsi" w:eastAsia="Calibri" w:hAnsiTheme="minorHAnsi" w:cs="Calibri"/>
                  <w:color w:val="4F81BD" w:themeColor="accent1"/>
                  <w:sz w:val="24"/>
                  <w:szCs w:val="24"/>
                </w:rPr>
                <w:t>e</w:t>
              </w:r>
            </w:ins>
            <w:r w:rsidRPr="005B4C37">
              <w:rPr>
                <w:rFonts w:asciiTheme="minorHAnsi" w:eastAsia="Calibri" w:hAnsiTheme="minorHAnsi" w:cs="Calibri"/>
                <w:color w:val="4F81BD" w:themeColor="accent1"/>
                <w:sz w:val="24"/>
                <w:szCs w:val="24"/>
              </w:rPr>
              <w:t>in dokumentiertes Verfahren, welches alle Software-Mitarbeiter auf die Existenz der Richtlinie für Beiträge zu Open Source aufmerksam macht (z. B.</w:t>
            </w:r>
            <w:r>
              <w:rPr>
                <w:rFonts w:asciiTheme="minorHAnsi" w:eastAsia="Calibri" w:hAnsiTheme="minorHAnsi" w:cs="Calibri"/>
                <w:color w:val="4F81BD" w:themeColor="accent1"/>
                <w:sz w:val="24"/>
                <w:szCs w:val="24"/>
              </w:rPr>
              <w:t xml:space="preserve"> über Schulung</w:t>
            </w:r>
            <w:r w:rsidRPr="005B4C37">
              <w:rPr>
                <w:rFonts w:asciiTheme="minorHAnsi" w:eastAsia="Calibri" w:hAnsiTheme="minorHAnsi" w:cs="Calibri"/>
                <w:color w:val="4F81BD" w:themeColor="accent1"/>
                <w:sz w:val="24"/>
                <w:szCs w:val="24"/>
              </w:rPr>
              <w:t xml:space="preserve">, internes Wiki oder </w:t>
            </w:r>
            <w:r>
              <w:rPr>
                <w:rFonts w:asciiTheme="minorHAnsi" w:eastAsia="Calibri" w:hAnsiTheme="minorHAnsi" w:cs="Calibri"/>
                <w:color w:val="4F81BD" w:themeColor="accent1"/>
                <w:sz w:val="24"/>
                <w:szCs w:val="24"/>
              </w:rPr>
              <w:t xml:space="preserve">eine </w:t>
            </w:r>
            <w:r w:rsidRPr="005B4C37">
              <w:rPr>
                <w:rFonts w:asciiTheme="minorHAnsi" w:eastAsia="Calibri" w:hAnsiTheme="minorHAnsi" w:cs="Calibri"/>
                <w:color w:val="4F81BD" w:themeColor="accent1"/>
                <w:sz w:val="24"/>
                <w:szCs w:val="24"/>
              </w:rPr>
              <w:t xml:space="preserve">andere </w:t>
            </w:r>
            <w:r>
              <w:rPr>
                <w:rFonts w:asciiTheme="minorHAnsi" w:eastAsia="Calibri" w:hAnsiTheme="minorHAnsi" w:cs="Calibri"/>
                <w:color w:val="4F81BD" w:themeColor="accent1"/>
                <w:sz w:val="24"/>
                <w:szCs w:val="24"/>
              </w:rPr>
              <w:t>gängige</w:t>
            </w:r>
            <w:r w:rsidRPr="005B4C37">
              <w:rPr>
                <w:rFonts w:asciiTheme="minorHAnsi" w:eastAsia="Calibri" w:hAnsiTheme="minorHAnsi" w:cs="Calibri"/>
                <w:color w:val="4F81BD" w:themeColor="accent1"/>
                <w:sz w:val="24"/>
                <w:szCs w:val="24"/>
              </w:rPr>
              <w:t xml:space="preserve"> Kommunikationsmethode).</w:t>
            </w:r>
          </w:p>
          <w:p w14:paraId="1C1A4F31" w14:textId="77777777" w:rsidR="0088273D" w:rsidRPr="003731A2"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85CCA0B" w14:textId="77777777" w:rsidR="0088273D" w:rsidRPr="001F3CEA"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F3CEA">
              <w:rPr>
                <w:rFonts w:asciiTheme="minorHAnsi" w:eastAsia="Calibri" w:hAnsiTheme="minorHAnsi" w:cs="Calibri"/>
                <w:color w:val="4F81BD" w:themeColor="accent1"/>
                <w:sz w:val="24"/>
                <w:szCs w:val="24"/>
              </w:rPr>
              <w:t>Begründung:</w:t>
            </w:r>
          </w:p>
          <w:p w14:paraId="5ABFC729" w14:textId="77777777" w:rsidR="0088273D" w:rsidRPr="0088273D" w:rsidRDefault="0088273D" w:rsidP="0062438D">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del w:id="124" w:author="Anke Thanheiser" w:date="2019-04-07T18:24:00Z">
              <w:r w:rsidDel="00792B40">
                <w:rPr>
                  <w:rFonts w:asciiTheme="minorHAnsi" w:eastAsia="Calibri" w:hAnsiTheme="minorHAnsi" w:cs="Calibri"/>
                  <w:color w:val="4F81BD" w:themeColor="accent1"/>
                  <w:sz w:val="24"/>
                  <w:szCs w:val="24"/>
                </w:rPr>
                <w:delText xml:space="preserve">Falls </w:delText>
              </w:r>
            </w:del>
            <w:ins w:id="125" w:author="Anke Thanheiser" w:date="2019-04-07T18:24:00Z">
              <w:r w:rsidR="00792B40">
                <w:rPr>
                  <w:rFonts w:asciiTheme="minorHAnsi" w:eastAsia="Calibri" w:hAnsiTheme="minorHAnsi" w:cs="Calibri"/>
                  <w:color w:val="4F81BD" w:themeColor="accent1"/>
                  <w:sz w:val="24"/>
                  <w:szCs w:val="24"/>
                </w:rPr>
                <w:t xml:space="preserve">Wenn </w:t>
              </w:r>
            </w:ins>
            <w:r>
              <w:rPr>
                <w:rFonts w:asciiTheme="minorHAnsi" w:eastAsia="Calibri" w:hAnsiTheme="minorHAnsi" w:cs="Calibri"/>
                <w:color w:val="4F81BD" w:themeColor="accent1"/>
                <w:sz w:val="24"/>
                <w:szCs w:val="24"/>
              </w:rPr>
              <w:t>ein</w:t>
            </w:r>
            <w:del w:id="126" w:author="Anke Thanheiser" w:date="2019-04-06T14:30:00Z">
              <w:r w:rsidDel="0062438D">
                <w:rPr>
                  <w:rFonts w:asciiTheme="minorHAnsi" w:eastAsia="Calibri" w:hAnsiTheme="minorHAnsi" w:cs="Calibri"/>
                  <w:color w:val="4F81BD" w:themeColor="accent1"/>
                  <w:sz w:val="24"/>
                  <w:szCs w:val="24"/>
                </w:rPr>
                <w:delText>e</w:delText>
              </w:r>
            </w:del>
            <w:r>
              <w:rPr>
                <w:rFonts w:asciiTheme="minorHAnsi" w:eastAsia="Calibri" w:hAnsiTheme="minorHAnsi" w:cs="Calibri"/>
                <w:color w:val="4F81BD" w:themeColor="accent1"/>
                <w:sz w:val="24"/>
                <w:szCs w:val="24"/>
              </w:rPr>
              <w:t xml:space="preserve"> </w:t>
            </w:r>
            <w:ins w:id="127" w:author="Anke Thanheiser" w:date="2019-04-06T14:30:00Z">
              <w:r w:rsidR="0062438D">
                <w:rPr>
                  <w:rFonts w:asciiTheme="minorHAnsi" w:eastAsia="Calibri" w:hAnsiTheme="minorHAnsi" w:cs="Calibri"/>
                  <w:color w:val="4F81BD" w:themeColor="accent1"/>
                  <w:sz w:val="24"/>
                  <w:szCs w:val="24"/>
                </w:rPr>
                <w:t>Unternehmen</w:t>
              </w:r>
            </w:ins>
            <w:del w:id="128" w:author="Anke Thanheiser" w:date="2019-04-06T14:30:00Z">
              <w:r w:rsidDel="0062438D">
                <w:rPr>
                  <w:rFonts w:asciiTheme="minorHAnsi" w:eastAsia="Calibri" w:hAnsiTheme="minorHAnsi" w:cs="Calibri"/>
                  <w:color w:val="4F81BD" w:themeColor="accent1"/>
                  <w:sz w:val="24"/>
                  <w:szCs w:val="24"/>
                </w:rPr>
                <w:delText>Organisation</w:delText>
              </w:r>
            </w:del>
            <w:r>
              <w:rPr>
                <w:rFonts w:asciiTheme="minorHAnsi" w:eastAsia="Calibri" w:hAnsiTheme="minorHAnsi" w:cs="Calibri"/>
                <w:color w:val="4F81BD" w:themeColor="accent1"/>
                <w:sz w:val="24"/>
                <w:szCs w:val="24"/>
              </w:rPr>
              <w:t xml:space="preserve"> Beiträge zu Open-Source-Projekten erlaubt,</w:t>
            </w:r>
            <w:r w:rsidRPr="001F3CEA">
              <w:rPr>
                <w:rFonts w:asciiTheme="minorHAnsi" w:eastAsia="Calibri" w:hAnsiTheme="minorHAnsi" w:cs="Calibri"/>
                <w:color w:val="4F81BD" w:themeColor="accent1"/>
                <w:sz w:val="24"/>
                <w:szCs w:val="24"/>
              </w:rPr>
              <w:t xml:space="preserve"> soll sichergestellt werden, dass d</w:t>
            </w:r>
            <w:ins w:id="129" w:author="Anke Thanheiser" w:date="2019-04-06T14:30:00Z">
              <w:r w:rsidR="0062438D">
                <w:rPr>
                  <w:rFonts w:asciiTheme="minorHAnsi" w:eastAsia="Calibri" w:hAnsiTheme="minorHAnsi" w:cs="Calibri"/>
                  <w:color w:val="4F81BD" w:themeColor="accent1"/>
                  <w:sz w:val="24"/>
                  <w:szCs w:val="24"/>
                </w:rPr>
                <w:t>as Unternehmen</w:t>
              </w:r>
            </w:ins>
            <w:del w:id="130" w:author="Anke Thanheiser" w:date="2019-04-06T14:30:00Z">
              <w:r w:rsidRPr="001F3CEA" w:rsidDel="0062438D">
                <w:rPr>
                  <w:rFonts w:asciiTheme="minorHAnsi" w:eastAsia="Calibri" w:hAnsiTheme="minorHAnsi" w:cs="Calibri"/>
                  <w:color w:val="4F81BD" w:themeColor="accent1"/>
                  <w:sz w:val="24"/>
                  <w:szCs w:val="24"/>
                </w:rPr>
                <w:delText>ie Organisation</w:delText>
              </w:r>
            </w:del>
            <w:r w:rsidRPr="001F3CEA">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der </w:t>
            </w:r>
            <w:r w:rsidRPr="001F3CEA">
              <w:rPr>
                <w:rFonts w:asciiTheme="minorHAnsi" w:eastAsia="Calibri" w:hAnsiTheme="minorHAnsi" w:cs="Calibri"/>
                <w:color w:val="4F81BD" w:themeColor="accent1"/>
                <w:sz w:val="24"/>
                <w:szCs w:val="24"/>
              </w:rPr>
              <w:t xml:space="preserve">Entwicklung </w:t>
            </w:r>
            <w:r>
              <w:rPr>
                <w:rFonts w:asciiTheme="minorHAnsi" w:eastAsia="Calibri" w:hAnsiTheme="minorHAnsi" w:cs="Calibri"/>
                <w:color w:val="4F81BD" w:themeColor="accent1"/>
                <w:sz w:val="24"/>
                <w:szCs w:val="24"/>
              </w:rPr>
              <w:t xml:space="preserve">und Umsetzung </w:t>
            </w:r>
            <w:r w:rsidRPr="001F3CEA">
              <w:rPr>
                <w:rFonts w:asciiTheme="minorHAnsi" w:eastAsia="Calibri" w:hAnsiTheme="minorHAnsi" w:cs="Calibri"/>
                <w:color w:val="4F81BD" w:themeColor="accent1"/>
                <w:sz w:val="24"/>
                <w:szCs w:val="24"/>
              </w:rPr>
              <w:t>einer Richtlinie für</w:t>
            </w:r>
            <w:r>
              <w:rPr>
                <w:rFonts w:asciiTheme="minorHAnsi" w:eastAsia="Calibri" w:hAnsiTheme="minorHAnsi" w:cs="Calibri"/>
                <w:color w:val="4F81BD" w:themeColor="accent1"/>
                <w:sz w:val="24"/>
                <w:szCs w:val="24"/>
              </w:rPr>
              <w:t xml:space="preserve"> Beiträge</w:t>
            </w:r>
            <w:r w:rsidRPr="001F3CEA">
              <w:rPr>
                <w:rFonts w:asciiTheme="minorHAnsi" w:eastAsia="Calibri" w:hAnsiTheme="minorHAnsi" w:cs="Calibri"/>
                <w:color w:val="4F81BD" w:themeColor="accent1"/>
                <w:sz w:val="24"/>
                <w:szCs w:val="24"/>
              </w:rPr>
              <w:t xml:space="preserve"> ausreichende Beachtung geschenkt hat. Die Richtlinie für Beiträge zu Open Source kann Teil einer übergreifenden Open-Source-Richtlinie oder eine eigene separate Richtlinie sein. </w:t>
            </w:r>
          </w:p>
        </w:tc>
      </w:tr>
    </w:tbl>
    <w:p w14:paraId="12F69AD3" w14:textId="77777777" w:rsidR="005B118C" w:rsidRPr="003731A2" w:rsidRDefault="005B118C" w:rsidP="003731A2">
      <w:pPr>
        <w:spacing w:line="240" w:lineRule="auto"/>
        <w:rPr>
          <w:rFonts w:asciiTheme="minorHAnsi" w:eastAsia="Calibri" w:hAnsiTheme="minorHAnsi" w:cs="Calibri"/>
          <w:sz w:val="24"/>
          <w:szCs w:val="24"/>
        </w:rPr>
      </w:pPr>
    </w:p>
    <w:tbl>
      <w:tblPr>
        <w:tblStyle w:val="2"/>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851B87" w:rsidRPr="003731A2" w14:paraId="7218256D" w14:textId="77777777" w:rsidTr="00851B87">
        <w:tc>
          <w:tcPr>
            <w:tcW w:w="4650" w:type="dxa"/>
          </w:tcPr>
          <w:p w14:paraId="199E4C99" w14:textId="77777777" w:rsidR="00851B87" w:rsidRPr="00D235D2" w:rsidDel="008123CC" w:rsidRDefault="00851B87"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6.0 Adherence to the Specification Requirements</w:t>
            </w:r>
          </w:p>
        </w:tc>
        <w:tc>
          <w:tcPr>
            <w:tcW w:w="4651" w:type="dxa"/>
            <w:shd w:val="clear" w:color="auto" w:fill="auto"/>
            <w:tcMar>
              <w:top w:w="100" w:type="dxa"/>
              <w:left w:w="100" w:type="dxa"/>
              <w:bottom w:w="100" w:type="dxa"/>
              <w:right w:w="100" w:type="dxa"/>
            </w:tcMar>
          </w:tcPr>
          <w:p w14:paraId="68ED490B" w14:textId="77777777" w:rsidR="00851B87" w:rsidRPr="003731A2" w:rsidRDefault="00851B87"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Pr>
                <w:rFonts w:asciiTheme="minorHAnsi" w:eastAsia="Calibri" w:hAnsiTheme="minorHAnsi" w:cs="Calibri"/>
                <w:color w:val="6D9EEB"/>
                <w:sz w:val="24"/>
                <w:szCs w:val="24"/>
              </w:rPr>
              <w:t>6.0</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Erfüllung</w:t>
            </w:r>
            <w:r w:rsidRPr="003731A2">
              <w:rPr>
                <w:rFonts w:asciiTheme="minorHAnsi" w:eastAsia="Calibri" w:hAnsiTheme="minorHAnsi" w:cs="Calibri"/>
                <w:color w:val="6D9EEB"/>
                <w:sz w:val="24"/>
                <w:szCs w:val="24"/>
              </w:rPr>
              <w:t xml:space="preserve"> der </w:t>
            </w:r>
            <w:proofErr w:type="spellStart"/>
            <w:r w:rsidRPr="003731A2">
              <w:rPr>
                <w:rFonts w:asciiTheme="minorHAnsi" w:eastAsia="Calibri" w:hAnsiTheme="minorHAnsi" w:cs="Calibri"/>
                <w:color w:val="6D9EEB"/>
                <w:sz w:val="24"/>
                <w:szCs w:val="24"/>
              </w:rPr>
              <w:t>OpenChain</w:t>
            </w:r>
            <w:proofErr w:type="spellEnd"/>
            <w:r w:rsidRPr="003731A2">
              <w:rPr>
                <w:rFonts w:asciiTheme="minorHAnsi" w:eastAsia="Calibri" w:hAnsiTheme="minorHAnsi" w:cs="Calibri"/>
                <w:color w:val="6D9EEB"/>
                <w:sz w:val="24"/>
                <w:szCs w:val="24"/>
              </w:rPr>
              <w:t>-Anforderungen</w:t>
            </w:r>
          </w:p>
        </w:tc>
      </w:tr>
      <w:tr w:rsidR="00851B87" w:rsidRPr="003731A2" w14:paraId="3B3CF72E" w14:textId="77777777" w:rsidTr="00851B87">
        <w:tc>
          <w:tcPr>
            <w:tcW w:w="4650" w:type="dxa"/>
          </w:tcPr>
          <w:p w14:paraId="2360BF29"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6.1Conformance</w:t>
            </w:r>
          </w:p>
          <w:p w14:paraId="51924569"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order</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for a 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deemed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Conformant,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organization must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affirm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satisfies the requirements presented in this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w:t>
            </w:r>
          </w:p>
          <w:p w14:paraId="737DABDA"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736BAD0"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9A997B3"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p>
          <w:p w14:paraId="0A2D9B93"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6.1.1</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 document affirming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specified</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1.4 satisfies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requirements of this specification.</w:t>
            </w:r>
          </w:p>
          <w:p w14:paraId="12B61F50"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FDBE96C"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14:paraId="6296B843" w14:textId="77777777" w:rsidR="00851B87" w:rsidRPr="00D235D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ensure that if an organization declares that it has 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that is</w:t>
            </w:r>
            <w:r>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Conforming,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such</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met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this specification. The </w:t>
            </w:r>
            <w:r w:rsidRPr="00D235D2">
              <w:rPr>
                <w:rFonts w:asciiTheme="minorHAnsi" w:eastAsia="Calibri" w:hAnsiTheme="minorHAnsi" w:cs="Calibri"/>
                <w:sz w:val="24"/>
                <w:szCs w:val="24"/>
                <w:lang w:val="en-GB"/>
              </w:rPr>
              <w:lastRenderedPageBreak/>
              <w:t>mere meeting 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subset of these requirements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would not be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considered</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sufficient.</w:t>
            </w:r>
          </w:p>
          <w:p w14:paraId="4B27CF0F" w14:textId="77777777" w:rsidR="00851B87" w:rsidRPr="00D235D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13F61CB"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6.2</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Duration</w:t>
            </w:r>
          </w:p>
          <w:p w14:paraId="07977F71"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Conformant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version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last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18</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months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from the date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conformance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validation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was obtained.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conformance validation registration procedure can be found on the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project’s website.</w:t>
            </w:r>
          </w:p>
          <w:p w14:paraId="5A00CB98"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B8F733D"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944D003"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FECEFCF"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r>
              <w:rPr>
                <w:rFonts w:asciiTheme="minorHAnsi" w:eastAsia="Calibri" w:hAnsiTheme="minorHAnsi" w:cs="Calibri"/>
                <w:sz w:val="24"/>
                <w:szCs w:val="24"/>
                <w:lang w:val="en-GB"/>
              </w:rPr>
              <w:t>:</w:t>
            </w:r>
          </w:p>
          <w:p w14:paraId="1FB8C79F"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6.2.1 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document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affirming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meets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 version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specification (version 2.0),</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within the past 18 months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 obtaining conformance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validation.</w:t>
            </w:r>
          </w:p>
          <w:p w14:paraId="0ECED610"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FF6D93D"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BF8C032"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14:paraId="00F1F923" w14:textId="77777777" w:rsidR="00851B87" w:rsidRPr="00D235D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It is important for the organization to remain current with the specification if that organization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wants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assert program conformance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overtime. This requirement ensures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program’s supporting processes and controls do not erode if an organization continues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assert program conformance overtime.</w:t>
            </w:r>
          </w:p>
        </w:tc>
        <w:tc>
          <w:tcPr>
            <w:tcW w:w="4651" w:type="dxa"/>
            <w:shd w:val="clear" w:color="auto" w:fill="auto"/>
            <w:tcMar>
              <w:top w:w="100" w:type="dxa"/>
              <w:left w:w="100" w:type="dxa"/>
              <w:bottom w:w="100" w:type="dxa"/>
              <w:right w:w="100" w:type="dxa"/>
            </w:tcMar>
          </w:tcPr>
          <w:p w14:paraId="5DEF6551"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843D2">
              <w:rPr>
                <w:rFonts w:asciiTheme="minorHAnsi" w:eastAsia="Calibri" w:hAnsiTheme="minorHAnsi" w:cs="Calibri"/>
                <w:color w:val="4F81BD" w:themeColor="accent1"/>
                <w:sz w:val="24"/>
                <w:szCs w:val="24"/>
              </w:rPr>
              <w:lastRenderedPageBreak/>
              <w:t xml:space="preserve">6.1 </w:t>
            </w:r>
            <w:r>
              <w:rPr>
                <w:rFonts w:asciiTheme="minorHAnsi" w:eastAsia="Calibri" w:hAnsiTheme="minorHAnsi" w:cs="Calibri"/>
                <w:color w:val="4F81BD" w:themeColor="accent1"/>
                <w:sz w:val="24"/>
                <w:szCs w:val="24"/>
              </w:rPr>
              <w:t xml:space="preserve">Konformität </w:t>
            </w:r>
          </w:p>
          <w:p w14:paraId="440EB7B5" w14:textId="77777777" w:rsidR="00851B87" w:rsidRPr="000843D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843D2">
              <w:rPr>
                <w:rFonts w:asciiTheme="minorHAnsi" w:eastAsia="Calibri" w:hAnsiTheme="minorHAnsi" w:cs="Calibri"/>
                <w:color w:val="4F81BD" w:themeColor="accent1"/>
                <w:sz w:val="24"/>
                <w:szCs w:val="24"/>
              </w:rPr>
              <w:t>Damit eine</w:t>
            </w:r>
            <w:ins w:id="131" w:author="Anke Thanheiser" w:date="2019-04-06T14:31:00Z">
              <w:r w:rsidR="0062438D">
                <w:rPr>
                  <w:rFonts w:asciiTheme="minorHAnsi" w:eastAsia="Calibri" w:hAnsiTheme="minorHAnsi" w:cs="Calibri"/>
                  <w:color w:val="4F81BD" w:themeColor="accent1"/>
                  <w:sz w:val="24"/>
                  <w:szCs w:val="24"/>
                </w:rPr>
                <w:t>m Unternehmen</w:t>
              </w:r>
            </w:ins>
            <w:del w:id="132" w:author="Anke Thanheiser" w:date="2019-04-06T14:31:00Z">
              <w:r w:rsidDel="0062438D">
                <w:rPr>
                  <w:rFonts w:asciiTheme="minorHAnsi" w:eastAsia="Calibri" w:hAnsiTheme="minorHAnsi" w:cs="Calibri"/>
                  <w:color w:val="4F81BD" w:themeColor="accent1"/>
                  <w:sz w:val="24"/>
                  <w:szCs w:val="24"/>
                </w:rPr>
                <w:delText>r</w:delText>
              </w:r>
              <w:r w:rsidRPr="000843D2" w:rsidDel="0062438D">
                <w:rPr>
                  <w:rFonts w:asciiTheme="minorHAnsi" w:eastAsia="Calibri" w:hAnsiTheme="minorHAnsi" w:cs="Calibri"/>
                  <w:color w:val="4F81BD" w:themeColor="accent1"/>
                  <w:sz w:val="24"/>
                  <w:szCs w:val="24"/>
                </w:rPr>
                <w:delText xml:space="preserve"> Organisation</w:delText>
              </w:r>
            </w:del>
            <w:r w:rsidRPr="000843D2">
              <w:rPr>
                <w:rFonts w:asciiTheme="minorHAnsi" w:eastAsia="Calibri" w:hAnsiTheme="minorHAnsi" w:cs="Calibri"/>
                <w:color w:val="4F81BD" w:themeColor="accent1"/>
                <w:sz w:val="24"/>
                <w:szCs w:val="24"/>
              </w:rPr>
              <w:t xml:space="preserve"> ein </w:t>
            </w:r>
            <w:proofErr w:type="spellStart"/>
            <w:r w:rsidRPr="000843D2">
              <w:rPr>
                <w:rFonts w:asciiTheme="minorHAnsi" w:eastAsia="Calibri" w:hAnsiTheme="minorHAnsi" w:cs="Calibri"/>
                <w:color w:val="4F81BD" w:themeColor="accent1"/>
                <w:sz w:val="24"/>
                <w:szCs w:val="24"/>
              </w:rPr>
              <w:t>OpenChain</w:t>
            </w:r>
            <w:proofErr w:type="spellEnd"/>
            <w:r w:rsidRPr="000843D2">
              <w:rPr>
                <w:rFonts w:asciiTheme="minorHAnsi" w:eastAsia="Calibri" w:hAnsiTheme="minorHAnsi" w:cs="Calibri"/>
                <w:color w:val="4F81BD" w:themeColor="accent1"/>
                <w:sz w:val="24"/>
                <w:szCs w:val="24"/>
              </w:rPr>
              <w:t xml:space="preserve">-konformes Programm </w:t>
            </w:r>
            <w:r>
              <w:rPr>
                <w:rFonts w:asciiTheme="minorHAnsi" w:eastAsia="Calibri" w:hAnsiTheme="minorHAnsi" w:cs="Calibri"/>
                <w:color w:val="4F81BD" w:themeColor="accent1"/>
                <w:sz w:val="24"/>
                <w:szCs w:val="24"/>
              </w:rPr>
              <w:t>bescheinigt werden</w:t>
            </w:r>
            <w:r w:rsidRPr="000843D2">
              <w:rPr>
                <w:rFonts w:asciiTheme="minorHAnsi" w:eastAsia="Calibri" w:hAnsiTheme="minorHAnsi" w:cs="Calibri"/>
                <w:color w:val="4F81BD" w:themeColor="accent1"/>
                <w:sz w:val="24"/>
                <w:szCs w:val="24"/>
              </w:rPr>
              <w:t xml:space="preserve"> kann, muss </w:t>
            </w:r>
            <w:r>
              <w:rPr>
                <w:rFonts w:asciiTheme="minorHAnsi" w:eastAsia="Calibri" w:hAnsiTheme="minorHAnsi" w:cs="Calibri"/>
                <w:color w:val="4F81BD" w:themeColor="accent1"/>
                <w:sz w:val="24"/>
                <w:szCs w:val="24"/>
              </w:rPr>
              <w:t>diese</w:t>
            </w:r>
            <w:ins w:id="133" w:author="Anke Thanheiser" w:date="2019-04-07T18:27:00Z">
              <w:r w:rsidR="00F518B4">
                <w:rPr>
                  <w:rFonts w:asciiTheme="minorHAnsi" w:eastAsia="Calibri" w:hAnsiTheme="minorHAnsi" w:cs="Calibri"/>
                  <w:color w:val="4F81BD" w:themeColor="accent1"/>
                  <w:sz w:val="24"/>
                  <w:szCs w:val="24"/>
                </w:rPr>
                <w:t>s</w:t>
              </w:r>
            </w:ins>
            <w:r w:rsidRPr="000843D2">
              <w:rPr>
                <w:rFonts w:asciiTheme="minorHAnsi" w:eastAsia="Calibri" w:hAnsiTheme="minorHAnsi" w:cs="Calibri"/>
                <w:color w:val="4F81BD" w:themeColor="accent1"/>
                <w:sz w:val="24"/>
                <w:szCs w:val="24"/>
              </w:rPr>
              <w:t xml:space="preserve"> bestätigen, dass </w:t>
            </w:r>
            <w:del w:id="134" w:author="Anke Thanheiser" w:date="2019-04-07T18:27:00Z">
              <w:r w:rsidRPr="000843D2" w:rsidDel="00F518B4">
                <w:rPr>
                  <w:rFonts w:asciiTheme="minorHAnsi" w:eastAsia="Calibri" w:hAnsiTheme="minorHAnsi" w:cs="Calibri"/>
                  <w:color w:val="4F81BD" w:themeColor="accent1"/>
                  <w:sz w:val="24"/>
                  <w:szCs w:val="24"/>
                </w:rPr>
                <w:delText xml:space="preserve">ihr </w:delText>
              </w:r>
            </w:del>
            <w:ins w:id="135" w:author="Anke Thanheiser" w:date="2019-04-07T18:27:00Z">
              <w:r w:rsidR="00F518B4">
                <w:rPr>
                  <w:rFonts w:asciiTheme="minorHAnsi" w:eastAsia="Calibri" w:hAnsiTheme="minorHAnsi" w:cs="Calibri"/>
                  <w:color w:val="4F81BD" w:themeColor="accent1"/>
                  <w:sz w:val="24"/>
                  <w:szCs w:val="24"/>
                </w:rPr>
                <w:t>sein</w:t>
              </w:r>
              <w:r w:rsidR="00F518B4" w:rsidRPr="000843D2">
                <w:rPr>
                  <w:rFonts w:asciiTheme="minorHAnsi" w:eastAsia="Calibri" w:hAnsiTheme="minorHAnsi" w:cs="Calibri"/>
                  <w:color w:val="4F81BD" w:themeColor="accent1"/>
                  <w:sz w:val="24"/>
                  <w:szCs w:val="24"/>
                </w:rPr>
                <w:t xml:space="preserve"> </w:t>
              </w:r>
            </w:ins>
            <w:r w:rsidRPr="000843D2">
              <w:rPr>
                <w:rFonts w:asciiTheme="minorHAnsi" w:eastAsia="Calibri" w:hAnsiTheme="minorHAnsi" w:cs="Calibri"/>
                <w:color w:val="4F81BD" w:themeColor="accent1"/>
                <w:sz w:val="24"/>
                <w:szCs w:val="24"/>
              </w:rPr>
              <w:t xml:space="preserve">Programm die in </w:t>
            </w:r>
            <w:r>
              <w:rPr>
                <w:rFonts w:asciiTheme="minorHAnsi" w:eastAsia="Calibri" w:hAnsiTheme="minorHAnsi" w:cs="Calibri"/>
                <w:color w:val="4F81BD" w:themeColor="accent1"/>
                <w:sz w:val="24"/>
                <w:szCs w:val="24"/>
              </w:rPr>
              <w:t>der vorliegenden</w:t>
            </w:r>
            <w:r w:rsidRPr="000843D2">
              <w:rPr>
                <w:rFonts w:asciiTheme="minorHAnsi" w:eastAsia="Calibri" w:hAnsiTheme="minorHAnsi" w:cs="Calibri"/>
                <w:color w:val="4F81BD" w:themeColor="accent1"/>
                <w:sz w:val="24"/>
                <w:szCs w:val="24"/>
              </w:rPr>
              <w:t xml:space="preserve"> </w:t>
            </w:r>
            <w:proofErr w:type="spellStart"/>
            <w:r w:rsidRPr="000843D2">
              <w:rPr>
                <w:rFonts w:asciiTheme="minorHAnsi" w:eastAsia="Calibri" w:hAnsiTheme="minorHAnsi" w:cs="Calibri"/>
                <w:color w:val="4F81BD" w:themeColor="accent1"/>
                <w:sz w:val="24"/>
                <w:szCs w:val="24"/>
              </w:rPr>
              <w:t>OpenChain</w:t>
            </w:r>
            <w:proofErr w:type="spellEnd"/>
            <w:r w:rsidRPr="000843D2">
              <w:rPr>
                <w:rFonts w:asciiTheme="minorHAnsi" w:eastAsia="Calibri" w:hAnsiTheme="minorHAnsi" w:cs="Calibri"/>
                <w:color w:val="4F81BD" w:themeColor="accent1"/>
                <w:sz w:val="24"/>
                <w:szCs w:val="24"/>
              </w:rPr>
              <w:t>-Spezifikation beschriebenen Kriterien erfüllt.</w:t>
            </w:r>
          </w:p>
          <w:p w14:paraId="03AA738C" w14:textId="77777777" w:rsidR="00851B87" w:rsidRPr="003731A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D1F7EB4"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7C4C85BF"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6.1.1 </w:t>
            </w:r>
            <w:r>
              <w:rPr>
                <w:rFonts w:asciiTheme="minorHAnsi" w:eastAsia="Calibri" w:hAnsiTheme="minorHAnsi" w:cs="Calibri"/>
                <w:color w:val="4F81BD" w:themeColor="accent1"/>
                <w:sz w:val="24"/>
                <w:szCs w:val="24"/>
              </w:rPr>
              <w:t>Ein Dokument, welches bestätigt, dass das gemäß Anforderung 1.4 definierte</w:t>
            </w:r>
            <w:r w:rsidRPr="00821E12">
              <w:rPr>
                <w:rFonts w:asciiTheme="minorHAnsi" w:eastAsia="Calibri" w:hAnsiTheme="minorHAnsi" w:cs="Calibri"/>
                <w:color w:val="4F81BD" w:themeColor="accent1"/>
                <w:sz w:val="24"/>
                <w:szCs w:val="24"/>
              </w:rPr>
              <w:t xml:space="preserve"> Programm alle Anforderungen der </w:t>
            </w:r>
            <w:r>
              <w:rPr>
                <w:rFonts w:asciiTheme="minorHAnsi" w:eastAsia="Calibri" w:hAnsiTheme="minorHAnsi" w:cs="Calibri"/>
                <w:color w:val="4F81BD" w:themeColor="accent1"/>
                <w:sz w:val="24"/>
                <w:szCs w:val="24"/>
              </w:rPr>
              <w:t xml:space="preserve">vorliegenden </w:t>
            </w:r>
            <w:r w:rsidRPr="00821E12">
              <w:rPr>
                <w:rFonts w:asciiTheme="minorHAnsi" w:eastAsia="Calibri" w:hAnsiTheme="minorHAnsi" w:cs="Calibri"/>
                <w:color w:val="4F81BD" w:themeColor="accent1"/>
                <w:sz w:val="24"/>
                <w:szCs w:val="24"/>
              </w:rPr>
              <w:t>Spezifikation</w:t>
            </w:r>
            <w:r>
              <w:rPr>
                <w:rFonts w:asciiTheme="minorHAnsi" w:eastAsia="Calibri" w:hAnsiTheme="minorHAnsi" w:cs="Calibri"/>
                <w:color w:val="4F81BD" w:themeColor="accent1"/>
                <w:sz w:val="24"/>
                <w:szCs w:val="24"/>
              </w:rPr>
              <w:t xml:space="preserve"> erfüllt.</w:t>
            </w:r>
          </w:p>
          <w:p w14:paraId="1EB3DFBC"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759ADFC6"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Es soll sichergestellt werden, dass ein Programm alle Anforderungen dieser Spezifikation erfüllt, wenn ein</w:t>
            </w:r>
            <w:del w:id="136" w:author="Anke Thanheiser" w:date="2019-04-06T14:31:00Z">
              <w:r w:rsidRPr="00821E12" w:rsidDel="0062438D">
                <w:rPr>
                  <w:rFonts w:asciiTheme="minorHAnsi" w:eastAsia="Calibri" w:hAnsiTheme="minorHAnsi" w:cs="Calibri"/>
                  <w:color w:val="4F81BD" w:themeColor="accent1"/>
                  <w:sz w:val="24"/>
                  <w:szCs w:val="24"/>
                </w:rPr>
                <w:delText>e</w:delText>
              </w:r>
            </w:del>
            <w:r w:rsidRPr="00821E12">
              <w:rPr>
                <w:rFonts w:asciiTheme="minorHAnsi" w:eastAsia="Calibri" w:hAnsiTheme="minorHAnsi" w:cs="Calibri"/>
                <w:color w:val="4F81BD" w:themeColor="accent1"/>
                <w:sz w:val="24"/>
                <w:szCs w:val="24"/>
              </w:rPr>
              <w:t xml:space="preserve"> </w:t>
            </w:r>
            <w:del w:id="137" w:author="Anke Thanheiser" w:date="2019-04-06T14:31:00Z">
              <w:r w:rsidRPr="00821E12" w:rsidDel="0062438D">
                <w:rPr>
                  <w:rFonts w:asciiTheme="minorHAnsi" w:eastAsia="Calibri" w:hAnsiTheme="minorHAnsi" w:cs="Calibri"/>
                  <w:color w:val="4F81BD" w:themeColor="accent1"/>
                  <w:sz w:val="24"/>
                  <w:szCs w:val="24"/>
                </w:rPr>
                <w:delText xml:space="preserve">Organisation </w:delText>
              </w:r>
            </w:del>
            <w:ins w:id="138" w:author="Anke Thanheiser" w:date="2019-04-06T14:31:00Z">
              <w:r w:rsidR="0062438D">
                <w:rPr>
                  <w:rFonts w:asciiTheme="minorHAnsi" w:eastAsia="Calibri" w:hAnsiTheme="minorHAnsi" w:cs="Calibri"/>
                  <w:color w:val="4F81BD" w:themeColor="accent1"/>
                  <w:sz w:val="24"/>
                  <w:szCs w:val="24"/>
                </w:rPr>
                <w:t>Unternehmen</w:t>
              </w:r>
              <w:r w:rsidR="0062438D" w:rsidRPr="00821E12">
                <w:rPr>
                  <w:rFonts w:asciiTheme="minorHAnsi" w:eastAsia="Calibri" w:hAnsiTheme="minorHAnsi" w:cs="Calibri"/>
                  <w:color w:val="4F81BD" w:themeColor="accent1"/>
                  <w:sz w:val="24"/>
                  <w:szCs w:val="24"/>
                </w:rPr>
                <w:t xml:space="preserve"> </w:t>
              </w:r>
            </w:ins>
            <w:r w:rsidRPr="00821E12">
              <w:rPr>
                <w:rFonts w:asciiTheme="minorHAnsi" w:eastAsia="Calibri" w:hAnsiTheme="minorHAnsi" w:cs="Calibri"/>
                <w:color w:val="4F81BD" w:themeColor="accent1"/>
                <w:sz w:val="24"/>
                <w:szCs w:val="24"/>
              </w:rPr>
              <w:t xml:space="preserve">angibt, </w:t>
            </w:r>
            <w:r>
              <w:rPr>
                <w:rFonts w:asciiTheme="minorHAnsi" w:eastAsia="Calibri" w:hAnsiTheme="minorHAnsi" w:cs="Calibri"/>
                <w:color w:val="4F81BD" w:themeColor="accent1"/>
                <w:sz w:val="24"/>
                <w:szCs w:val="24"/>
              </w:rPr>
              <w:t xml:space="preserve">dass </w:t>
            </w:r>
            <w:del w:id="139" w:author="Anke Thanheiser" w:date="2019-04-07T18:27:00Z">
              <w:r w:rsidRPr="00821E12" w:rsidDel="00F518B4">
                <w:rPr>
                  <w:rFonts w:asciiTheme="minorHAnsi" w:eastAsia="Calibri" w:hAnsiTheme="minorHAnsi" w:cs="Calibri"/>
                  <w:color w:val="4F81BD" w:themeColor="accent1"/>
                  <w:sz w:val="24"/>
                  <w:szCs w:val="24"/>
                </w:rPr>
                <w:delText xml:space="preserve">ihr </w:delText>
              </w:r>
            </w:del>
            <w:ins w:id="140" w:author="Anke Thanheiser" w:date="2019-04-07T18:27:00Z">
              <w:r w:rsidR="00F518B4">
                <w:rPr>
                  <w:rFonts w:asciiTheme="minorHAnsi" w:eastAsia="Calibri" w:hAnsiTheme="minorHAnsi" w:cs="Calibri"/>
                  <w:color w:val="4F81BD" w:themeColor="accent1"/>
                  <w:sz w:val="24"/>
                  <w:szCs w:val="24"/>
                </w:rPr>
                <w:t>sein</w:t>
              </w:r>
              <w:r w:rsidR="00F518B4" w:rsidRPr="00821E12">
                <w:rPr>
                  <w:rFonts w:asciiTheme="minorHAnsi" w:eastAsia="Calibri" w:hAnsiTheme="minorHAnsi" w:cs="Calibri"/>
                  <w:color w:val="4F81BD" w:themeColor="accent1"/>
                  <w:sz w:val="24"/>
                  <w:szCs w:val="24"/>
                </w:rPr>
                <w:t xml:space="preserve"> </w:t>
              </w:r>
            </w:ins>
            <w:r w:rsidRPr="00821E12">
              <w:rPr>
                <w:rFonts w:asciiTheme="minorHAnsi" w:eastAsia="Calibri" w:hAnsiTheme="minorHAnsi" w:cs="Calibri"/>
                <w:color w:val="4F81BD" w:themeColor="accent1"/>
                <w:sz w:val="24"/>
                <w:szCs w:val="24"/>
              </w:rPr>
              <w:t xml:space="preserve">Programm </w:t>
            </w:r>
            <w:proofErr w:type="spellStart"/>
            <w:r w:rsidRPr="00821E12">
              <w:rPr>
                <w:rFonts w:asciiTheme="minorHAnsi" w:eastAsia="Calibri" w:hAnsiTheme="minorHAnsi" w:cs="Calibri"/>
                <w:color w:val="4F81BD" w:themeColor="accent1"/>
                <w:sz w:val="24"/>
                <w:szCs w:val="24"/>
              </w:rPr>
              <w:lastRenderedPageBreak/>
              <w:t>OpenChain</w:t>
            </w:r>
            <w:proofErr w:type="spellEnd"/>
            <w:r>
              <w:rPr>
                <w:rFonts w:asciiTheme="minorHAnsi" w:eastAsia="Calibri" w:hAnsiTheme="minorHAnsi" w:cs="Calibri"/>
                <w:color w:val="4F81BD" w:themeColor="accent1"/>
                <w:sz w:val="24"/>
                <w:szCs w:val="24"/>
              </w:rPr>
              <w:t>-konform sei</w:t>
            </w:r>
            <w:r w:rsidRPr="00821E1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Ein Erfüllen nur einzelner</w:t>
            </w:r>
            <w:r w:rsidRPr="00821E12">
              <w:rPr>
                <w:rFonts w:asciiTheme="minorHAnsi" w:eastAsia="Calibri" w:hAnsiTheme="minorHAnsi" w:cs="Calibri"/>
                <w:color w:val="4F81BD" w:themeColor="accent1"/>
                <w:sz w:val="24"/>
                <w:szCs w:val="24"/>
              </w:rPr>
              <w:t xml:space="preserve"> Anforderungen </w:t>
            </w:r>
            <w:del w:id="141" w:author="Anke Thanheiser" w:date="2019-04-07T18:28:00Z">
              <w:r w:rsidDel="00F518B4">
                <w:rPr>
                  <w:rFonts w:asciiTheme="minorHAnsi" w:eastAsia="Calibri" w:hAnsiTheme="minorHAnsi" w:cs="Calibri"/>
                  <w:color w:val="4F81BD" w:themeColor="accent1"/>
                  <w:sz w:val="24"/>
                  <w:szCs w:val="24"/>
                </w:rPr>
                <w:delText xml:space="preserve">wäre </w:delText>
              </w:r>
            </w:del>
            <w:ins w:id="142" w:author="Anke Thanheiser" w:date="2019-04-07T18:28:00Z">
              <w:r w:rsidR="00F518B4">
                <w:rPr>
                  <w:rFonts w:asciiTheme="minorHAnsi" w:eastAsia="Calibri" w:hAnsiTheme="minorHAnsi" w:cs="Calibri"/>
                  <w:color w:val="4F81BD" w:themeColor="accent1"/>
                  <w:sz w:val="24"/>
                  <w:szCs w:val="24"/>
                </w:rPr>
                <w:t xml:space="preserve">würde </w:t>
              </w:r>
            </w:ins>
            <w:r>
              <w:rPr>
                <w:rFonts w:asciiTheme="minorHAnsi" w:eastAsia="Calibri" w:hAnsiTheme="minorHAnsi" w:cs="Calibri"/>
                <w:color w:val="4F81BD" w:themeColor="accent1"/>
                <w:sz w:val="24"/>
                <w:szCs w:val="24"/>
              </w:rPr>
              <w:t xml:space="preserve">hierzu </w:t>
            </w:r>
            <w:ins w:id="143" w:author="Anke Thanheiser" w:date="2019-04-07T18:28:00Z">
              <w:r w:rsidR="00F518B4">
                <w:rPr>
                  <w:rFonts w:asciiTheme="minorHAnsi" w:eastAsia="Calibri" w:hAnsiTheme="minorHAnsi" w:cs="Calibri"/>
                  <w:color w:val="4F81BD" w:themeColor="accent1"/>
                  <w:sz w:val="24"/>
                  <w:szCs w:val="24"/>
                </w:rPr>
                <w:t xml:space="preserve">als </w:t>
              </w:r>
            </w:ins>
            <w:r>
              <w:rPr>
                <w:rFonts w:asciiTheme="minorHAnsi" w:eastAsia="Calibri" w:hAnsiTheme="minorHAnsi" w:cs="Calibri"/>
                <w:color w:val="4F81BD" w:themeColor="accent1"/>
                <w:sz w:val="24"/>
                <w:szCs w:val="24"/>
              </w:rPr>
              <w:t>nicht ausreichend</w:t>
            </w:r>
            <w:ins w:id="144" w:author="Anke Thanheiser" w:date="2019-04-07T18:28:00Z">
              <w:r w:rsidR="00F518B4">
                <w:rPr>
                  <w:rFonts w:asciiTheme="minorHAnsi" w:eastAsia="Calibri" w:hAnsiTheme="minorHAnsi" w:cs="Calibri"/>
                  <w:color w:val="4F81BD" w:themeColor="accent1"/>
                  <w:sz w:val="24"/>
                  <w:szCs w:val="24"/>
                </w:rPr>
                <w:t xml:space="preserve"> erachtet</w:t>
              </w:r>
            </w:ins>
            <w:r w:rsidRPr="00821E12">
              <w:rPr>
                <w:rFonts w:asciiTheme="minorHAnsi" w:eastAsia="Calibri" w:hAnsiTheme="minorHAnsi" w:cs="Calibri"/>
                <w:color w:val="4F81BD" w:themeColor="accent1"/>
                <w:sz w:val="24"/>
                <w:szCs w:val="24"/>
              </w:rPr>
              <w:t>.</w:t>
            </w:r>
          </w:p>
          <w:p w14:paraId="51879CC6" w14:textId="77777777" w:rsidR="00851B87" w:rsidRPr="003731A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A963CDB"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 </w:t>
            </w:r>
            <w:r>
              <w:rPr>
                <w:rFonts w:asciiTheme="minorHAnsi" w:eastAsia="Calibri" w:hAnsiTheme="minorHAnsi" w:cs="Calibri"/>
                <w:color w:val="4F81BD" w:themeColor="accent1"/>
                <w:sz w:val="24"/>
                <w:szCs w:val="24"/>
              </w:rPr>
              <w:t>Gültigkeitsdauer</w:t>
            </w:r>
          </w:p>
          <w:p w14:paraId="50A99119"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Die Bescheinigung eines gemäß der vorliegenden Spezifikation </w:t>
            </w:r>
            <w:proofErr w:type="spellStart"/>
            <w:r>
              <w:rPr>
                <w:rFonts w:asciiTheme="minorHAnsi" w:eastAsia="Calibri" w:hAnsiTheme="minorHAnsi" w:cs="Calibri"/>
                <w:color w:val="4F81BD" w:themeColor="accent1"/>
                <w:sz w:val="24"/>
                <w:szCs w:val="24"/>
              </w:rPr>
              <w:t>OpenChain</w:t>
            </w:r>
            <w:proofErr w:type="spellEnd"/>
            <w:r>
              <w:rPr>
                <w:rFonts w:asciiTheme="minorHAnsi" w:eastAsia="Calibri" w:hAnsiTheme="minorHAnsi" w:cs="Calibri"/>
                <w:color w:val="4F81BD" w:themeColor="accent1"/>
                <w:sz w:val="24"/>
                <w:szCs w:val="24"/>
              </w:rPr>
              <w:t xml:space="preserve">-konformen Programms </w:t>
            </w:r>
            <w:r w:rsidRPr="00821E12">
              <w:rPr>
                <w:rFonts w:asciiTheme="minorHAnsi" w:eastAsia="Calibri" w:hAnsiTheme="minorHAnsi" w:cs="Calibri"/>
                <w:color w:val="4F81BD" w:themeColor="accent1"/>
                <w:sz w:val="24"/>
                <w:szCs w:val="24"/>
              </w:rPr>
              <w:t>ist ab dem Datum</w:t>
            </w:r>
            <w:r>
              <w:rPr>
                <w:rFonts w:asciiTheme="minorHAnsi" w:eastAsia="Calibri" w:hAnsiTheme="minorHAnsi" w:cs="Calibri"/>
                <w:color w:val="4F81BD" w:themeColor="accent1"/>
                <w:sz w:val="24"/>
                <w:szCs w:val="24"/>
              </w:rPr>
              <w:t xml:space="preserve">, zu welchem die </w:t>
            </w:r>
            <w:r w:rsidRPr="00821E12">
              <w:rPr>
                <w:rFonts w:asciiTheme="minorHAnsi" w:eastAsia="Calibri" w:hAnsiTheme="minorHAnsi" w:cs="Calibri"/>
                <w:color w:val="4F81BD" w:themeColor="accent1"/>
                <w:sz w:val="24"/>
                <w:szCs w:val="24"/>
              </w:rPr>
              <w:t>Konformität</w:t>
            </w:r>
            <w:r>
              <w:rPr>
                <w:rFonts w:asciiTheme="minorHAnsi" w:eastAsia="Calibri" w:hAnsiTheme="minorHAnsi" w:cs="Calibri"/>
                <w:color w:val="4F81BD" w:themeColor="accent1"/>
                <w:sz w:val="24"/>
                <w:szCs w:val="24"/>
              </w:rPr>
              <w:t>sprüfung</w:t>
            </w:r>
            <w:r w:rsidRPr="00821E1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bestätigt wurde, </w:t>
            </w:r>
            <w:r w:rsidRPr="00821E12">
              <w:rPr>
                <w:rFonts w:asciiTheme="minorHAnsi" w:eastAsia="Calibri" w:hAnsiTheme="minorHAnsi" w:cs="Calibri"/>
                <w:color w:val="4F81BD" w:themeColor="accent1"/>
                <w:sz w:val="24"/>
                <w:szCs w:val="24"/>
              </w:rPr>
              <w:t xml:space="preserve">für 18 Monate gültig. </w:t>
            </w:r>
            <w:r w:rsidRPr="00AA07BE">
              <w:rPr>
                <w:rFonts w:asciiTheme="minorHAnsi" w:eastAsia="Calibri" w:hAnsiTheme="minorHAnsi" w:cs="Calibri"/>
                <w:color w:val="4F81BD" w:themeColor="accent1"/>
                <w:sz w:val="24"/>
                <w:szCs w:val="24"/>
              </w:rPr>
              <w:t xml:space="preserve">Das Verfahren zur Registrierung </w:t>
            </w:r>
            <w:r>
              <w:rPr>
                <w:rFonts w:asciiTheme="minorHAnsi" w:eastAsia="Calibri" w:hAnsiTheme="minorHAnsi" w:cs="Calibri"/>
                <w:color w:val="4F81BD" w:themeColor="accent1"/>
                <w:sz w:val="24"/>
                <w:szCs w:val="24"/>
              </w:rPr>
              <w:t>einer</w:t>
            </w:r>
            <w:r w:rsidRPr="00AA07BE">
              <w:rPr>
                <w:rFonts w:asciiTheme="minorHAnsi" w:eastAsia="Calibri" w:hAnsiTheme="minorHAnsi" w:cs="Calibri"/>
                <w:color w:val="4F81BD" w:themeColor="accent1"/>
                <w:sz w:val="24"/>
                <w:szCs w:val="24"/>
              </w:rPr>
              <w:t xml:space="preserve"> Konformitätsprüfung finden Sie auf der Website des </w:t>
            </w:r>
            <w:proofErr w:type="spellStart"/>
            <w:r w:rsidRPr="00AA07BE">
              <w:rPr>
                <w:rFonts w:asciiTheme="minorHAnsi" w:eastAsia="Calibri" w:hAnsiTheme="minorHAnsi" w:cs="Calibri"/>
                <w:color w:val="4F81BD" w:themeColor="accent1"/>
                <w:sz w:val="24"/>
                <w:szCs w:val="24"/>
              </w:rPr>
              <w:t>OpenChain</w:t>
            </w:r>
            <w:proofErr w:type="spellEnd"/>
            <w:r w:rsidRPr="00AA07BE">
              <w:rPr>
                <w:rFonts w:asciiTheme="minorHAnsi" w:eastAsia="Calibri" w:hAnsiTheme="minorHAnsi" w:cs="Calibri"/>
                <w:color w:val="4F81BD" w:themeColor="accent1"/>
                <w:sz w:val="24"/>
                <w:szCs w:val="24"/>
              </w:rPr>
              <w:t>-Projekts.</w:t>
            </w:r>
          </w:p>
          <w:p w14:paraId="1430495F"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1B7B7A76"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6B15B624"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6.2.1 </w:t>
            </w:r>
            <w:r>
              <w:rPr>
                <w:rFonts w:asciiTheme="minorHAnsi" w:eastAsia="Calibri" w:hAnsiTheme="minorHAnsi" w:cs="Calibri"/>
                <w:color w:val="4F81BD" w:themeColor="accent1"/>
                <w:sz w:val="24"/>
                <w:szCs w:val="24"/>
              </w:rPr>
              <w:t>Ein Dokument, welches</w:t>
            </w:r>
            <w:r w:rsidRPr="00821E12">
              <w:rPr>
                <w:rFonts w:asciiTheme="minorHAnsi" w:eastAsia="Calibri" w:hAnsiTheme="minorHAnsi" w:cs="Calibri"/>
                <w:color w:val="4F81BD" w:themeColor="accent1"/>
                <w:sz w:val="24"/>
                <w:szCs w:val="24"/>
              </w:rPr>
              <w:t xml:space="preserve"> bestätigt, dass </w:t>
            </w:r>
            <w:r>
              <w:rPr>
                <w:rFonts w:asciiTheme="minorHAnsi" w:eastAsia="Calibri" w:hAnsiTheme="minorHAnsi" w:cs="Calibri"/>
                <w:color w:val="4F81BD" w:themeColor="accent1"/>
                <w:sz w:val="24"/>
                <w:szCs w:val="24"/>
              </w:rPr>
              <w:t xml:space="preserve">das </w:t>
            </w:r>
            <w:r w:rsidRPr="00821E12">
              <w:rPr>
                <w:rFonts w:asciiTheme="minorHAnsi" w:eastAsia="Calibri" w:hAnsiTheme="minorHAnsi" w:cs="Calibri"/>
                <w:color w:val="4F81BD" w:themeColor="accent1"/>
                <w:sz w:val="24"/>
                <w:szCs w:val="24"/>
              </w:rPr>
              <w:t>Programm alle Anforderungen d</w:t>
            </w:r>
            <w:r>
              <w:rPr>
                <w:rFonts w:asciiTheme="minorHAnsi" w:eastAsia="Calibri" w:hAnsiTheme="minorHAnsi" w:cs="Calibri"/>
                <w:color w:val="4F81BD" w:themeColor="accent1"/>
                <w:sz w:val="24"/>
                <w:szCs w:val="24"/>
              </w:rPr>
              <w:t>e</w:t>
            </w:r>
            <w:r w:rsidRPr="00821E12">
              <w:rPr>
                <w:rFonts w:asciiTheme="minorHAnsi" w:eastAsia="Calibri" w:hAnsiTheme="minorHAnsi" w:cs="Calibri"/>
                <w:color w:val="4F81BD" w:themeColor="accent1"/>
                <w:sz w:val="24"/>
                <w:szCs w:val="24"/>
              </w:rPr>
              <w:t>r</w:t>
            </w:r>
            <w:r>
              <w:rPr>
                <w:rFonts w:asciiTheme="minorHAnsi" w:eastAsia="Calibri" w:hAnsiTheme="minorHAnsi" w:cs="Calibri"/>
                <w:color w:val="4F81BD" w:themeColor="accent1"/>
                <w:sz w:val="24"/>
                <w:szCs w:val="24"/>
              </w:rPr>
              <w:t xml:space="preserve"> vorliegenden</w:t>
            </w:r>
            <w:r w:rsidRPr="00821E12">
              <w:rPr>
                <w:rFonts w:asciiTheme="minorHAnsi" w:eastAsia="Calibri" w:hAnsiTheme="minorHAnsi" w:cs="Calibri"/>
                <w:color w:val="4F81BD" w:themeColor="accent1"/>
                <w:sz w:val="24"/>
                <w:szCs w:val="24"/>
              </w:rPr>
              <w:t xml:space="preserve"> Spezifikation </w:t>
            </w:r>
            <w:r>
              <w:rPr>
                <w:rFonts w:asciiTheme="minorHAnsi" w:eastAsia="Calibri" w:hAnsiTheme="minorHAnsi" w:cs="Calibri"/>
                <w:color w:val="4F81BD" w:themeColor="accent1"/>
                <w:sz w:val="24"/>
                <w:szCs w:val="24"/>
              </w:rPr>
              <w:t>(</w:t>
            </w:r>
            <w:r w:rsidRPr="00821E12">
              <w:rPr>
                <w:rFonts w:asciiTheme="minorHAnsi" w:eastAsia="Calibri" w:hAnsiTheme="minorHAnsi" w:cs="Calibri"/>
                <w:color w:val="4F81BD" w:themeColor="accent1"/>
                <w:sz w:val="24"/>
                <w:szCs w:val="24"/>
              </w:rPr>
              <w:t xml:space="preserve">Version </w:t>
            </w:r>
            <w:r>
              <w:rPr>
                <w:rFonts w:asciiTheme="minorHAnsi" w:eastAsia="Calibri" w:hAnsiTheme="minorHAnsi" w:cs="Calibri"/>
                <w:color w:val="4F81BD" w:themeColor="accent1"/>
                <w:sz w:val="24"/>
                <w:szCs w:val="24"/>
              </w:rPr>
              <w:t>2</w:t>
            </w:r>
            <w:r w:rsidRPr="00821E12">
              <w:rPr>
                <w:rFonts w:asciiTheme="minorHAnsi" w:eastAsia="Calibri" w:hAnsiTheme="minorHAnsi" w:cs="Calibri"/>
                <w:color w:val="4F81BD" w:themeColor="accent1"/>
                <w:sz w:val="24"/>
                <w:szCs w:val="24"/>
              </w:rPr>
              <w:t>.</w:t>
            </w:r>
            <w:r>
              <w:rPr>
                <w:rFonts w:asciiTheme="minorHAnsi" w:eastAsia="Calibri" w:hAnsiTheme="minorHAnsi" w:cs="Calibri"/>
                <w:color w:val="4F81BD" w:themeColor="accent1"/>
                <w:sz w:val="24"/>
                <w:szCs w:val="24"/>
              </w:rPr>
              <w:t>0)</w:t>
            </w:r>
            <w:r w:rsidRPr="00821E12">
              <w:rPr>
                <w:rFonts w:asciiTheme="minorHAnsi" w:eastAsia="Calibri" w:hAnsiTheme="minorHAnsi" w:cs="Calibri"/>
                <w:color w:val="4F81BD" w:themeColor="accent1"/>
                <w:sz w:val="24"/>
                <w:szCs w:val="24"/>
              </w:rPr>
              <w:t xml:space="preserve"> während der vergangenen 18 Monate seit </w:t>
            </w:r>
            <w:r>
              <w:rPr>
                <w:rFonts w:asciiTheme="minorHAnsi" w:eastAsia="Calibri" w:hAnsiTheme="minorHAnsi" w:cs="Calibri"/>
                <w:color w:val="4F81BD" w:themeColor="accent1"/>
                <w:sz w:val="24"/>
                <w:szCs w:val="24"/>
              </w:rPr>
              <w:t>Bestätigung der Konformitätsprüfung</w:t>
            </w:r>
            <w:r w:rsidRPr="00821E12">
              <w:rPr>
                <w:rFonts w:asciiTheme="minorHAnsi" w:eastAsia="Calibri" w:hAnsiTheme="minorHAnsi" w:cs="Calibri"/>
                <w:color w:val="4F81BD" w:themeColor="accent1"/>
                <w:sz w:val="24"/>
                <w:szCs w:val="24"/>
              </w:rPr>
              <w:t xml:space="preserve"> erfüllt</w:t>
            </w:r>
            <w:r>
              <w:rPr>
                <w:rFonts w:asciiTheme="minorHAnsi" w:eastAsia="Calibri" w:hAnsiTheme="minorHAnsi" w:cs="Calibri"/>
                <w:color w:val="4F81BD" w:themeColor="accent1"/>
                <w:sz w:val="24"/>
                <w:szCs w:val="24"/>
              </w:rPr>
              <w:t xml:space="preserve"> hat</w:t>
            </w:r>
            <w:r w:rsidRPr="00821E12">
              <w:rPr>
                <w:rFonts w:asciiTheme="minorHAnsi" w:eastAsia="Calibri" w:hAnsiTheme="minorHAnsi" w:cs="Calibri"/>
                <w:color w:val="4F81BD" w:themeColor="accent1"/>
                <w:sz w:val="24"/>
                <w:szCs w:val="24"/>
              </w:rPr>
              <w:t>.</w:t>
            </w:r>
          </w:p>
          <w:p w14:paraId="3AF9628A" w14:textId="77777777" w:rsidR="00851B87" w:rsidRPr="003731A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C460B7F"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7633C5EC" w14:textId="77777777" w:rsidR="00851B87" w:rsidRPr="003731A2" w:rsidRDefault="00851B87" w:rsidP="00F518B4">
            <w:pPr>
              <w:widowControl w:val="0"/>
              <w:pBdr>
                <w:top w:val="nil"/>
                <w:left w:val="nil"/>
                <w:bottom w:val="nil"/>
                <w:right w:val="nil"/>
                <w:between w:val="nil"/>
              </w:pBdr>
              <w:spacing w:line="240" w:lineRule="auto"/>
              <w:rPr>
                <w:rFonts w:asciiTheme="minorHAnsi" w:eastAsia="Calibri" w:hAnsiTheme="minorHAnsi" w:cs="Calibri"/>
                <w:sz w:val="24"/>
                <w:szCs w:val="24"/>
              </w:rPr>
            </w:pPr>
            <w:r w:rsidRPr="00821E12">
              <w:rPr>
                <w:rFonts w:asciiTheme="minorHAnsi" w:eastAsia="Calibri" w:hAnsiTheme="minorHAnsi" w:cs="Calibri"/>
                <w:color w:val="4F81BD" w:themeColor="accent1"/>
                <w:sz w:val="24"/>
                <w:szCs w:val="24"/>
              </w:rPr>
              <w:t xml:space="preserve">Es ist </w:t>
            </w:r>
            <w:r w:rsidR="000533A9">
              <w:rPr>
                <w:rFonts w:asciiTheme="minorHAnsi" w:eastAsia="Calibri" w:hAnsiTheme="minorHAnsi" w:cs="Calibri"/>
                <w:color w:val="4F81BD" w:themeColor="accent1"/>
                <w:sz w:val="24"/>
                <w:szCs w:val="24"/>
              </w:rPr>
              <w:t>für ein</w:t>
            </w:r>
            <w:del w:id="145" w:author="Anke Thanheiser" w:date="2019-04-06T14:31:00Z">
              <w:r w:rsidR="000533A9" w:rsidDel="0062438D">
                <w:rPr>
                  <w:rFonts w:asciiTheme="minorHAnsi" w:eastAsia="Calibri" w:hAnsiTheme="minorHAnsi" w:cs="Calibri"/>
                  <w:color w:val="4F81BD" w:themeColor="accent1"/>
                  <w:sz w:val="24"/>
                  <w:szCs w:val="24"/>
                </w:rPr>
                <w:delText>e</w:delText>
              </w:r>
            </w:del>
            <w:r w:rsidRPr="00821E12">
              <w:rPr>
                <w:rFonts w:asciiTheme="minorHAnsi" w:eastAsia="Calibri" w:hAnsiTheme="minorHAnsi" w:cs="Calibri"/>
                <w:color w:val="4F81BD" w:themeColor="accent1"/>
                <w:sz w:val="24"/>
                <w:szCs w:val="24"/>
              </w:rPr>
              <w:t xml:space="preserve"> </w:t>
            </w:r>
            <w:ins w:id="146" w:author="Anke Thanheiser" w:date="2019-04-06T14:31:00Z">
              <w:r w:rsidR="0062438D">
                <w:rPr>
                  <w:rFonts w:asciiTheme="minorHAnsi" w:eastAsia="Calibri" w:hAnsiTheme="minorHAnsi" w:cs="Calibri"/>
                  <w:color w:val="4F81BD" w:themeColor="accent1"/>
                  <w:sz w:val="24"/>
                  <w:szCs w:val="24"/>
                </w:rPr>
                <w:t>Unternehmen</w:t>
              </w:r>
            </w:ins>
            <w:del w:id="147" w:author="Anke Thanheiser" w:date="2019-04-06T14:31:00Z">
              <w:r w:rsidRPr="00821E12" w:rsidDel="0062438D">
                <w:rPr>
                  <w:rFonts w:asciiTheme="minorHAnsi" w:eastAsia="Calibri" w:hAnsiTheme="minorHAnsi" w:cs="Calibri"/>
                  <w:color w:val="4F81BD" w:themeColor="accent1"/>
                  <w:sz w:val="24"/>
                  <w:szCs w:val="24"/>
                </w:rPr>
                <w:delText>Organisation</w:delText>
              </w:r>
            </w:del>
            <w:r w:rsidR="000533A9">
              <w:rPr>
                <w:rFonts w:asciiTheme="minorHAnsi" w:eastAsia="Calibri" w:hAnsiTheme="minorHAnsi" w:cs="Calibri"/>
                <w:color w:val="4F81BD" w:themeColor="accent1"/>
                <w:sz w:val="24"/>
                <w:szCs w:val="24"/>
              </w:rPr>
              <w:t xml:space="preserve"> wichtig,</w:t>
            </w:r>
            <w:r w:rsidRPr="00821E12">
              <w:rPr>
                <w:rFonts w:asciiTheme="minorHAnsi" w:eastAsia="Calibri" w:hAnsiTheme="minorHAnsi" w:cs="Calibri"/>
                <w:color w:val="4F81BD" w:themeColor="accent1"/>
                <w:sz w:val="24"/>
                <w:szCs w:val="24"/>
              </w:rPr>
              <w:t xml:space="preserve"> auf einem aktuellen Stand bezüglich der Spezifikation </w:t>
            </w:r>
            <w:r w:rsidR="000533A9">
              <w:rPr>
                <w:rFonts w:asciiTheme="minorHAnsi" w:eastAsia="Calibri" w:hAnsiTheme="minorHAnsi" w:cs="Calibri"/>
                <w:color w:val="4F81BD" w:themeColor="accent1"/>
                <w:sz w:val="24"/>
                <w:szCs w:val="24"/>
              </w:rPr>
              <w:t xml:space="preserve">zu </w:t>
            </w:r>
            <w:r w:rsidRPr="00821E12">
              <w:rPr>
                <w:rFonts w:asciiTheme="minorHAnsi" w:eastAsia="Calibri" w:hAnsiTheme="minorHAnsi" w:cs="Calibri"/>
                <w:color w:val="4F81BD" w:themeColor="accent1"/>
                <w:sz w:val="24"/>
                <w:szCs w:val="24"/>
              </w:rPr>
              <w:t>bleib</w:t>
            </w:r>
            <w:r w:rsidR="000533A9">
              <w:rPr>
                <w:rFonts w:asciiTheme="minorHAnsi" w:eastAsia="Calibri" w:hAnsiTheme="minorHAnsi" w:cs="Calibri"/>
                <w:color w:val="4F81BD" w:themeColor="accent1"/>
                <w:sz w:val="24"/>
                <w:szCs w:val="24"/>
              </w:rPr>
              <w:t>en</w:t>
            </w:r>
            <w:r w:rsidRPr="00821E12">
              <w:rPr>
                <w:rFonts w:asciiTheme="minorHAnsi" w:eastAsia="Calibri" w:hAnsiTheme="minorHAnsi" w:cs="Calibri"/>
                <w:color w:val="4F81BD" w:themeColor="accent1"/>
                <w:sz w:val="24"/>
                <w:szCs w:val="24"/>
              </w:rPr>
              <w:t xml:space="preserve">, wenn </w:t>
            </w:r>
            <w:del w:id="148" w:author="Anke Thanheiser" w:date="2019-04-07T18:28:00Z">
              <w:r w:rsidR="000533A9" w:rsidDel="00F518B4">
                <w:rPr>
                  <w:rFonts w:asciiTheme="minorHAnsi" w:eastAsia="Calibri" w:hAnsiTheme="minorHAnsi" w:cs="Calibri"/>
                  <w:color w:val="4F81BD" w:themeColor="accent1"/>
                  <w:sz w:val="24"/>
                  <w:szCs w:val="24"/>
                </w:rPr>
                <w:delText>sie</w:delText>
              </w:r>
              <w:r w:rsidRPr="00821E12" w:rsidDel="00F518B4">
                <w:rPr>
                  <w:rFonts w:asciiTheme="minorHAnsi" w:eastAsia="Calibri" w:hAnsiTheme="minorHAnsi" w:cs="Calibri"/>
                  <w:color w:val="4F81BD" w:themeColor="accent1"/>
                  <w:sz w:val="24"/>
                  <w:szCs w:val="24"/>
                </w:rPr>
                <w:delText xml:space="preserve"> </w:delText>
              </w:r>
            </w:del>
            <w:ins w:id="149" w:author="Anke Thanheiser" w:date="2019-04-07T18:28:00Z">
              <w:r w:rsidR="00F518B4">
                <w:rPr>
                  <w:rFonts w:asciiTheme="minorHAnsi" w:eastAsia="Calibri" w:hAnsiTheme="minorHAnsi" w:cs="Calibri"/>
                  <w:color w:val="4F81BD" w:themeColor="accent1"/>
                  <w:sz w:val="24"/>
                  <w:szCs w:val="24"/>
                </w:rPr>
                <w:t>es seine</w:t>
              </w:r>
            </w:ins>
            <w:del w:id="150" w:author="Anke Thanheiser" w:date="2019-04-07T18:28:00Z">
              <w:r w:rsidR="000533A9" w:rsidDel="00F518B4">
                <w:rPr>
                  <w:rFonts w:asciiTheme="minorHAnsi" w:eastAsia="Calibri" w:hAnsiTheme="minorHAnsi" w:cs="Calibri"/>
                  <w:color w:val="4F81BD" w:themeColor="accent1"/>
                  <w:sz w:val="24"/>
                  <w:szCs w:val="24"/>
                </w:rPr>
                <w:delText>ihre</w:delText>
              </w:r>
            </w:del>
            <w:r w:rsidRPr="00821E12">
              <w:rPr>
                <w:rFonts w:asciiTheme="minorHAnsi" w:eastAsia="Calibri" w:hAnsiTheme="minorHAnsi" w:cs="Calibri"/>
                <w:color w:val="4F81BD" w:themeColor="accent1"/>
                <w:sz w:val="24"/>
                <w:szCs w:val="24"/>
              </w:rPr>
              <w:t xml:space="preserve"> Programmkonformität auf Dauer behaupten will. Diese Anforderung stellt sicher, dass die die Konformität unterstützenden Prozesse und Kontrollen des Programms nicht abgeschwächt werden, </w:t>
            </w:r>
            <w:r w:rsidR="000533A9" w:rsidRPr="000533A9">
              <w:rPr>
                <w:rFonts w:asciiTheme="minorHAnsi" w:eastAsia="Calibri" w:hAnsiTheme="minorHAnsi" w:cs="Calibri"/>
                <w:color w:val="4F81BD" w:themeColor="accent1"/>
                <w:sz w:val="24"/>
                <w:szCs w:val="24"/>
              </w:rPr>
              <w:t>wenn ein</w:t>
            </w:r>
            <w:del w:id="151" w:author="Anke Thanheiser" w:date="2019-04-06T14:31:00Z">
              <w:r w:rsidR="000533A9" w:rsidRPr="000533A9" w:rsidDel="0062438D">
                <w:rPr>
                  <w:rFonts w:asciiTheme="minorHAnsi" w:eastAsia="Calibri" w:hAnsiTheme="minorHAnsi" w:cs="Calibri"/>
                  <w:color w:val="4F81BD" w:themeColor="accent1"/>
                  <w:sz w:val="24"/>
                  <w:szCs w:val="24"/>
                </w:rPr>
                <w:delText>e</w:delText>
              </w:r>
            </w:del>
            <w:r w:rsidR="000533A9" w:rsidRPr="000533A9">
              <w:rPr>
                <w:rFonts w:asciiTheme="minorHAnsi" w:eastAsia="Calibri" w:hAnsiTheme="minorHAnsi" w:cs="Calibri"/>
                <w:color w:val="4F81BD" w:themeColor="accent1"/>
                <w:sz w:val="24"/>
                <w:szCs w:val="24"/>
              </w:rPr>
              <w:t xml:space="preserve"> </w:t>
            </w:r>
            <w:ins w:id="152" w:author="Anke Thanheiser" w:date="2019-04-06T14:31:00Z">
              <w:r w:rsidR="0062438D">
                <w:rPr>
                  <w:rFonts w:asciiTheme="minorHAnsi" w:eastAsia="Calibri" w:hAnsiTheme="minorHAnsi" w:cs="Calibri"/>
                  <w:color w:val="4F81BD" w:themeColor="accent1"/>
                  <w:sz w:val="24"/>
                  <w:szCs w:val="24"/>
                </w:rPr>
                <w:t>Unternehmen</w:t>
              </w:r>
            </w:ins>
            <w:del w:id="153" w:author="Anke Thanheiser" w:date="2019-04-06T14:31:00Z">
              <w:r w:rsidR="000533A9" w:rsidRPr="000533A9" w:rsidDel="0062438D">
                <w:rPr>
                  <w:rFonts w:asciiTheme="minorHAnsi" w:eastAsia="Calibri" w:hAnsiTheme="minorHAnsi" w:cs="Calibri"/>
                  <w:color w:val="4F81BD" w:themeColor="accent1"/>
                  <w:sz w:val="24"/>
                  <w:szCs w:val="24"/>
                </w:rPr>
                <w:delText>Organisation</w:delText>
              </w:r>
            </w:del>
            <w:r w:rsidR="000533A9" w:rsidRPr="000533A9">
              <w:rPr>
                <w:rFonts w:asciiTheme="minorHAnsi" w:eastAsia="Calibri" w:hAnsiTheme="minorHAnsi" w:cs="Calibri"/>
                <w:color w:val="4F81BD" w:themeColor="accent1"/>
                <w:sz w:val="24"/>
                <w:szCs w:val="24"/>
              </w:rPr>
              <w:t xml:space="preserve"> die Programmkonformität über d</w:t>
            </w:r>
            <w:r w:rsidR="000533A9">
              <w:rPr>
                <w:rFonts w:asciiTheme="minorHAnsi" w:eastAsia="Calibri" w:hAnsiTheme="minorHAnsi" w:cs="Calibri"/>
                <w:color w:val="4F81BD" w:themeColor="accent1"/>
                <w:sz w:val="24"/>
                <w:szCs w:val="24"/>
              </w:rPr>
              <w:t>en angegebenen</w:t>
            </w:r>
            <w:r w:rsidR="000533A9" w:rsidRPr="000533A9">
              <w:rPr>
                <w:rFonts w:asciiTheme="minorHAnsi" w:eastAsia="Calibri" w:hAnsiTheme="minorHAnsi" w:cs="Calibri"/>
                <w:color w:val="4F81BD" w:themeColor="accent1"/>
                <w:sz w:val="24"/>
                <w:szCs w:val="24"/>
              </w:rPr>
              <w:t xml:space="preserve"> Zeit</w:t>
            </w:r>
            <w:r w:rsidR="000533A9">
              <w:rPr>
                <w:rFonts w:asciiTheme="minorHAnsi" w:eastAsia="Calibri" w:hAnsiTheme="minorHAnsi" w:cs="Calibri"/>
                <w:color w:val="4F81BD" w:themeColor="accent1"/>
                <w:sz w:val="24"/>
                <w:szCs w:val="24"/>
              </w:rPr>
              <w:t>raum</w:t>
            </w:r>
            <w:r w:rsidR="000533A9" w:rsidRPr="000533A9">
              <w:rPr>
                <w:rFonts w:asciiTheme="minorHAnsi" w:eastAsia="Calibri" w:hAnsiTheme="minorHAnsi" w:cs="Calibri"/>
                <w:color w:val="4F81BD" w:themeColor="accent1"/>
                <w:sz w:val="24"/>
                <w:szCs w:val="24"/>
              </w:rPr>
              <w:t xml:space="preserve"> hinaus geltend mach</w:t>
            </w:r>
            <w:r w:rsidR="000533A9">
              <w:rPr>
                <w:rFonts w:asciiTheme="minorHAnsi" w:eastAsia="Calibri" w:hAnsiTheme="minorHAnsi" w:cs="Calibri"/>
                <w:color w:val="4F81BD" w:themeColor="accent1"/>
                <w:sz w:val="24"/>
                <w:szCs w:val="24"/>
              </w:rPr>
              <w:t>en will</w:t>
            </w:r>
            <w:r w:rsidR="000533A9" w:rsidRPr="000533A9">
              <w:rPr>
                <w:rFonts w:asciiTheme="minorHAnsi" w:eastAsia="Calibri" w:hAnsiTheme="minorHAnsi" w:cs="Calibri"/>
                <w:color w:val="4F81BD" w:themeColor="accent1"/>
                <w:sz w:val="24"/>
                <w:szCs w:val="24"/>
              </w:rPr>
              <w:t>.</w:t>
            </w:r>
          </w:p>
        </w:tc>
      </w:tr>
    </w:tbl>
    <w:p w14:paraId="2CE370B6" w14:textId="77777777" w:rsidR="007F109A" w:rsidRDefault="007F109A">
      <w:r>
        <w:lastRenderedPageBreak/>
        <w:br w:type="page"/>
      </w:r>
    </w:p>
    <w:tbl>
      <w:tblPr>
        <w:tblStyle w:val="1"/>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82078A" w:rsidRPr="003731A2" w14:paraId="339ECB6E" w14:textId="77777777" w:rsidTr="0082078A">
        <w:tc>
          <w:tcPr>
            <w:tcW w:w="4650" w:type="dxa"/>
          </w:tcPr>
          <w:p w14:paraId="2C67B728" w14:textId="77777777" w:rsidR="0082078A" w:rsidRPr="00D235D2" w:rsidRDefault="0082078A" w:rsidP="003731A2">
            <w:pPr>
              <w:pBdr>
                <w:top w:val="nil"/>
                <w:left w:val="nil"/>
                <w:bottom w:val="nil"/>
                <w:right w:val="nil"/>
                <w:between w:val="nil"/>
              </w:pBdr>
              <w:spacing w:line="240" w:lineRule="auto"/>
              <w:rPr>
                <w:rFonts w:asciiTheme="minorHAnsi" w:eastAsia="Calibri" w:hAnsiTheme="minorHAnsi" w:cs="Calibri"/>
                <w:sz w:val="24"/>
                <w:szCs w:val="24"/>
              </w:rPr>
            </w:pPr>
            <w:r w:rsidRPr="00D235D2">
              <w:rPr>
                <w:rFonts w:asciiTheme="minorHAnsi" w:eastAsia="Calibri" w:hAnsiTheme="minorHAnsi" w:cs="Calibri"/>
                <w:sz w:val="24"/>
                <w:szCs w:val="24"/>
              </w:rPr>
              <w:lastRenderedPageBreak/>
              <w:t xml:space="preserve">Appendix I: Language </w:t>
            </w:r>
            <w:proofErr w:type="spellStart"/>
            <w:r w:rsidRPr="00D235D2">
              <w:rPr>
                <w:rFonts w:asciiTheme="minorHAnsi" w:eastAsia="Calibri" w:hAnsiTheme="minorHAnsi" w:cs="Calibri"/>
                <w:sz w:val="24"/>
                <w:szCs w:val="24"/>
              </w:rPr>
              <w:t>Translations</w:t>
            </w:r>
            <w:proofErr w:type="spellEnd"/>
          </w:p>
        </w:tc>
        <w:tc>
          <w:tcPr>
            <w:tcW w:w="4651" w:type="dxa"/>
            <w:shd w:val="clear" w:color="auto" w:fill="auto"/>
            <w:tcMar>
              <w:top w:w="100" w:type="dxa"/>
              <w:left w:w="100" w:type="dxa"/>
              <w:bottom w:w="100" w:type="dxa"/>
              <w:right w:w="100" w:type="dxa"/>
            </w:tcMar>
          </w:tcPr>
          <w:p w14:paraId="21EA467C" w14:textId="77777777" w:rsidR="0082078A" w:rsidRPr="003731A2" w:rsidRDefault="0082078A"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Anhang I: Sprachübersetzungen</w:t>
            </w:r>
          </w:p>
        </w:tc>
      </w:tr>
      <w:tr w:rsidR="0082078A" w:rsidRPr="003731A2" w14:paraId="277CE4CA" w14:textId="77777777" w:rsidTr="0082078A">
        <w:tc>
          <w:tcPr>
            <w:tcW w:w="4650" w:type="dxa"/>
          </w:tcPr>
          <w:p w14:paraId="6DEF0044" w14:textId="77777777" w:rsidR="0082078A" w:rsidRPr="00D235D2" w:rsidRDefault="008207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facilitate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global adoption</w:t>
            </w:r>
            <w:r>
              <w:rPr>
                <w:rFonts w:asciiTheme="minorHAnsi" w:eastAsia="Calibri" w:hAnsiTheme="minorHAnsi" w:cs="Calibri"/>
                <w:sz w:val="24"/>
                <w:szCs w:val="24"/>
                <w:lang w:val="en-GB"/>
              </w:rPr>
              <w:t>,</w:t>
            </w:r>
            <w:r w:rsidRPr="00D235D2">
              <w:rPr>
                <w:rFonts w:asciiTheme="minorHAnsi" w:eastAsia="Calibri" w:hAnsiTheme="minorHAnsi" w:cs="Calibri"/>
                <w:sz w:val="24"/>
                <w:szCs w:val="24"/>
                <w:lang w:val="en-GB"/>
              </w:rPr>
              <w:t xml:space="preserve"> we welcome efforts to translate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 into different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languages. Because</w:t>
            </w:r>
            <w:r>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functions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project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translations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are driven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those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willing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contribute their time and expertise to perform translations under the terms of the CC-BY 4.0 license and</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project’s translation policy.</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details of the policy</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and available translations can be found on the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project specification webpage.</w:t>
            </w:r>
          </w:p>
        </w:tc>
        <w:tc>
          <w:tcPr>
            <w:tcW w:w="4651" w:type="dxa"/>
            <w:shd w:val="clear" w:color="auto" w:fill="auto"/>
            <w:tcMar>
              <w:top w:w="100" w:type="dxa"/>
              <w:left w:w="100" w:type="dxa"/>
              <w:bottom w:w="100" w:type="dxa"/>
              <w:right w:w="100" w:type="dxa"/>
            </w:tcMar>
          </w:tcPr>
          <w:p w14:paraId="04EA3195" w14:textId="77777777" w:rsidR="0082078A" w:rsidRPr="003731A2" w:rsidRDefault="0082078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Um die </w:t>
            </w:r>
            <w:r>
              <w:rPr>
                <w:rFonts w:asciiTheme="minorHAnsi" w:eastAsia="Calibri" w:hAnsiTheme="minorHAnsi" w:cs="Calibri"/>
                <w:color w:val="4F81BD" w:themeColor="accent1"/>
                <w:sz w:val="24"/>
                <w:szCs w:val="24"/>
              </w:rPr>
              <w:t>weltweite Akzeptanz</w:t>
            </w:r>
            <w:r w:rsidRPr="005B4C37">
              <w:rPr>
                <w:rFonts w:asciiTheme="minorHAnsi" w:eastAsia="Calibri" w:hAnsiTheme="minorHAnsi" w:cs="Calibri"/>
                <w:color w:val="4F81BD" w:themeColor="accent1"/>
                <w:sz w:val="24"/>
                <w:szCs w:val="24"/>
              </w:rPr>
              <w:t xml:space="preserve"> zu </w:t>
            </w:r>
            <w:r>
              <w:rPr>
                <w:rFonts w:asciiTheme="minorHAnsi" w:eastAsia="Calibri" w:hAnsiTheme="minorHAnsi" w:cs="Calibri"/>
                <w:color w:val="4F81BD" w:themeColor="accent1"/>
                <w:sz w:val="24"/>
                <w:szCs w:val="24"/>
              </w:rPr>
              <w:t>fördern</w:t>
            </w:r>
            <w:r w:rsidRPr="005B4C37">
              <w:rPr>
                <w:rFonts w:asciiTheme="minorHAnsi" w:eastAsia="Calibri" w:hAnsiTheme="minorHAnsi" w:cs="Calibri"/>
                <w:color w:val="4F81BD" w:themeColor="accent1"/>
                <w:sz w:val="24"/>
                <w:szCs w:val="24"/>
              </w:rPr>
              <w:t xml:space="preserve">, begrüßen wir Bemühungen, die Spezifikation in mehrere Sprachen zu übersetzen. Da auch die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 xml:space="preserve"> Initiative </w:t>
            </w:r>
            <w:r>
              <w:rPr>
                <w:rFonts w:asciiTheme="minorHAnsi" w:eastAsia="Calibri" w:hAnsiTheme="minorHAnsi" w:cs="Calibri"/>
                <w:color w:val="4F81BD" w:themeColor="accent1"/>
                <w:sz w:val="24"/>
                <w:szCs w:val="24"/>
              </w:rPr>
              <w:t>als</w:t>
            </w:r>
            <w:r w:rsidRPr="005B4C37">
              <w:rPr>
                <w:rFonts w:asciiTheme="minorHAnsi" w:eastAsia="Calibri" w:hAnsiTheme="minorHAnsi" w:cs="Calibri"/>
                <w:color w:val="4F81BD" w:themeColor="accent1"/>
                <w:sz w:val="24"/>
                <w:szCs w:val="24"/>
              </w:rPr>
              <w:t xml:space="preserve"> Open</w:t>
            </w:r>
            <w:r>
              <w:rPr>
                <w:rFonts w:asciiTheme="minorHAnsi" w:eastAsia="Calibri" w:hAnsiTheme="minorHAnsi" w:cs="Calibri"/>
                <w:color w:val="4F81BD" w:themeColor="accent1"/>
                <w:sz w:val="24"/>
                <w:szCs w:val="24"/>
              </w:rPr>
              <w:t>-</w:t>
            </w:r>
            <w:r w:rsidRPr="005B4C37">
              <w:rPr>
                <w:rFonts w:asciiTheme="minorHAnsi" w:eastAsia="Calibri" w:hAnsiTheme="minorHAnsi" w:cs="Calibri"/>
                <w:color w:val="4F81BD" w:themeColor="accent1"/>
                <w:sz w:val="24"/>
                <w:szCs w:val="24"/>
              </w:rPr>
              <w:t>Source</w:t>
            </w:r>
            <w:r>
              <w:rPr>
                <w:rFonts w:asciiTheme="minorHAnsi" w:eastAsia="Calibri" w:hAnsiTheme="minorHAnsi" w:cs="Calibri"/>
                <w:color w:val="4F81BD" w:themeColor="accent1"/>
                <w:sz w:val="24"/>
                <w:szCs w:val="24"/>
              </w:rPr>
              <w:t>-</w:t>
            </w:r>
            <w:r w:rsidRPr="005B4C37">
              <w:rPr>
                <w:rFonts w:asciiTheme="minorHAnsi" w:eastAsia="Calibri" w:hAnsiTheme="minorHAnsi" w:cs="Calibri"/>
                <w:color w:val="4F81BD" w:themeColor="accent1"/>
                <w:sz w:val="24"/>
                <w:szCs w:val="24"/>
              </w:rPr>
              <w:t>Projekt aufgesetzt ist, werden Übersetzungen durch diejenigen gesteuert, die bereit sind, ihre Zeit und ihr Fachwissen zu Übersetzungen unter den Bedingungen der CC-BY 4.0-Lizenz und de</w:t>
            </w:r>
            <w:r>
              <w:rPr>
                <w:rFonts w:asciiTheme="minorHAnsi" w:eastAsia="Calibri" w:hAnsiTheme="minorHAnsi" w:cs="Calibri"/>
                <w:color w:val="4F81BD" w:themeColor="accent1"/>
                <w:sz w:val="24"/>
                <w:szCs w:val="24"/>
              </w:rPr>
              <w:t>n Übersetzungs-</w:t>
            </w:r>
            <w:r w:rsidRPr="005B4C37">
              <w:rPr>
                <w:rFonts w:asciiTheme="minorHAnsi" w:eastAsia="Calibri" w:hAnsiTheme="minorHAnsi" w:cs="Calibri"/>
                <w:color w:val="4F81BD" w:themeColor="accent1"/>
                <w:sz w:val="24"/>
                <w:szCs w:val="24"/>
              </w:rPr>
              <w:t>Richtlinie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des Projekts beizutragen. Die Details der Richtlinien </w:t>
            </w:r>
            <w:r>
              <w:rPr>
                <w:rFonts w:asciiTheme="minorHAnsi" w:eastAsia="Calibri" w:hAnsiTheme="minorHAnsi" w:cs="Calibri"/>
                <w:color w:val="4F81BD" w:themeColor="accent1"/>
                <w:sz w:val="24"/>
                <w:szCs w:val="24"/>
              </w:rPr>
              <w:t>sowie</w:t>
            </w:r>
            <w:r w:rsidRPr="005B4C37">
              <w:rPr>
                <w:rFonts w:asciiTheme="minorHAnsi" w:eastAsia="Calibri" w:hAnsiTheme="minorHAnsi" w:cs="Calibri"/>
                <w:color w:val="4F81BD" w:themeColor="accent1"/>
                <w:sz w:val="24"/>
                <w:szCs w:val="24"/>
              </w:rPr>
              <w:t xml:space="preserve"> verfügbare Übersetzungen finden Sie auf der Spezifikations-Webseite des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-Projekts.</w:t>
            </w:r>
          </w:p>
        </w:tc>
      </w:tr>
    </w:tbl>
    <w:p w14:paraId="7D61F40B" w14:textId="77777777" w:rsidR="005B118C" w:rsidRPr="003731A2" w:rsidRDefault="005B118C" w:rsidP="003731A2">
      <w:pPr>
        <w:spacing w:line="240" w:lineRule="auto"/>
        <w:rPr>
          <w:rFonts w:asciiTheme="minorHAnsi" w:eastAsia="Calibri" w:hAnsiTheme="minorHAnsi" w:cs="Calibri"/>
          <w:sz w:val="24"/>
          <w:szCs w:val="24"/>
        </w:rPr>
      </w:pPr>
    </w:p>
    <w:sectPr w:rsidR="005B118C" w:rsidRPr="003731A2" w:rsidSect="00851B87">
      <w:pgSz w:w="11909" w:h="21629"/>
      <w:pgMar w:top="1440" w:right="1440" w:bottom="1440" w:left="1560" w:header="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Anke Thanheiser" w:date="2019-04-07T18:14:00Z" w:initials="AT">
    <w:p w14:paraId="69DB267F" w14:textId="77777777" w:rsidR="00792B40" w:rsidRDefault="00792B40">
      <w:pPr>
        <w:pStyle w:val="Kommentartext"/>
      </w:pPr>
      <w:r>
        <w:rPr>
          <w:rStyle w:val="Kommentarzeichen"/>
        </w:rPr>
        <w:annotationRef/>
      </w:r>
      <w:r>
        <w:t>Ich würde hier auf begriffliche Einheitlichkeit achten, entweder "Organisation" oder "Unternehmen"</w:t>
      </w:r>
    </w:p>
  </w:comment>
  <w:comment w:id="35" w:author="Anke Thanheiser" w:date="2019-04-07T18:26:00Z" w:initials="AT">
    <w:p w14:paraId="1760D5D1" w14:textId="77777777" w:rsidR="00F518B4" w:rsidRDefault="00F518B4">
      <w:pPr>
        <w:pStyle w:val="Kommentartext"/>
      </w:pPr>
      <w:r>
        <w:rPr>
          <w:rStyle w:val="Kommentarzeichen"/>
        </w:rPr>
        <w:annotationRef/>
      </w:r>
      <w:r>
        <w:t>Es taucht weiter unten auch der Begriff "</w:t>
      </w:r>
      <w:proofErr w:type="spellStart"/>
      <w:r>
        <w:t>conformance</w:t>
      </w:r>
      <w:proofErr w:type="spellEnd"/>
      <w:r>
        <w:t xml:space="preserve">" auf, d.h. ich würde hier eher bei Compliance bleiben </w:t>
      </w:r>
    </w:p>
  </w:comment>
  <w:comment w:id="36" w:author="Jan Thielscher" w:date="2019-04-07T18:14:00Z" w:initials="JT">
    <w:p w14:paraId="78F77A2E" w14:textId="77777777" w:rsidR="00792B40" w:rsidRDefault="00792B40">
      <w:pPr>
        <w:pStyle w:val="Kommentartext"/>
      </w:pPr>
      <w:r>
        <w:rPr>
          <w:rStyle w:val="Kommentarzeichen"/>
        </w:rPr>
        <w:annotationRef/>
      </w:r>
      <w:r>
        <w:t>Ggf. Konformität? Ist ja eine Übersetzung... und soweit ich das sehe, kein feststehender Begriff</w:t>
      </w:r>
    </w:p>
  </w:comment>
  <w:comment w:id="37" w:author="Jan Thielscher" w:date="2019-04-07T18:14:00Z" w:initials="JT">
    <w:p w14:paraId="49172CF3" w14:textId="77777777" w:rsidR="00792B40" w:rsidRDefault="00792B40">
      <w:pPr>
        <w:pStyle w:val="Kommentartext"/>
      </w:pPr>
      <w:r>
        <w:rPr>
          <w:rStyle w:val="Kommentarzeichen"/>
        </w:rPr>
        <w:annotationRef/>
      </w:r>
      <w:r>
        <w:t>Sollten wir hier den übersetzen, feststehenden Begriff „zugelieferte Software“ und dann „Verteilung“ oder „Auslieferung“ verwenden?</w:t>
      </w:r>
    </w:p>
  </w:comment>
  <w:comment w:id="38" w:author="Stefan Thanheiser" w:date="2019-04-07T18:14:00Z" w:initials="ST">
    <w:p w14:paraId="19243208" w14:textId="77777777" w:rsidR="00792B40" w:rsidRDefault="00792B40">
      <w:pPr>
        <w:pStyle w:val="Kommentartext"/>
      </w:pPr>
      <w:r>
        <w:rPr>
          <w:rStyle w:val="Kommentarzeichen"/>
        </w:rPr>
        <w:annotationRef/>
      </w:r>
      <w:r>
        <w:t xml:space="preserve">„Zugelieferte Software“ &gt;= d’accord. „Distribution“ wurde eh‘ im letzten </w:t>
      </w:r>
      <w:proofErr w:type="spellStart"/>
      <w:r>
        <w:t>Draft</w:t>
      </w:r>
      <w:proofErr w:type="spellEnd"/>
      <w:r>
        <w:t xml:space="preserve"> gestrichen, insofern löst sich das Problem </w:t>
      </w:r>
      <w:r>
        <w:rPr>
          <w:rFonts w:ascii="Segoe UI Emoji" w:eastAsia="Segoe UI Emoji" w:hAnsi="Segoe UI Emoji" w:cs="Segoe UI Emoji"/>
        </w:rPr>
        <w:t>😊</w:t>
      </w:r>
    </w:p>
  </w:comment>
  <w:comment w:id="44" w:author="Anke Thanheiser" w:date="2019-04-07T18:14:00Z" w:initials="AT">
    <w:p w14:paraId="1CA028E3" w14:textId="77777777" w:rsidR="00792B40" w:rsidRDefault="00792B40">
      <w:pPr>
        <w:pStyle w:val="Kommentartext"/>
      </w:pPr>
      <w:r>
        <w:rPr>
          <w:rStyle w:val="Kommentarzeichen"/>
        </w:rPr>
        <w:annotationRef/>
      </w:r>
      <w:r>
        <w:t>Evtl. Bekanntmachung?</w:t>
      </w:r>
    </w:p>
  </w:comment>
  <w:comment w:id="56" w:author="Anke Thanheiser" w:date="2019-04-07T18:14:00Z" w:initials="AT">
    <w:p w14:paraId="474D46FC" w14:textId="77777777" w:rsidR="00792B40" w:rsidRDefault="00792B40">
      <w:pPr>
        <w:pStyle w:val="Kommentartext"/>
      </w:pPr>
      <w:r>
        <w:rPr>
          <w:rStyle w:val="Kommentarzeichen"/>
        </w:rPr>
        <w:annotationRef/>
      </w:r>
      <w:r>
        <w:t>So aufgelöst ist es m.E. weniger missverständlich</w:t>
      </w:r>
    </w:p>
  </w:comment>
  <w:comment w:id="60" w:author="Jan Thielscher" w:date="2019-04-07T18:14:00Z" w:initials="JT">
    <w:p w14:paraId="7AA90610" w14:textId="77777777" w:rsidR="00792B40" w:rsidRDefault="00792B40">
      <w:pPr>
        <w:pStyle w:val="Kommentartext"/>
      </w:pPr>
      <w:r>
        <w:rPr>
          <w:rStyle w:val="Kommentarzeichen"/>
        </w:rPr>
        <w:annotationRef/>
      </w:r>
      <w:r>
        <w:t>Hier finde ich Sensibilisierung nicht mehr so passend.</w:t>
      </w:r>
    </w:p>
  </w:comment>
  <w:comment w:id="78" w:author="Anke Thanheiser" w:date="2019-04-07T18:14:00Z" w:initials="AT">
    <w:p w14:paraId="415A8FD2" w14:textId="77777777" w:rsidR="00792B40" w:rsidRDefault="00792B40">
      <w:pPr>
        <w:pStyle w:val="Kommentartext"/>
      </w:pPr>
      <w:r>
        <w:rPr>
          <w:rStyle w:val="Kommentarzeichen"/>
        </w:rPr>
        <w:annotationRef/>
      </w:r>
      <w:r>
        <w:t>Weiter oben in 2.2. ist "</w:t>
      </w:r>
      <w:proofErr w:type="spellStart"/>
      <w:r>
        <w:t>program</w:t>
      </w:r>
      <w:proofErr w:type="spellEnd"/>
      <w:r>
        <w:t>" mit "Open-Source-Compliance-Aufgaben" übersetzt – evtl. nochmal prüfen</w:t>
      </w:r>
    </w:p>
  </w:comment>
  <w:comment w:id="79" w:author=" " w:date="2019-04-08T11:20:00Z" w:initials="ST">
    <w:p w14:paraId="4A4C3671" w14:textId="77777777" w:rsidR="006B77EC" w:rsidRDefault="006B77EC">
      <w:pPr>
        <w:pStyle w:val="Kommentartext"/>
      </w:pPr>
      <w:r>
        <w:rPr>
          <w:rStyle w:val="Kommentarzeichen"/>
        </w:rPr>
        <w:annotationRef/>
      </w:r>
      <w:r>
        <w:t xml:space="preserve">War oben in 2.2. eine von mir übersehene „historische“ Übersetzung einer früheren </w:t>
      </w:r>
      <w:proofErr w:type="spellStart"/>
      <w:r>
        <w:t>Draft</w:t>
      </w:r>
      <w:proofErr w:type="spellEnd"/>
      <w:r>
        <w:t xml:space="preserve">-Version der </w:t>
      </w:r>
      <w:proofErr w:type="spellStart"/>
      <w:r>
        <w:t>Spec</w:t>
      </w:r>
      <w:proofErr w:type="spellEnd"/>
      <w:r>
        <w:t>. Ist oben jetzt korrigiert – danke.</w:t>
      </w:r>
    </w:p>
  </w:comment>
  <w:comment w:id="86" w:author="Anke Thanheiser" w:date="2019-04-07T18:15:00Z" w:initials="AT">
    <w:p w14:paraId="68D16E01" w14:textId="77777777" w:rsidR="00792B40" w:rsidRDefault="00792B40">
      <w:pPr>
        <w:pStyle w:val="Kommentartext"/>
      </w:pPr>
      <w:r>
        <w:rPr>
          <w:rStyle w:val="Kommentarzeichen"/>
        </w:rPr>
        <w:annotationRef/>
      </w:r>
      <w:r>
        <w:t>Evtl. Verfahren?</w:t>
      </w:r>
    </w:p>
  </w:comment>
  <w:comment w:id="89" w:author="Anke Thanheiser" w:date="2019-04-07T18:17:00Z" w:initials="AT">
    <w:p w14:paraId="45761E37" w14:textId="77777777" w:rsidR="00792B40" w:rsidRDefault="00792B40">
      <w:pPr>
        <w:pStyle w:val="Kommentartext"/>
      </w:pPr>
      <w:r>
        <w:rPr>
          <w:rStyle w:val="Kommentarzeichen"/>
        </w:rPr>
        <w:annotationRef/>
      </w:r>
      <w:r>
        <w:t xml:space="preserve">Evtl. Verteilung? </w:t>
      </w:r>
    </w:p>
  </w:comment>
  <w:comment w:id="90" w:author=" " w:date="2019-04-08T11:21:00Z" w:initials="ST">
    <w:p w14:paraId="5F71F580" w14:textId="77777777" w:rsidR="006B77EC" w:rsidRDefault="006B77EC">
      <w:pPr>
        <w:pStyle w:val="Kommentartext"/>
      </w:pPr>
      <w:r>
        <w:rPr>
          <w:rStyle w:val="Kommentarzeichen"/>
        </w:rPr>
        <w:annotationRef/>
      </w:r>
      <w:r>
        <w:t>„Verbreitung“ ist ein Term aus dem Urheberrecht (siehe bspw. §17 UrhG „Verbreitungsrecht“) – würde ich hier aus meiner Sicht bevorzugen.</w:t>
      </w:r>
    </w:p>
  </w:comment>
  <w:comment w:id="91" w:author="Anke Thanheiser" w:date="2019-04-07T18:18:00Z" w:initials="AT">
    <w:p w14:paraId="31E42151" w14:textId="77777777" w:rsidR="00792B40" w:rsidRDefault="00792B40">
      <w:pPr>
        <w:pStyle w:val="Kommentartext"/>
      </w:pPr>
      <w:r>
        <w:rPr>
          <w:rStyle w:val="Kommentarzeichen"/>
        </w:rPr>
        <w:annotationRef/>
      </w:r>
      <w:r>
        <w:t>Modifizierte/ abgeänderte?</w:t>
      </w:r>
    </w:p>
  </w:comment>
  <w:comment w:id="92" w:author=" " w:date="2019-04-08T11:23:00Z" w:initials="ST">
    <w:p w14:paraId="17DEF6E5" w14:textId="77777777" w:rsidR="006B77EC" w:rsidRDefault="006B77EC">
      <w:pPr>
        <w:pStyle w:val="Kommentartext"/>
      </w:pPr>
      <w:r>
        <w:rPr>
          <w:rStyle w:val="Kommentarzeichen"/>
        </w:rPr>
        <w:annotationRef/>
      </w:r>
      <w:r>
        <w:t xml:space="preserve">„Bearbeitung“ ist ein Term aus dem Urheberrecht – siehe bspw. §23 UrhG „Bearbeitungen und </w:t>
      </w:r>
      <w:proofErr w:type="spellStart"/>
      <w:r>
        <w:t>Umgestlatungen</w:t>
      </w:r>
      <w:proofErr w:type="spellEnd"/>
      <w:r>
        <w:t>“.</w:t>
      </w:r>
    </w:p>
  </w:comment>
  <w:comment w:id="97" w:author="Anke Thanheiser" w:date="2019-04-07T18:20:00Z" w:initials="AT">
    <w:p w14:paraId="5FB27A31" w14:textId="77777777" w:rsidR="00792B40" w:rsidRDefault="00792B40">
      <w:pPr>
        <w:pStyle w:val="Kommentartext"/>
      </w:pPr>
      <w:r>
        <w:rPr>
          <w:rStyle w:val="Kommentarzeichen"/>
        </w:rPr>
        <w:annotationRef/>
      </w:r>
      <w:r>
        <w:t>handhaben/ bewältigen?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DB267F" w15:done="0"/>
  <w15:commentEx w15:paraId="1760D5D1" w15:done="0"/>
  <w15:commentEx w15:paraId="78F77A2E" w15:done="0"/>
  <w15:commentEx w15:paraId="49172CF3" w15:done="0"/>
  <w15:commentEx w15:paraId="19243208" w15:done="0"/>
  <w15:commentEx w15:paraId="1CA028E3" w15:done="0"/>
  <w15:commentEx w15:paraId="474D46FC" w15:done="0"/>
  <w15:commentEx w15:paraId="7AA90610" w15:done="0"/>
  <w15:commentEx w15:paraId="415A8FD2" w15:done="0"/>
  <w15:commentEx w15:paraId="4A4C3671" w15:paraIdParent="415A8FD2" w15:done="0"/>
  <w15:commentEx w15:paraId="68D16E01" w15:done="0"/>
  <w15:commentEx w15:paraId="45761E37" w15:done="0"/>
  <w15:commentEx w15:paraId="5F71F580" w15:paraIdParent="45761E37" w15:done="0"/>
  <w15:commentEx w15:paraId="31E42151" w15:done="0"/>
  <w15:commentEx w15:paraId="17DEF6E5" w15:paraIdParent="31E42151" w15:done="0"/>
  <w15:commentEx w15:paraId="5FB27A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DB267F" w16cid:durableId="2055AC8F"/>
  <w16cid:commentId w16cid:paraId="1760D5D1" w16cid:durableId="2055AC90"/>
  <w16cid:commentId w16cid:paraId="78F77A2E" w16cid:durableId="2055AC91"/>
  <w16cid:commentId w16cid:paraId="49172CF3" w16cid:durableId="2055AC92"/>
  <w16cid:commentId w16cid:paraId="19243208" w16cid:durableId="2055AC93"/>
  <w16cid:commentId w16cid:paraId="1CA028E3" w16cid:durableId="2055AC94"/>
  <w16cid:commentId w16cid:paraId="474D46FC" w16cid:durableId="2055AC95"/>
  <w16cid:commentId w16cid:paraId="7AA90610" w16cid:durableId="2055AC96"/>
  <w16cid:commentId w16cid:paraId="415A8FD2" w16cid:durableId="2055AC97"/>
  <w16cid:commentId w16cid:paraId="4A4C3671" w16cid:durableId="2055AD0C"/>
  <w16cid:commentId w16cid:paraId="68D16E01" w16cid:durableId="2055AC98"/>
  <w16cid:commentId w16cid:paraId="45761E37" w16cid:durableId="2055AC99"/>
  <w16cid:commentId w16cid:paraId="5F71F580" w16cid:durableId="2055AD4A"/>
  <w16cid:commentId w16cid:paraId="31E42151" w16cid:durableId="2055AC9A"/>
  <w16cid:commentId w16cid:paraId="17DEF6E5" w16cid:durableId="2055ADAC"/>
  <w16cid:commentId w16cid:paraId="5FB27A31" w16cid:durableId="2055AC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DA6DF" w14:textId="77777777" w:rsidR="00C05A80" w:rsidRDefault="00C05A80">
      <w:pPr>
        <w:spacing w:line="240" w:lineRule="auto"/>
      </w:pPr>
      <w:r>
        <w:separator/>
      </w:r>
    </w:p>
  </w:endnote>
  <w:endnote w:type="continuationSeparator" w:id="0">
    <w:p w14:paraId="3B09DDE3" w14:textId="77777777" w:rsidR="00C05A80" w:rsidRDefault="00C05A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Emoji">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B951E" w14:textId="77777777" w:rsidR="00792B40" w:rsidRDefault="00C05A80">
    <w:pPr>
      <w:jc w:val="right"/>
    </w:pPr>
    <w:r>
      <w:rPr>
        <w:noProof/>
      </w:rPr>
      <w:fldChar w:fldCharType="begin"/>
    </w:r>
    <w:r>
      <w:rPr>
        <w:noProof/>
      </w:rPr>
      <w:instrText>PAGE</w:instrText>
    </w:r>
    <w:r>
      <w:rPr>
        <w:noProof/>
      </w:rPr>
      <w:fldChar w:fldCharType="separate"/>
    </w:r>
    <w:r w:rsidR="00F518B4">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75809" w14:textId="77777777" w:rsidR="00C05A80" w:rsidRDefault="00C05A80">
      <w:pPr>
        <w:spacing w:line="240" w:lineRule="auto"/>
      </w:pPr>
      <w:r>
        <w:separator/>
      </w:r>
    </w:p>
  </w:footnote>
  <w:footnote w:type="continuationSeparator" w:id="0">
    <w:p w14:paraId="1198A7E8" w14:textId="77777777" w:rsidR="00C05A80" w:rsidRDefault="00C05A80">
      <w:pPr>
        <w:spacing w:line="240" w:lineRule="auto"/>
      </w:pPr>
      <w:r>
        <w:continuationSeparator/>
      </w:r>
    </w:p>
  </w:footnote>
  <w:footnote w:id="1">
    <w:p w14:paraId="4474940C" w14:textId="77777777" w:rsidR="00792B40" w:rsidRPr="00C913B0" w:rsidRDefault="00792B40">
      <w:pPr>
        <w:pStyle w:val="Funotentext"/>
        <w:rPr>
          <w:lang w:val="en-GB"/>
        </w:rPr>
      </w:pPr>
      <w:r>
        <w:rPr>
          <w:rStyle w:val="Funotenzeichen"/>
        </w:rPr>
        <w:footnoteRef/>
      </w:r>
      <w:r w:rsidRPr="00C913B0">
        <w:rPr>
          <w:lang w:val="en-GB"/>
        </w:rPr>
        <w:t xml:space="preserve"> determined by domain, legal jurisdiction and/or customer contracts</w:t>
      </w:r>
    </w:p>
  </w:footnote>
  <w:footnote w:id="2">
    <w:p w14:paraId="47607A62" w14:textId="77777777" w:rsidR="00792B40" w:rsidRDefault="00792B40">
      <w:pPr>
        <w:pStyle w:val="Funotentext"/>
      </w:pPr>
      <w:r>
        <w:rPr>
          <w:rStyle w:val="Funotenzeichen"/>
        </w:rPr>
        <w:footnoteRef/>
      </w:r>
      <w:r>
        <w:t xml:space="preserve"> Abhängig von Domäne, Gerichtsstand und/oder Kundenverträgen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8CC93" w14:textId="77777777" w:rsidR="00792B40" w:rsidRDefault="00792B40">
    <w:r>
      <w:rPr>
        <w:noProof/>
      </w:rPr>
      <w:drawing>
        <wp:anchor distT="114300" distB="114300" distL="114300" distR="114300" simplePos="0" relativeHeight="251658240" behindDoc="0" locked="0" layoutInCell="1" allowOverlap="1" wp14:anchorId="16FDF626" wp14:editId="27D8D51D">
          <wp:simplePos x="0" y="0"/>
          <wp:positionH relativeFrom="margin">
            <wp:posOffset>-95248</wp:posOffset>
          </wp:positionH>
          <wp:positionV relativeFrom="paragraph">
            <wp:posOffset>-66673</wp:posOffset>
          </wp:positionV>
          <wp:extent cx="1057275" cy="590550"/>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7E5F"/>
    <w:multiLevelType w:val="hybridMultilevel"/>
    <w:tmpl w:val="D10C748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F51DB"/>
    <w:multiLevelType w:val="multilevel"/>
    <w:tmpl w:val="50D67D40"/>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3" w15:restartNumberingAfterBreak="0">
    <w:nsid w:val="11FA6878"/>
    <w:multiLevelType w:val="hybridMultilevel"/>
    <w:tmpl w:val="35EAB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52050"/>
    <w:multiLevelType w:val="multilevel"/>
    <w:tmpl w:val="B57E14EC"/>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5" w15:restartNumberingAfterBreak="0">
    <w:nsid w:val="198B2621"/>
    <w:multiLevelType w:val="multilevel"/>
    <w:tmpl w:val="01F2F5A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6000B6"/>
    <w:multiLevelType w:val="hybridMultilevel"/>
    <w:tmpl w:val="9B2EC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DF7C76"/>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4E3EBB"/>
    <w:multiLevelType w:val="hybridMultilevel"/>
    <w:tmpl w:val="8FE0FC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B96FF8"/>
    <w:multiLevelType w:val="hybridMultilevel"/>
    <w:tmpl w:val="8C840C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D5F5256"/>
    <w:multiLevelType w:val="hybridMultilevel"/>
    <w:tmpl w:val="E62E2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01E3B3E"/>
    <w:multiLevelType w:val="hybridMultilevel"/>
    <w:tmpl w:val="CEEE2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955C30"/>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8F0BD8"/>
    <w:multiLevelType w:val="hybridMultilevel"/>
    <w:tmpl w:val="052A7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CB87EA1"/>
    <w:multiLevelType w:val="hybridMultilevel"/>
    <w:tmpl w:val="66821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0C151A8"/>
    <w:multiLevelType w:val="multilevel"/>
    <w:tmpl w:val="B57E14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0568F6"/>
    <w:multiLevelType w:val="multilevel"/>
    <w:tmpl w:val="0AE2C8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165A51"/>
    <w:multiLevelType w:val="multilevel"/>
    <w:tmpl w:val="156076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1C45F08"/>
    <w:multiLevelType w:val="hybridMultilevel"/>
    <w:tmpl w:val="DE305F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25F12B9"/>
    <w:multiLevelType w:val="hybridMultilevel"/>
    <w:tmpl w:val="CFAC6F7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28C69BA"/>
    <w:multiLevelType w:val="multilevel"/>
    <w:tmpl w:val="B07CFD04"/>
    <w:lvl w:ilvl="0">
      <w:start w:val="1"/>
      <w:numFmt w:val="bullet"/>
      <w:lvlText w:val="o"/>
      <w:lvlJc w:val="left"/>
      <w:pPr>
        <w:ind w:left="1516" w:hanging="360"/>
      </w:pPr>
      <w:rPr>
        <w:rFonts w:ascii="Courier New" w:hAnsi="Courier New" w:cs="Courier New"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23" w15:restartNumberingAfterBreak="0">
    <w:nsid w:val="69D67D0D"/>
    <w:multiLevelType w:val="hybridMultilevel"/>
    <w:tmpl w:val="19E853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38A5653"/>
    <w:multiLevelType w:val="multilevel"/>
    <w:tmpl w:val="EB36325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3C94651"/>
    <w:multiLevelType w:val="hybridMultilevel"/>
    <w:tmpl w:val="975C3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
  </w:num>
  <w:num w:numId="4">
    <w:abstractNumId w:val="24"/>
  </w:num>
  <w:num w:numId="5">
    <w:abstractNumId w:val="19"/>
  </w:num>
  <w:num w:numId="6">
    <w:abstractNumId w:val="15"/>
  </w:num>
  <w:num w:numId="7">
    <w:abstractNumId w:val="16"/>
  </w:num>
  <w:num w:numId="8">
    <w:abstractNumId w:val="12"/>
  </w:num>
  <w:num w:numId="9">
    <w:abstractNumId w:val="3"/>
  </w:num>
  <w:num w:numId="10">
    <w:abstractNumId w:val="5"/>
  </w:num>
  <w:num w:numId="11">
    <w:abstractNumId w:val="18"/>
  </w:num>
  <w:num w:numId="12">
    <w:abstractNumId w:val="8"/>
  </w:num>
  <w:num w:numId="13">
    <w:abstractNumId w:val="23"/>
  </w:num>
  <w:num w:numId="14">
    <w:abstractNumId w:val="4"/>
  </w:num>
  <w:num w:numId="15">
    <w:abstractNumId w:val="17"/>
  </w:num>
  <w:num w:numId="16">
    <w:abstractNumId w:val="22"/>
  </w:num>
  <w:num w:numId="17">
    <w:abstractNumId w:val="2"/>
  </w:num>
  <w:num w:numId="18">
    <w:abstractNumId w:val="7"/>
  </w:num>
  <w:num w:numId="19">
    <w:abstractNumId w:val="21"/>
  </w:num>
  <w:num w:numId="20">
    <w:abstractNumId w:val="0"/>
  </w:num>
  <w:num w:numId="21">
    <w:abstractNumId w:val="10"/>
  </w:num>
  <w:num w:numId="22">
    <w:abstractNumId w:val="11"/>
  </w:num>
  <w:num w:numId="23">
    <w:abstractNumId w:val="9"/>
  </w:num>
  <w:num w:numId="24">
    <w:abstractNumId w:val="20"/>
  </w:num>
  <w:num w:numId="25">
    <w:abstractNumId w:val="14"/>
  </w:num>
  <w:num w:numId="26">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Thanheiser">
    <w15:presenceInfo w15:providerId="Windows Live" w15:userId="7eed5fb5c4af4818"/>
  </w15:person>
  <w15:person w15:author="Jan Thielscher">
    <w15:presenceInfo w15:providerId="AD" w15:userId="S::jth@eacg.de::9eb84178-926b-43ac-8ed0-b0813ae730d6"/>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8C"/>
    <w:rsid w:val="00013849"/>
    <w:rsid w:val="000365C9"/>
    <w:rsid w:val="000516A6"/>
    <w:rsid w:val="000533A9"/>
    <w:rsid w:val="00054647"/>
    <w:rsid w:val="00057938"/>
    <w:rsid w:val="000843D2"/>
    <w:rsid w:val="000A07F3"/>
    <w:rsid w:val="000D3423"/>
    <w:rsid w:val="000E1FBE"/>
    <w:rsid w:val="000E3AD2"/>
    <w:rsid w:val="001032F9"/>
    <w:rsid w:val="00110640"/>
    <w:rsid w:val="001175BD"/>
    <w:rsid w:val="00121F9A"/>
    <w:rsid w:val="00133FDF"/>
    <w:rsid w:val="0014427B"/>
    <w:rsid w:val="0016385C"/>
    <w:rsid w:val="001A0E47"/>
    <w:rsid w:val="001B0B97"/>
    <w:rsid w:val="001B7232"/>
    <w:rsid w:val="001E0E47"/>
    <w:rsid w:val="001F3CEA"/>
    <w:rsid w:val="00205D6A"/>
    <w:rsid w:val="00206F85"/>
    <w:rsid w:val="00216254"/>
    <w:rsid w:val="002203D6"/>
    <w:rsid w:val="00225069"/>
    <w:rsid w:val="002439F4"/>
    <w:rsid w:val="002A6A4A"/>
    <w:rsid w:val="002C7FCC"/>
    <w:rsid w:val="00315864"/>
    <w:rsid w:val="00336040"/>
    <w:rsid w:val="00345846"/>
    <w:rsid w:val="00361FAA"/>
    <w:rsid w:val="00366066"/>
    <w:rsid w:val="003731A2"/>
    <w:rsid w:val="003755F4"/>
    <w:rsid w:val="0038492F"/>
    <w:rsid w:val="003A1190"/>
    <w:rsid w:val="003B16B9"/>
    <w:rsid w:val="003C53E3"/>
    <w:rsid w:val="003C62E1"/>
    <w:rsid w:val="003E1C02"/>
    <w:rsid w:val="003F6318"/>
    <w:rsid w:val="00404AC1"/>
    <w:rsid w:val="004678F1"/>
    <w:rsid w:val="004A21D7"/>
    <w:rsid w:val="004D2807"/>
    <w:rsid w:val="004F1507"/>
    <w:rsid w:val="004F25A7"/>
    <w:rsid w:val="004F2895"/>
    <w:rsid w:val="00510483"/>
    <w:rsid w:val="0051742E"/>
    <w:rsid w:val="0052147E"/>
    <w:rsid w:val="00522BB2"/>
    <w:rsid w:val="005257A2"/>
    <w:rsid w:val="005303A3"/>
    <w:rsid w:val="005430CD"/>
    <w:rsid w:val="0054331F"/>
    <w:rsid w:val="00563D2E"/>
    <w:rsid w:val="0059231E"/>
    <w:rsid w:val="005A3966"/>
    <w:rsid w:val="005B118C"/>
    <w:rsid w:val="005B19E4"/>
    <w:rsid w:val="005B4C37"/>
    <w:rsid w:val="005E480F"/>
    <w:rsid w:val="0062438D"/>
    <w:rsid w:val="0062455B"/>
    <w:rsid w:val="00631557"/>
    <w:rsid w:val="00631D92"/>
    <w:rsid w:val="0063515B"/>
    <w:rsid w:val="00646AB5"/>
    <w:rsid w:val="00673BFA"/>
    <w:rsid w:val="0069548A"/>
    <w:rsid w:val="006B77EC"/>
    <w:rsid w:val="006C29EE"/>
    <w:rsid w:val="006D00A3"/>
    <w:rsid w:val="007205AC"/>
    <w:rsid w:val="007239AF"/>
    <w:rsid w:val="00725D67"/>
    <w:rsid w:val="00732BE3"/>
    <w:rsid w:val="00762310"/>
    <w:rsid w:val="00766731"/>
    <w:rsid w:val="00792B40"/>
    <w:rsid w:val="007A4A9B"/>
    <w:rsid w:val="007C52BE"/>
    <w:rsid w:val="007C5306"/>
    <w:rsid w:val="007D0C5B"/>
    <w:rsid w:val="007E07BB"/>
    <w:rsid w:val="007F109A"/>
    <w:rsid w:val="00802808"/>
    <w:rsid w:val="008123CC"/>
    <w:rsid w:val="0081370B"/>
    <w:rsid w:val="0082078A"/>
    <w:rsid w:val="00821E12"/>
    <w:rsid w:val="0082228E"/>
    <w:rsid w:val="00851B87"/>
    <w:rsid w:val="0085563E"/>
    <w:rsid w:val="008568B3"/>
    <w:rsid w:val="0088273D"/>
    <w:rsid w:val="008D2A30"/>
    <w:rsid w:val="008E327E"/>
    <w:rsid w:val="009126FD"/>
    <w:rsid w:val="0092285F"/>
    <w:rsid w:val="00925C62"/>
    <w:rsid w:val="0092615C"/>
    <w:rsid w:val="00930B76"/>
    <w:rsid w:val="00945063"/>
    <w:rsid w:val="00950490"/>
    <w:rsid w:val="0095142E"/>
    <w:rsid w:val="0095393E"/>
    <w:rsid w:val="009610D4"/>
    <w:rsid w:val="00980E96"/>
    <w:rsid w:val="00A22844"/>
    <w:rsid w:val="00A26C9E"/>
    <w:rsid w:val="00A3094E"/>
    <w:rsid w:val="00A51779"/>
    <w:rsid w:val="00A55E86"/>
    <w:rsid w:val="00A648EB"/>
    <w:rsid w:val="00AA07BE"/>
    <w:rsid w:val="00AA3CD1"/>
    <w:rsid w:val="00AB3B1B"/>
    <w:rsid w:val="00AB6F05"/>
    <w:rsid w:val="00AC00C8"/>
    <w:rsid w:val="00AF297A"/>
    <w:rsid w:val="00B04670"/>
    <w:rsid w:val="00B05098"/>
    <w:rsid w:val="00B172AC"/>
    <w:rsid w:val="00B75AA0"/>
    <w:rsid w:val="00BA23F0"/>
    <w:rsid w:val="00BB16A6"/>
    <w:rsid w:val="00BC0B13"/>
    <w:rsid w:val="00BD17EC"/>
    <w:rsid w:val="00BE1E0B"/>
    <w:rsid w:val="00C01044"/>
    <w:rsid w:val="00C05A80"/>
    <w:rsid w:val="00C10124"/>
    <w:rsid w:val="00C16FDA"/>
    <w:rsid w:val="00C31542"/>
    <w:rsid w:val="00C3550F"/>
    <w:rsid w:val="00C74E10"/>
    <w:rsid w:val="00C84B70"/>
    <w:rsid w:val="00C863E5"/>
    <w:rsid w:val="00C86E89"/>
    <w:rsid w:val="00C913B0"/>
    <w:rsid w:val="00CA74DE"/>
    <w:rsid w:val="00CC65AD"/>
    <w:rsid w:val="00CD55CA"/>
    <w:rsid w:val="00CF6557"/>
    <w:rsid w:val="00CF7BD5"/>
    <w:rsid w:val="00D058F1"/>
    <w:rsid w:val="00D235D2"/>
    <w:rsid w:val="00D2493E"/>
    <w:rsid w:val="00D40AE5"/>
    <w:rsid w:val="00D40CA1"/>
    <w:rsid w:val="00D56F91"/>
    <w:rsid w:val="00D613EA"/>
    <w:rsid w:val="00D722D5"/>
    <w:rsid w:val="00D759C6"/>
    <w:rsid w:val="00D82D69"/>
    <w:rsid w:val="00DA2EA9"/>
    <w:rsid w:val="00DA5676"/>
    <w:rsid w:val="00DA6160"/>
    <w:rsid w:val="00E03FE2"/>
    <w:rsid w:val="00E16703"/>
    <w:rsid w:val="00E20B38"/>
    <w:rsid w:val="00E2156B"/>
    <w:rsid w:val="00E615A2"/>
    <w:rsid w:val="00EB5447"/>
    <w:rsid w:val="00EC20EA"/>
    <w:rsid w:val="00EE5A28"/>
    <w:rsid w:val="00F062CB"/>
    <w:rsid w:val="00F1527A"/>
    <w:rsid w:val="00F16C65"/>
    <w:rsid w:val="00F376F2"/>
    <w:rsid w:val="00F518B4"/>
    <w:rsid w:val="00F628EC"/>
    <w:rsid w:val="00FA7690"/>
    <w:rsid w:val="00FC253B"/>
    <w:rsid w:val="00FC6D8E"/>
    <w:rsid w:val="00FD6104"/>
    <w:rsid w:val="00FF43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47CD"/>
  <w15:docId w15:val="{585551B4-C15D-49F4-90D0-19A27459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7C5306"/>
  </w:style>
  <w:style w:type="paragraph" w:styleId="berschrift1">
    <w:name w:val="heading 1"/>
    <w:basedOn w:val="Standard"/>
    <w:next w:val="Standard"/>
    <w:rsid w:val="007C5306"/>
    <w:pPr>
      <w:keepNext/>
      <w:keepLines/>
      <w:spacing w:before="400" w:after="120"/>
      <w:outlineLvl w:val="0"/>
    </w:pPr>
    <w:rPr>
      <w:sz w:val="40"/>
      <w:szCs w:val="40"/>
    </w:rPr>
  </w:style>
  <w:style w:type="paragraph" w:styleId="berschrift2">
    <w:name w:val="heading 2"/>
    <w:basedOn w:val="Standard"/>
    <w:next w:val="Standard"/>
    <w:rsid w:val="007C5306"/>
    <w:pPr>
      <w:keepNext/>
      <w:keepLines/>
      <w:spacing w:before="360" w:after="120"/>
      <w:outlineLvl w:val="1"/>
    </w:pPr>
    <w:rPr>
      <w:sz w:val="32"/>
      <w:szCs w:val="32"/>
    </w:rPr>
  </w:style>
  <w:style w:type="paragraph" w:styleId="berschrift3">
    <w:name w:val="heading 3"/>
    <w:basedOn w:val="Standard"/>
    <w:next w:val="Standard"/>
    <w:rsid w:val="007C5306"/>
    <w:pPr>
      <w:keepNext/>
      <w:keepLines/>
      <w:spacing w:before="320" w:after="80"/>
      <w:outlineLvl w:val="2"/>
    </w:pPr>
    <w:rPr>
      <w:color w:val="434343"/>
      <w:sz w:val="28"/>
      <w:szCs w:val="28"/>
    </w:rPr>
  </w:style>
  <w:style w:type="paragraph" w:styleId="berschrift4">
    <w:name w:val="heading 4"/>
    <w:basedOn w:val="Standard"/>
    <w:next w:val="Standard"/>
    <w:rsid w:val="007C5306"/>
    <w:pPr>
      <w:keepNext/>
      <w:keepLines/>
      <w:spacing w:before="280" w:after="80"/>
      <w:outlineLvl w:val="3"/>
    </w:pPr>
    <w:rPr>
      <w:color w:val="666666"/>
      <w:sz w:val="24"/>
      <w:szCs w:val="24"/>
    </w:rPr>
  </w:style>
  <w:style w:type="paragraph" w:styleId="berschrift5">
    <w:name w:val="heading 5"/>
    <w:basedOn w:val="Standard"/>
    <w:next w:val="Standard"/>
    <w:rsid w:val="007C5306"/>
    <w:pPr>
      <w:keepNext/>
      <w:keepLines/>
      <w:spacing w:before="240" w:after="80"/>
      <w:outlineLvl w:val="4"/>
    </w:pPr>
    <w:rPr>
      <w:color w:val="666666"/>
    </w:rPr>
  </w:style>
  <w:style w:type="paragraph" w:styleId="berschrift6">
    <w:name w:val="heading 6"/>
    <w:basedOn w:val="Standard"/>
    <w:next w:val="Standard"/>
    <w:rsid w:val="007C5306"/>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rsid w:val="007C5306"/>
    <w:tblPr>
      <w:tblCellMar>
        <w:top w:w="0" w:type="dxa"/>
        <w:left w:w="0" w:type="dxa"/>
        <w:bottom w:w="0" w:type="dxa"/>
        <w:right w:w="0" w:type="dxa"/>
      </w:tblCellMar>
    </w:tblPr>
  </w:style>
  <w:style w:type="paragraph" w:styleId="Titel">
    <w:name w:val="Title"/>
    <w:basedOn w:val="Standard"/>
    <w:next w:val="Standard"/>
    <w:rsid w:val="007C5306"/>
    <w:pPr>
      <w:keepNext/>
      <w:keepLines/>
      <w:spacing w:after="60"/>
    </w:pPr>
    <w:rPr>
      <w:sz w:val="52"/>
      <w:szCs w:val="52"/>
    </w:rPr>
  </w:style>
  <w:style w:type="paragraph" w:styleId="Untertitel">
    <w:name w:val="Subtitle"/>
    <w:basedOn w:val="Standard"/>
    <w:next w:val="Standard"/>
    <w:rsid w:val="007C5306"/>
    <w:pPr>
      <w:keepNext/>
      <w:keepLines/>
      <w:spacing w:after="320"/>
    </w:pPr>
    <w:rPr>
      <w:color w:val="666666"/>
      <w:sz w:val="30"/>
      <w:szCs w:val="30"/>
    </w:rPr>
  </w:style>
  <w:style w:type="table" w:customStyle="1" w:styleId="9">
    <w:name w:val="9"/>
    <w:basedOn w:val="TableNormal1"/>
    <w:rsid w:val="007C5306"/>
    <w:tblPr>
      <w:tblStyleRowBandSize w:val="1"/>
      <w:tblStyleColBandSize w:val="1"/>
      <w:tblCellMar>
        <w:top w:w="100" w:type="dxa"/>
        <w:left w:w="100" w:type="dxa"/>
        <w:bottom w:w="100" w:type="dxa"/>
        <w:right w:w="100" w:type="dxa"/>
      </w:tblCellMar>
    </w:tblPr>
  </w:style>
  <w:style w:type="table" w:customStyle="1" w:styleId="8">
    <w:name w:val="8"/>
    <w:basedOn w:val="TableNormal1"/>
    <w:rsid w:val="007C5306"/>
    <w:tblPr>
      <w:tblStyleRowBandSize w:val="1"/>
      <w:tblStyleColBandSize w:val="1"/>
      <w:tblCellMar>
        <w:top w:w="100" w:type="dxa"/>
        <w:left w:w="100" w:type="dxa"/>
        <w:bottom w:w="100" w:type="dxa"/>
        <w:right w:w="100" w:type="dxa"/>
      </w:tblCellMar>
    </w:tblPr>
  </w:style>
  <w:style w:type="table" w:customStyle="1" w:styleId="7">
    <w:name w:val="7"/>
    <w:basedOn w:val="TableNormal1"/>
    <w:rsid w:val="007C5306"/>
    <w:tblPr>
      <w:tblStyleRowBandSize w:val="1"/>
      <w:tblStyleColBandSize w:val="1"/>
      <w:tblCellMar>
        <w:top w:w="100" w:type="dxa"/>
        <w:left w:w="100" w:type="dxa"/>
        <w:bottom w:w="100" w:type="dxa"/>
        <w:right w:w="100" w:type="dxa"/>
      </w:tblCellMar>
    </w:tblPr>
  </w:style>
  <w:style w:type="table" w:customStyle="1" w:styleId="6">
    <w:name w:val="6"/>
    <w:basedOn w:val="TableNormal1"/>
    <w:rsid w:val="007C5306"/>
    <w:tblPr>
      <w:tblStyleRowBandSize w:val="1"/>
      <w:tblStyleColBandSize w:val="1"/>
      <w:tblCellMar>
        <w:top w:w="100" w:type="dxa"/>
        <w:left w:w="100" w:type="dxa"/>
        <w:bottom w:w="100" w:type="dxa"/>
        <w:right w:w="100" w:type="dxa"/>
      </w:tblCellMar>
    </w:tblPr>
  </w:style>
  <w:style w:type="table" w:customStyle="1" w:styleId="5">
    <w:name w:val="5"/>
    <w:basedOn w:val="TableNormal1"/>
    <w:rsid w:val="007C5306"/>
    <w:tblPr>
      <w:tblStyleRowBandSize w:val="1"/>
      <w:tblStyleColBandSize w:val="1"/>
      <w:tblCellMar>
        <w:top w:w="100" w:type="dxa"/>
        <w:left w:w="100" w:type="dxa"/>
        <w:bottom w:w="100" w:type="dxa"/>
        <w:right w:w="100" w:type="dxa"/>
      </w:tblCellMar>
    </w:tblPr>
  </w:style>
  <w:style w:type="table" w:customStyle="1" w:styleId="4">
    <w:name w:val="4"/>
    <w:basedOn w:val="TableNormal1"/>
    <w:rsid w:val="007C5306"/>
    <w:tblPr>
      <w:tblStyleRowBandSize w:val="1"/>
      <w:tblStyleColBandSize w:val="1"/>
      <w:tblCellMar>
        <w:top w:w="100" w:type="dxa"/>
        <w:left w:w="100" w:type="dxa"/>
        <w:bottom w:w="100" w:type="dxa"/>
        <w:right w:w="100" w:type="dxa"/>
      </w:tblCellMar>
    </w:tblPr>
  </w:style>
  <w:style w:type="table" w:customStyle="1" w:styleId="3">
    <w:name w:val="3"/>
    <w:basedOn w:val="TableNormal1"/>
    <w:rsid w:val="007C5306"/>
    <w:tblPr>
      <w:tblStyleRowBandSize w:val="1"/>
      <w:tblStyleColBandSize w:val="1"/>
      <w:tblCellMar>
        <w:top w:w="100" w:type="dxa"/>
        <w:left w:w="100" w:type="dxa"/>
        <w:bottom w:w="100" w:type="dxa"/>
        <w:right w:w="100" w:type="dxa"/>
      </w:tblCellMar>
    </w:tblPr>
  </w:style>
  <w:style w:type="table" w:customStyle="1" w:styleId="2">
    <w:name w:val="2"/>
    <w:basedOn w:val="TableNormal1"/>
    <w:rsid w:val="007C5306"/>
    <w:tblPr>
      <w:tblStyleRowBandSize w:val="1"/>
      <w:tblStyleColBandSize w:val="1"/>
      <w:tblCellMar>
        <w:top w:w="100" w:type="dxa"/>
        <w:left w:w="100" w:type="dxa"/>
        <w:bottom w:w="100" w:type="dxa"/>
        <w:right w:w="100" w:type="dxa"/>
      </w:tblCellMar>
    </w:tblPr>
  </w:style>
  <w:style w:type="table" w:customStyle="1" w:styleId="1">
    <w:name w:val="1"/>
    <w:basedOn w:val="TableNormal1"/>
    <w:rsid w:val="007C5306"/>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rsid w:val="007C53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5306"/>
    <w:rPr>
      <w:sz w:val="20"/>
      <w:szCs w:val="20"/>
    </w:rPr>
  </w:style>
  <w:style w:type="character" w:styleId="Kommentarzeichen">
    <w:name w:val="annotation reference"/>
    <w:basedOn w:val="Absatz-Standardschriftart"/>
    <w:uiPriority w:val="99"/>
    <w:semiHidden/>
    <w:unhideWhenUsed/>
    <w:rsid w:val="007C5306"/>
    <w:rPr>
      <w:sz w:val="16"/>
      <w:szCs w:val="16"/>
    </w:rPr>
  </w:style>
  <w:style w:type="paragraph" w:styleId="Sprechblasentext">
    <w:name w:val="Balloon Text"/>
    <w:basedOn w:val="Standard"/>
    <w:link w:val="SprechblasentextZchn"/>
    <w:uiPriority w:val="99"/>
    <w:semiHidden/>
    <w:unhideWhenUsed/>
    <w:rsid w:val="00CD55C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55CA"/>
    <w:rPr>
      <w:rFonts w:ascii="Segoe UI" w:hAnsi="Segoe UI" w:cs="Segoe UI"/>
      <w:sz w:val="18"/>
      <w:szCs w:val="18"/>
    </w:rPr>
  </w:style>
  <w:style w:type="paragraph" w:styleId="berarbeitung">
    <w:name w:val="Revision"/>
    <w:hidden/>
    <w:uiPriority w:val="99"/>
    <w:semiHidden/>
    <w:rsid w:val="00CD55CA"/>
    <w:pPr>
      <w:spacing w:line="240" w:lineRule="auto"/>
    </w:pPr>
  </w:style>
  <w:style w:type="paragraph" w:styleId="Listenabsatz">
    <w:name w:val="List Paragraph"/>
    <w:basedOn w:val="Standard"/>
    <w:uiPriority w:val="34"/>
    <w:qFormat/>
    <w:rsid w:val="00766731"/>
    <w:pPr>
      <w:ind w:left="720"/>
      <w:contextualSpacing/>
    </w:pPr>
  </w:style>
  <w:style w:type="paragraph" w:styleId="Kommentarthema">
    <w:name w:val="annotation subject"/>
    <w:basedOn w:val="Kommentartext"/>
    <w:next w:val="Kommentartext"/>
    <w:link w:val="KommentarthemaZchn"/>
    <w:uiPriority w:val="99"/>
    <w:semiHidden/>
    <w:unhideWhenUsed/>
    <w:rsid w:val="0014427B"/>
    <w:rPr>
      <w:b/>
      <w:bCs/>
    </w:rPr>
  </w:style>
  <w:style w:type="character" w:customStyle="1" w:styleId="KommentarthemaZchn">
    <w:name w:val="Kommentarthema Zchn"/>
    <w:basedOn w:val="KommentartextZchn"/>
    <w:link w:val="Kommentarthema"/>
    <w:uiPriority w:val="99"/>
    <w:semiHidden/>
    <w:rsid w:val="0014427B"/>
    <w:rPr>
      <w:b/>
      <w:bCs/>
      <w:sz w:val="20"/>
      <w:szCs w:val="20"/>
    </w:rPr>
  </w:style>
  <w:style w:type="paragraph" w:customStyle="1" w:styleId="Default">
    <w:name w:val="Default"/>
    <w:rsid w:val="007239AF"/>
    <w:pPr>
      <w:autoSpaceDE w:val="0"/>
      <w:autoSpaceDN w:val="0"/>
      <w:adjustRightInd w:val="0"/>
      <w:spacing w:line="240" w:lineRule="auto"/>
    </w:pPr>
    <w:rPr>
      <w:rFonts w:ascii="Calibri" w:hAnsi="Calibri" w:cs="Calibri"/>
      <w:color w:val="000000"/>
      <w:sz w:val="24"/>
      <w:szCs w:val="24"/>
    </w:rPr>
  </w:style>
  <w:style w:type="character" w:styleId="Hyperlink">
    <w:name w:val="Hyperlink"/>
    <w:basedOn w:val="Absatz-Standardschriftart"/>
    <w:uiPriority w:val="99"/>
    <w:unhideWhenUsed/>
    <w:rsid w:val="00216254"/>
    <w:rPr>
      <w:color w:val="0000FF" w:themeColor="hyperlink"/>
      <w:u w:val="single"/>
    </w:rPr>
  </w:style>
  <w:style w:type="character" w:customStyle="1" w:styleId="NichtaufgelsteErwhnung1">
    <w:name w:val="Nicht aufgelöste Erwähnung1"/>
    <w:basedOn w:val="Absatz-Standardschriftart"/>
    <w:uiPriority w:val="99"/>
    <w:semiHidden/>
    <w:unhideWhenUsed/>
    <w:rsid w:val="00216254"/>
    <w:rPr>
      <w:color w:val="605E5C"/>
      <w:shd w:val="clear" w:color="auto" w:fill="E1DFDD"/>
    </w:rPr>
  </w:style>
  <w:style w:type="paragraph" w:styleId="Funotentext">
    <w:name w:val="footnote text"/>
    <w:basedOn w:val="Standard"/>
    <w:link w:val="FunotentextZchn"/>
    <w:uiPriority w:val="99"/>
    <w:semiHidden/>
    <w:unhideWhenUsed/>
    <w:rsid w:val="00C913B0"/>
    <w:pPr>
      <w:spacing w:line="240" w:lineRule="auto"/>
    </w:pPr>
    <w:rPr>
      <w:sz w:val="20"/>
      <w:szCs w:val="20"/>
    </w:rPr>
  </w:style>
  <w:style w:type="character" w:customStyle="1" w:styleId="FunotentextZchn">
    <w:name w:val="Fußnotentext Zchn"/>
    <w:basedOn w:val="Absatz-Standardschriftart"/>
    <w:link w:val="Funotentext"/>
    <w:uiPriority w:val="99"/>
    <w:semiHidden/>
    <w:rsid w:val="00C913B0"/>
    <w:rPr>
      <w:sz w:val="20"/>
      <w:szCs w:val="20"/>
    </w:rPr>
  </w:style>
  <w:style w:type="character" w:styleId="Funotenzeichen">
    <w:name w:val="footnote reference"/>
    <w:basedOn w:val="Absatz-Standardschriftart"/>
    <w:uiPriority w:val="99"/>
    <w:semiHidden/>
    <w:unhideWhenUsed/>
    <w:rsid w:val="00C913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lists.linuxfoundation.org/mailman/listinfo/openchain-spec" TargetMode="External"/><Relationship Id="rId13" Type="http://schemas.openxmlformats.org/officeDocument/2006/relationships/hyperlink" Target="http://www.spdx.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wiki.linuxfoundation.org/openchain/specification-questions-and-answer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BBBDC-4C3B-4EB4-B356-79B43E501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4799</Words>
  <Characters>30236</Characters>
  <Application>Microsoft Office Word</Application>
  <DocSecurity>0</DocSecurity>
  <Lines>251</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xca4027</dc:creator>
  <cp:lastModifiedBy> </cp:lastModifiedBy>
  <cp:revision>2</cp:revision>
  <dcterms:created xsi:type="dcterms:W3CDTF">2019-04-08T09:24:00Z</dcterms:created>
  <dcterms:modified xsi:type="dcterms:W3CDTF">2019-04-08T09:24:00Z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ad48af2b-f9df-4764-b4ac-d026b3dc921c</vt:lpwstr>
  </property>
  <property fmtid="{D5CDD505-2E9C-101B-9397-08002B2CF9AE}" pid="3" name="CTPClassification">
    <vt:lpwstr>CTP_NT</vt:lpwstr>
  </property>
</Properties>
</file>