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F8A2CA0"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3" w:author="Stefan Thanheiser" w:date="2019-04-01T22:51:00Z">
          <w:tblPr>
            <w:tblStyle w:val="9"/>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650"/>
        <w:gridCol w:w="4650"/>
        <w:gridCol w:w="4650"/>
        <w:gridCol w:w="4651"/>
        <w:tblGridChange w:id="4">
          <w:tblGrid>
            <w:gridCol w:w="3183"/>
            <w:gridCol w:w="3183"/>
            <w:gridCol w:w="3183"/>
            <w:gridCol w:w="3183"/>
          </w:tblGrid>
        </w:tblGridChange>
      </w:tblGrid>
      <w:tr w:rsidR="00A26C9E" w:rsidRPr="003731A2" w14:paraId="2BB18E8B" w14:textId="77777777" w:rsidTr="00A26C9E">
        <w:trPr>
          <w:ins w:id="5" w:author="Stefan Thanheiser" w:date="2019-02-16T23:31:00Z"/>
        </w:trPr>
        <w:tc>
          <w:tcPr>
            <w:tcW w:w="4650" w:type="dxa"/>
            <w:shd w:val="clear" w:color="auto" w:fill="auto"/>
            <w:tcMar>
              <w:top w:w="100" w:type="dxa"/>
              <w:left w:w="100" w:type="dxa"/>
              <w:bottom w:w="100" w:type="dxa"/>
              <w:right w:w="100" w:type="dxa"/>
            </w:tcMar>
            <w:tcPrChange w:id="6" w:author="Stefan Thanheiser" w:date="2019-04-01T22:51:00Z">
              <w:tcPr>
                <w:tcW w:w="3183" w:type="dxa"/>
                <w:shd w:val="clear" w:color="auto" w:fill="auto"/>
                <w:tcMar>
                  <w:top w:w="100" w:type="dxa"/>
                  <w:left w:w="100" w:type="dxa"/>
                  <w:bottom w:w="100" w:type="dxa"/>
                  <w:right w:w="100" w:type="dxa"/>
                </w:tcMar>
              </w:tcPr>
            </w:tcPrChange>
          </w:tcPr>
          <w:p w14:paraId="4CDA2DFC" w14:textId="6D3B9559" w:rsidR="00A26C9E" w:rsidRPr="003731A2" w:rsidRDefault="00A26C9E" w:rsidP="003731A2">
            <w:pPr>
              <w:spacing w:line="240" w:lineRule="auto"/>
              <w:rPr>
                <w:ins w:id="7" w:author="Stefan Thanheiser" w:date="2019-02-16T23:31:00Z"/>
                <w:rFonts w:asciiTheme="minorHAnsi" w:eastAsia="Calibri" w:hAnsiTheme="minorHAnsi" w:cs="Calibri"/>
                <w:sz w:val="24"/>
                <w:szCs w:val="24"/>
                <w:lang w:val="en-US"/>
              </w:rPr>
            </w:pPr>
            <w:proofErr w:type="spellStart"/>
            <w:ins w:id="8" w:author="Stefan Thanheiser" w:date="2019-02-16T23:31:00Z">
              <w:r>
                <w:rPr>
                  <w:rFonts w:asciiTheme="minorHAnsi" w:eastAsia="Calibri" w:hAnsiTheme="minorHAnsi" w:cs="Calibri"/>
                  <w:sz w:val="24"/>
                  <w:szCs w:val="24"/>
                  <w:lang w:val="en-US"/>
                </w:rPr>
                <w:t>Openchain</w:t>
              </w:r>
              <w:proofErr w:type="spellEnd"/>
              <w:r>
                <w:rPr>
                  <w:rFonts w:asciiTheme="minorHAnsi" w:eastAsia="Calibri" w:hAnsiTheme="minorHAnsi" w:cs="Calibri"/>
                  <w:sz w:val="24"/>
                  <w:szCs w:val="24"/>
                  <w:lang w:val="en-US"/>
                </w:rPr>
                <w:t>-Spec 1.2</w:t>
              </w:r>
            </w:ins>
          </w:p>
        </w:tc>
        <w:tc>
          <w:tcPr>
            <w:tcW w:w="4650" w:type="dxa"/>
            <w:tcPrChange w:id="9" w:author="Stefan Thanheiser" w:date="2019-04-01T22:51:00Z">
              <w:tcPr>
                <w:tcW w:w="3183" w:type="dxa"/>
              </w:tcPr>
            </w:tcPrChange>
          </w:tcPr>
          <w:p w14:paraId="00978002" w14:textId="17A20C81" w:rsidR="00A26C9E" w:rsidRPr="003731A2" w:rsidRDefault="00A26C9E" w:rsidP="003731A2">
            <w:pPr>
              <w:widowControl w:val="0"/>
              <w:pBdr>
                <w:top w:val="nil"/>
                <w:left w:val="nil"/>
                <w:bottom w:val="nil"/>
                <w:right w:val="nil"/>
                <w:between w:val="nil"/>
              </w:pBdr>
              <w:spacing w:line="240" w:lineRule="auto"/>
              <w:rPr>
                <w:ins w:id="10" w:author="Stefan Thanheiser" w:date="2019-02-16T23:31:00Z"/>
                <w:rFonts w:asciiTheme="minorHAnsi" w:eastAsia="Calibri" w:hAnsiTheme="minorHAnsi" w:cs="Calibri"/>
                <w:sz w:val="24"/>
                <w:szCs w:val="24"/>
              </w:rPr>
            </w:pPr>
            <w:ins w:id="11" w:author="Stefan Thanheiser" w:date="2019-02-16T23:32:00Z">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ins>
          </w:p>
        </w:tc>
        <w:tc>
          <w:tcPr>
            <w:tcW w:w="4650" w:type="dxa"/>
            <w:tcPrChange w:id="12" w:author="Stefan Thanheiser" w:date="2019-04-01T22:51:00Z">
              <w:tcPr>
                <w:tcW w:w="3183" w:type="dxa"/>
              </w:tcPr>
            </w:tcPrChange>
          </w:tcPr>
          <w:p w14:paraId="6252CA59" w14:textId="77777777" w:rsidR="00A26C9E" w:rsidRPr="003731A2" w:rsidRDefault="00A26C9E" w:rsidP="003731A2">
            <w:pPr>
              <w:widowControl w:val="0"/>
              <w:pBdr>
                <w:top w:val="nil"/>
                <w:left w:val="nil"/>
                <w:bottom w:val="nil"/>
                <w:right w:val="nil"/>
                <w:between w:val="nil"/>
              </w:pBdr>
              <w:spacing w:line="240" w:lineRule="auto"/>
              <w:rPr>
                <w:ins w:id="13" w:author="Stefan Thanheiser" w:date="2019-04-01T22:51:00Z"/>
                <w:rFonts w:asciiTheme="minorHAnsi" w:eastAsia="Calibri" w:hAnsiTheme="minorHAnsi" w:cs="Calibri"/>
                <w:sz w:val="24"/>
                <w:szCs w:val="24"/>
              </w:rPr>
            </w:pPr>
          </w:p>
        </w:tc>
        <w:tc>
          <w:tcPr>
            <w:tcW w:w="4651" w:type="dxa"/>
            <w:shd w:val="clear" w:color="auto" w:fill="auto"/>
            <w:tcMar>
              <w:top w:w="100" w:type="dxa"/>
              <w:left w:w="100" w:type="dxa"/>
              <w:bottom w:w="100" w:type="dxa"/>
              <w:right w:w="100" w:type="dxa"/>
            </w:tcMar>
            <w:tcPrChange w:id="14" w:author="Stefan Thanheiser" w:date="2019-04-01T22:51:00Z">
              <w:tcPr>
                <w:tcW w:w="3183" w:type="dxa"/>
                <w:shd w:val="clear" w:color="auto" w:fill="auto"/>
                <w:tcMar>
                  <w:top w:w="100" w:type="dxa"/>
                  <w:left w:w="100" w:type="dxa"/>
                  <w:bottom w:w="100" w:type="dxa"/>
                  <w:right w:w="100" w:type="dxa"/>
                </w:tcMar>
              </w:tcPr>
            </w:tcPrChange>
          </w:tcPr>
          <w:p w14:paraId="4F1675C9" w14:textId="3ABF920D" w:rsidR="00A26C9E" w:rsidRPr="003731A2" w:rsidRDefault="00A26C9E" w:rsidP="003731A2">
            <w:pPr>
              <w:widowControl w:val="0"/>
              <w:pBdr>
                <w:top w:val="nil"/>
                <w:left w:val="nil"/>
                <w:bottom w:val="nil"/>
                <w:right w:val="nil"/>
                <w:between w:val="nil"/>
              </w:pBdr>
              <w:spacing w:line="240" w:lineRule="auto"/>
              <w:rPr>
                <w:ins w:id="15" w:author="Stefan Thanheiser" w:date="2019-02-16T23:31:00Z"/>
                <w:rFonts w:asciiTheme="minorHAnsi" w:eastAsia="Calibri" w:hAnsiTheme="minorHAnsi" w:cs="Calibri"/>
                <w:sz w:val="24"/>
                <w:szCs w:val="24"/>
              </w:rPr>
            </w:pPr>
          </w:p>
        </w:tc>
      </w:tr>
      <w:tr w:rsidR="00A26C9E" w:rsidRPr="003731A2" w14:paraId="75D863D0" w14:textId="77777777" w:rsidTr="00A26C9E">
        <w:tc>
          <w:tcPr>
            <w:tcW w:w="4650" w:type="dxa"/>
            <w:shd w:val="clear" w:color="auto" w:fill="auto"/>
            <w:tcMar>
              <w:top w:w="100" w:type="dxa"/>
              <w:left w:w="100" w:type="dxa"/>
              <w:bottom w:w="100" w:type="dxa"/>
              <w:right w:w="100" w:type="dxa"/>
            </w:tcMar>
            <w:tcPrChange w:id="16" w:author="Stefan Thanheiser" w:date="2019-04-01T22:51:00Z">
              <w:tcPr>
                <w:tcW w:w="3183" w:type="dxa"/>
                <w:shd w:val="clear" w:color="auto" w:fill="auto"/>
                <w:tcMar>
                  <w:top w:w="100" w:type="dxa"/>
                  <w:left w:w="100" w:type="dxa"/>
                  <w:bottom w:w="100" w:type="dxa"/>
                  <w:right w:w="100" w:type="dxa"/>
                </w:tcMar>
              </w:tcPr>
            </w:tcPrChange>
          </w:tcPr>
          <w:p w14:paraId="1EF6DA01"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A26C9E" w:rsidRPr="003731A2" w:rsidRDefault="00A26C9E" w:rsidP="003731A2">
            <w:pPr>
              <w:spacing w:line="240" w:lineRule="auto"/>
              <w:rPr>
                <w:rFonts w:asciiTheme="minorHAnsi" w:eastAsia="Calibri" w:hAnsiTheme="minorHAnsi" w:cs="Calibri"/>
                <w:sz w:val="24"/>
                <w:szCs w:val="24"/>
                <w:lang w:val="en-US"/>
              </w:rPr>
            </w:pPr>
          </w:p>
          <w:p w14:paraId="0F29A23E" w14:textId="77777777" w:rsidR="00A26C9E" w:rsidRPr="003731A2" w:rsidRDefault="00A26C9E" w:rsidP="003731A2">
            <w:pPr>
              <w:spacing w:line="240" w:lineRule="auto"/>
              <w:rPr>
                <w:rFonts w:asciiTheme="minorHAnsi" w:eastAsia="Calibri" w:hAnsiTheme="minorHAnsi" w:cs="Calibri"/>
                <w:sz w:val="24"/>
                <w:szCs w:val="24"/>
                <w:lang w:val="en-US"/>
              </w:rPr>
            </w:pPr>
          </w:p>
          <w:p w14:paraId="45AFBAD0" w14:textId="77777777" w:rsidR="00A26C9E" w:rsidRPr="003731A2" w:rsidRDefault="00A26C9E" w:rsidP="003731A2">
            <w:pPr>
              <w:spacing w:line="240" w:lineRule="auto"/>
              <w:rPr>
                <w:rFonts w:asciiTheme="minorHAnsi" w:eastAsia="Calibri" w:hAnsiTheme="minorHAnsi" w:cs="Calibri"/>
                <w:sz w:val="24"/>
                <w:szCs w:val="24"/>
                <w:lang w:val="en-US"/>
              </w:rPr>
            </w:pPr>
          </w:p>
          <w:p w14:paraId="6903F945" w14:textId="77777777" w:rsidR="00A26C9E" w:rsidRPr="003731A2" w:rsidRDefault="00A26C9E" w:rsidP="003731A2">
            <w:pPr>
              <w:spacing w:line="240" w:lineRule="auto"/>
              <w:rPr>
                <w:rFonts w:asciiTheme="minorHAnsi" w:eastAsia="Calibri" w:hAnsiTheme="minorHAnsi" w:cs="Calibri"/>
                <w:sz w:val="24"/>
                <w:szCs w:val="24"/>
                <w:lang w:val="en-US"/>
              </w:rPr>
            </w:pPr>
          </w:p>
          <w:p w14:paraId="70E5634C" w14:textId="77777777" w:rsidR="00A26C9E" w:rsidRPr="003731A2" w:rsidRDefault="00A26C9E" w:rsidP="003731A2">
            <w:pPr>
              <w:spacing w:line="240" w:lineRule="auto"/>
              <w:rPr>
                <w:rFonts w:asciiTheme="minorHAnsi" w:eastAsia="Calibri" w:hAnsiTheme="minorHAnsi" w:cs="Calibri"/>
                <w:sz w:val="24"/>
                <w:szCs w:val="24"/>
                <w:lang w:val="en-US"/>
              </w:rPr>
            </w:pPr>
          </w:p>
          <w:p w14:paraId="2EE07D08" w14:textId="77777777" w:rsidR="00A26C9E" w:rsidRPr="003731A2" w:rsidRDefault="00A26C9E" w:rsidP="003731A2">
            <w:pPr>
              <w:spacing w:line="240" w:lineRule="auto"/>
              <w:rPr>
                <w:rFonts w:asciiTheme="minorHAnsi" w:eastAsia="Calibri" w:hAnsiTheme="minorHAnsi" w:cs="Calibri"/>
                <w:sz w:val="24"/>
                <w:szCs w:val="24"/>
                <w:lang w:val="en-US"/>
              </w:rPr>
            </w:pPr>
          </w:p>
          <w:p w14:paraId="351B8B92" w14:textId="77777777" w:rsidR="00A26C9E" w:rsidRDefault="00A26C9E" w:rsidP="003731A2">
            <w:pPr>
              <w:spacing w:line="240" w:lineRule="auto"/>
              <w:rPr>
                <w:rFonts w:asciiTheme="minorHAnsi" w:eastAsia="Calibri" w:hAnsiTheme="minorHAnsi" w:cs="Calibri"/>
                <w:sz w:val="24"/>
                <w:szCs w:val="24"/>
                <w:lang w:val="en-US"/>
              </w:rPr>
            </w:pPr>
          </w:p>
          <w:p w14:paraId="5CB29262" w14:textId="77777777" w:rsidR="00A26C9E" w:rsidRDefault="00A26C9E" w:rsidP="003731A2">
            <w:pPr>
              <w:spacing w:line="240" w:lineRule="auto"/>
              <w:rPr>
                <w:rFonts w:asciiTheme="minorHAnsi" w:eastAsia="Calibri" w:hAnsiTheme="minorHAnsi" w:cs="Calibri"/>
                <w:sz w:val="24"/>
                <w:szCs w:val="24"/>
                <w:lang w:val="en-US"/>
              </w:rPr>
            </w:pPr>
          </w:p>
          <w:p w14:paraId="167327BA" w14:textId="77777777" w:rsidR="00A26C9E" w:rsidRDefault="00A26C9E" w:rsidP="003731A2">
            <w:pPr>
              <w:spacing w:line="240" w:lineRule="auto"/>
              <w:rPr>
                <w:rFonts w:asciiTheme="minorHAnsi" w:eastAsia="Calibri" w:hAnsiTheme="minorHAnsi" w:cs="Calibri"/>
                <w:sz w:val="24"/>
                <w:szCs w:val="24"/>
                <w:lang w:val="en-US"/>
              </w:rPr>
            </w:pPr>
          </w:p>
          <w:p w14:paraId="3BC164CF" w14:textId="77777777" w:rsidR="00A26C9E" w:rsidRDefault="00A26C9E" w:rsidP="003731A2">
            <w:pPr>
              <w:spacing w:line="240" w:lineRule="auto"/>
              <w:rPr>
                <w:rFonts w:asciiTheme="minorHAnsi" w:eastAsia="Calibri" w:hAnsiTheme="minorHAnsi" w:cs="Calibri"/>
                <w:sz w:val="24"/>
                <w:szCs w:val="24"/>
                <w:lang w:val="en-US"/>
              </w:rPr>
            </w:pPr>
          </w:p>
          <w:p w14:paraId="4458D6DA" w14:textId="5AC7BD98"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A26C9E" w:rsidRPr="003731A2" w:rsidRDefault="00A26C9E" w:rsidP="003731A2">
            <w:pPr>
              <w:spacing w:line="240" w:lineRule="auto"/>
              <w:rPr>
                <w:rFonts w:asciiTheme="minorHAnsi" w:eastAsia="Calibri" w:hAnsiTheme="minorHAnsi" w:cs="Calibri"/>
                <w:sz w:val="24"/>
                <w:szCs w:val="24"/>
                <w:lang w:val="en-US"/>
              </w:rPr>
            </w:pPr>
          </w:p>
          <w:p w14:paraId="2444B6C4" w14:textId="77777777" w:rsidR="00A26C9E" w:rsidRPr="003731A2" w:rsidRDefault="00A26C9E" w:rsidP="003731A2">
            <w:pPr>
              <w:spacing w:line="240" w:lineRule="auto"/>
              <w:rPr>
                <w:rFonts w:asciiTheme="minorHAnsi" w:eastAsia="Calibri" w:hAnsiTheme="minorHAnsi" w:cs="Calibri"/>
                <w:sz w:val="24"/>
                <w:szCs w:val="24"/>
                <w:lang w:val="en-US"/>
              </w:rPr>
            </w:pPr>
          </w:p>
          <w:p w14:paraId="4D8FBAD7" w14:textId="77777777" w:rsidR="00A26C9E" w:rsidRPr="003731A2" w:rsidRDefault="00A26C9E" w:rsidP="003731A2">
            <w:pPr>
              <w:spacing w:line="240" w:lineRule="auto"/>
              <w:rPr>
                <w:rFonts w:asciiTheme="minorHAnsi" w:eastAsia="Calibri" w:hAnsiTheme="minorHAnsi" w:cs="Calibri"/>
                <w:sz w:val="24"/>
                <w:szCs w:val="24"/>
                <w:lang w:val="en-US"/>
              </w:rPr>
            </w:pPr>
          </w:p>
          <w:p w14:paraId="50F9BB1E" w14:textId="77777777" w:rsidR="00A26C9E" w:rsidRPr="003731A2" w:rsidRDefault="00A26C9E" w:rsidP="003731A2">
            <w:pPr>
              <w:spacing w:line="240" w:lineRule="auto"/>
              <w:rPr>
                <w:rFonts w:asciiTheme="minorHAnsi" w:eastAsia="Calibri" w:hAnsiTheme="minorHAnsi" w:cs="Calibri"/>
                <w:sz w:val="24"/>
                <w:szCs w:val="24"/>
                <w:lang w:val="en-US"/>
              </w:rPr>
            </w:pPr>
          </w:p>
          <w:p w14:paraId="3D5861E3" w14:textId="77777777" w:rsidR="00A26C9E" w:rsidRPr="003731A2" w:rsidRDefault="00A26C9E" w:rsidP="003731A2">
            <w:pPr>
              <w:spacing w:line="240" w:lineRule="auto"/>
              <w:rPr>
                <w:rFonts w:asciiTheme="minorHAnsi" w:eastAsia="Calibri" w:hAnsiTheme="minorHAnsi" w:cs="Calibri"/>
                <w:sz w:val="24"/>
                <w:szCs w:val="24"/>
                <w:lang w:val="en-US"/>
              </w:rPr>
            </w:pPr>
          </w:p>
          <w:p w14:paraId="273053BB" w14:textId="77777777" w:rsidR="00A26C9E" w:rsidRPr="003731A2" w:rsidRDefault="00A26C9E" w:rsidP="003731A2">
            <w:pPr>
              <w:spacing w:line="240" w:lineRule="auto"/>
              <w:rPr>
                <w:rFonts w:asciiTheme="minorHAnsi" w:eastAsia="Calibri" w:hAnsiTheme="minorHAnsi" w:cs="Calibri"/>
                <w:sz w:val="24"/>
                <w:szCs w:val="24"/>
                <w:lang w:val="en-US"/>
              </w:rPr>
            </w:pPr>
          </w:p>
          <w:p w14:paraId="48A7709E" w14:textId="77777777" w:rsidR="00A26C9E" w:rsidRDefault="00A26C9E" w:rsidP="003731A2">
            <w:pPr>
              <w:spacing w:line="240" w:lineRule="auto"/>
              <w:rPr>
                <w:rFonts w:asciiTheme="minorHAnsi" w:eastAsia="Calibri" w:hAnsiTheme="minorHAnsi" w:cs="Calibri"/>
                <w:sz w:val="24"/>
                <w:szCs w:val="24"/>
                <w:lang w:val="en-US"/>
              </w:rPr>
            </w:pPr>
          </w:p>
          <w:p w14:paraId="1D9A24AE" w14:textId="77777777" w:rsidR="00A26C9E" w:rsidRDefault="00A26C9E" w:rsidP="003731A2">
            <w:pPr>
              <w:spacing w:line="240" w:lineRule="auto"/>
              <w:rPr>
                <w:rFonts w:asciiTheme="minorHAnsi" w:eastAsia="Calibri" w:hAnsiTheme="minorHAnsi" w:cs="Calibri"/>
                <w:sz w:val="24"/>
                <w:szCs w:val="24"/>
                <w:lang w:val="en-US"/>
              </w:rPr>
            </w:pPr>
          </w:p>
          <w:p w14:paraId="1F9A6ADB" w14:textId="77777777" w:rsidR="00A26C9E" w:rsidRDefault="00A26C9E" w:rsidP="003731A2">
            <w:pPr>
              <w:spacing w:line="240" w:lineRule="auto"/>
              <w:rPr>
                <w:rFonts w:asciiTheme="minorHAnsi" w:eastAsia="Calibri" w:hAnsiTheme="minorHAnsi" w:cs="Calibri"/>
                <w:sz w:val="24"/>
                <w:szCs w:val="24"/>
                <w:lang w:val="en-US"/>
              </w:rPr>
            </w:pPr>
          </w:p>
          <w:p w14:paraId="22DA75AF" w14:textId="77777777" w:rsidR="00A26C9E" w:rsidRDefault="00A26C9E" w:rsidP="003731A2">
            <w:pPr>
              <w:spacing w:line="240" w:lineRule="auto"/>
              <w:rPr>
                <w:rFonts w:asciiTheme="minorHAnsi" w:eastAsia="Calibri" w:hAnsiTheme="minorHAnsi" w:cs="Calibri"/>
                <w:sz w:val="24"/>
                <w:szCs w:val="24"/>
                <w:lang w:val="en-US"/>
              </w:rPr>
            </w:pPr>
          </w:p>
          <w:p w14:paraId="3B1EC378" w14:textId="02020730"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A26C9E" w:rsidRPr="003731A2" w:rsidRDefault="00A26C9E"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A26C9E" w:rsidRPr="003731A2" w:rsidRDefault="00A26C9E" w:rsidP="003731A2">
            <w:pPr>
              <w:spacing w:line="240" w:lineRule="auto"/>
              <w:rPr>
                <w:rFonts w:asciiTheme="minorHAnsi" w:eastAsia="Calibri" w:hAnsiTheme="minorHAnsi" w:cs="Calibri"/>
                <w:sz w:val="24"/>
                <w:szCs w:val="24"/>
                <w:lang w:val="en-US"/>
              </w:rPr>
            </w:pPr>
          </w:p>
          <w:p w14:paraId="3C52C96F" w14:textId="77777777" w:rsidR="00A26C9E" w:rsidRPr="003731A2" w:rsidRDefault="00A26C9E" w:rsidP="003731A2">
            <w:pPr>
              <w:spacing w:line="240" w:lineRule="auto"/>
              <w:rPr>
                <w:rFonts w:asciiTheme="minorHAnsi" w:eastAsia="Calibri" w:hAnsiTheme="minorHAnsi" w:cs="Calibri"/>
                <w:sz w:val="24"/>
                <w:szCs w:val="24"/>
                <w:lang w:val="en-US"/>
              </w:rPr>
            </w:pPr>
          </w:p>
          <w:p w14:paraId="4F066D4F" w14:textId="77777777" w:rsidR="00A26C9E" w:rsidRPr="003731A2" w:rsidRDefault="00A26C9E"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lastRenderedPageBreak/>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the software supply chain, open source community, and academia.</w:t>
            </w:r>
          </w:p>
          <w:p w14:paraId="449C3C33" w14:textId="77777777" w:rsidR="00A26C9E" w:rsidRPr="003731A2" w:rsidRDefault="00A26C9E" w:rsidP="003731A2">
            <w:pPr>
              <w:spacing w:line="240" w:lineRule="auto"/>
              <w:rPr>
                <w:rFonts w:asciiTheme="minorHAnsi" w:eastAsia="Calibri" w:hAnsiTheme="minorHAnsi" w:cs="Calibri"/>
                <w:sz w:val="24"/>
                <w:szCs w:val="24"/>
                <w:lang w:val="en-US"/>
              </w:rPr>
            </w:pPr>
          </w:p>
          <w:p w14:paraId="22C02C42" w14:textId="77777777" w:rsidR="00A26C9E" w:rsidRPr="003731A2" w:rsidRDefault="00A26C9E" w:rsidP="003731A2">
            <w:pPr>
              <w:spacing w:line="240" w:lineRule="auto"/>
              <w:rPr>
                <w:rFonts w:asciiTheme="minorHAnsi" w:eastAsia="Calibri" w:hAnsiTheme="minorHAnsi" w:cs="Calibri"/>
                <w:sz w:val="24"/>
                <w:szCs w:val="24"/>
                <w:lang w:val="en-US"/>
              </w:rPr>
            </w:pPr>
          </w:p>
          <w:p w14:paraId="56C49C28" w14:textId="76AB3FEC"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specification focuses on the “what” and “why” qualities of a compliance program as opposed to the “how” and “when” considerations. This ensures a practical level of flexibility that enables different organizations to tailor </w:t>
            </w:r>
            <w:r w:rsidRPr="003731A2">
              <w:rPr>
                <w:rFonts w:asciiTheme="minorHAnsi" w:eastAsia="Calibri" w:hAnsiTheme="minorHAnsi" w:cs="Calibri"/>
                <w:sz w:val="24"/>
                <w:szCs w:val="24"/>
                <w:lang w:val="en-US"/>
              </w:rPr>
              <w:lastRenderedPageBreak/>
              <w:t>their policies and processes to best fit their objectives.</w:t>
            </w:r>
          </w:p>
          <w:p w14:paraId="4FA78F02" w14:textId="77777777" w:rsidR="00A26C9E" w:rsidRPr="003731A2" w:rsidRDefault="00A26C9E" w:rsidP="003731A2">
            <w:pPr>
              <w:spacing w:line="240" w:lineRule="auto"/>
              <w:rPr>
                <w:rFonts w:asciiTheme="minorHAnsi" w:eastAsia="Calibri" w:hAnsiTheme="minorHAnsi" w:cs="Calibri"/>
                <w:sz w:val="24"/>
                <w:szCs w:val="24"/>
                <w:lang w:val="en-US"/>
              </w:rPr>
            </w:pPr>
          </w:p>
          <w:p w14:paraId="2CF0EE03" w14:textId="77777777" w:rsidR="00A26C9E" w:rsidRPr="003731A2" w:rsidRDefault="00A26C9E" w:rsidP="003731A2">
            <w:pPr>
              <w:spacing w:line="240" w:lineRule="auto"/>
              <w:rPr>
                <w:rFonts w:asciiTheme="minorHAnsi" w:eastAsia="Calibri" w:hAnsiTheme="minorHAnsi" w:cs="Calibri"/>
                <w:sz w:val="24"/>
                <w:szCs w:val="24"/>
                <w:lang w:val="en-US"/>
              </w:rPr>
            </w:pPr>
          </w:p>
          <w:p w14:paraId="2C3B3816" w14:textId="77777777" w:rsidR="00A26C9E" w:rsidRPr="003731A2" w:rsidRDefault="00A26C9E" w:rsidP="003731A2">
            <w:pPr>
              <w:spacing w:line="240" w:lineRule="auto"/>
              <w:rPr>
                <w:rFonts w:asciiTheme="minorHAnsi" w:eastAsia="Calibri" w:hAnsiTheme="minorHAnsi" w:cs="Calibri"/>
                <w:sz w:val="24"/>
                <w:szCs w:val="24"/>
                <w:lang w:val="en-US"/>
              </w:rPr>
            </w:pPr>
          </w:p>
          <w:p w14:paraId="3BFC86B9" w14:textId="77777777" w:rsidR="00A26C9E" w:rsidRPr="003731A2" w:rsidRDefault="00A26C9E" w:rsidP="003731A2">
            <w:pPr>
              <w:spacing w:line="240" w:lineRule="auto"/>
              <w:rPr>
                <w:rFonts w:asciiTheme="minorHAnsi" w:eastAsia="Calibri" w:hAnsiTheme="minorHAnsi" w:cs="Calibri"/>
                <w:sz w:val="24"/>
                <w:szCs w:val="24"/>
                <w:lang w:val="en-US"/>
              </w:rPr>
            </w:pPr>
          </w:p>
          <w:p w14:paraId="5C9F4A95" w14:textId="77777777" w:rsidR="00A26C9E" w:rsidRPr="003731A2" w:rsidRDefault="00A26C9E" w:rsidP="003731A2">
            <w:pPr>
              <w:spacing w:line="240" w:lineRule="auto"/>
              <w:rPr>
                <w:rFonts w:asciiTheme="minorHAnsi" w:eastAsia="Calibri" w:hAnsiTheme="minorHAnsi" w:cs="Calibri"/>
                <w:sz w:val="24"/>
                <w:szCs w:val="24"/>
                <w:lang w:val="en-US"/>
              </w:rPr>
            </w:pPr>
          </w:p>
          <w:p w14:paraId="304272E7" w14:textId="77777777" w:rsidR="00A26C9E" w:rsidRDefault="00A26C9E" w:rsidP="003731A2">
            <w:pPr>
              <w:spacing w:line="240" w:lineRule="auto"/>
              <w:rPr>
                <w:rFonts w:asciiTheme="minorHAnsi" w:eastAsia="Calibri" w:hAnsiTheme="minorHAnsi" w:cs="Calibri"/>
                <w:sz w:val="24"/>
                <w:szCs w:val="24"/>
                <w:lang w:val="en-US"/>
              </w:rPr>
            </w:pPr>
          </w:p>
          <w:p w14:paraId="06F1C674" w14:textId="77777777" w:rsidR="00A26C9E" w:rsidRDefault="00A26C9E" w:rsidP="003731A2">
            <w:pPr>
              <w:spacing w:line="240" w:lineRule="auto"/>
              <w:rPr>
                <w:rFonts w:asciiTheme="minorHAnsi" w:eastAsia="Calibri" w:hAnsiTheme="minorHAnsi" w:cs="Calibri"/>
                <w:sz w:val="24"/>
                <w:szCs w:val="24"/>
                <w:lang w:val="en-US"/>
              </w:rPr>
            </w:pPr>
          </w:p>
          <w:p w14:paraId="1B746A75" w14:textId="77777777" w:rsidR="00A26C9E" w:rsidRDefault="00A26C9E" w:rsidP="003731A2">
            <w:pPr>
              <w:spacing w:line="240" w:lineRule="auto"/>
              <w:rPr>
                <w:rFonts w:asciiTheme="minorHAnsi" w:eastAsia="Calibri" w:hAnsiTheme="minorHAnsi" w:cs="Calibri"/>
                <w:sz w:val="24"/>
                <w:szCs w:val="24"/>
                <w:lang w:val="en-US"/>
              </w:rPr>
            </w:pPr>
          </w:p>
          <w:p w14:paraId="67A3A376" w14:textId="045712AF"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1804FF79"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36CB018B"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206DF93C"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24F9401A"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01595BE8"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p w14:paraId="07DF543A" w14:textId="77777777" w:rsidR="00A26C9E" w:rsidRDefault="00A26C9E" w:rsidP="003731A2">
            <w:pPr>
              <w:widowControl w:val="0"/>
              <w:spacing w:line="240" w:lineRule="auto"/>
              <w:rPr>
                <w:rFonts w:asciiTheme="minorHAnsi" w:eastAsia="Calibri" w:hAnsiTheme="minorHAnsi" w:cs="Calibri"/>
                <w:sz w:val="24"/>
                <w:szCs w:val="24"/>
                <w:lang w:val="en-US"/>
              </w:rPr>
            </w:pPr>
          </w:p>
          <w:p w14:paraId="59D717A2" w14:textId="77777777" w:rsidR="00A26C9E" w:rsidRDefault="00A26C9E" w:rsidP="003731A2">
            <w:pPr>
              <w:widowControl w:val="0"/>
              <w:spacing w:line="240" w:lineRule="auto"/>
              <w:rPr>
                <w:rFonts w:asciiTheme="minorHAnsi" w:eastAsia="Calibri" w:hAnsiTheme="minorHAnsi" w:cs="Calibri"/>
                <w:sz w:val="24"/>
                <w:szCs w:val="24"/>
                <w:lang w:val="en-US"/>
              </w:rPr>
            </w:pPr>
          </w:p>
          <w:p w14:paraId="7C81A177" w14:textId="77777777" w:rsidR="00A26C9E" w:rsidRDefault="00A26C9E" w:rsidP="003731A2">
            <w:pPr>
              <w:widowControl w:val="0"/>
              <w:spacing w:line="240" w:lineRule="auto"/>
              <w:rPr>
                <w:rFonts w:asciiTheme="minorHAnsi" w:eastAsia="Calibri" w:hAnsiTheme="minorHAnsi" w:cs="Calibri"/>
                <w:sz w:val="24"/>
                <w:szCs w:val="24"/>
                <w:lang w:val="en-US"/>
              </w:rPr>
            </w:pPr>
          </w:p>
          <w:p w14:paraId="1CA1C8F0" w14:textId="77777777" w:rsidR="00A26C9E" w:rsidRDefault="00A26C9E" w:rsidP="003731A2">
            <w:pPr>
              <w:widowControl w:val="0"/>
              <w:spacing w:line="240" w:lineRule="auto"/>
              <w:rPr>
                <w:rFonts w:asciiTheme="minorHAnsi" w:eastAsia="Calibri" w:hAnsiTheme="minorHAnsi" w:cs="Calibri"/>
                <w:sz w:val="24"/>
                <w:szCs w:val="24"/>
                <w:lang w:val="en-US"/>
              </w:rPr>
            </w:pPr>
          </w:p>
          <w:p w14:paraId="59DAA8A0" w14:textId="77777777" w:rsidR="00A26C9E" w:rsidRDefault="00A26C9E" w:rsidP="003731A2">
            <w:pPr>
              <w:widowControl w:val="0"/>
              <w:spacing w:line="240" w:lineRule="auto"/>
              <w:rPr>
                <w:rFonts w:asciiTheme="minorHAnsi" w:eastAsia="Calibri" w:hAnsiTheme="minorHAnsi" w:cs="Calibri"/>
                <w:sz w:val="24"/>
                <w:szCs w:val="24"/>
                <w:lang w:val="en-US"/>
              </w:rPr>
            </w:pPr>
          </w:p>
          <w:p w14:paraId="43A2ACFF" w14:textId="77777777" w:rsidR="00A26C9E" w:rsidRDefault="00A26C9E" w:rsidP="003731A2">
            <w:pPr>
              <w:widowControl w:val="0"/>
              <w:spacing w:line="240" w:lineRule="auto"/>
              <w:rPr>
                <w:rFonts w:asciiTheme="minorHAnsi" w:eastAsia="Calibri" w:hAnsiTheme="minorHAnsi" w:cs="Calibri"/>
                <w:sz w:val="24"/>
                <w:szCs w:val="24"/>
                <w:lang w:val="en-US"/>
              </w:rPr>
            </w:pPr>
          </w:p>
          <w:p w14:paraId="2F0F38FE" w14:textId="3483E987" w:rsidR="00A26C9E" w:rsidRPr="003731A2" w:rsidRDefault="00A26C9E"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17"/>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17"/>
            <w:r w:rsidRPr="003731A2">
              <w:rPr>
                <w:rFonts w:asciiTheme="minorHAnsi" w:hAnsiTheme="minorHAnsi"/>
                <w:sz w:val="24"/>
                <w:szCs w:val="24"/>
              </w:rPr>
              <w:commentReference w:id="17"/>
            </w:r>
          </w:p>
        </w:tc>
        <w:tc>
          <w:tcPr>
            <w:tcW w:w="4650" w:type="dxa"/>
            <w:tcPrChange w:id="18" w:author="Stefan Thanheiser" w:date="2019-04-01T22:51:00Z">
              <w:tcPr>
                <w:tcW w:w="3183" w:type="dxa"/>
              </w:tcPr>
            </w:tcPrChange>
          </w:tcPr>
          <w:p w14:paraId="0120427A" w14:textId="77263810"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16254">
              <w:rPr>
                <w:rFonts w:asciiTheme="minorHAnsi" w:eastAsia="Calibri" w:hAnsiTheme="minorHAnsi" w:cs="Calibri"/>
                <w:sz w:val="24"/>
                <w:szCs w:val="24"/>
                <w:lang w:val="en-GB"/>
              </w:rPr>
              <w:lastRenderedPageBreak/>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 program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expected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satisfy.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between organizations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regard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conformance ensures an organization delivers a quality set of compliance </w:t>
            </w:r>
            <w:proofErr w:type="spellStart"/>
            <w:r w:rsidRPr="00216254">
              <w:rPr>
                <w:rFonts w:asciiTheme="minorHAnsi" w:eastAsia="Calibri" w:hAnsiTheme="minorHAnsi" w:cs="Calibri"/>
                <w:sz w:val="24"/>
                <w:szCs w:val="24"/>
                <w:lang w:val="en-GB"/>
              </w:rPr>
              <w:t>artifacts</w:t>
            </w:r>
            <w:proofErr w:type="spellEnd"/>
            <w:r w:rsidRPr="00216254">
              <w:rPr>
                <w:rFonts w:asciiTheme="minorHAnsi" w:eastAsia="Calibri" w:hAnsiTheme="minorHAnsi" w:cs="Calibri"/>
                <w:sz w:val="24"/>
                <w:szCs w:val="24"/>
                <w:lang w:val="en-GB"/>
              </w:rPr>
              <w:t xml:space="preserve"> (e.g., legal notices, source code ...) required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achieve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 software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solutions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are comprised.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 specification focuses on the “what” and “why” qualities of a compliance program as opposed to the “how” and “when” considerations. This ensures a level of flexibility that enables different organizations to tailor their policies and processes that best fit their size, goals and scope. For instance,</w:t>
            </w:r>
            <w:r>
              <w:rPr>
                <w:rFonts w:asciiTheme="minorHAnsi" w:eastAsia="Calibri" w:hAnsiTheme="minorHAnsi" w:cs="Calibri"/>
                <w:sz w:val="24"/>
                <w:szCs w:val="24"/>
                <w:lang w:val="en-GB"/>
              </w:rPr>
              <w:t xml:space="preserve"> </w:t>
            </w:r>
            <w:proofErr w:type="gramStart"/>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scope</w:t>
            </w:r>
            <w:proofErr w:type="gramEnd"/>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program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support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single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product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line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entire organization.</w:t>
            </w:r>
          </w:p>
          <w:p w14:paraId="7CDC85E3"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F010B" w14:textId="635B0A8A"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06F85">
              <w:rPr>
                <w:rFonts w:asciiTheme="minorHAnsi" w:eastAsia="Calibri" w:hAnsiTheme="minorHAnsi" w:cs="Calibri"/>
                <w:sz w:val="24"/>
                <w:szCs w:val="24"/>
                <w:lang w:val="en-GB"/>
              </w:rPr>
              <w:t>Section 2 introduces definitions of key terms used throughout the specification.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Section 3 presents the specification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includes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list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items.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lastRenderedPageBreak/>
              <w:t>The 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represent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be considered satisfied. If all the specification requirements have been met, the compliance program would be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 xml:space="preserve">considered </w:t>
            </w:r>
            <w:proofErr w:type="spellStart"/>
            <w:r w:rsidRPr="00206F85">
              <w:rPr>
                <w:rFonts w:asciiTheme="minorHAnsi" w:eastAsia="Calibri" w:hAnsiTheme="minorHAnsi" w:cs="Calibri"/>
                <w:sz w:val="24"/>
                <w:szCs w:val="24"/>
                <w:lang w:val="en-GB"/>
              </w:rPr>
              <w:t>OPENCHAINconforming</w:t>
            </w:r>
            <w:proofErr w:type="spellEnd"/>
            <w:r w:rsidRPr="00206F85">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Although</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be made public, an organization might choose to provide them under NDA or upon request.</w:t>
            </w:r>
          </w:p>
          <w:p w14:paraId="35492D9F"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DDC2B1" w14:textId="1A07B8CC" w:rsidR="00A26C9E" w:rsidRPr="00EC20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EC20EA">
              <w:rPr>
                <w:rFonts w:asciiTheme="minorHAnsi" w:eastAsia="Calibri" w:hAnsiTheme="minorHAnsi" w:cs="Calibri"/>
                <w:sz w:val="24"/>
                <w:szCs w:val="24"/>
                <w:lang w:val="en-GB"/>
              </w:rPr>
              <w:t>Additional clarification on how to interpret the specification can be obtained by reviewing the Specification Frequently Asked Questions (FAQs) located at: https://www.openchainproject.org/specification-faq</w:t>
            </w:r>
          </w:p>
        </w:tc>
        <w:tc>
          <w:tcPr>
            <w:tcW w:w="4650" w:type="dxa"/>
            <w:tcPrChange w:id="19" w:author="Stefan Thanheiser" w:date="2019-04-01T22:51:00Z">
              <w:tcPr>
                <w:tcW w:w="3183" w:type="dxa"/>
              </w:tcPr>
            </w:tcPrChange>
          </w:tcPr>
          <w:p w14:paraId="27874D1B" w14:textId="77777777" w:rsidR="00A26C9E" w:rsidRDefault="00A26C9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D2B53B9" w14:textId="77777777" w:rsidR="00A26C9E" w:rsidRDefault="00A26C9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75872B" w14:textId="77777777" w:rsidR="00A26C9E" w:rsidRDefault="00A26C9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used throughout the Specification. Section 3 defines the requirements that a Program must satisfy to achieve </w:t>
            </w:r>
            <w:r w:rsidRPr="00A26C9E">
              <w:rPr>
                <w:rFonts w:asciiTheme="minorHAnsi" w:eastAsia="Calibri" w:hAnsiTheme="minorHAnsi" w:cs="Calibri"/>
                <w:sz w:val="24"/>
                <w:szCs w:val="24"/>
                <w:lang w:val="en-GB"/>
              </w:rPr>
              <w:lastRenderedPageBreak/>
              <w:t>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34B43DE9" w14:textId="77777777" w:rsidR="00A26C9E" w:rsidRDefault="00A26C9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1E7C2" w14:textId="71CF31BE" w:rsidR="00A26C9E" w:rsidRPr="00D613EA" w:rsidRDefault="00A26C9E" w:rsidP="00EC20EA">
            <w:pPr>
              <w:widowControl w:val="0"/>
              <w:pBdr>
                <w:top w:val="nil"/>
                <w:left w:val="nil"/>
                <w:bottom w:val="nil"/>
                <w:right w:val="nil"/>
                <w:between w:val="nil"/>
              </w:pBdr>
              <w:spacing w:line="240" w:lineRule="auto"/>
              <w:rPr>
                <w:ins w:id="20"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Specification mailing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Frequently Asked Questions (FAQs).</w:t>
            </w:r>
          </w:p>
        </w:tc>
        <w:tc>
          <w:tcPr>
            <w:tcW w:w="4651" w:type="dxa"/>
            <w:shd w:val="clear" w:color="auto" w:fill="auto"/>
            <w:tcMar>
              <w:top w:w="100" w:type="dxa"/>
              <w:left w:w="100" w:type="dxa"/>
              <w:bottom w:w="100" w:type="dxa"/>
              <w:right w:w="100" w:type="dxa"/>
            </w:tcMar>
            <w:tcPrChange w:id="21" w:author="Stefan Thanheiser" w:date="2019-04-01T22:51:00Z">
              <w:tcPr>
                <w:tcW w:w="3183" w:type="dxa"/>
                <w:shd w:val="clear" w:color="auto" w:fill="auto"/>
                <w:tcMar>
                  <w:top w:w="100" w:type="dxa"/>
                  <w:left w:w="100" w:type="dxa"/>
                  <w:bottom w:w="100" w:type="dxa"/>
                  <w:right w:w="100" w:type="dxa"/>
                </w:tcMar>
              </w:tcPr>
            </w:tcPrChange>
          </w:tcPr>
          <w:p w14:paraId="3B49075D" w14:textId="1D299911" w:rsidR="00A26C9E" w:rsidRPr="00D613EA" w:rsidRDefault="00A26C9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4DC040" w14:textId="27090694"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D51F1C"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D0DCA8"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495F22"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9040F2"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432F85"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5799F0F"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6AF77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9F226E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EE444A"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3A63ACB"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37B6A7"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246698"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30E9ED"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9B1E46"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CE519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D0CD72"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9A355E"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17A00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E96B20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BF405C"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D2FBE0"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2803D5"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E6F79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EF0B33"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A11AE2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4014C7"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5C17F5"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AA3F4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72742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559730"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92915AC"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3A12A77"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C127F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CCE9A6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95BC9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DD61B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BD688C"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86BEC8"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A96063"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AE80E5F"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929FC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9E383E"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CD18E8"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08122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EA546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E262ED"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468C3D"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C63776"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5B8E9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C5CA5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3FB62C"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2191F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F27BD0"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5286EB"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97CD34"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DBDBC5"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5A1FCD9"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B45E31"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9DC835"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ED7C3E" w14:textId="77777777" w:rsidR="00A26C9E" w:rsidRPr="00D613E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173011" w14:textId="1B5715D6"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EC20EA">
              <w:rPr>
                <w:rFonts w:asciiTheme="minorHAnsi" w:eastAsia="Calibri" w:hAnsiTheme="minorHAnsi" w:cs="Calibri"/>
                <w:color w:val="4F81BD" w:themeColor="accent1"/>
                <w:sz w:val="24"/>
                <w:szCs w:val="24"/>
              </w:rPr>
              <w:t xml:space="preserve">Zusätzliche, klarstellende Informationen zur Auslegung der Spezifikation können dem Spezifikations-FAQ unter </w:t>
            </w:r>
            <w:r>
              <w:fldChar w:fldCharType="begin"/>
            </w:r>
            <w:r>
              <w:instrText xml:space="preserve"> HYPERLINK "https://www.openchainproject.org/specification-faq" </w:instrText>
            </w:r>
            <w:r>
              <w:fldChar w:fldCharType="separate"/>
            </w:r>
            <w:r w:rsidRPr="00EC20EA">
              <w:rPr>
                <w:rFonts w:asciiTheme="minorHAnsi" w:eastAsia="Calibri" w:hAnsiTheme="minorHAnsi" w:cs="Calibri"/>
                <w:color w:val="4F81BD" w:themeColor="accent1"/>
                <w:sz w:val="24"/>
                <w:szCs w:val="24"/>
                <w:u w:val="single"/>
              </w:rPr>
              <w:t>https://www.openchainproject.org/specification-faq</w:t>
            </w:r>
            <w:r>
              <w:rPr>
                <w:rFonts w:asciiTheme="minorHAnsi" w:eastAsia="Calibri" w:hAnsiTheme="minorHAnsi" w:cs="Calibri"/>
                <w:color w:val="4F81BD" w:themeColor="accent1"/>
                <w:sz w:val="24"/>
                <w:szCs w:val="24"/>
                <w:u w:val="single"/>
              </w:rPr>
              <w:fldChar w:fldCharType="end"/>
            </w:r>
            <w:r w:rsidRPr="00EC20EA">
              <w:rPr>
                <w:rFonts w:asciiTheme="minorHAnsi" w:eastAsia="Calibri" w:hAnsiTheme="minorHAnsi" w:cs="Calibri"/>
                <w:color w:val="4F81BD" w:themeColor="accent1"/>
                <w:sz w:val="24"/>
                <w:szCs w:val="24"/>
              </w:rPr>
              <w:t xml:space="preserve"> entnommen werden.</w:t>
            </w:r>
          </w:p>
        </w:tc>
      </w:tr>
    </w:tbl>
    <w:p w14:paraId="2CABB580" w14:textId="77777777" w:rsidR="005B118C" w:rsidRPr="003731A2" w:rsidRDefault="005B118C" w:rsidP="003731A2">
      <w:pPr>
        <w:rPr>
          <w:rFonts w:asciiTheme="minorHAnsi" w:eastAsia="Calibri" w:hAnsiTheme="minorHAnsi" w:cs="Calibri"/>
          <w:color w:val="073763"/>
          <w:sz w:val="24"/>
          <w:szCs w:val="24"/>
        </w:rPr>
      </w:pPr>
    </w:p>
    <w:p w14:paraId="19AC7CCA" w14:textId="5D64CEE5"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A26C9E" w:rsidRPr="003731A2" w14:paraId="1898DE1F" w14:textId="77777777" w:rsidTr="00A26C9E">
        <w:tc>
          <w:tcPr>
            <w:tcW w:w="4650" w:type="dxa"/>
            <w:shd w:val="clear" w:color="auto" w:fill="auto"/>
            <w:tcMar>
              <w:top w:w="100" w:type="dxa"/>
              <w:left w:w="100" w:type="dxa"/>
              <w:bottom w:w="100" w:type="dxa"/>
              <w:right w:w="100" w:type="dxa"/>
            </w:tcMar>
          </w:tcPr>
          <w:p w14:paraId="093C083C" w14:textId="77777777" w:rsidR="00A26C9E" w:rsidRPr="003731A2" w:rsidRDefault="00A26C9E"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A26C9E" w:rsidRPr="003731A2" w:rsidRDefault="00A26C9E" w:rsidP="003731A2">
            <w:pPr>
              <w:spacing w:line="240" w:lineRule="auto"/>
              <w:rPr>
                <w:rFonts w:asciiTheme="minorHAnsi" w:eastAsia="Calibri" w:hAnsiTheme="minorHAnsi" w:cs="Calibri"/>
                <w:b/>
                <w:sz w:val="24"/>
                <w:szCs w:val="24"/>
                <w:lang w:val="en-US"/>
              </w:rPr>
            </w:pPr>
          </w:p>
          <w:p w14:paraId="340F66B0" w14:textId="77777777" w:rsidR="00A26C9E" w:rsidRPr="003731A2" w:rsidRDefault="00A26C9E" w:rsidP="003731A2">
            <w:pPr>
              <w:spacing w:line="240" w:lineRule="auto"/>
              <w:rPr>
                <w:rFonts w:asciiTheme="minorHAnsi" w:eastAsia="Calibri" w:hAnsiTheme="minorHAnsi" w:cs="Calibri"/>
                <w:b/>
                <w:sz w:val="24"/>
                <w:szCs w:val="24"/>
                <w:lang w:val="en-US"/>
              </w:rPr>
            </w:pPr>
          </w:p>
          <w:p w14:paraId="4DE34D05" w14:textId="77777777" w:rsidR="00A26C9E" w:rsidRPr="003731A2" w:rsidRDefault="00A26C9E" w:rsidP="003731A2">
            <w:pPr>
              <w:spacing w:line="240" w:lineRule="auto"/>
              <w:rPr>
                <w:rFonts w:asciiTheme="minorHAnsi" w:eastAsia="Calibri" w:hAnsiTheme="minorHAnsi" w:cs="Calibri"/>
                <w:b/>
                <w:sz w:val="24"/>
                <w:szCs w:val="24"/>
                <w:lang w:val="en-US"/>
              </w:rPr>
            </w:pPr>
          </w:p>
          <w:p w14:paraId="240EA5EA" w14:textId="77777777" w:rsidR="00A26C9E" w:rsidRPr="003731A2" w:rsidRDefault="00A26C9E" w:rsidP="003731A2">
            <w:pPr>
              <w:spacing w:line="240" w:lineRule="auto"/>
              <w:rPr>
                <w:rFonts w:asciiTheme="minorHAnsi" w:eastAsia="Calibri" w:hAnsiTheme="minorHAnsi" w:cs="Calibri"/>
                <w:b/>
                <w:sz w:val="24"/>
                <w:szCs w:val="24"/>
                <w:lang w:val="en-US"/>
              </w:rPr>
            </w:pPr>
          </w:p>
          <w:p w14:paraId="60FFC777" w14:textId="77777777" w:rsidR="00A26C9E" w:rsidRPr="003731A2" w:rsidRDefault="00A26C9E" w:rsidP="003731A2">
            <w:pPr>
              <w:spacing w:line="240" w:lineRule="auto"/>
              <w:rPr>
                <w:rFonts w:asciiTheme="minorHAnsi" w:eastAsia="Calibri" w:hAnsiTheme="minorHAnsi" w:cs="Calibri"/>
                <w:b/>
                <w:sz w:val="24"/>
                <w:szCs w:val="24"/>
                <w:lang w:val="en-US"/>
              </w:rPr>
            </w:pPr>
          </w:p>
          <w:p w14:paraId="4F9408AE" w14:textId="77777777" w:rsidR="00A26C9E" w:rsidRPr="003731A2" w:rsidRDefault="00A26C9E" w:rsidP="003731A2">
            <w:pPr>
              <w:spacing w:line="240" w:lineRule="auto"/>
              <w:rPr>
                <w:rFonts w:asciiTheme="minorHAnsi" w:eastAsia="Calibri" w:hAnsiTheme="minorHAnsi" w:cs="Calibri"/>
                <w:b/>
                <w:sz w:val="24"/>
                <w:szCs w:val="24"/>
                <w:lang w:val="en-US"/>
              </w:rPr>
            </w:pPr>
          </w:p>
          <w:p w14:paraId="16233421" w14:textId="77777777" w:rsidR="00A26C9E" w:rsidRDefault="00A26C9E" w:rsidP="003731A2">
            <w:pPr>
              <w:spacing w:line="240" w:lineRule="auto"/>
              <w:rPr>
                <w:rFonts w:asciiTheme="minorHAnsi" w:eastAsia="Calibri" w:hAnsiTheme="minorHAnsi" w:cs="Calibri"/>
                <w:b/>
                <w:sz w:val="24"/>
                <w:szCs w:val="24"/>
                <w:lang w:val="en-US"/>
              </w:rPr>
            </w:pPr>
          </w:p>
          <w:p w14:paraId="5B6A0CD3" w14:textId="77777777" w:rsidR="00A26C9E" w:rsidRDefault="00A26C9E" w:rsidP="003731A2">
            <w:pPr>
              <w:spacing w:line="240" w:lineRule="auto"/>
              <w:rPr>
                <w:rFonts w:asciiTheme="minorHAnsi" w:eastAsia="Calibri" w:hAnsiTheme="minorHAnsi" w:cs="Calibri"/>
                <w:b/>
                <w:sz w:val="24"/>
                <w:szCs w:val="24"/>
                <w:lang w:val="en-US"/>
              </w:rPr>
            </w:pPr>
          </w:p>
          <w:p w14:paraId="1B72BDB6" w14:textId="77777777" w:rsidR="00A26C9E" w:rsidRDefault="00A26C9E" w:rsidP="003731A2">
            <w:pPr>
              <w:spacing w:line="240" w:lineRule="auto"/>
              <w:rPr>
                <w:rFonts w:asciiTheme="minorHAnsi" w:eastAsia="Calibri" w:hAnsiTheme="minorHAnsi" w:cs="Calibri"/>
                <w:b/>
                <w:sz w:val="24"/>
                <w:szCs w:val="24"/>
                <w:lang w:val="en-US"/>
              </w:rPr>
            </w:pPr>
          </w:p>
          <w:p w14:paraId="30C22A6A" w14:textId="77777777" w:rsidR="00A26C9E" w:rsidRDefault="00A26C9E" w:rsidP="003731A2">
            <w:pPr>
              <w:spacing w:line="240" w:lineRule="auto"/>
              <w:rPr>
                <w:rFonts w:asciiTheme="minorHAnsi" w:eastAsia="Calibri" w:hAnsiTheme="minorHAnsi" w:cs="Calibri"/>
                <w:b/>
                <w:sz w:val="24"/>
                <w:szCs w:val="24"/>
                <w:lang w:val="en-US"/>
              </w:rPr>
            </w:pPr>
          </w:p>
          <w:p w14:paraId="02A201AF" w14:textId="77777777" w:rsidR="00A26C9E" w:rsidRDefault="00A26C9E" w:rsidP="003731A2">
            <w:pPr>
              <w:spacing w:line="240" w:lineRule="auto"/>
              <w:rPr>
                <w:rFonts w:asciiTheme="minorHAnsi" w:eastAsia="Calibri" w:hAnsiTheme="minorHAnsi" w:cs="Calibri"/>
                <w:b/>
                <w:sz w:val="24"/>
                <w:szCs w:val="24"/>
                <w:lang w:val="en-US"/>
              </w:rPr>
            </w:pPr>
          </w:p>
          <w:p w14:paraId="7D1DDCFD" w14:textId="7C05B948"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A26C9E" w:rsidRPr="003731A2" w:rsidRDefault="00A26C9E" w:rsidP="003731A2">
            <w:pPr>
              <w:spacing w:line="240" w:lineRule="auto"/>
              <w:rPr>
                <w:rFonts w:asciiTheme="minorHAnsi" w:eastAsia="Calibri" w:hAnsiTheme="minorHAnsi" w:cs="Calibri"/>
                <w:sz w:val="24"/>
                <w:szCs w:val="24"/>
                <w:lang w:val="en-US"/>
              </w:rPr>
            </w:pPr>
          </w:p>
          <w:p w14:paraId="2984C26D" w14:textId="4E10189D"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lastRenderedPageBreak/>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A26C9E" w:rsidRPr="003731A2" w:rsidRDefault="00A26C9E" w:rsidP="003731A2">
            <w:pPr>
              <w:spacing w:line="240" w:lineRule="auto"/>
              <w:rPr>
                <w:rFonts w:asciiTheme="minorHAnsi" w:eastAsia="Calibri" w:hAnsiTheme="minorHAnsi" w:cs="Calibri"/>
                <w:sz w:val="24"/>
                <w:szCs w:val="24"/>
                <w:lang w:val="en-US"/>
              </w:rPr>
            </w:pPr>
          </w:p>
          <w:p w14:paraId="3FA801F6" w14:textId="77777777" w:rsidR="00A26C9E" w:rsidRPr="003731A2" w:rsidRDefault="00A26C9E" w:rsidP="003731A2">
            <w:pPr>
              <w:spacing w:line="240" w:lineRule="auto"/>
              <w:rPr>
                <w:rFonts w:asciiTheme="minorHAnsi" w:eastAsia="Calibri" w:hAnsiTheme="minorHAnsi" w:cs="Calibri"/>
                <w:b/>
                <w:sz w:val="24"/>
                <w:szCs w:val="24"/>
                <w:lang w:val="en-US"/>
              </w:rPr>
            </w:pPr>
          </w:p>
          <w:p w14:paraId="1EE6BBE3" w14:textId="4D43DDFD"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a set of FOSS licenses identified as a result of following an appropriate method of identifying licenses that govern the Supplied Software.</w:t>
            </w:r>
          </w:p>
          <w:p w14:paraId="14C2B0FC" w14:textId="77777777" w:rsidR="00A26C9E" w:rsidRPr="003731A2" w:rsidRDefault="00A26C9E" w:rsidP="003731A2">
            <w:pPr>
              <w:spacing w:line="240" w:lineRule="auto"/>
              <w:rPr>
                <w:rFonts w:asciiTheme="minorHAnsi" w:eastAsia="Calibri" w:hAnsiTheme="minorHAnsi" w:cs="Calibri"/>
                <w:sz w:val="24"/>
                <w:szCs w:val="24"/>
                <w:lang w:val="en-US"/>
              </w:rPr>
            </w:pPr>
          </w:p>
          <w:p w14:paraId="0C0C6BE5" w14:textId="77777777" w:rsidR="00A26C9E" w:rsidRPr="003731A2" w:rsidRDefault="00A26C9E" w:rsidP="003731A2">
            <w:pPr>
              <w:spacing w:line="240" w:lineRule="auto"/>
              <w:rPr>
                <w:rFonts w:asciiTheme="minorHAnsi" w:eastAsia="Calibri" w:hAnsiTheme="minorHAnsi" w:cs="Calibri"/>
                <w:sz w:val="24"/>
                <w:szCs w:val="24"/>
                <w:lang w:val="en-US"/>
              </w:rPr>
            </w:pPr>
          </w:p>
          <w:p w14:paraId="3FAFFCEE" w14:textId="77777777" w:rsidR="00A26C9E" w:rsidRDefault="00A26C9E" w:rsidP="003731A2">
            <w:pPr>
              <w:spacing w:line="240" w:lineRule="auto"/>
              <w:rPr>
                <w:rFonts w:asciiTheme="minorHAnsi" w:eastAsia="Calibri" w:hAnsiTheme="minorHAnsi" w:cs="Calibri"/>
                <w:b/>
                <w:sz w:val="24"/>
                <w:szCs w:val="24"/>
                <w:lang w:val="en-US"/>
              </w:rPr>
            </w:pPr>
          </w:p>
          <w:p w14:paraId="2249C2FB" w14:textId="77777777" w:rsidR="00A26C9E" w:rsidRDefault="00A26C9E" w:rsidP="003731A2">
            <w:pPr>
              <w:spacing w:line="240" w:lineRule="auto"/>
              <w:rPr>
                <w:rFonts w:asciiTheme="minorHAnsi" w:eastAsia="Calibri" w:hAnsiTheme="minorHAnsi" w:cs="Calibri"/>
                <w:b/>
                <w:sz w:val="24"/>
                <w:szCs w:val="24"/>
                <w:lang w:val="en-US"/>
              </w:rPr>
            </w:pPr>
          </w:p>
          <w:p w14:paraId="6A6C0A3B" w14:textId="77777777" w:rsidR="00A26C9E" w:rsidRDefault="00A26C9E" w:rsidP="003731A2">
            <w:pPr>
              <w:spacing w:line="240" w:lineRule="auto"/>
              <w:rPr>
                <w:rFonts w:asciiTheme="minorHAnsi" w:eastAsia="Calibri" w:hAnsiTheme="minorHAnsi" w:cs="Calibri"/>
                <w:b/>
                <w:sz w:val="24"/>
                <w:szCs w:val="24"/>
                <w:lang w:val="en-US"/>
              </w:rPr>
            </w:pPr>
          </w:p>
          <w:p w14:paraId="5393FA72" w14:textId="0B30CE6E" w:rsidR="00A26C9E" w:rsidRPr="003731A2" w:rsidRDefault="00A26C9E"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satisfies all the requirements of this specification.</w:t>
            </w:r>
          </w:p>
          <w:p w14:paraId="0647630C" w14:textId="77777777" w:rsidR="00A26C9E" w:rsidRPr="003731A2" w:rsidRDefault="00A26C9E" w:rsidP="003731A2">
            <w:pPr>
              <w:spacing w:line="240" w:lineRule="auto"/>
              <w:rPr>
                <w:rFonts w:asciiTheme="minorHAnsi" w:eastAsia="Calibri" w:hAnsiTheme="minorHAnsi" w:cs="Calibri"/>
                <w:b/>
                <w:sz w:val="24"/>
                <w:szCs w:val="24"/>
                <w:lang w:val="en-US"/>
              </w:rPr>
            </w:pPr>
          </w:p>
          <w:p w14:paraId="14101132" w14:textId="77777777" w:rsidR="00A26C9E" w:rsidRPr="003731A2" w:rsidRDefault="00A26C9E" w:rsidP="003731A2">
            <w:pPr>
              <w:spacing w:line="240" w:lineRule="auto"/>
              <w:rPr>
                <w:rFonts w:asciiTheme="minorHAnsi" w:eastAsia="Calibri" w:hAnsiTheme="minorHAnsi" w:cs="Calibri"/>
                <w:b/>
                <w:sz w:val="24"/>
                <w:szCs w:val="24"/>
                <w:lang w:val="en-US"/>
              </w:rPr>
            </w:pPr>
          </w:p>
          <w:p w14:paraId="167E83A9" w14:textId="7BAF6DB1"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A26C9E" w:rsidRPr="003731A2" w:rsidRDefault="00A26C9E" w:rsidP="003731A2">
            <w:pPr>
              <w:spacing w:line="240" w:lineRule="auto"/>
              <w:rPr>
                <w:rFonts w:asciiTheme="minorHAnsi" w:eastAsia="Calibri" w:hAnsiTheme="minorHAnsi" w:cs="Calibri"/>
                <w:sz w:val="24"/>
                <w:szCs w:val="24"/>
                <w:lang w:val="en-US"/>
              </w:rPr>
            </w:pPr>
          </w:p>
          <w:p w14:paraId="69672BC2" w14:textId="77777777" w:rsidR="00A26C9E" w:rsidRPr="003731A2" w:rsidRDefault="00A26C9E" w:rsidP="003731A2">
            <w:pPr>
              <w:spacing w:line="240" w:lineRule="auto"/>
              <w:rPr>
                <w:rFonts w:asciiTheme="minorHAnsi" w:eastAsia="Calibri" w:hAnsiTheme="minorHAnsi" w:cs="Calibri"/>
                <w:b/>
                <w:sz w:val="24"/>
                <w:szCs w:val="24"/>
                <w:lang w:val="en-US"/>
              </w:rPr>
            </w:pPr>
          </w:p>
          <w:p w14:paraId="3606B31A"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w:t>
            </w:r>
            <w:r w:rsidRPr="003731A2">
              <w:rPr>
                <w:rFonts w:asciiTheme="minorHAnsi" w:eastAsia="Calibri" w:hAnsiTheme="minorHAnsi" w:cs="Calibri"/>
                <w:sz w:val="24"/>
                <w:szCs w:val="24"/>
                <w:lang w:val="en-US"/>
              </w:rPr>
              <w:lastRenderedPageBreak/>
              <w:t xml:space="preserve">license and copyright information for a given software package. A description of the SPDX specification can be found at </w:t>
            </w:r>
            <w:r>
              <w:fldChar w:fldCharType="begin"/>
            </w:r>
            <w:r w:rsidRPr="00A26C9E">
              <w:rPr>
                <w:lang w:val="en-GB"/>
                <w:rPrChange w:id="22" w:author="Stefan Thanheiser" w:date="2019-04-01T22:49:00Z">
                  <w:rPr/>
                </w:rPrChange>
              </w:rPr>
              <w:instrText xml:space="preserve"> HYPERLINK "http://www.spdx.org" \h </w:instrText>
            </w:r>
            <w:r>
              <w:fldChar w:fldCharType="separate"/>
            </w:r>
            <w:r w:rsidRPr="003731A2">
              <w:rPr>
                <w:rFonts w:asciiTheme="minorHAnsi" w:eastAsia="Calibri" w:hAnsiTheme="minorHAnsi" w:cs="Calibri"/>
                <w:color w:val="1155CC"/>
                <w:sz w:val="24"/>
                <w:szCs w:val="24"/>
                <w:u w:val="single"/>
                <w:lang w:val="en-US"/>
              </w:rPr>
              <w:t>www.spdx.org</w:t>
            </w:r>
            <w:r>
              <w:rPr>
                <w:rFonts w:asciiTheme="minorHAnsi" w:eastAsia="Calibri" w:hAnsiTheme="minorHAnsi" w:cs="Calibri"/>
                <w:color w:val="1155CC"/>
                <w:sz w:val="24"/>
                <w:szCs w:val="24"/>
                <w:u w:val="single"/>
                <w:lang w:val="en-US"/>
              </w:rPr>
              <w:fldChar w:fldCharType="end"/>
            </w:r>
            <w:r w:rsidRPr="003731A2">
              <w:rPr>
                <w:rFonts w:asciiTheme="minorHAnsi" w:eastAsia="Calibri" w:hAnsiTheme="minorHAnsi" w:cs="Calibri"/>
                <w:sz w:val="24"/>
                <w:szCs w:val="24"/>
                <w:lang w:val="en-US"/>
              </w:rPr>
              <w:t>.</w:t>
            </w:r>
          </w:p>
          <w:p w14:paraId="3A11CF6D" w14:textId="77777777" w:rsidR="00A26C9E" w:rsidRPr="003731A2" w:rsidRDefault="00A26C9E" w:rsidP="003731A2">
            <w:pPr>
              <w:spacing w:line="240" w:lineRule="auto"/>
              <w:rPr>
                <w:rFonts w:asciiTheme="minorHAnsi" w:eastAsia="Calibri" w:hAnsiTheme="minorHAnsi" w:cs="Calibri"/>
                <w:sz w:val="24"/>
                <w:szCs w:val="24"/>
                <w:lang w:val="en-US"/>
              </w:rPr>
            </w:pPr>
          </w:p>
          <w:p w14:paraId="584F606A" w14:textId="77777777" w:rsidR="00A26C9E" w:rsidRPr="003731A2" w:rsidRDefault="00A26C9E" w:rsidP="003731A2">
            <w:pPr>
              <w:spacing w:line="240" w:lineRule="auto"/>
              <w:rPr>
                <w:rFonts w:asciiTheme="minorHAnsi" w:eastAsia="Calibri" w:hAnsiTheme="minorHAnsi" w:cs="Calibri"/>
                <w:sz w:val="24"/>
                <w:szCs w:val="24"/>
                <w:lang w:val="en-US"/>
              </w:rPr>
            </w:pPr>
          </w:p>
          <w:p w14:paraId="7CE1CBBF" w14:textId="77777777" w:rsidR="00A26C9E" w:rsidRDefault="00A26C9E" w:rsidP="003731A2">
            <w:pPr>
              <w:spacing w:line="240" w:lineRule="auto"/>
              <w:rPr>
                <w:rFonts w:asciiTheme="minorHAnsi" w:eastAsia="Calibri" w:hAnsiTheme="minorHAnsi" w:cs="Calibri"/>
                <w:b/>
                <w:sz w:val="24"/>
                <w:szCs w:val="24"/>
                <w:lang w:val="en-US"/>
              </w:rPr>
            </w:pPr>
          </w:p>
          <w:p w14:paraId="783297D9" w14:textId="3F664910"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organizations or individuals).</w:t>
            </w:r>
          </w:p>
          <w:p w14:paraId="031D2B69" w14:textId="77777777" w:rsidR="00A26C9E" w:rsidRPr="003731A2" w:rsidRDefault="00A26C9E" w:rsidP="003731A2">
            <w:pPr>
              <w:spacing w:line="240" w:lineRule="auto"/>
              <w:rPr>
                <w:rFonts w:asciiTheme="minorHAnsi" w:eastAsia="Calibri" w:hAnsiTheme="minorHAnsi" w:cs="Calibri"/>
                <w:b/>
                <w:sz w:val="24"/>
                <w:szCs w:val="24"/>
                <w:lang w:val="en-US"/>
              </w:rPr>
            </w:pPr>
          </w:p>
          <w:p w14:paraId="5E314D6A" w14:textId="77777777" w:rsidR="00A26C9E" w:rsidRDefault="00A26C9E" w:rsidP="003731A2">
            <w:pPr>
              <w:spacing w:line="240" w:lineRule="auto"/>
              <w:rPr>
                <w:rFonts w:asciiTheme="minorHAnsi" w:eastAsia="Calibri" w:hAnsiTheme="minorHAnsi" w:cs="Calibri"/>
                <w:b/>
                <w:sz w:val="24"/>
                <w:szCs w:val="24"/>
                <w:lang w:val="en-US"/>
              </w:rPr>
            </w:pPr>
          </w:p>
          <w:p w14:paraId="1DE53277" w14:textId="49A8722F"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A26C9E" w:rsidRPr="003731A2" w:rsidRDefault="00A26C9E" w:rsidP="003731A2">
            <w:pPr>
              <w:widowControl w:val="0"/>
              <w:spacing w:line="240" w:lineRule="auto"/>
              <w:rPr>
                <w:rFonts w:asciiTheme="minorHAnsi" w:eastAsia="Calibri" w:hAnsiTheme="minorHAnsi" w:cs="Calibri"/>
                <w:sz w:val="24"/>
                <w:szCs w:val="24"/>
                <w:lang w:val="en-US"/>
              </w:rPr>
            </w:pPr>
          </w:p>
        </w:tc>
        <w:tc>
          <w:tcPr>
            <w:tcW w:w="4650" w:type="dxa"/>
          </w:tcPr>
          <w:p w14:paraId="605E0CE6" w14:textId="229BF442"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lastRenderedPageBreak/>
              <w:t xml:space="preserve">Compliance </w:t>
            </w:r>
            <w:proofErr w:type="spellStart"/>
            <w:r w:rsidRPr="00BA23F0">
              <w:rPr>
                <w:rFonts w:asciiTheme="minorHAnsi" w:eastAsia="Calibri" w:hAnsiTheme="minorHAnsi" w:cs="Calibri"/>
                <w:b/>
                <w:sz w:val="24"/>
                <w:szCs w:val="24"/>
                <w:lang w:val="en-GB"/>
              </w:rPr>
              <w:t>Artifacts</w:t>
            </w:r>
            <w:proofErr w:type="spellEnd"/>
            <w:r w:rsidRPr="00BA23F0">
              <w:rPr>
                <w:rFonts w:asciiTheme="minorHAnsi" w:eastAsia="Calibri" w:hAnsiTheme="minorHAnsi" w:cs="Calibri"/>
                <w:b/>
                <w:sz w:val="24"/>
                <w:szCs w:val="24"/>
                <w:lang w:val="en-GB"/>
              </w:rPr>
              <w:t xml:space="preserve"> -</w:t>
            </w:r>
            <w:r>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 xml:space="preserve">a collection of </w:t>
            </w:r>
            <w:proofErr w:type="spellStart"/>
            <w:r w:rsidRPr="00BA23F0">
              <w:rPr>
                <w:rFonts w:asciiTheme="minorHAnsi" w:eastAsia="Calibri" w:hAnsiTheme="minorHAnsi" w:cs="Calibri"/>
                <w:sz w:val="24"/>
                <w:szCs w:val="24"/>
                <w:lang w:val="en-GB"/>
              </w:rPr>
              <w:t>artifacts</w:t>
            </w:r>
            <w:proofErr w:type="spellEnd"/>
            <w:r w:rsidRPr="00BA23F0">
              <w:rPr>
                <w:rFonts w:asciiTheme="minorHAnsi" w:eastAsia="Calibri" w:hAnsiTheme="minorHAnsi" w:cs="Calibri"/>
                <w:sz w:val="24"/>
                <w:szCs w:val="24"/>
                <w:lang w:val="en-GB"/>
              </w:rPr>
              <w:t xml:space="preserve"> which represent the output of the </w:t>
            </w:r>
            <w:r w:rsidRPr="00BA23F0">
              <w:rPr>
                <w:rFonts w:asciiTheme="minorHAnsi" w:eastAsia="Calibri" w:hAnsiTheme="minorHAnsi" w:cs="Calibri"/>
                <w:color w:val="F79646" w:themeColor="accent6"/>
                <w:sz w:val="24"/>
                <w:szCs w:val="24"/>
                <w:lang w:val="en-GB"/>
              </w:rPr>
              <w:t xml:space="preserve">Open Source compliance program </w:t>
            </w:r>
            <w:r w:rsidRPr="00BA23F0">
              <w:rPr>
                <w:rFonts w:asciiTheme="minorHAnsi" w:eastAsia="Calibri" w:hAnsiTheme="minorHAnsi" w:cs="Calibri"/>
                <w:sz w:val="24"/>
                <w:szCs w:val="24"/>
                <w:lang w:val="en-GB"/>
              </w:rPr>
              <w:t>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w:t>
            </w:r>
          </w:p>
          <w:p w14:paraId="0F561E3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D6C2E4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5451B6E"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12BE9E7"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C75AD86"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4A76524"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8E0158"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74AAE0"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C1F0F1D"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99653C0"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color w:val="F79646" w:themeColor="accent6"/>
                <w:sz w:val="24"/>
                <w:szCs w:val="24"/>
                <w:lang w:val="en-GB"/>
              </w:rPr>
            </w:pPr>
          </w:p>
          <w:p w14:paraId="06F063EE" w14:textId="57DDF895"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color w:val="F79646" w:themeColor="accent6"/>
                <w:sz w:val="24"/>
                <w:szCs w:val="24"/>
                <w:lang w:val="en-GB"/>
              </w:rPr>
              <w:t>Open Source Software (Open Source)</w:t>
            </w:r>
            <w:r>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software subject to one or more licenses that meet the Open Source Definition published by the Open Source Initiative (OpenSource.org) or the Free Software Definition (published by the Free Software Foundation) or similar license.</w:t>
            </w:r>
          </w:p>
          <w:p w14:paraId="701AE73D"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EBF64E9"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5987AFF" w14:textId="3147F0FE"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trike/>
                <w:sz w:val="24"/>
                <w:szCs w:val="24"/>
                <w:lang w:val="en-GB"/>
              </w:rPr>
            </w:pPr>
            <w:commentRangeStart w:id="23"/>
            <w:r w:rsidRPr="00BA23F0">
              <w:rPr>
                <w:rFonts w:asciiTheme="minorHAnsi" w:eastAsia="Calibri" w:hAnsiTheme="minorHAnsi" w:cs="Calibri"/>
                <w:b/>
                <w:strike/>
                <w:sz w:val="24"/>
                <w:szCs w:val="24"/>
                <w:lang w:val="en-GB"/>
              </w:rPr>
              <w:t xml:space="preserve">Open Source Liaison- </w:t>
            </w:r>
            <w:r w:rsidRPr="00BA23F0">
              <w:rPr>
                <w:rFonts w:asciiTheme="minorHAnsi" w:eastAsia="Calibri" w:hAnsiTheme="minorHAnsi" w:cs="Calibri"/>
                <w:strike/>
                <w:sz w:val="24"/>
                <w:szCs w:val="24"/>
                <w:lang w:val="en-GB"/>
              </w:rPr>
              <w:t xml:space="preserve">a designated person </w:t>
            </w:r>
            <w:r w:rsidRPr="00BA23F0">
              <w:rPr>
                <w:rFonts w:asciiTheme="minorHAnsi" w:eastAsia="Calibri" w:hAnsiTheme="minorHAnsi" w:cs="Calibri"/>
                <w:strike/>
                <w:sz w:val="24"/>
                <w:szCs w:val="24"/>
                <w:lang w:val="en-GB"/>
              </w:rPr>
              <w:lastRenderedPageBreak/>
              <w:t>who is assigned to receive external Open Source inquiries.</w:t>
            </w:r>
            <w:commentRangeEnd w:id="23"/>
            <w:r w:rsidRPr="00BA23F0">
              <w:rPr>
                <w:rStyle w:val="Kommentarzeichen"/>
              </w:rPr>
              <w:commentReference w:id="23"/>
            </w:r>
          </w:p>
          <w:p w14:paraId="00F1F02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2FC718A"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C5DAACD" w14:textId="28FB1DE9"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A23F0">
              <w:rPr>
                <w:rFonts w:asciiTheme="minorHAnsi" w:eastAsia="Calibri" w:hAnsiTheme="minorHAnsi" w:cs="Calibri"/>
                <w:b/>
                <w:sz w:val="24"/>
                <w:szCs w:val="24"/>
                <w:lang w:val="en-GB"/>
              </w:rPr>
              <w:t>Identified Licenses</w:t>
            </w:r>
            <w:r w:rsidRPr="00BA23F0">
              <w:rPr>
                <w:rFonts w:asciiTheme="minorHAnsi" w:eastAsia="Calibri" w:hAnsiTheme="minorHAnsi" w:cs="Calibri"/>
                <w:sz w:val="24"/>
                <w:szCs w:val="24"/>
                <w:lang w:val="en-GB"/>
              </w:rPr>
              <w:t xml:space="preserve"> - a set of </w:t>
            </w:r>
            <w:r w:rsidRPr="00BA23F0">
              <w:rPr>
                <w:rFonts w:asciiTheme="minorHAnsi" w:eastAsia="Calibri" w:hAnsiTheme="minorHAnsi" w:cs="Calibri"/>
                <w:color w:val="F79646" w:themeColor="accent6"/>
                <w:sz w:val="24"/>
                <w:szCs w:val="24"/>
                <w:lang w:val="en-GB"/>
              </w:rPr>
              <w:t>Open Source Software licenses</w:t>
            </w:r>
            <w:r w:rsidRPr="00BA23F0">
              <w:rPr>
                <w:rFonts w:asciiTheme="minorHAnsi" w:eastAsia="Calibri" w:hAnsiTheme="minorHAnsi" w:cs="Calibri"/>
                <w:sz w:val="24"/>
                <w:szCs w:val="24"/>
                <w:lang w:val="en-GB"/>
              </w:rPr>
              <w:t xml:space="preserve"> identified as a result of</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following an appropriate method of identifying</w:t>
            </w:r>
            <w:r>
              <w:rPr>
                <w:rFonts w:asciiTheme="minorHAnsi" w:eastAsia="Calibri" w:hAnsiTheme="minorHAnsi" w:cs="Calibri"/>
                <w:sz w:val="24"/>
                <w:szCs w:val="24"/>
                <w:lang w:val="en-GB"/>
              </w:rPr>
              <w:t xml:space="preserve"> </w:t>
            </w:r>
            <w:commentRangeStart w:id="24"/>
            <w:r w:rsidRPr="00BA23F0">
              <w:rPr>
                <w:rFonts w:asciiTheme="minorHAnsi" w:eastAsia="Calibri" w:hAnsiTheme="minorHAnsi" w:cs="Calibri"/>
                <w:color w:val="F79646" w:themeColor="accent6"/>
                <w:sz w:val="24"/>
                <w:szCs w:val="24"/>
                <w:lang w:val="en-GB"/>
              </w:rPr>
              <w:t>Open Source components from which the Supplied Software is comprised.</w:t>
            </w:r>
            <w:commentRangeEnd w:id="24"/>
            <w:r>
              <w:rPr>
                <w:rStyle w:val="Kommentarzeichen"/>
              </w:rPr>
              <w:commentReference w:id="24"/>
            </w:r>
          </w:p>
          <w:p w14:paraId="18A75922"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5D857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E2DE7F"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B45FA60"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7495CF5" w14:textId="292F00FF"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roofErr w:type="spellStart"/>
            <w:r w:rsidRPr="00BA23F0">
              <w:rPr>
                <w:rFonts w:asciiTheme="minorHAnsi" w:eastAsia="Calibri" w:hAnsiTheme="minorHAnsi" w:cs="Calibri"/>
                <w:b/>
                <w:sz w:val="24"/>
                <w:szCs w:val="24"/>
                <w:lang w:val="en-GB"/>
              </w:rPr>
              <w:t>OpenChain</w:t>
            </w:r>
            <w:proofErr w:type="spellEnd"/>
            <w:r w:rsidRPr="00BA23F0">
              <w:rPr>
                <w:rFonts w:asciiTheme="minorHAnsi" w:eastAsia="Calibri" w:hAnsiTheme="minorHAnsi" w:cs="Calibri"/>
                <w:b/>
                <w:sz w:val="24"/>
                <w:szCs w:val="24"/>
                <w:lang w:val="en-GB"/>
              </w:rPr>
              <w:t xml:space="preserve"> Conforming Program </w:t>
            </w:r>
            <w:r w:rsidRPr="00BA23F0">
              <w:rPr>
                <w:rFonts w:asciiTheme="minorHAnsi" w:eastAsia="Calibri" w:hAnsiTheme="minorHAnsi" w:cs="Calibri"/>
                <w:b/>
                <w:color w:val="F79646" w:themeColor="accent6"/>
                <w:sz w:val="24"/>
                <w:szCs w:val="24"/>
                <w:lang w:val="en-GB"/>
              </w:rPr>
              <w:t>(Program)</w:t>
            </w:r>
            <w:r w:rsidRPr="00BA23F0">
              <w:rPr>
                <w:rFonts w:asciiTheme="minorHAnsi" w:eastAsia="Calibri" w:hAnsiTheme="minorHAnsi" w:cs="Calibri"/>
                <w:sz w:val="24"/>
                <w:szCs w:val="24"/>
                <w:lang w:val="en-GB"/>
              </w:rPr>
              <w:t xml:space="preserve"> - a program that satisfies all the requirements of this specification.</w:t>
            </w:r>
          </w:p>
          <w:p w14:paraId="0AD1F623"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E16CF74"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00D20C8" w14:textId="2E6CC6E3"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Software Staff</w:t>
            </w:r>
            <w:r w:rsidRPr="00BA23F0">
              <w:rPr>
                <w:rFonts w:asciiTheme="minorHAnsi" w:eastAsia="Calibri" w:hAnsiTheme="minorHAnsi" w:cs="Calibri"/>
                <w:sz w:val="24"/>
                <w:szCs w:val="24"/>
                <w:lang w:val="en-GB"/>
              </w:rPr>
              <w:t xml:space="preserve"> - any employee or contractor that defines, contributes to or has responsibility</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include (but is not limited to) software developers, release engineers, quality engineers, product marketing and product management.</w:t>
            </w:r>
          </w:p>
          <w:p w14:paraId="1C2AAD74"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1BDE5C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771B6CF" w14:textId="62E44CB6"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SPDX or Software Package Data Exchange</w:t>
            </w:r>
            <w:r w:rsidRPr="00BA23F0">
              <w:rPr>
                <w:rFonts w:asciiTheme="minorHAnsi" w:eastAsia="Calibri" w:hAnsiTheme="minorHAnsi" w:cs="Calibri"/>
                <w:sz w:val="24"/>
                <w:szCs w:val="24"/>
                <w:lang w:val="en-GB"/>
              </w:rPr>
              <w:t xml:space="preserve"> - the format standard created by the SPDX Working Group for exchanging </w:t>
            </w:r>
            <w:r w:rsidRPr="00BA23F0">
              <w:rPr>
                <w:rFonts w:asciiTheme="minorHAnsi" w:eastAsia="Calibri" w:hAnsiTheme="minorHAnsi" w:cs="Calibri"/>
                <w:sz w:val="24"/>
                <w:szCs w:val="24"/>
                <w:lang w:val="en-GB"/>
              </w:rPr>
              <w:lastRenderedPageBreak/>
              <w:t xml:space="preserve">license and copyright information for a given software package. A description of </w:t>
            </w:r>
            <w:proofErr w:type="spellStart"/>
            <w:r w:rsidRPr="00BA23F0">
              <w:rPr>
                <w:rFonts w:asciiTheme="minorHAnsi" w:eastAsia="Calibri" w:hAnsiTheme="minorHAnsi" w:cs="Calibri"/>
                <w:sz w:val="24"/>
                <w:szCs w:val="24"/>
                <w:lang w:val="en-GB"/>
              </w:rPr>
              <w:t>theSPDX</w:t>
            </w:r>
            <w:proofErr w:type="spellEnd"/>
            <w:r w:rsidRPr="00BA23F0">
              <w:rPr>
                <w:rFonts w:asciiTheme="minorHAnsi" w:eastAsia="Calibri" w:hAnsiTheme="minorHAnsi" w:cs="Calibri"/>
                <w:sz w:val="24"/>
                <w:szCs w:val="24"/>
                <w:lang w:val="en-GB"/>
              </w:rPr>
              <w:t xml:space="preserve"> specification can be found at </w:t>
            </w:r>
            <w:r>
              <w:fldChar w:fldCharType="begin"/>
            </w:r>
            <w:r w:rsidRPr="00A26C9E">
              <w:rPr>
                <w:lang w:val="en-GB"/>
                <w:rPrChange w:id="25" w:author="Stefan Thanheiser" w:date="2019-04-01T22:49:00Z">
                  <w:rPr/>
                </w:rPrChange>
              </w:rPr>
              <w:instrText xml:space="preserve"> HYPERLINK "http://www.spdx.org" </w:instrText>
            </w:r>
            <w:r>
              <w:fldChar w:fldCharType="separate"/>
            </w:r>
            <w:r w:rsidRPr="00BA23F0">
              <w:rPr>
                <w:rStyle w:val="Hyperlink"/>
                <w:rFonts w:asciiTheme="minorHAnsi" w:eastAsia="Calibri" w:hAnsiTheme="minorHAnsi" w:cs="Calibri"/>
                <w:color w:val="auto"/>
                <w:sz w:val="24"/>
                <w:szCs w:val="24"/>
                <w:lang w:val="en-GB"/>
              </w:rPr>
              <w:t>www.spdx.org</w:t>
            </w:r>
            <w:r>
              <w:rPr>
                <w:rStyle w:val="Hyperlink"/>
                <w:rFonts w:asciiTheme="minorHAnsi" w:eastAsia="Calibri" w:hAnsiTheme="minorHAnsi" w:cs="Calibri"/>
                <w:color w:val="auto"/>
                <w:sz w:val="24"/>
                <w:szCs w:val="24"/>
                <w:lang w:val="en-GB"/>
              </w:rPr>
              <w:fldChar w:fldCharType="end"/>
            </w:r>
            <w:r w:rsidRPr="00BA23F0">
              <w:rPr>
                <w:rFonts w:asciiTheme="minorHAnsi" w:eastAsia="Calibri" w:hAnsiTheme="minorHAnsi" w:cs="Calibri"/>
                <w:sz w:val="24"/>
                <w:szCs w:val="24"/>
                <w:lang w:val="en-GB"/>
              </w:rPr>
              <w:t>.</w:t>
            </w:r>
          </w:p>
          <w:p w14:paraId="56FBE6A9"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CFEC1C"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B3C4091"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B56DECB" w14:textId="037BD3DA"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Supplied Software</w:t>
            </w:r>
            <w:r w:rsidRPr="00BA23F0">
              <w:rPr>
                <w:rFonts w:asciiTheme="minorHAnsi" w:eastAsia="Calibri" w:hAnsiTheme="minorHAnsi" w:cs="Calibri"/>
                <w:sz w:val="24"/>
                <w:szCs w:val="24"/>
                <w:lang w:val="en-GB"/>
              </w:rPr>
              <w:t xml:space="preserve"> - software that an organization </w:t>
            </w:r>
            <w:ins w:id="26" w:author="Stefan Thanheiser" w:date="2019-02-22T00:49:00Z">
              <w:r>
                <w:rPr>
                  <w:rFonts w:asciiTheme="minorHAnsi" w:eastAsia="Calibri" w:hAnsiTheme="minorHAnsi" w:cs="Calibri"/>
                  <w:sz w:val="24"/>
                  <w:szCs w:val="24"/>
                  <w:lang w:val="en-GB"/>
                </w:rPr>
                <w:t>distributes</w:t>
              </w:r>
            </w:ins>
            <w:del w:id="27" w:author="Stefan Thanheiser" w:date="2019-02-22T00:49:00Z">
              <w:r w:rsidRPr="00BA23F0" w:rsidDel="003E1C02">
                <w:rPr>
                  <w:rFonts w:asciiTheme="minorHAnsi" w:eastAsia="Calibri" w:hAnsiTheme="minorHAnsi" w:cs="Calibri"/>
                  <w:sz w:val="24"/>
                  <w:szCs w:val="24"/>
                  <w:lang w:val="en-GB"/>
                </w:rPr>
                <w:delText>delivers</w:delText>
              </w:r>
            </w:del>
            <w:r w:rsidRPr="00BA23F0">
              <w:rPr>
                <w:rFonts w:asciiTheme="minorHAnsi" w:eastAsia="Calibri" w:hAnsiTheme="minorHAnsi" w:cs="Calibri"/>
                <w:sz w:val="24"/>
                <w:szCs w:val="24"/>
                <w:lang w:val="en-GB"/>
              </w:rPr>
              <w:t xml:space="preserve"> to third parties (e.g., other organizations or individuals).</w:t>
            </w:r>
          </w:p>
          <w:p w14:paraId="75B17781" w14:textId="77777777"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44C7B854"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DA513D2" w14:textId="5D45407C"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Verification Materials</w:t>
            </w:r>
            <w:r w:rsidRPr="00BA23F0">
              <w:rPr>
                <w:rFonts w:asciiTheme="minorHAnsi" w:eastAsia="Calibri" w:hAnsiTheme="minorHAnsi" w:cs="Calibri"/>
                <w:sz w:val="24"/>
                <w:szCs w:val="24"/>
                <w:lang w:val="en-GB"/>
              </w:rPr>
              <w:t xml:space="preserve"> -evidence that must exist in order for a given requirement to be considered satisfied</w:t>
            </w:r>
            <w:r w:rsidRPr="00BA23F0">
              <w:rPr>
                <w:rFonts w:asciiTheme="minorHAnsi" w:eastAsia="Calibri" w:hAnsiTheme="minorHAnsi" w:cs="Calibri"/>
                <w:b/>
                <w:sz w:val="24"/>
                <w:szCs w:val="24"/>
                <w:lang w:val="en-GB"/>
              </w:rPr>
              <w:t>.</w:t>
            </w:r>
          </w:p>
        </w:tc>
        <w:tc>
          <w:tcPr>
            <w:tcW w:w="4650" w:type="dxa"/>
          </w:tcPr>
          <w:p w14:paraId="2926BC86" w14:textId="7D85865F"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170A23B"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DB6C91" w14:textId="7CBD196E"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3BA91E3F"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4C913A"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Conformant”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7F091593"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800005" w14:textId="7B6C265F"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“Open Source”-software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067CEEFA"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214CF2" w14:textId="44CDB194"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“Program”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of policies, processes and personnel that manage an organization’s Open Source license </w:t>
            </w:r>
            <w:r w:rsidRPr="00A26C9E">
              <w:rPr>
                <w:rFonts w:asciiTheme="minorHAnsi" w:eastAsia="Calibri" w:hAnsiTheme="minorHAnsi" w:cs="Calibri"/>
                <w:sz w:val="24"/>
                <w:szCs w:val="24"/>
                <w:lang w:val="en-GB"/>
              </w:rPr>
              <w:lastRenderedPageBreak/>
              <w:t>compliance activities.</w:t>
            </w:r>
          </w:p>
          <w:p w14:paraId="69FD5961"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9A6609" w14:textId="1E7D37AD"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823F39D"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5E87CF" w14:textId="51AA8F2E"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“SPDX”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proofErr w:type="gramStart"/>
            <w:r w:rsidRPr="00A26C9E">
              <w:rPr>
                <w:rFonts w:asciiTheme="minorHAnsi" w:eastAsia="Calibri" w:hAnsiTheme="minorHAnsi" w:cs="Calibri"/>
                <w:sz w:val="24"/>
                <w:szCs w:val="24"/>
                <w:lang w:val="en-GB"/>
              </w:rPr>
              <w:t>www.spdx.org.“</w:t>
            </w:r>
            <w:proofErr w:type="gramEnd"/>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Software”-software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 other organizations or individuals).</w:t>
            </w:r>
          </w:p>
          <w:p w14:paraId="77D9D9EA"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AC0B7A" w14:textId="72408F28" w:rsidR="00A26C9E" w:rsidRP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7D081BFF" w14:textId="6C506127" w:rsidR="00A26C9E" w:rsidRPr="00FC6D8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Eine Zusammenstellung von Artefakten, die für eine Version Zugelieferter Software das Arbeitsergebnis des Open-Source-</w:t>
            </w:r>
            <w:del w:id="28" w:author="Stefan Thanheiser" w:date="2019-02-16T23:50:00Z">
              <w:r w:rsidRPr="00FC6D8E" w:rsidDel="00BA23F0">
                <w:rPr>
                  <w:rFonts w:asciiTheme="minorHAnsi" w:eastAsia="Calibri" w:hAnsiTheme="minorHAnsi" w:cs="Calibri"/>
                  <w:color w:val="4F81BD" w:themeColor="accent1"/>
                  <w:sz w:val="24"/>
                  <w:szCs w:val="24"/>
                </w:rPr>
                <w:delText>Management</w:delText>
              </w:r>
            </w:del>
            <w:ins w:id="29" w:author="Stefan Thanheiser" w:date="2019-02-16T23:50:00Z">
              <w:r>
                <w:rPr>
                  <w:rFonts w:asciiTheme="minorHAnsi" w:eastAsia="Calibri" w:hAnsiTheme="minorHAnsi" w:cs="Calibri"/>
                  <w:color w:val="4F81BD" w:themeColor="accent1"/>
                  <w:sz w:val="24"/>
                  <w:szCs w:val="24"/>
                </w:rPr>
                <w:t>Com</w:t>
              </w:r>
            </w:ins>
            <w:ins w:id="30" w:author="Stefan Thanheiser" w:date="2019-02-16T23:51:00Z">
              <w:r>
                <w:rPr>
                  <w:rFonts w:asciiTheme="minorHAnsi" w:eastAsia="Calibri" w:hAnsiTheme="minorHAnsi" w:cs="Calibri"/>
                  <w:color w:val="4F81BD" w:themeColor="accent1"/>
                  <w:sz w:val="24"/>
                  <w:szCs w:val="24"/>
                </w:rPr>
                <w:t>pliance</w:t>
              </w:r>
            </w:ins>
            <w:r w:rsidRPr="00FC6D8E">
              <w:rPr>
                <w:rFonts w:asciiTheme="minorHAnsi" w:eastAsia="Calibri" w:hAnsiTheme="minorHAnsi" w:cs="Calibri"/>
                <w:color w:val="4F81BD" w:themeColor="accent1"/>
                <w:sz w:val="24"/>
                <w:szCs w:val="24"/>
              </w:rPr>
              <w:t>-Programms darstellen.</w:t>
            </w:r>
          </w:p>
          <w:p w14:paraId="3B27017E" w14:textId="114ADDF5" w:rsidR="00A26C9E" w:rsidRPr="00FC6D8E" w:rsidRDefault="00A26C9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A26C9E" w:rsidRPr="00FC6D8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 (Open Source)</w:t>
            </w:r>
            <w:r w:rsidRPr="00FC6D8E">
              <w:rPr>
                <w:rFonts w:asciiTheme="minorHAnsi" w:eastAsia="Calibri" w:hAnsiTheme="minorHAnsi" w:cs="Calibri"/>
                <w:color w:val="4F81BD" w:themeColor="accent1"/>
                <w:sz w:val="24"/>
                <w:szCs w:val="24"/>
              </w:rPr>
              <w:t xml:space="preserve"> - Software, die einer oder mehreren Lizenzen unterliegt, die den Anforderungen der Open Source Definition der Open Source Initiative (OpenSource.org) oder der Free Software Definition der Free Software </w:t>
            </w:r>
            <w:proofErr w:type="spellStart"/>
            <w:r w:rsidRPr="00FC6D8E">
              <w:rPr>
                <w:rFonts w:asciiTheme="minorHAnsi" w:eastAsia="Calibri" w:hAnsiTheme="minorHAnsi" w:cs="Calibri"/>
                <w:color w:val="4F81BD" w:themeColor="accent1"/>
                <w:sz w:val="24"/>
                <w:szCs w:val="24"/>
              </w:rPr>
              <w:t>Foundation</w:t>
            </w:r>
            <w:proofErr w:type="spellEnd"/>
            <w:r w:rsidRPr="00FC6D8E">
              <w:rPr>
                <w:rFonts w:asciiTheme="minorHAnsi" w:eastAsia="Calibri" w:hAnsiTheme="minorHAnsi" w:cs="Calibri"/>
                <w:color w:val="4F81BD" w:themeColor="accent1"/>
                <w:sz w:val="24"/>
                <w:szCs w:val="24"/>
              </w:rPr>
              <w:t xml:space="preserve"> entsprechen.</w:t>
            </w:r>
          </w:p>
          <w:p w14:paraId="0DB18EEF"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A26C9E" w:rsidRPr="00BA23F0" w:rsidRDefault="00A26C9E" w:rsidP="003731A2">
            <w:pPr>
              <w:widowControl w:val="0"/>
              <w:pBdr>
                <w:top w:val="nil"/>
                <w:left w:val="nil"/>
                <w:bottom w:val="nil"/>
                <w:right w:val="nil"/>
                <w:between w:val="nil"/>
              </w:pBdr>
              <w:spacing w:line="240" w:lineRule="auto"/>
              <w:rPr>
                <w:rFonts w:asciiTheme="minorHAnsi" w:eastAsia="Calibri" w:hAnsiTheme="minorHAnsi" w:cs="Calibri"/>
                <w:strike/>
                <w:color w:val="4F81BD" w:themeColor="accent1"/>
                <w:sz w:val="24"/>
                <w:szCs w:val="24"/>
              </w:rPr>
            </w:pPr>
            <w:r w:rsidRPr="00BA23F0">
              <w:rPr>
                <w:rFonts w:asciiTheme="minorHAnsi" w:eastAsia="Calibri" w:hAnsiTheme="minorHAnsi" w:cs="Calibri"/>
                <w:b/>
                <w:strike/>
                <w:color w:val="4F81BD" w:themeColor="accent1"/>
                <w:sz w:val="24"/>
                <w:szCs w:val="24"/>
              </w:rPr>
              <w:t xml:space="preserve">Open Source Liaison </w:t>
            </w:r>
            <w:r w:rsidRPr="00BA23F0">
              <w:rPr>
                <w:rFonts w:asciiTheme="minorHAnsi" w:eastAsia="Calibri" w:hAnsiTheme="minorHAnsi" w:cs="Calibri"/>
                <w:strike/>
                <w:color w:val="4F81BD" w:themeColor="accent1"/>
                <w:sz w:val="24"/>
                <w:szCs w:val="24"/>
              </w:rPr>
              <w:t>- eine konkrete Person, die für den Erhalt externer Open-</w:t>
            </w:r>
            <w:r w:rsidRPr="00BA23F0">
              <w:rPr>
                <w:rFonts w:asciiTheme="minorHAnsi" w:eastAsia="Calibri" w:hAnsiTheme="minorHAnsi" w:cs="Calibri"/>
                <w:strike/>
                <w:color w:val="4F81BD" w:themeColor="accent1"/>
                <w:sz w:val="24"/>
                <w:szCs w:val="24"/>
              </w:rPr>
              <w:lastRenderedPageBreak/>
              <w:t>Source-Anfragen bestimmt wird.</w:t>
            </w:r>
          </w:p>
          <w:p w14:paraId="775DEFD7"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0068CAB5"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Open-Source-Softwarelizenzen, die aufgrund einer geeigneten Methode zur Identifizierung derjenigen </w:t>
            </w:r>
            <w:r>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-Lizenzen, die einer Zugelieferten Software zugrunde liegen, identifiziert wurden.</w:t>
            </w:r>
          </w:p>
          <w:p w14:paraId="12FB739B"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A26C9E" w:rsidRPr="00FC6D8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Pr="00FC6D8E">
              <w:rPr>
                <w:rFonts w:asciiTheme="minorHAnsi" w:eastAsia="Calibri" w:hAnsiTheme="minorHAnsi" w:cs="Calibri"/>
                <w:b/>
                <w:color w:val="4F81BD" w:themeColor="accent1"/>
                <w:sz w:val="24"/>
                <w:szCs w:val="24"/>
              </w:rPr>
              <w:t xml:space="preserve"> (Programm) </w:t>
            </w:r>
            <w:r w:rsidRPr="00FC6D8E">
              <w:rPr>
                <w:rFonts w:asciiTheme="minorHAnsi" w:eastAsia="Calibri" w:hAnsiTheme="minorHAnsi" w:cs="Calibri"/>
                <w:color w:val="4F81BD" w:themeColor="accent1"/>
                <w:sz w:val="24"/>
                <w:szCs w:val="24"/>
              </w:rPr>
              <w:t>- ein Programm, das alle Anforderungen dieser Spezifikation erfüllt.</w:t>
            </w:r>
          </w:p>
          <w:p w14:paraId="10888E58" w14:textId="61C98DD3"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121B5C"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6B5B74F" w14:textId="13C8091B"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w:t>
            </w:r>
            <w:r w:rsidRPr="00FF43FE">
              <w:rPr>
                <w:rFonts w:asciiTheme="minorHAnsi" w:eastAsia="Calibri" w:hAnsiTheme="minorHAnsi" w:cs="Calibri"/>
                <w:color w:val="4F81BD" w:themeColor="accent1"/>
                <w:sz w:val="24"/>
                <w:szCs w:val="24"/>
              </w:rPr>
              <w:lastRenderedPageBreak/>
              <w:t xml:space="preserve">bestimmtes Softwarepaket. Eine Beschreibung der SPDX-Spezifikation finden Sie unter </w:t>
            </w:r>
            <w:hyperlink r:id="rId11">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Organisationen oder Einzelpersonen).</w:t>
            </w:r>
          </w:p>
          <w:p w14:paraId="1DEC0924"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7"/>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A26C9E" w:rsidRPr="003731A2" w14:paraId="1BE18FE1" w14:textId="77777777" w:rsidTr="00A26C9E">
        <w:tc>
          <w:tcPr>
            <w:tcW w:w="4650" w:type="dxa"/>
            <w:shd w:val="clear" w:color="auto" w:fill="auto"/>
            <w:tcMar>
              <w:top w:w="100" w:type="dxa"/>
              <w:left w:w="100" w:type="dxa"/>
              <w:bottom w:w="100" w:type="dxa"/>
              <w:right w:w="100" w:type="dxa"/>
            </w:tcMar>
          </w:tcPr>
          <w:p w14:paraId="213F32E8" w14:textId="77777777" w:rsidR="00A26C9E" w:rsidRPr="003731A2" w:rsidRDefault="00A26C9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4650" w:type="dxa"/>
          </w:tcPr>
          <w:p w14:paraId="425843B1" w14:textId="7E5A91A8" w:rsidR="00A26C9E" w:rsidRDefault="00A26C9E" w:rsidP="003731A2">
            <w:pPr>
              <w:widowControl w:val="0"/>
              <w:spacing w:line="240" w:lineRule="auto"/>
              <w:rPr>
                <w:rFonts w:asciiTheme="minorHAnsi" w:eastAsia="Calibri" w:hAnsiTheme="minorHAnsi" w:cs="Calibri"/>
                <w:color w:val="6D9EEB"/>
                <w:sz w:val="24"/>
                <w:szCs w:val="24"/>
              </w:rPr>
            </w:pPr>
            <w:del w:id="31" w:author="Stefan Thanheiser" w:date="2019-02-17T00:25:00Z">
              <w:r w:rsidRPr="003731A2" w:rsidDel="008D2A30">
                <w:rPr>
                  <w:rFonts w:asciiTheme="minorHAnsi" w:hAnsiTheme="minorHAnsi"/>
                  <w:b/>
                  <w:bCs/>
                  <w:sz w:val="24"/>
                  <w:szCs w:val="24"/>
                </w:rPr>
                <w:delText xml:space="preserve">Part </w:delText>
              </w:r>
            </w:del>
            <w:r w:rsidRPr="003731A2">
              <w:rPr>
                <w:rFonts w:asciiTheme="minorHAnsi" w:hAnsiTheme="minorHAnsi"/>
                <w:b/>
                <w:bCs/>
                <w:sz w:val="24"/>
                <w:szCs w:val="24"/>
              </w:rPr>
              <w:t>1</w:t>
            </w:r>
            <w:ins w:id="32" w:author="Stefan Thanheiser" w:date="2019-02-17T00:25:00Z">
              <w:r>
                <w:rPr>
                  <w:rFonts w:asciiTheme="minorHAnsi" w:hAnsiTheme="minorHAnsi"/>
                  <w:b/>
                  <w:bCs/>
                  <w:sz w:val="24"/>
                  <w:szCs w:val="24"/>
                </w:rPr>
                <w:t>.0</w:t>
              </w:r>
            </w:ins>
            <w:del w:id="33" w:author="Stefan Thanheiser" w:date="2019-02-17T00:25:00Z">
              <w:r w:rsidRPr="003731A2" w:rsidDel="008D2A30">
                <w:rPr>
                  <w:rFonts w:asciiTheme="minorHAnsi" w:hAnsiTheme="minorHAnsi"/>
                  <w:b/>
                  <w:bCs/>
                  <w:sz w:val="24"/>
                  <w:szCs w:val="24"/>
                </w:rPr>
                <w:delText>:</w:delText>
              </w:r>
            </w:del>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4650" w:type="dxa"/>
          </w:tcPr>
          <w:p w14:paraId="06C3BC2E" w14:textId="2D41E27C" w:rsidR="00A26C9E" w:rsidRPr="00A26C9E" w:rsidDel="008D2A30" w:rsidRDefault="00A26C9E"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Part 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1090BE4F" w14:textId="0EDE71E3" w:rsidR="00A26C9E" w:rsidRPr="003731A2" w:rsidRDefault="00A26C9E" w:rsidP="003731A2">
            <w:pPr>
              <w:widowControl w:val="0"/>
              <w:spacing w:line="240" w:lineRule="auto"/>
              <w:rPr>
                <w:rFonts w:asciiTheme="minorHAnsi" w:eastAsia="Calibri" w:hAnsiTheme="minorHAnsi" w:cs="Calibri"/>
                <w:sz w:val="24"/>
                <w:szCs w:val="24"/>
              </w:rPr>
            </w:pPr>
            <w:del w:id="34" w:author="Stefan Thanheiser" w:date="2019-02-17T00:25:00Z">
              <w:r w:rsidDel="008D2A30">
                <w:rPr>
                  <w:rFonts w:asciiTheme="minorHAnsi" w:eastAsia="Calibri" w:hAnsiTheme="minorHAnsi" w:cs="Calibri"/>
                  <w:color w:val="6D9EEB"/>
                  <w:sz w:val="24"/>
                  <w:szCs w:val="24"/>
                </w:rPr>
                <w:delText>Teil</w:delText>
              </w:r>
              <w:r w:rsidRPr="003731A2" w:rsidDel="008D2A30">
                <w:rPr>
                  <w:rFonts w:asciiTheme="minorHAnsi" w:eastAsia="Calibri" w:hAnsiTheme="minorHAnsi" w:cs="Calibri"/>
                  <w:color w:val="6D9EEB"/>
                  <w:sz w:val="24"/>
                  <w:szCs w:val="24"/>
                </w:rPr>
                <w:delText xml:space="preserve"> 1</w:delText>
              </w:r>
            </w:del>
            <w:ins w:id="35" w:author="Stefan Thanheiser" w:date="2019-02-17T00:25:00Z">
              <w:r>
                <w:rPr>
                  <w:rFonts w:asciiTheme="minorHAnsi" w:eastAsia="Calibri" w:hAnsiTheme="minorHAnsi" w:cs="Calibri"/>
                  <w:color w:val="6D9EEB"/>
                  <w:sz w:val="24"/>
                  <w:szCs w:val="24"/>
                </w:rPr>
                <w:t>1.0</w:t>
              </w:r>
            </w:ins>
            <w:del w:id="36" w:author="Stefan Thanheiser" w:date="2019-02-17T00:25:00Z">
              <w:r w:rsidRPr="003731A2" w:rsidDel="008D2A30">
                <w:rPr>
                  <w:rFonts w:asciiTheme="minorHAnsi" w:eastAsia="Calibri" w:hAnsiTheme="minorHAnsi" w:cs="Calibri"/>
                  <w:color w:val="6D9EEB"/>
                  <w:sz w:val="24"/>
                  <w:szCs w:val="24"/>
                </w:rPr>
                <w:delText>:</w:delText>
              </w:r>
            </w:del>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A26C9E" w:rsidRPr="003731A2" w14:paraId="50CE334D" w14:textId="77777777" w:rsidTr="00A26C9E">
        <w:tc>
          <w:tcPr>
            <w:tcW w:w="4650" w:type="dxa"/>
            <w:shd w:val="clear" w:color="auto" w:fill="auto"/>
            <w:tcMar>
              <w:top w:w="100" w:type="dxa"/>
              <w:left w:w="100" w:type="dxa"/>
              <w:bottom w:w="100" w:type="dxa"/>
              <w:right w:w="100" w:type="dxa"/>
            </w:tcMar>
          </w:tcPr>
          <w:p w14:paraId="44343218" w14:textId="77777777" w:rsidR="00A26C9E" w:rsidRPr="00C01044" w:rsidRDefault="00A26C9E" w:rsidP="003731A2">
            <w:pPr>
              <w:spacing w:line="240" w:lineRule="auto"/>
              <w:rPr>
                <w:rFonts w:asciiTheme="minorHAnsi" w:eastAsia="Calibri" w:hAnsiTheme="minorHAnsi" w:cs="Calibri"/>
                <w:sz w:val="24"/>
                <w:szCs w:val="24"/>
                <w:lang w:val="en-GB"/>
              </w:rPr>
            </w:pPr>
          </w:p>
          <w:p w14:paraId="3759608A" w14:textId="27D22723"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A26C9E" w:rsidRPr="003731A2" w:rsidRDefault="00A26C9E" w:rsidP="003731A2">
            <w:pPr>
              <w:spacing w:line="240" w:lineRule="auto"/>
              <w:rPr>
                <w:rFonts w:asciiTheme="minorHAnsi" w:eastAsia="Calibri" w:hAnsiTheme="minorHAnsi" w:cs="Calibri"/>
                <w:sz w:val="24"/>
                <w:szCs w:val="24"/>
                <w:lang w:val="en-US"/>
              </w:rPr>
            </w:pPr>
          </w:p>
          <w:p w14:paraId="7E1DF3AA" w14:textId="77777777" w:rsidR="00A26C9E" w:rsidRPr="003731A2" w:rsidRDefault="00A26C9E" w:rsidP="003731A2">
            <w:pPr>
              <w:spacing w:line="240" w:lineRule="auto"/>
              <w:rPr>
                <w:rFonts w:asciiTheme="minorHAnsi" w:eastAsia="Calibri" w:hAnsiTheme="minorHAnsi" w:cs="Calibri"/>
                <w:sz w:val="24"/>
                <w:szCs w:val="24"/>
                <w:lang w:val="en-US"/>
              </w:rPr>
            </w:pPr>
          </w:p>
          <w:p w14:paraId="5E19C0F5" w14:textId="31B160D9" w:rsidR="00A26C9E" w:rsidRDefault="00A26C9E" w:rsidP="003731A2">
            <w:pPr>
              <w:spacing w:line="240" w:lineRule="auto"/>
              <w:rPr>
                <w:ins w:id="37" w:author="Stefan Thanheiser" w:date="2019-02-22T01:34:00Z"/>
                <w:rFonts w:asciiTheme="minorHAnsi" w:eastAsia="Calibri" w:hAnsiTheme="minorHAnsi" w:cs="Calibri"/>
                <w:sz w:val="24"/>
                <w:szCs w:val="24"/>
                <w:lang w:val="en-US"/>
              </w:rPr>
            </w:pPr>
          </w:p>
          <w:p w14:paraId="1D0C6F1E" w14:textId="18C8C8A0"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A26C9E" w:rsidRPr="003731A2" w:rsidRDefault="00A26C9E" w:rsidP="003731A2">
            <w:pPr>
              <w:spacing w:line="240" w:lineRule="auto"/>
              <w:rPr>
                <w:rFonts w:asciiTheme="minorHAnsi" w:eastAsia="Calibri" w:hAnsiTheme="minorHAnsi" w:cs="Calibri"/>
                <w:sz w:val="24"/>
                <w:szCs w:val="24"/>
                <w:lang w:val="en-US"/>
              </w:rPr>
            </w:pPr>
          </w:p>
          <w:p w14:paraId="538990C4"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A26C9E" w:rsidRPr="003731A2" w:rsidRDefault="00A26C9E" w:rsidP="003731A2">
            <w:pPr>
              <w:spacing w:line="240" w:lineRule="auto"/>
              <w:rPr>
                <w:rFonts w:asciiTheme="minorHAnsi" w:eastAsia="Calibri" w:hAnsiTheme="minorHAnsi" w:cs="Calibri"/>
                <w:sz w:val="24"/>
                <w:szCs w:val="24"/>
                <w:lang w:val="en-US"/>
              </w:rPr>
            </w:pPr>
          </w:p>
          <w:p w14:paraId="14DD621C" w14:textId="77777777" w:rsidR="00A26C9E" w:rsidRPr="003731A2" w:rsidRDefault="00A26C9E" w:rsidP="003731A2">
            <w:pPr>
              <w:spacing w:line="240" w:lineRule="auto"/>
              <w:rPr>
                <w:rFonts w:asciiTheme="minorHAnsi" w:eastAsia="Calibri" w:hAnsiTheme="minorHAnsi" w:cs="Calibri"/>
                <w:sz w:val="24"/>
                <w:szCs w:val="24"/>
                <w:lang w:val="en-US"/>
              </w:rPr>
            </w:pPr>
          </w:p>
          <w:p w14:paraId="5B0ACF63" w14:textId="25D50C0F"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A26C9E" w:rsidRPr="003731A2" w:rsidRDefault="00A26C9E" w:rsidP="003731A2">
            <w:pPr>
              <w:spacing w:line="240" w:lineRule="auto"/>
              <w:rPr>
                <w:rFonts w:asciiTheme="minorHAnsi" w:eastAsia="Calibri" w:hAnsiTheme="minorHAnsi" w:cs="Calibri"/>
                <w:sz w:val="24"/>
                <w:szCs w:val="24"/>
                <w:lang w:val="en-US"/>
              </w:rPr>
            </w:pPr>
          </w:p>
          <w:p w14:paraId="7A3E4B14" w14:textId="77777777" w:rsidR="00A26C9E" w:rsidRPr="003731A2" w:rsidRDefault="00A26C9E" w:rsidP="003731A2">
            <w:pPr>
              <w:spacing w:line="240" w:lineRule="auto"/>
              <w:rPr>
                <w:rFonts w:asciiTheme="minorHAnsi" w:eastAsia="Calibri" w:hAnsiTheme="minorHAnsi" w:cs="Calibri"/>
                <w:sz w:val="24"/>
                <w:szCs w:val="24"/>
                <w:lang w:val="en-US"/>
              </w:rPr>
            </w:pPr>
          </w:p>
          <w:p w14:paraId="42D33A0C" w14:textId="48624361" w:rsidR="00A26C9E" w:rsidRDefault="00A26C9E" w:rsidP="003731A2">
            <w:pPr>
              <w:spacing w:line="240" w:lineRule="auto"/>
              <w:rPr>
                <w:ins w:id="38" w:author="Stefan Thanheiser" w:date="2019-02-22T01:34:00Z"/>
                <w:rFonts w:asciiTheme="minorHAnsi" w:eastAsia="Calibri" w:hAnsiTheme="minorHAnsi" w:cs="Calibri"/>
                <w:sz w:val="24"/>
                <w:szCs w:val="24"/>
                <w:lang w:val="en-US"/>
              </w:rPr>
            </w:pPr>
          </w:p>
          <w:p w14:paraId="7CBFC936" w14:textId="77777777" w:rsidR="00A26C9E" w:rsidRPr="003731A2" w:rsidRDefault="00A26C9E" w:rsidP="003731A2">
            <w:pPr>
              <w:spacing w:line="240" w:lineRule="auto"/>
              <w:rPr>
                <w:rFonts w:asciiTheme="minorHAnsi" w:eastAsia="Calibri" w:hAnsiTheme="minorHAnsi" w:cs="Calibri"/>
                <w:sz w:val="24"/>
                <w:szCs w:val="24"/>
                <w:lang w:val="en-US"/>
              </w:rPr>
            </w:pPr>
          </w:p>
          <w:p w14:paraId="3C66BAE5"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steps are taken to create, record and make Software Staff aware of the existence of a FOSS policy. Although no requirements are provided here on what should be included in the policy, other sections may impose requirements on the policy.</w:t>
            </w:r>
          </w:p>
          <w:p w14:paraId="076CB7FC" w14:textId="77777777" w:rsidR="00A26C9E" w:rsidRPr="003731A2" w:rsidRDefault="00A26C9E" w:rsidP="003731A2">
            <w:pPr>
              <w:spacing w:line="240" w:lineRule="auto"/>
              <w:rPr>
                <w:rFonts w:asciiTheme="minorHAnsi" w:eastAsia="Calibri" w:hAnsiTheme="minorHAnsi" w:cs="Calibri"/>
                <w:sz w:val="24"/>
                <w:szCs w:val="24"/>
                <w:lang w:val="en-US"/>
              </w:rPr>
            </w:pPr>
          </w:p>
          <w:p w14:paraId="70DAF3E5" w14:textId="77777777" w:rsidR="00A26C9E" w:rsidRPr="003731A2" w:rsidRDefault="00A26C9E" w:rsidP="003731A2">
            <w:pPr>
              <w:spacing w:line="240" w:lineRule="auto"/>
              <w:rPr>
                <w:rFonts w:asciiTheme="minorHAnsi" w:eastAsia="Calibri" w:hAnsiTheme="minorHAnsi" w:cs="Calibri"/>
                <w:sz w:val="24"/>
                <w:szCs w:val="24"/>
                <w:lang w:val="en-US"/>
              </w:rPr>
            </w:pPr>
          </w:p>
          <w:p w14:paraId="1ACB7E9F" w14:textId="77777777" w:rsidR="00A26C9E" w:rsidRPr="003731A2" w:rsidRDefault="00A26C9E" w:rsidP="003731A2">
            <w:pPr>
              <w:spacing w:line="240" w:lineRule="auto"/>
              <w:rPr>
                <w:rFonts w:asciiTheme="minorHAnsi" w:eastAsia="Calibri" w:hAnsiTheme="minorHAnsi" w:cs="Calibri"/>
                <w:sz w:val="24"/>
                <w:szCs w:val="24"/>
                <w:lang w:val="en-US"/>
              </w:rPr>
            </w:pPr>
          </w:p>
          <w:p w14:paraId="1F84886C" w14:textId="77777777" w:rsidR="00A26C9E" w:rsidRPr="003731A2" w:rsidRDefault="00A26C9E" w:rsidP="003731A2">
            <w:pPr>
              <w:spacing w:line="240" w:lineRule="auto"/>
              <w:rPr>
                <w:rFonts w:asciiTheme="minorHAnsi" w:eastAsia="Calibri" w:hAnsiTheme="minorHAnsi" w:cs="Calibri"/>
                <w:sz w:val="24"/>
                <w:szCs w:val="24"/>
                <w:lang w:val="en-US"/>
              </w:rPr>
            </w:pPr>
          </w:p>
          <w:p w14:paraId="4D8F1AF4" w14:textId="77777777" w:rsidR="00A26C9E" w:rsidRPr="003731A2" w:rsidRDefault="00A26C9E" w:rsidP="003731A2">
            <w:pPr>
              <w:spacing w:line="240" w:lineRule="auto"/>
              <w:rPr>
                <w:rFonts w:asciiTheme="minorHAnsi" w:eastAsia="Calibri" w:hAnsiTheme="minorHAnsi" w:cs="Calibri"/>
                <w:sz w:val="24"/>
                <w:szCs w:val="24"/>
                <w:lang w:val="en-US"/>
              </w:rPr>
            </w:pPr>
          </w:p>
          <w:p w14:paraId="431A0F54" w14:textId="77777777" w:rsidR="00A26C9E" w:rsidRPr="003731A2" w:rsidRDefault="00A26C9E" w:rsidP="003731A2">
            <w:pPr>
              <w:spacing w:line="240" w:lineRule="auto"/>
              <w:rPr>
                <w:rFonts w:asciiTheme="minorHAnsi" w:eastAsia="Calibri" w:hAnsiTheme="minorHAnsi" w:cs="Calibri"/>
                <w:sz w:val="24"/>
                <w:szCs w:val="24"/>
                <w:lang w:val="en-US"/>
              </w:rPr>
            </w:pPr>
          </w:p>
          <w:p w14:paraId="0BC558EE" w14:textId="59CAF4F6" w:rsidR="00A26C9E" w:rsidRPr="00631557" w:rsidRDefault="00A26C9E"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A26C9E" w:rsidRPr="00631557" w:rsidRDefault="00A26C9E"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A26C9E" w:rsidRPr="00631557" w:rsidRDefault="00A26C9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lastRenderedPageBreak/>
              <w:t>The FOSS policy and where to find a copy;</w:t>
            </w:r>
          </w:p>
          <w:p w14:paraId="3D27456C" w14:textId="77777777" w:rsidR="00A26C9E" w:rsidRPr="00631557" w:rsidRDefault="00A26C9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A26C9E" w:rsidRPr="00631557" w:rsidRDefault="00A26C9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A26C9E" w:rsidRPr="00631557" w:rsidRDefault="00A26C9E"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A26C9E" w:rsidRPr="00631557" w:rsidRDefault="00A26C9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A26C9E" w:rsidRPr="00631557" w:rsidRDefault="00A26C9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Process for identifying, recording and/or tracking of FOSS components contained in Supplied Software.</w:t>
            </w:r>
          </w:p>
          <w:p w14:paraId="641CD83F" w14:textId="77777777" w:rsidR="00A26C9E" w:rsidRPr="00631557" w:rsidRDefault="00A26C9E" w:rsidP="003731A2">
            <w:pPr>
              <w:spacing w:line="240" w:lineRule="auto"/>
              <w:rPr>
                <w:rFonts w:asciiTheme="minorHAnsi" w:eastAsia="Calibri" w:hAnsiTheme="minorHAnsi" w:cs="Calibri"/>
                <w:strike/>
                <w:sz w:val="24"/>
                <w:szCs w:val="24"/>
                <w:lang w:val="en-US"/>
              </w:rPr>
            </w:pPr>
          </w:p>
          <w:p w14:paraId="4A04A69D" w14:textId="77777777" w:rsidR="00A26C9E" w:rsidRPr="003731A2" w:rsidRDefault="00A26C9E"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within the last 24 months to be considered current (“Currently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A26C9E" w:rsidRPr="003731A2" w:rsidRDefault="00A26C9E" w:rsidP="003731A2">
            <w:pPr>
              <w:spacing w:line="240" w:lineRule="auto"/>
              <w:rPr>
                <w:rFonts w:asciiTheme="minorHAnsi" w:eastAsia="Calibri" w:hAnsiTheme="minorHAnsi" w:cs="Calibri"/>
                <w:sz w:val="24"/>
                <w:szCs w:val="24"/>
                <w:lang w:val="en-US"/>
              </w:rPr>
            </w:pPr>
          </w:p>
          <w:p w14:paraId="3B626CD2" w14:textId="6F50F10E"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A26C9E" w:rsidRPr="00BC0B13" w:rsidRDefault="00A26C9E"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A26C9E" w:rsidRPr="003731A2" w:rsidRDefault="00A26C9E" w:rsidP="003731A2">
            <w:pPr>
              <w:spacing w:line="240" w:lineRule="auto"/>
              <w:rPr>
                <w:rFonts w:asciiTheme="minorHAnsi" w:eastAsia="Calibri" w:hAnsiTheme="minorHAnsi" w:cs="Calibri"/>
                <w:sz w:val="24"/>
                <w:szCs w:val="24"/>
                <w:lang w:val="en-US"/>
              </w:rPr>
            </w:pPr>
          </w:p>
          <w:p w14:paraId="1A09EF23" w14:textId="77777777" w:rsidR="00A26C9E" w:rsidRPr="003731A2" w:rsidRDefault="00A26C9E" w:rsidP="003731A2">
            <w:pPr>
              <w:spacing w:line="240" w:lineRule="auto"/>
              <w:rPr>
                <w:rFonts w:asciiTheme="minorHAnsi" w:eastAsia="Calibri" w:hAnsiTheme="minorHAnsi" w:cs="Calibri"/>
                <w:sz w:val="24"/>
                <w:szCs w:val="24"/>
                <w:lang w:val="en-US"/>
              </w:rPr>
            </w:pPr>
          </w:p>
          <w:p w14:paraId="1634AE08" w14:textId="77777777" w:rsidR="00A26C9E" w:rsidRPr="003731A2" w:rsidRDefault="00A26C9E" w:rsidP="003731A2">
            <w:pPr>
              <w:spacing w:line="240" w:lineRule="auto"/>
              <w:rPr>
                <w:rFonts w:asciiTheme="minorHAnsi" w:eastAsia="Calibri" w:hAnsiTheme="minorHAnsi" w:cs="Calibri"/>
                <w:sz w:val="24"/>
                <w:szCs w:val="24"/>
                <w:lang w:val="en-US"/>
              </w:rPr>
            </w:pPr>
          </w:p>
          <w:p w14:paraId="0A27C57E" w14:textId="328AE9B6" w:rsidR="00A26C9E" w:rsidRPr="00D82D69" w:rsidRDefault="00A26C9E"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A26C9E" w:rsidRPr="003731A2" w:rsidRDefault="00A26C9E" w:rsidP="003731A2">
            <w:pPr>
              <w:spacing w:line="240" w:lineRule="auto"/>
              <w:rPr>
                <w:rFonts w:asciiTheme="minorHAnsi" w:eastAsia="Calibri" w:hAnsiTheme="minorHAnsi" w:cs="Calibri"/>
                <w:sz w:val="24"/>
                <w:szCs w:val="24"/>
                <w:lang w:val="en-US"/>
              </w:rPr>
            </w:pPr>
          </w:p>
          <w:p w14:paraId="79CA2393" w14:textId="77777777" w:rsidR="00A26C9E" w:rsidRPr="003731A2" w:rsidRDefault="00A26C9E" w:rsidP="003731A2">
            <w:pPr>
              <w:spacing w:line="240" w:lineRule="auto"/>
              <w:rPr>
                <w:rFonts w:asciiTheme="minorHAnsi" w:eastAsia="Calibri" w:hAnsiTheme="minorHAnsi" w:cs="Calibri"/>
                <w:sz w:val="24"/>
                <w:szCs w:val="24"/>
                <w:lang w:val="en-US"/>
              </w:rPr>
            </w:pPr>
          </w:p>
          <w:p w14:paraId="794C34E8" w14:textId="45DAE684" w:rsidR="00A26C9E" w:rsidRPr="00D82D69" w:rsidRDefault="00A26C9E"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A26C9E" w:rsidRPr="003731A2" w:rsidRDefault="00A26C9E" w:rsidP="003731A2">
            <w:pPr>
              <w:spacing w:line="240" w:lineRule="auto"/>
              <w:rPr>
                <w:rFonts w:asciiTheme="minorHAnsi" w:eastAsia="Calibri" w:hAnsiTheme="minorHAnsi" w:cs="Calibri"/>
                <w:sz w:val="24"/>
                <w:szCs w:val="24"/>
                <w:lang w:val="en-US"/>
              </w:rPr>
            </w:pPr>
          </w:p>
          <w:p w14:paraId="12E48B12" w14:textId="4ECB55E3"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A26C9E" w:rsidRPr="005430CD" w:rsidRDefault="00A26C9E"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A26C9E" w:rsidRPr="003731A2" w:rsidRDefault="00A26C9E" w:rsidP="003731A2">
            <w:pPr>
              <w:spacing w:line="240" w:lineRule="auto"/>
              <w:rPr>
                <w:rFonts w:asciiTheme="minorHAnsi" w:eastAsia="Calibri" w:hAnsiTheme="minorHAnsi" w:cs="Calibri"/>
                <w:sz w:val="24"/>
                <w:szCs w:val="24"/>
                <w:lang w:val="en-US"/>
              </w:rPr>
            </w:pPr>
          </w:p>
          <w:p w14:paraId="413807A3" w14:textId="77777777" w:rsidR="00A26C9E" w:rsidRPr="003731A2" w:rsidRDefault="00A26C9E" w:rsidP="003731A2">
            <w:pPr>
              <w:spacing w:line="240" w:lineRule="auto"/>
              <w:rPr>
                <w:rFonts w:asciiTheme="minorHAnsi" w:eastAsia="Calibri" w:hAnsiTheme="minorHAnsi" w:cs="Calibri"/>
                <w:sz w:val="24"/>
                <w:szCs w:val="24"/>
                <w:lang w:val="en-US"/>
              </w:rPr>
            </w:pPr>
          </w:p>
          <w:p w14:paraId="1D89BEE0" w14:textId="77777777" w:rsidR="00A26C9E" w:rsidRPr="003731A2" w:rsidRDefault="00A26C9E" w:rsidP="003731A2">
            <w:pPr>
              <w:spacing w:line="240" w:lineRule="auto"/>
              <w:rPr>
                <w:rFonts w:asciiTheme="minorHAnsi" w:eastAsia="Calibri" w:hAnsiTheme="minorHAnsi" w:cs="Calibri"/>
                <w:sz w:val="24"/>
                <w:szCs w:val="24"/>
                <w:lang w:val="en-US"/>
              </w:rPr>
            </w:pPr>
          </w:p>
          <w:p w14:paraId="486C6154" w14:textId="77777777" w:rsidR="00A26C9E" w:rsidRPr="003731A2" w:rsidRDefault="00A26C9E" w:rsidP="003731A2">
            <w:pPr>
              <w:spacing w:line="240" w:lineRule="auto"/>
              <w:rPr>
                <w:rFonts w:asciiTheme="minorHAnsi" w:eastAsia="Calibri" w:hAnsiTheme="minorHAnsi" w:cs="Calibri"/>
                <w:sz w:val="24"/>
                <w:szCs w:val="24"/>
                <w:lang w:val="en-US"/>
              </w:rPr>
            </w:pPr>
          </w:p>
          <w:p w14:paraId="237C8629" w14:textId="77777777" w:rsidR="00A26C9E" w:rsidRPr="003731A2" w:rsidRDefault="00A26C9E" w:rsidP="003731A2">
            <w:pPr>
              <w:spacing w:line="240" w:lineRule="auto"/>
              <w:rPr>
                <w:rFonts w:asciiTheme="minorHAnsi" w:eastAsia="Calibri" w:hAnsiTheme="minorHAnsi" w:cs="Calibri"/>
                <w:sz w:val="24"/>
                <w:szCs w:val="24"/>
                <w:lang w:val="en-US"/>
              </w:rPr>
            </w:pPr>
          </w:p>
          <w:p w14:paraId="045D492D" w14:textId="77777777" w:rsidR="00A26C9E" w:rsidRPr="003731A2" w:rsidRDefault="00A26C9E" w:rsidP="003731A2">
            <w:pPr>
              <w:spacing w:line="240" w:lineRule="auto"/>
              <w:rPr>
                <w:rFonts w:asciiTheme="minorHAnsi" w:eastAsia="Calibri" w:hAnsiTheme="minorHAnsi" w:cs="Calibri"/>
                <w:sz w:val="24"/>
                <w:szCs w:val="24"/>
                <w:lang w:val="en-US"/>
              </w:rPr>
            </w:pPr>
          </w:p>
          <w:p w14:paraId="23709575" w14:textId="77777777" w:rsidR="00A26C9E" w:rsidRPr="003731A2" w:rsidRDefault="00A26C9E" w:rsidP="003731A2">
            <w:pPr>
              <w:spacing w:line="240" w:lineRule="auto"/>
              <w:rPr>
                <w:rFonts w:asciiTheme="minorHAnsi" w:eastAsia="Calibri" w:hAnsiTheme="minorHAnsi" w:cs="Calibri"/>
                <w:sz w:val="24"/>
                <w:szCs w:val="24"/>
                <w:lang w:val="en-US"/>
              </w:rPr>
            </w:pPr>
          </w:p>
          <w:p w14:paraId="69265908" w14:textId="77777777" w:rsidR="00A26C9E" w:rsidRPr="003731A2" w:rsidRDefault="00A26C9E" w:rsidP="003731A2">
            <w:pPr>
              <w:spacing w:line="240" w:lineRule="auto"/>
              <w:rPr>
                <w:rFonts w:asciiTheme="minorHAnsi" w:eastAsia="Calibri" w:hAnsiTheme="minorHAnsi" w:cs="Calibri"/>
                <w:sz w:val="24"/>
                <w:szCs w:val="24"/>
                <w:lang w:val="en-US"/>
              </w:rPr>
            </w:pPr>
          </w:p>
          <w:p w14:paraId="7F327B71" w14:textId="77777777" w:rsidR="00A26C9E" w:rsidRPr="003731A2" w:rsidRDefault="00A26C9E" w:rsidP="003731A2">
            <w:pPr>
              <w:spacing w:line="240" w:lineRule="auto"/>
              <w:rPr>
                <w:rFonts w:asciiTheme="minorHAnsi" w:eastAsia="Calibri" w:hAnsiTheme="minorHAnsi" w:cs="Calibri"/>
                <w:sz w:val="24"/>
                <w:szCs w:val="24"/>
                <w:lang w:val="en-US"/>
              </w:rPr>
            </w:pPr>
          </w:p>
          <w:p w14:paraId="4EB6A1B3" w14:textId="77777777" w:rsidR="00A26C9E" w:rsidRPr="003731A2" w:rsidRDefault="00A26C9E" w:rsidP="003731A2">
            <w:pPr>
              <w:spacing w:line="240" w:lineRule="auto"/>
              <w:rPr>
                <w:rFonts w:asciiTheme="minorHAnsi" w:eastAsia="Calibri" w:hAnsiTheme="minorHAnsi" w:cs="Calibri"/>
                <w:sz w:val="24"/>
                <w:szCs w:val="24"/>
                <w:lang w:val="en-US"/>
              </w:rPr>
            </w:pPr>
          </w:p>
          <w:p w14:paraId="1D5C03D3" w14:textId="77777777" w:rsidR="00A26C9E" w:rsidRPr="003731A2" w:rsidRDefault="00A26C9E" w:rsidP="003731A2">
            <w:pPr>
              <w:spacing w:line="240" w:lineRule="auto"/>
              <w:rPr>
                <w:rFonts w:asciiTheme="minorHAnsi" w:eastAsia="Calibri" w:hAnsiTheme="minorHAnsi" w:cs="Calibri"/>
                <w:sz w:val="24"/>
                <w:szCs w:val="24"/>
                <w:lang w:val="en-US"/>
              </w:rPr>
            </w:pPr>
          </w:p>
          <w:p w14:paraId="48EC3038" w14:textId="77777777" w:rsidR="00A26C9E" w:rsidRPr="003731A2" w:rsidRDefault="00A26C9E" w:rsidP="003731A2">
            <w:pPr>
              <w:spacing w:line="240" w:lineRule="auto"/>
              <w:rPr>
                <w:rFonts w:asciiTheme="minorHAnsi" w:eastAsia="Calibri" w:hAnsiTheme="minorHAnsi" w:cs="Calibri"/>
                <w:sz w:val="24"/>
                <w:szCs w:val="24"/>
                <w:lang w:val="en-US"/>
              </w:rPr>
            </w:pPr>
          </w:p>
          <w:p w14:paraId="08152771" w14:textId="77777777" w:rsidR="00A26C9E" w:rsidRPr="003731A2" w:rsidRDefault="00A26C9E" w:rsidP="003731A2">
            <w:pPr>
              <w:spacing w:line="240" w:lineRule="auto"/>
              <w:rPr>
                <w:rFonts w:asciiTheme="minorHAnsi" w:eastAsia="Calibri" w:hAnsiTheme="minorHAnsi" w:cs="Calibri"/>
                <w:sz w:val="24"/>
                <w:szCs w:val="24"/>
                <w:lang w:val="en-US"/>
              </w:rPr>
            </w:pPr>
          </w:p>
          <w:p w14:paraId="6B5A3A13" w14:textId="77777777" w:rsidR="00A26C9E" w:rsidRPr="003731A2" w:rsidRDefault="00A26C9E" w:rsidP="003731A2">
            <w:pPr>
              <w:spacing w:line="240" w:lineRule="auto"/>
              <w:rPr>
                <w:rFonts w:asciiTheme="minorHAnsi" w:eastAsia="Calibri" w:hAnsiTheme="minorHAnsi" w:cs="Calibri"/>
                <w:sz w:val="24"/>
                <w:szCs w:val="24"/>
                <w:lang w:val="en-US"/>
              </w:rPr>
            </w:pPr>
          </w:p>
          <w:p w14:paraId="72C9E98F" w14:textId="77777777" w:rsidR="00A26C9E" w:rsidRPr="003731A2" w:rsidRDefault="00A26C9E" w:rsidP="003731A2">
            <w:pPr>
              <w:spacing w:line="240" w:lineRule="auto"/>
              <w:rPr>
                <w:rFonts w:asciiTheme="minorHAnsi" w:eastAsia="Calibri" w:hAnsiTheme="minorHAnsi" w:cs="Calibri"/>
                <w:sz w:val="24"/>
                <w:szCs w:val="24"/>
                <w:lang w:val="en-US"/>
              </w:rPr>
            </w:pPr>
          </w:p>
          <w:p w14:paraId="18E62E67" w14:textId="77777777" w:rsidR="00A26C9E" w:rsidRPr="003731A2" w:rsidRDefault="00A26C9E" w:rsidP="003731A2">
            <w:pPr>
              <w:spacing w:line="240" w:lineRule="auto"/>
              <w:rPr>
                <w:rFonts w:asciiTheme="minorHAnsi" w:eastAsia="Calibri" w:hAnsiTheme="minorHAnsi" w:cs="Calibri"/>
                <w:sz w:val="24"/>
                <w:szCs w:val="24"/>
                <w:lang w:val="en-US"/>
              </w:rPr>
            </w:pPr>
          </w:p>
          <w:p w14:paraId="73F20F05" w14:textId="77777777" w:rsidR="00A26C9E" w:rsidRPr="003731A2" w:rsidRDefault="00A26C9E" w:rsidP="003731A2">
            <w:pPr>
              <w:spacing w:line="240" w:lineRule="auto"/>
              <w:rPr>
                <w:rFonts w:asciiTheme="minorHAnsi" w:eastAsia="Calibri" w:hAnsiTheme="minorHAnsi" w:cs="Calibri"/>
                <w:sz w:val="24"/>
                <w:szCs w:val="24"/>
                <w:lang w:val="en-US"/>
              </w:rPr>
            </w:pPr>
          </w:p>
          <w:p w14:paraId="663794CF" w14:textId="77777777" w:rsidR="00A26C9E" w:rsidRPr="003731A2" w:rsidRDefault="00A26C9E" w:rsidP="003731A2">
            <w:pPr>
              <w:spacing w:line="240" w:lineRule="auto"/>
              <w:rPr>
                <w:rFonts w:asciiTheme="minorHAnsi" w:eastAsia="Calibri" w:hAnsiTheme="minorHAnsi" w:cs="Calibri"/>
                <w:sz w:val="24"/>
                <w:szCs w:val="24"/>
                <w:lang w:val="en-US"/>
              </w:rPr>
            </w:pPr>
          </w:p>
          <w:p w14:paraId="35F3864B" w14:textId="77777777" w:rsidR="00A26C9E" w:rsidRPr="003731A2" w:rsidRDefault="00A26C9E" w:rsidP="003731A2">
            <w:pPr>
              <w:spacing w:line="240" w:lineRule="auto"/>
              <w:rPr>
                <w:rFonts w:asciiTheme="minorHAnsi" w:eastAsia="Calibri" w:hAnsiTheme="minorHAnsi" w:cs="Calibri"/>
                <w:sz w:val="24"/>
                <w:szCs w:val="24"/>
                <w:lang w:val="en-US"/>
              </w:rPr>
            </w:pPr>
          </w:p>
          <w:p w14:paraId="24DB7FFF" w14:textId="77777777" w:rsidR="00A26C9E" w:rsidRPr="003731A2" w:rsidRDefault="00A26C9E" w:rsidP="003731A2">
            <w:pPr>
              <w:spacing w:line="240" w:lineRule="auto"/>
              <w:rPr>
                <w:rFonts w:asciiTheme="minorHAnsi" w:eastAsia="Calibri" w:hAnsiTheme="minorHAnsi" w:cs="Calibri"/>
                <w:sz w:val="24"/>
                <w:szCs w:val="24"/>
                <w:lang w:val="en-US"/>
              </w:rPr>
            </w:pPr>
          </w:p>
          <w:p w14:paraId="4B9949DC" w14:textId="77777777" w:rsidR="00A26C9E" w:rsidRPr="003731A2" w:rsidRDefault="00A26C9E" w:rsidP="003731A2">
            <w:pPr>
              <w:spacing w:line="240" w:lineRule="auto"/>
              <w:rPr>
                <w:rFonts w:asciiTheme="minorHAnsi" w:eastAsia="Calibri" w:hAnsiTheme="minorHAnsi" w:cs="Calibri"/>
                <w:sz w:val="24"/>
                <w:szCs w:val="24"/>
                <w:lang w:val="en-US"/>
              </w:rPr>
            </w:pPr>
          </w:p>
          <w:p w14:paraId="44B28CE9" w14:textId="77777777" w:rsidR="00A26C9E" w:rsidRPr="003731A2" w:rsidRDefault="00A26C9E" w:rsidP="003731A2">
            <w:pPr>
              <w:spacing w:line="240" w:lineRule="auto"/>
              <w:rPr>
                <w:rFonts w:asciiTheme="minorHAnsi" w:eastAsia="Calibri" w:hAnsiTheme="minorHAnsi" w:cs="Calibri"/>
                <w:sz w:val="24"/>
                <w:szCs w:val="24"/>
                <w:lang w:val="en-US"/>
              </w:rPr>
            </w:pPr>
          </w:p>
          <w:p w14:paraId="460C9E84" w14:textId="77777777" w:rsidR="00A26C9E" w:rsidRPr="003731A2" w:rsidRDefault="00A26C9E" w:rsidP="003731A2">
            <w:pPr>
              <w:spacing w:line="240" w:lineRule="auto"/>
              <w:rPr>
                <w:rFonts w:asciiTheme="minorHAnsi" w:eastAsia="Calibri" w:hAnsiTheme="minorHAnsi" w:cs="Calibri"/>
                <w:sz w:val="24"/>
                <w:szCs w:val="24"/>
                <w:lang w:val="en-US"/>
              </w:rPr>
            </w:pPr>
          </w:p>
          <w:p w14:paraId="7F0F98B6" w14:textId="77777777" w:rsidR="00A26C9E" w:rsidRPr="003731A2" w:rsidRDefault="00A26C9E" w:rsidP="003731A2">
            <w:pPr>
              <w:spacing w:line="240" w:lineRule="auto"/>
              <w:rPr>
                <w:rFonts w:asciiTheme="minorHAnsi" w:eastAsia="Calibri" w:hAnsiTheme="minorHAnsi" w:cs="Calibri"/>
                <w:sz w:val="24"/>
                <w:szCs w:val="24"/>
                <w:lang w:val="en-US"/>
              </w:rPr>
            </w:pPr>
          </w:p>
          <w:p w14:paraId="1ED78118" w14:textId="77777777" w:rsidR="00A26C9E" w:rsidRPr="003731A2" w:rsidRDefault="00A26C9E" w:rsidP="003731A2">
            <w:pPr>
              <w:spacing w:line="240" w:lineRule="auto"/>
              <w:rPr>
                <w:rFonts w:asciiTheme="minorHAnsi" w:eastAsia="Calibri" w:hAnsiTheme="minorHAnsi" w:cs="Calibri"/>
                <w:sz w:val="24"/>
                <w:szCs w:val="24"/>
                <w:lang w:val="en-US"/>
              </w:rPr>
            </w:pPr>
          </w:p>
          <w:p w14:paraId="6DE9BB9D" w14:textId="77777777" w:rsidR="00A26C9E" w:rsidRPr="003731A2" w:rsidRDefault="00A26C9E" w:rsidP="003731A2">
            <w:pPr>
              <w:spacing w:line="240" w:lineRule="auto"/>
              <w:rPr>
                <w:rFonts w:asciiTheme="minorHAnsi" w:eastAsia="Calibri" w:hAnsiTheme="minorHAnsi" w:cs="Calibri"/>
                <w:sz w:val="24"/>
                <w:szCs w:val="24"/>
                <w:lang w:val="en-US"/>
              </w:rPr>
            </w:pPr>
          </w:p>
          <w:p w14:paraId="4434311E" w14:textId="77777777" w:rsidR="00A26C9E" w:rsidRPr="003731A2" w:rsidRDefault="00A26C9E" w:rsidP="003731A2">
            <w:pPr>
              <w:spacing w:line="240" w:lineRule="auto"/>
              <w:rPr>
                <w:rFonts w:asciiTheme="minorHAnsi" w:eastAsia="Calibri" w:hAnsiTheme="minorHAnsi" w:cs="Calibri"/>
                <w:sz w:val="24"/>
                <w:szCs w:val="24"/>
                <w:lang w:val="en-US"/>
              </w:rPr>
            </w:pPr>
          </w:p>
          <w:p w14:paraId="2623C70D" w14:textId="77777777" w:rsidR="00A26C9E" w:rsidRPr="003731A2" w:rsidRDefault="00A26C9E" w:rsidP="003731A2">
            <w:pPr>
              <w:spacing w:line="240" w:lineRule="auto"/>
              <w:rPr>
                <w:rFonts w:asciiTheme="minorHAnsi" w:eastAsia="Calibri" w:hAnsiTheme="minorHAnsi" w:cs="Calibri"/>
                <w:sz w:val="24"/>
                <w:szCs w:val="24"/>
                <w:lang w:val="en-US"/>
              </w:rPr>
            </w:pPr>
          </w:p>
          <w:p w14:paraId="751AB482" w14:textId="77777777" w:rsidR="00A26C9E" w:rsidRPr="003731A2" w:rsidRDefault="00A26C9E" w:rsidP="003731A2">
            <w:pPr>
              <w:spacing w:line="240" w:lineRule="auto"/>
              <w:rPr>
                <w:rFonts w:asciiTheme="minorHAnsi" w:eastAsia="Calibri" w:hAnsiTheme="minorHAnsi" w:cs="Calibri"/>
                <w:sz w:val="24"/>
                <w:szCs w:val="24"/>
                <w:lang w:val="en-US"/>
              </w:rPr>
            </w:pPr>
          </w:p>
          <w:p w14:paraId="3E3AE2F2" w14:textId="77777777" w:rsidR="00A26C9E" w:rsidRPr="003731A2" w:rsidRDefault="00A26C9E" w:rsidP="003731A2">
            <w:pPr>
              <w:spacing w:line="240" w:lineRule="auto"/>
              <w:rPr>
                <w:rFonts w:asciiTheme="minorHAnsi" w:eastAsia="Calibri" w:hAnsiTheme="minorHAnsi" w:cs="Calibri"/>
                <w:sz w:val="24"/>
                <w:szCs w:val="24"/>
                <w:lang w:val="en-US"/>
              </w:rPr>
            </w:pPr>
          </w:p>
          <w:p w14:paraId="3892E23A" w14:textId="77777777" w:rsidR="00A26C9E" w:rsidRPr="003731A2" w:rsidRDefault="00A26C9E" w:rsidP="003731A2">
            <w:pPr>
              <w:spacing w:line="240" w:lineRule="auto"/>
              <w:rPr>
                <w:rFonts w:asciiTheme="minorHAnsi" w:eastAsia="Calibri" w:hAnsiTheme="minorHAnsi" w:cs="Calibri"/>
                <w:sz w:val="24"/>
                <w:szCs w:val="24"/>
                <w:lang w:val="en-US"/>
              </w:rPr>
            </w:pPr>
          </w:p>
          <w:p w14:paraId="1DB51B71" w14:textId="77777777" w:rsidR="00A26C9E" w:rsidRPr="003731A2" w:rsidRDefault="00A26C9E" w:rsidP="003731A2">
            <w:pPr>
              <w:spacing w:line="240" w:lineRule="auto"/>
              <w:rPr>
                <w:rFonts w:asciiTheme="minorHAnsi" w:eastAsia="Calibri" w:hAnsiTheme="minorHAnsi" w:cs="Calibri"/>
                <w:sz w:val="24"/>
                <w:szCs w:val="24"/>
                <w:lang w:val="en-US"/>
              </w:rPr>
            </w:pPr>
          </w:p>
          <w:p w14:paraId="095F8AB7" w14:textId="77777777" w:rsidR="00A26C9E" w:rsidRPr="003731A2" w:rsidRDefault="00A26C9E" w:rsidP="003731A2">
            <w:pPr>
              <w:spacing w:line="240" w:lineRule="auto"/>
              <w:rPr>
                <w:rFonts w:asciiTheme="minorHAnsi" w:eastAsia="Calibri" w:hAnsiTheme="minorHAnsi" w:cs="Calibri"/>
                <w:sz w:val="24"/>
                <w:szCs w:val="24"/>
                <w:lang w:val="en-US"/>
              </w:rPr>
            </w:pPr>
          </w:p>
          <w:p w14:paraId="4B4C42C2" w14:textId="77777777" w:rsidR="00A26C9E" w:rsidRPr="003731A2" w:rsidRDefault="00A26C9E" w:rsidP="003731A2">
            <w:pPr>
              <w:spacing w:line="240" w:lineRule="auto"/>
              <w:rPr>
                <w:rFonts w:asciiTheme="minorHAnsi" w:eastAsia="Calibri" w:hAnsiTheme="minorHAnsi" w:cs="Calibri"/>
                <w:sz w:val="24"/>
                <w:szCs w:val="24"/>
                <w:lang w:val="en-US"/>
              </w:rPr>
            </w:pPr>
          </w:p>
          <w:p w14:paraId="5BDE8421" w14:textId="77777777" w:rsidR="00A26C9E" w:rsidRPr="003731A2" w:rsidRDefault="00A26C9E" w:rsidP="003731A2">
            <w:pPr>
              <w:spacing w:line="240" w:lineRule="auto"/>
              <w:rPr>
                <w:rFonts w:asciiTheme="minorHAnsi" w:eastAsia="Calibri" w:hAnsiTheme="minorHAnsi" w:cs="Calibri"/>
                <w:sz w:val="24"/>
                <w:szCs w:val="24"/>
                <w:lang w:val="en-US"/>
              </w:rPr>
            </w:pPr>
          </w:p>
          <w:p w14:paraId="7ECE818E" w14:textId="77777777" w:rsidR="00A26C9E" w:rsidRPr="003731A2" w:rsidRDefault="00A26C9E" w:rsidP="003731A2">
            <w:pPr>
              <w:spacing w:line="240" w:lineRule="auto"/>
              <w:rPr>
                <w:rFonts w:asciiTheme="minorHAnsi" w:eastAsia="Calibri" w:hAnsiTheme="minorHAnsi" w:cs="Calibri"/>
                <w:sz w:val="24"/>
                <w:szCs w:val="24"/>
                <w:lang w:val="en-US"/>
              </w:rPr>
            </w:pPr>
          </w:p>
          <w:p w14:paraId="53A5A9BE" w14:textId="77777777" w:rsidR="00A26C9E" w:rsidRPr="003731A2" w:rsidRDefault="00A26C9E" w:rsidP="003731A2">
            <w:pPr>
              <w:spacing w:line="240" w:lineRule="auto"/>
              <w:rPr>
                <w:rFonts w:asciiTheme="minorHAnsi" w:eastAsia="Calibri" w:hAnsiTheme="minorHAnsi" w:cs="Calibri"/>
                <w:sz w:val="24"/>
                <w:szCs w:val="24"/>
                <w:lang w:val="en-US"/>
              </w:rPr>
            </w:pPr>
          </w:p>
          <w:p w14:paraId="3066A61A" w14:textId="77777777" w:rsidR="00A26C9E" w:rsidRPr="003731A2" w:rsidRDefault="00A26C9E" w:rsidP="003731A2">
            <w:pPr>
              <w:spacing w:line="240" w:lineRule="auto"/>
              <w:rPr>
                <w:rFonts w:asciiTheme="minorHAnsi" w:eastAsia="Calibri" w:hAnsiTheme="minorHAnsi" w:cs="Calibri"/>
                <w:sz w:val="24"/>
                <w:szCs w:val="24"/>
                <w:lang w:val="en-US"/>
              </w:rPr>
            </w:pPr>
          </w:p>
          <w:p w14:paraId="0C12C4B5" w14:textId="77777777" w:rsidR="00A26C9E" w:rsidRPr="003731A2" w:rsidRDefault="00A26C9E" w:rsidP="003731A2">
            <w:pPr>
              <w:spacing w:line="240" w:lineRule="auto"/>
              <w:rPr>
                <w:rFonts w:asciiTheme="minorHAnsi" w:eastAsia="Calibri" w:hAnsiTheme="minorHAnsi" w:cs="Calibri"/>
                <w:sz w:val="24"/>
                <w:szCs w:val="24"/>
                <w:lang w:val="en-US"/>
              </w:rPr>
            </w:pPr>
          </w:p>
          <w:p w14:paraId="7606D4CE" w14:textId="77777777" w:rsidR="00A26C9E" w:rsidRPr="003731A2" w:rsidRDefault="00A26C9E" w:rsidP="003731A2">
            <w:pPr>
              <w:spacing w:line="240" w:lineRule="auto"/>
              <w:rPr>
                <w:rFonts w:asciiTheme="minorHAnsi" w:eastAsia="Calibri" w:hAnsiTheme="minorHAnsi" w:cs="Calibri"/>
                <w:sz w:val="24"/>
                <w:szCs w:val="24"/>
                <w:lang w:val="en-US"/>
              </w:rPr>
            </w:pPr>
          </w:p>
          <w:p w14:paraId="5EED48E5" w14:textId="77777777" w:rsidR="00A26C9E" w:rsidRPr="003731A2" w:rsidRDefault="00A26C9E" w:rsidP="003731A2">
            <w:pPr>
              <w:spacing w:line="240" w:lineRule="auto"/>
              <w:rPr>
                <w:rFonts w:asciiTheme="minorHAnsi" w:eastAsia="Calibri" w:hAnsiTheme="minorHAnsi" w:cs="Calibri"/>
                <w:sz w:val="24"/>
                <w:szCs w:val="24"/>
                <w:lang w:val="en-US"/>
              </w:rPr>
            </w:pPr>
          </w:p>
          <w:p w14:paraId="6D7D83BE" w14:textId="77777777" w:rsidR="00A26C9E" w:rsidRPr="003731A2" w:rsidRDefault="00A26C9E" w:rsidP="003731A2">
            <w:pPr>
              <w:spacing w:line="240" w:lineRule="auto"/>
              <w:rPr>
                <w:rFonts w:asciiTheme="minorHAnsi" w:eastAsia="Calibri" w:hAnsiTheme="minorHAnsi" w:cs="Calibri"/>
                <w:sz w:val="24"/>
                <w:szCs w:val="24"/>
                <w:lang w:val="en-US"/>
              </w:rPr>
            </w:pPr>
          </w:p>
          <w:p w14:paraId="7ECF9948" w14:textId="77777777" w:rsidR="00A26C9E" w:rsidRPr="003731A2" w:rsidRDefault="00A26C9E" w:rsidP="003731A2">
            <w:pPr>
              <w:spacing w:line="240" w:lineRule="auto"/>
              <w:rPr>
                <w:rFonts w:asciiTheme="minorHAnsi" w:eastAsia="Calibri" w:hAnsiTheme="minorHAnsi" w:cs="Calibri"/>
                <w:sz w:val="24"/>
                <w:szCs w:val="24"/>
                <w:lang w:val="en-US"/>
              </w:rPr>
            </w:pPr>
          </w:p>
          <w:p w14:paraId="740BB38F" w14:textId="77777777" w:rsidR="00A26C9E" w:rsidRPr="003731A2" w:rsidRDefault="00A26C9E" w:rsidP="003731A2">
            <w:pPr>
              <w:spacing w:line="240" w:lineRule="auto"/>
              <w:rPr>
                <w:rFonts w:asciiTheme="minorHAnsi" w:eastAsia="Calibri" w:hAnsiTheme="minorHAnsi" w:cs="Calibri"/>
                <w:sz w:val="24"/>
                <w:szCs w:val="24"/>
                <w:lang w:val="en-US"/>
              </w:rPr>
            </w:pPr>
          </w:p>
          <w:p w14:paraId="61479F04" w14:textId="77777777" w:rsidR="00A26C9E" w:rsidRPr="003731A2" w:rsidRDefault="00A26C9E" w:rsidP="003731A2">
            <w:pPr>
              <w:spacing w:line="240" w:lineRule="auto"/>
              <w:rPr>
                <w:rFonts w:asciiTheme="minorHAnsi" w:eastAsia="Calibri" w:hAnsiTheme="minorHAnsi" w:cs="Calibri"/>
                <w:sz w:val="24"/>
                <w:szCs w:val="24"/>
                <w:lang w:val="en-US"/>
              </w:rPr>
            </w:pPr>
          </w:p>
          <w:p w14:paraId="525519C7" w14:textId="77777777" w:rsidR="00A26C9E" w:rsidRPr="003731A2" w:rsidRDefault="00A26C9E" w:rsidP="003731A2">
            <w:pPr>
              <w:spacing w:line="240" w:lineRule="auto"/>
              <w:rPr>
                <w:rFonts w:asciiTheme="minorHAnsi" w:eastAsia="Calibri" w:hAnsiTheme="minorHAnsi" w:cs="Calibri"/>
                <w:sz w:val="24"/>
                <w:szCs w:val="24"/>
                <w:lang w:val="en-US"/>
              </w:rPr>
            </w:pPr>
          </w:p>
          <w:p w14:paraId="6EE44112" w14:textId="77777777" w:rsidR="00A26C9E" w:rsidRPr="003731A2" w:rsidRDefault="00A26C9E" w:rsidP="003731A2">
            <w:pPr>
              <w:spacing w:line="240" w:lineRule="auto"/>
              <w:rPr>
                <w:rFonts w:asciiTheme="minorHAnsi" w:eastAsia="Calibri" w:hAnsiTheme="minorHAnsi" w:cs="Calibri"/>
                <w:sz w:val="24"/>
                <w:szCs w:val="24"/>
                <w:lang w:val="en-US"/>
              </w:rPr>
            </w:pPr>
          </w:p>
          <w:p w14:paraId="58C1FAAA" w14:textId="77777777" w:rsidR="00A26C9E" w:rsidRPr="003731A2" w:rsidRDefault="00A26C9E" w:rsidP="003731A2">
            <w:pPr>
              <w:spacing w:line="240" w:lineRule="auto"/>
              <w:rPr>
                <w:rFonts w:asciiTheme="minorHAnsi" w:eastAsia="Calibri" w:hAnsiTheme="minorHAnsi" w:cs="Calibri"/>
                <w:sz w:val="24"/>
                <w:szCs w:val="24"/>
                <w:lang w:val="en-US"/>
              </w:rPr>
            </w:pPr>
          </w:p>
          <w:p w14:paraId="17A82912" w14:textId="77777777" w:rsidR="00A26C9E" w:rsidRPr="003731A2" w:rsidRDefault="00A26C9E" w:rsidP="003731A2">
            <w:pPr>
              <w:spacing w:line="240" w:lineRule="auto"/>
              <w:rPr>
                <w:rFonts w:asciiTheme="minorHAnsi" w:eastAsia="Calibri" w:hAnsiTheme="minorHAnsi" w:cs="Calibri"/>
                <w:sz w:val="24"/>
                <w:szCs w:val="24"/>
                <w:lang w:val="en-US"/>
              </w:rPr>
            </w:pPr>
          </w:p>
          <w:p w14:paraId="0B9D6D08" w14:textId="77777777" w:rsidR="00A26C9E" w:rsidRPr="003731A2" w:rsidRDefault="00A26C9E" w:rsidP="003731A2">
            <w:pPr>
              <w:spacing w:line="240" w:lineRule="auto"/>
              <w:rPr>
                <w:rFonts w:asciiTheme="minorHAnsi" w:eastAsia="Calibri" w:hAnsiTheme="minorHAnsi" w:cs="Calibri"/>
                <w:sz w:val="24"/>
                <w:szCs w:val="24"/>
                <w:lang w:val="en-US"/>
              </w:rPr>
            </w:pPr>
          </w:p>
          <w:p w14:paraId="2954504D" w14:textId="77777777" w:rsidR="00A26C9E" w:rsidRPr="003731A2" w:rsidRDefault="00A26C9E" w:rsidP="003731A2">
            <w:pPr>
              <w:spacing w:line="240" w:lineRule="auto"/>
              <w:rPr>
                <w:rFonts w:asciiTheme="minorHAnsi" w:eastAsia="Calibri" w:hAnsiTheme="minorHAnsi" w:cs="Calibri"/>
                <w:sz w:val="24"/>
                <w:szCs w:val="24"/>
                <w:lang w:val="en-US"/>
              </w:rPr>
            </w:pPr>
          </w:p>
          <w:p w14:paraId="73DD25A7" w14:textId="77777777" w:rsidR="00A26C9E" w:rsidRPr="003731A2" w:rsidRDefault="00A26C9E" w:rsidP="003731A2">
            <w:pPr>
              <w:spacing w:line="240" w:lineRule="auto"/>
              <w:rPr>
                <w:rFonts w:asciiTheme="minorHAnsi" w:eastAsia="Calibri" w:hAnsiTheme="minorHAnsi" w:cs="Calibri"/>
                <w:sz w:val="24"/>
                <w:szCs w:val="24"/>
                <w:lang w:val="en-US"/>
              </w:rPr>
            </w:pPr>
          </w:p>
          <w:p w14:paraId="75CF8C94" w14:textId="77777777" w:rsidR="00A26C9E" w:rsidRPr="003731A2" w:rsidRDefault="00A26C9E" w:rsidP="003731A2">
            <w:pPr>
              <w:spacing w:line="240" w:lineRule="auto"/>
              <w:rPr>
                <w:rFonts w:asciiTheme="minorHAnsi" w:eastAsia="Calibri" w:hAnsiTheme="minorHAnsi" w:cs="Calibri"/>
                <w:sz w:val="24"/>
                <w:szCs w:val="24"/>
                <w:lang w:val="en-US"/>
              </w:rPr>
            </w:pPr>
          </w:p>
          <w:p w14:paraId="5E00E087" w14:textId="77777777" w:rsidR="00A26C9E" w:rsidRPr="003731A2" w:rsidRDefault="00A26C9E" w:rsidP="003731A2">
            <w:pPr>
              <w:spacing w:line="240" w:lineRule="auto"/>
              <w:rPr>
                <w:rFonts w:asciiTheme="minorHAnsi" w:eastAsia="Calibri" w:hAnsiTheme="minorHAnsi" w:cs="Calibri"/>
                <w:sz w:val="24"/>
                <w:szCs w:val="24"/>
                <w:lang w:val="en-US"/>
              </w:rPr>
            </w:pPr>
          </w:p>
          <w:p w14:paraId="7365F1D5" w14:textId="77777777" w:rsidR="00A26C9E" w:rsidRPr="003731A2" w:rsidRDefault="00A26C9E" w:rsidP="003731A2">
            <w:pPr>
              <w:spacing w:line="240" w:lineRule="auto"/>
              <w:rPr>
                <w:rFonts w:asciiTheme="minorHAnsi" w:eastAsia="Calibri" w:hAnsiTheme="minorHAnsi" w:cs="Calibri"/>
                <w:sz w:val="24"/>
                <w:szCs w:val="24"/>
                <w:lang w:val="en-US"/>
              </w:rPr>
            </w:pPr>
          </w:p>
          <w:p w14:paraId="4EB8C70E" w14:textId="77777777" w:rsidR="00A26C9E" w:rsidRPr="003731A2" w:rsidRDefault="00A26C9E" w:rsidP="003731A2">
            <w:pPr>
              <w:spacing w:line="240" w:lineRule="auto"/>
              <w:rPr>
                <w:rFonts w:asciiTheme="minorHAnsi" w:eastAsia="Calibri" w:hAnsiTheme="minorHAnsi" w:cs="Calibri"/>
                <w:sz w:val="24"/>
                <w:szCs w:val="24"/>
                <w:lang w:val="en-US"/>
              </w:rPr>
            </w:pPr>
          </w:p>
          <w:p w14:paraId="5C020DD4" w14:textId="77777777" w:rsidR="00A26C9E" w:rsidRPr="003731A2" w:rsidRDefault="00A26C9E" w:rsidP="003731A2">
            <w:pPr>
              <w:spacing w:line="240" w:lineRule="auto"/>
              <w:rPr>
                <w:rFonts w:asciiTheme="minorHAnsi" w:eastAsia="Calibri" w:hAnsiTheme="minorHAnsi" w:cs="Calibri"/>
                <w:sz w:val="24"/>
                <w:szCs w:val="24"/>
                <w:lang w:val="en-US"/>
              </w:rPr>
            </w:pPr>
          </w:p>
          <w:p w14:paraId="0D90A3CB" w14:textId="77777777" w:rsidR="00A26C9E" w:rsidRPr="003731A2" w:rsidRDefault="00A26C9E" w:rsidP="003731A2">
            <w:pPr>
              <w:spacing w:line="240" w:lineRule="auto"/>
              <w:rPr>
                <w:rFonts w:asciiTheme="minorHAnsi" w:eastAsia="Calibri" w:hAnsiTheme="minorHAnsi" w:cs="Calibri"/>
                <w:sz w:val="24"/>
                <w:szCs w:val="24"/>
                <w:lang w:val="en-US"/>
              </w:rPr>
            </w:pPr>
          </w:p>
          <w:p w14:paraId="6FBE9228" w14:textId="77777777" w:rsidR="00A26C9E" w:rsidRPr="003731A2" w:rsidRDefault="00A26C9E" w:rsidP="003731A2">
            <w:pPr>
              <w:spacing w:line="240" w:lineRule="auto"/>
              <w:rPr>
                <w:rFonts w:asciiTheme="minorHAnsi" w:eastAsia="Calibri" w:hAnsiTheme="minorHAnsi" w:cs="Calibri"/>
                <w:sz w:val="24"/>
                <w:szCs w:val="24"/>
                <w:lang w:val="en-US"/>
              </w:rPr>
            </w:pPr>
          </w:p>
          <w:p w14:paraId="1CC3ED51" w14:textId="77777777" w:rsidR="00A26C9E" w:rsidRPr="003731A2" w:rsidRDefault="00A26C9E" w:rsidP="003731A2">
            <w:pPr>
              <w:spacing w:line="240" w:lineRule="auto"/>
              <w:rPr>
                <w:rFonts w:asciiTheme="minorHAnsi" w:eastAsia="Calibri" w:hAnsiTheme="minorHAnsi" w:cs="Calibri"/>
                <w:sz w:val="24"/>
                <w:szCs w:val="24"/>
                <w:lang w:val="en-US"/>
              </w:rPr>
            </w:pPr>
          </w:p>
          <w:p w14:paraId="321D7EB6" w14:textId="77777777" w:rsidR="00A26C9E" w:rsidRPr="003731A2" w:rsidRDefault="00A26C9E" w:rsidP="003731A2">
            <w:pPr>
              <w:spacing w:line="240" w:lineRule="auto"/>
              <w:rPr>
                <w:rFonts w:asciiTheme="minorHAnsi" w:eastAsia="Calibri" w:hAnsiTheme="minorHAnsi" w:cs="Calibri"/>
                <w:sz w:val="24"/>
                <w:szCs w:val="24"/>
                <w:lang w:val="en-US"/>
              </w:rPr>
            </w:pPr>
          </w:p>
          <w:p w14:paraId="0D33C933" w14:textId="77777777" w:rsidR="00A26C9E" w:rsidRPr="003731A2" w:rsidRDefault="00A26C9E" w:rsidP="003731A2">
            <w:pPr>
              <w:spacing w:line="240" w:lineRule="auto"/>
              <w:rPr>
                <w:rFonts w:asciiTheme="minorHAnsi" w:eastAsia="Calibri" w:hAnsiTheme="minorHAnsi" w:cs="Calibri"/>
                <w:sz w:val="24"/>
                <w:szCs w:val="24"/>
                <w:lang w:val="en-US"/>
              </w:rPr>
            </w:pPr>
          </w:p>
          <w:p w14:paraId="2DEFE980" w14:textId="77777777" w:rsidR="00A26C9E" w:rsidRDefault="00A26C9E" w:rsidP="003731A2">
            <w:pPr>
              <w:spacing w:line="240" w:lineRule="auto"/>
              <w:rPr>
                <w:rFonts w:asciiTheme="minorHAnsi" w:eastAsia="Calibri" w:hAnsiTheme="minorHAnsi" w:cs="Calibri"/>
                <w:sz w:val="24"/>
                <w:szCs w:val="24"/>
                <w:lang w:val="en-US"/>
              </w:rPr>
            </w:pPr>
            <w:bookmarkStart w:id="39" w:name="_GoBack"/>
            <w:bookmarkEnd w:id="39"/>
          </w:p>
          <w:p w14:paraId="76824F7F" w14:textId="77777777" w:rsidR="00A26C9E" w:rsidRDefault="00A26C9E" w:rsidP="003731A2">
            <w:pPr>
              <w:spacing w:line="240" w:lineRule="auto"/>
              <w:rPr>
                <w:rFonts w:asciiTheme="minorHAnsi" w:eastAsia="Calibri" w:hAnsiTheme="minorHAnsi" w:cs="Calibri"/>
                <w:sz w:val="24"/>
                <w:szCs w:val="24"/>
                <w:lang w:val="en-US"/>
              </w:rPr>
            </w:pPr>
          </w:p>
          <w:p w14:paraId="54ECFC6E" w14:textId="77777777" w:rsidR="00A26C9E" w:rsidRDefault="00A26C9E" w:rsidP="003731A2">
            <w:pPr>
              <w:spacing w:line="240" w:lineRule="auto"/>
              <w:rPr>
                <w:rFonts w:asciiTheme="minorHAnsi" w:eastAsia="Calibri" w:hAnsiTheme="minorHAnsi" w:cs="Calibri"/>
                <w:sz w:val="24"/>
                <w:szCs w:val="24"/>
                <w:lang w:val="en-US"/>
              </w:rPr>
            </w:pPr>
          </w:p>
          <w:p w14:paraId="31016DD3" w14:textId="77777777" w:rsidR="00A26C9E" w:rsidRDefault="00A26C9E" w:rsidP="003731A2">
            <w:pPr>
              <w:spacing w:line="240" w:lineRule="auto"/>
              <w:rPr>
                <w:rFonts w:asciiTheme="minorHAnsi" w:eastAsia="Calibri" w:hAnsiTheme="minorHAnsi" w:cs="Calibri"/>
                <w:sz w:val="24"/>
                <w:szCs w:val="24"/>
                <w:lang w:val="en-US"/>
              </w:rPr>
            </w:pPr>
          </w:p>
          <w:p w14:paraId="6E7A6024" w14:textId="77777777" w:rsidR="00A26C9E" w:rsidRDefault="00A26C9E" w:rsidP="003731A2">
            <w:pPr>
              <w:spacing w:line="240" w:lineRule="auto"/>
              <w:rPr>
                <w:rFonts w:asciiTheme="minorHAnsi" w:eastAsia="Calibri" w:hAnsiTheme="minorHAnsi" w:cs="Calibri"/>
                <w:sz w:val="24"/>
                <w:szCs w:val="24"/>
                <w:lang w:val="en-US"/>
              </w:rPr>
            </w:pPr>
          </w:p>
          <w:p w14:paraId="235061A9" w14:textId="77777777" w:rsidR="00A26C9E" w:rsidRDefault="00A26C9E" w:rsidP="003731A2">
            <w:pPr>
              <w:spacing w:line="240" w:lineRule="auto"/>
              <w:rPr>
                <w:rFonts w:asciiTheme="minorHAnsi" w:eastAsia="Calibri" w:hAnsiTheme="minorHAnsi" w:cs="Calibri"/>
                <w:sz w:val="24"/>
                <w:szCs w:val="24"/>
                <w:lang w:val="en-US"/>
              </w:rPr>
            </w:pPr>
          </w:p>
          <w:p w14:paraId="06A76CAB" w14:textId="77777777" w:rsidR="00A26C9E" w:rsidRDefault="00A26C9E" w:rsidP="003731A2">
            <w:pPr>
              <w:spacing w:line="240" w:lineRule="auto"/>
              <w:rPr>
                <w:rFonts w:asciiTheme="minorHAnsi" w:eastAsia="Calibri" w:hAnsiTheme="minorHAnsi" w:cs="Calibri"/>
                <w:sz w:val="24"/>
                <w:szCs w:val="24"/>
                <w:lang w:val="en-US"/>
              </w:rPr>
            </w:pPr>
          </w:p>
          <w:p w14:paraId="29CB57E9" w14:textId="77777777" w:rsidR="00A26C9E" w:rsidRDefault="00A26C9E" w:rsidP="003731A2">
            <w:pPr>
              <w:spacing w:line="240" w:lineRule="auto"/>
              <w:rPr>
                <w:rFonts w:asciiTheme="minorHAnsi" w:eastAsia="Calibri" w:hAnsiTheme="minorHAnsi" w:cs="Calibri"/>
                <w:sz w:val="24"/>
                <w:szCs w:val="24"/>
                <w:lang w:val="en-US"/>
              </w:rPr>
            </w:pPr>
          </w:p>
          <w:p w14:paraId="72DA76C0" w14:textId="77777777" w:rsidR="00A26C9E" w:rsidRDefault="00A26C9E" w:rsidP="003731A2">
            <w:pPr>
              <w:spacing w:line="240" w:lineRule="auto"/>
              <w:rPr>
                <w:rFonts w:asciiTheme="minorHAnsi" w:eastAsia="Calibri" w:hAnsiTheme="minorHAnsi" w:cs="Calibri"/>
                <w:sz w:val="24"/>
                <w:szCs w:val="24"/>
                <w:lang w:val="en-US"/>
              </w:rPr>
            </w:pPr>
          </w:p>
          <w:p w14:paraId="30897B2B" w14:textId="77777777" w:rsidR="00A26C9E" w:rsidRDefault="00A26C9E" w:rsidP="003731A2">
            <w:pPr>
              <w:spacing w:line="240" w:lineRule="auto"/>
              <w:rPr>
                <w:rFonts w:asciiTheme="minorHAnsi" w:eastAsia="Calibri" w:hAnsiTheme="minorHAnsi" w:cs="Calibri"/>
                <w:sz w:val="24"/>
                <w:szCs w:val="24"/>
                <w:lang w:val="en-US"/>
              </w:rPr>
            </w:pPr>
          </w:p>
          <w:p w14:paraId="6908115B" w14:textId="77777777" w:rsidR="00A26C9E" w:rsidRDefault="00A26C9E" w:rsidP="003731A2">
            <w:pPr>
              <w:spacing w:line="240" w:lineRule="auto"/>
              <w:rPr>
                <w:rFonts w:asciiTheme="minorHAnsi" w:eastAsia="Calibri" w:hAnsiTheme="minorHAnsi" w:cs="Calibri"/>
                <w:sz w:val="24"/>
                <w:szCs w:val="24"/>
                <w:lang w:val="en-US"/>
              </w:rPr>
            </w:pPr>
          </w:p>
          <w:p w14:paraId="4C80E65A" w14:textId="77777777" w:rsidR="00A26C9E" w:rsidRDefault="00A26C9E" w:rsidP="003731A2">
            <w:pPr>
              <w:spacing w:line="240" w:lineRule="auto"/>
              <w:rPr>
                <w:rFonts w:asciiTheme="minorHAnsi" w:eastAsia="Calibri" w:hAnsiTheme="minorHAnsi" w:cs="Calibri"/>
                <w:sz w:val="24"/>
                <w:szCs w:val="24"/>
                <w:lang w:val="en-US"/>
              </w:rPr>
            </w:pPr>
          </w:p>
          <w:p w14:paraId="4D0CBE65" w14:textId="77777777" w:rsidR="00A26C9E" w:rsidRDefault="00A26C9E" w:rsidP="003731A2">
            <w:pPr>
              <w:spacing w:line="240" w:lineRule="auto"/>
              <w:rPr>
                <w:rFonts w:asciiTheme="minorHAnsi" w:eastAsia="Calibri" w:hAnsiTheme="minorHAnsi" w:cs="Calibri"/>
                <w:sz w:val="24"/>
                <w:szCs w:val="24"/>
                <w:lang w:val="en-US"/>
              </w:rPr>
            </w:pPr>
          </w:p>
          <w:p w14:paraId="173A2A38" w14:textId="77777777" w:rsidR="00A26C9E" w:rsidRDefault="00A26C9E" w:rsidP="003731A2">
            <w:pPr>
              <w:spacing w:line="240" w:lineRule="auto"/>
              <w:rPr>
                <w:rFonts w:asciiTheme="minorHAnsi" w:eastAsia="Calibri" w:hAnsiTheme="minorHAnsi" w:cs="Calibri"/>
                <w:sz w:val="24"/>
                <w:szCs w:val="24"/>
                <w:lang w:val="en-US"/>
              </w:rPr>
            </w:pPr>
          </w:p>
          <w:p w14:paraId="6F7D503E" w14:textId="77777777" w:rsidR="00A26C9E" w:rsidRDefault="00A26C9E" w:rsidP="003731A2">
            <w:pPr>
              <w:spacing w:line="240" w:lineRule="auto"/>
              <w:rPr>
                <w:rFonts w:asciiTheme="minorHAnsi" w:eastAsia="Calibri" w:hAnsiTheme="minorHAnsi" w:cs="Calibri"/>
                <w:sz w:val="24"/>
                <w:szCs w:val="24"/>
                <w:lang w:val="en-US"/>
              </w:rPr>
            </w:pPr>
          </w:p>
          <w:p w14:paraId="17531F2A" w14:textId="77777777" w:rsidR="00A26C9E" w:rsidRDefault="00A26C9E" w:rsidP="003731A2">
            <w:pPr>
              <w:spacing w:line="240" w:lineRule="auto"/>
              <w:rPr>
                <w:rFonts w:asciiTheme="minorHAnsi" w:eastAsia="Calibri" w:hAnsiTheme="minorHAnsi" w:cs="Calibri"/>
                <w:sz w:val="24"/>
                <w:szCs w:val="24"/>
                <w:lang w:val="en-US"/>
              </w:rPr>
            </w:pPr>
          </w:p>
          <w:p w14:paraId="4FE031C4" w14:textId="77777777" w:rsidR="00A26C9E" w:rsidRDefault="00A26C9E" w:rsidP="003731A2">
            <w:pPr>
              <w:spacing w:line="240" w:lineRule="auto"/>
              <w:rPr>
                <w:rFonts w:asciiTheme="minorHAnsi" w:eastAsia="Calibri" w:hAnsiTheme="minorHAnsi" w:cs="Calibri"/>
                <w:sz w:val="24"/>
                <w:szCs w:val="24"/>
                <w:lang w:val="en-US"/>
              </w:rPr>
            </w:pPr>
          </w:p>
          <w:p w14:paraId="4E4012E7" w14:textId="262761D0"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3C56C052" w:rsidR="00A26C9E" w:rsidRDefault="00A26C9E" w:rsidP="003731A2">
            <w:pPr>
              <w:spacing w:line="240" w:lineRule="auto"/>
              <w:rPr>
                <w:rFonts w:asciiTheme="minorHAnsi" w:eastAsia="Calibri" w:hAnsiTheme="minorHAnsi" w:cs="Calibri"/>
                <w:sz w:val="24"/>
                <w:szCs w:val="24"/>
                <w:lang w:val="en-US"/>
              </w:rPr>
            </w:pPr>
          </w:p>
          <w:p w14:paraId="671CD77D" w14:textId="77777777" w:rsidR="00A26C9E" w:rsidRPr="003731A2" w:rsidRDefault="00A26C9E" w:rsidP="003731A2">
            <w:pPr>
              <w:spacing w:line="240" w:lineRule="auto"/>
              <w:rPr>
                <w:rFonts w:asciiTheme="minorHAnsi" w:eastAsia="Calibri" w:hAnsiTheme="minorHAnsi" w:cs="Calibri"/>
                <w:sz w:val="24"/>
                <w:szCs w:val="24"/>
                <w:lang w:val="en-US"/>
              </w:rPr>
            </w:pPr>
          </w:p>
          <w:p w14:paraId="5AE7EF5D"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granted by each Identified License </w:t>
            </w:r>
            <w:r w:rsidRPr="00925C62">
              <w:rPr>
                <w:rFonts w:asciiTheme="minorHAnsi" w:eastAsia="Calibri" w:hAnsiTheme="minorHAnsi" w:cs="Calibri"/>
                <w:strike/>
                <w:sz w:val="24"/>
                <w:szCs w:val="24"/>
                <w:lang w:val="en-US"/>
              </w:rPr>
              <w:t>governing the Supplied Software.</w:t>
            </w:r>
          </w:p>
          <w:p w14:paraId="2721EE62" w14:textId="39636FD0" w:rsidR="00A26C9E" w:rsidRDefault="00A26C9E" w:rsidP="003731A2">
            <w:pPr>
              <w:spacing w:line="240" w:lineRule="auto"/>
              <w:rPr>
                <w:rFonts w:asciiTheme="minorHAnsi" w:eastAsia="Calibri" w:hAnsiTheme="minorHAnsi" w:cs="Calibri"/>
                <w:sz w:val="24"/>
                <w:szCs w:val="24"/>
                <w:lang w:val="en-US"/>
              </w:rPr>
            </w:pPr>
          </w:p>
          <w:p w14:paraId="36C5405A" w14:textId="77777777" w:rsidR="00A26C9E" w:rsidRPr="003731A2" w:rsidRDefault="00A26C9E" w:rsidP="003731A2">
            <w:pPr>
              <w:spacing w:line="240" w:lineRule="auto"/>
              <w:rPr>
                <w:rFonts w:asciiTheme="minorHAnsi" w:eastAsia="Calibri" w:hAnsiTheme="minorHAnsi" w:cs="Calibri"/>
                <w:sz w:val="24"/>
                <w:szCs w:val="24"/>
                <w:lang w:val="en-US"/>
              </w:rPr>
            </w:pPr>
          </w:p>
          <w:p w14:paraId="435E0DEF" w14:textId="50A6F9A1"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A26C9E" w:rsidRPr="003731A2" w:rsidRDefault="00A26C9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A26C9E" w:rsidRPr="003731A2" w:rsidRDefault="00A26C9E" w:rsidP="003731A2">
            <w:pPr>
              <w:spacing w:line="240" w:lineRule="auto"/>
              <w:rPr>
                <w:rFonts w:asciiTheme="minorHAnsi" w:eastAsia="Calibri" w:hAnsiTheme="minorHAnsi" w:cs="Calibri"/>
                <w:sz w:val="24"/>
                <w:szCs w:val="24"/>
                <w:lang w:val="en-US"/>
              </w:rPr>
            </w:pPr>
          </w:p>
        </w:tc>
        <w:tc>
          <w:tcPr>
            <w:tcW w:w="4650" w:type="dxa"/>
          </w:tcPr>
          <w:p w14:paraId="40FF4B3B"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CF5F465" w14:textId="27C3C46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A written Open Source policy exists that governs Open Source license compliance of the Supplied Software</w:t>
            </w:r>
            <w:del w:id="40" w:author="Stefan Thanheiser" w:date="2019-02-17T00:02:00Z">
              <w:r w:rsidRPr="003731A2" w:rsidDel="00EC20EA">
                <w:rPr>
                  <w:rFonts w:asciiTheme="minorHAnsi" w:hAnsiTheme="minorHAnsi" w:cs="Calibri"/>
                  <w:b/>
                  <w:bCs/>
                  <w:color w:val="000000"/>
                  <w:sz w:val="24"/>
                  <w:szCs w:val="24"/>
                  <w:lang w:val="en-US"/>
                </w:rPr>
                <w:delText xml:space="preserve"> distribution</w:delText>
              </w:r>
            </w:del>
            <w:r w:rsidRPr="003731A2">
              <w:rPr>
                <w:rFonts w:asciiTheme="minorHAnsi" w:hAnsiTheme="minorHAnsi" w:cs="Calibri"/>
                <w:b/>
                <w:bCs/>
                <w:color w:val="000000"/>
                <w:sz w:val="24"/>
                <w:szCs w:val="24"/>
                <w:lang w:val="en-US"/>
              </w:rPr>
              <w:t xml:space="preserve">. The policy must be internally communicated. </w:t>
            </w:r>
          </w:p>
          <w:p w14:paraId="22AD97FE" w14:textId="77777777" w:rsidR="00A26C9E" w:rsidRPr="003731A2" w:rsidRDefault="00A26C9E" w:rsidP="00EC20EA">
            <w:pPr>
              <w:autoSpaceDE w:val="0"/>
              <w:autoSpaceDN w:val="0"/>
              <w:adjustRightInd w:val="0"/>
              <w:spacing w:line="240" w:lineRule="auto"/>
              <w:rPr>
                <w:rFonts w:asciiTheme="minorHAnsi" w:hAnsiTheme="minorHAnsi" w:cs="Calibri"/>
                <w:b/>
                <w:bCs/>
                <w:color w:val="000000"/>
                <w:sz w:val="24"/>
                <w:szCs w:val="24"/>
                <w:lang w:val="en-US"/>
              </w:rPr>
            </w:pPr>
          </w:p>
          <w:p w14:paraId="78ACA1D1" w14:textId="17F3DBB1" w:rsidR="00A26C9E" w:rsidRDefault="00A26C9E" w:rsidP="00EC20EA">
            <w:pPr>
              <w:autoSpaceDE w:val="0"/>
              <w:autoSpaceDN w:val="0"/>
              <w:adjustRightInd w:val="0"/>
              <w:spacing w:line="240" w:lineRule="auto"/>
              <w:rPr>
                <w:ins w:id="41" w:author="Stefan Thanheiser" w:date="2019-02-22T01:34:00Z"/>
                <w:rFonts w:asciiTheme="minorHAnsi" w:hAnsiTheme="minorHAnsi" w:cs="Calibri"/>
                <w:b/>
                <w:bCs/>
                <w:color w:val="000000"/>
                <w:sz w:val="24"/>
                <w:szCs w:val="24"/>
                <w:lang w:val="en-US"/>
              </w:rPr>
            </w:pPr>
          </w:p>
          <w:p w14:paraId="11C8D81F"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6117E737"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p>
          <w:p w14:paraId="6D0E0D88"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4F2A1177"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p>
          <w:p w14:paraId="1BECF433"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p>
          <w:p w14:paraId="6C610691"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6145D1CC"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p>
          <w:p w14:paraId="4E8E7951" w14:textId="50C20AFB" w:rsidR="00A26C9E" w:rsidRDefault="00A26C9E" w:rsidP="00EC20EA">
            <w:pPr>
              <w:autoSpaceDE w:val="0"/>
              <w:autoSpaceDN w:val="0"/>
              <w:adjustRightInd w:val="0"/>
              <w:spacing w:line="240" w:lineRule="auto"/>
              <w:rPr>
                <w:ins w:id="42" w:author="Stefan Thanheiser" w:date="2019-02-22T01:34:00Z"/>
                <w:rFonts w:asciiTheme="minorHAnsi" w:hAnsiTheme="minorHAnsi" w:cs="Calibri"/>
                <w:b/>
                <w:bCs/>
                <w:color w:val="000000"/>
                <w:sz w:val="24"/>
                <w:szCs w:val="24"/>
                <w:lang w:val="en-US"/>
              </w:rPr>
            </w:pPr>
          </w:p>
          <w:p w14:paraId="3F2C2D2E" w14:textId="77777777" w:rsidR="00A26C9E" w:rsidRPr="003731A2" w:rsidRDefault="00A26C9E" w:rsidP="00EC20EA">
            <w:pPr>
              <w:autoSpaceDE w:val="0"/>
              <w:autoSpaceDN w:val="0"/>
              <w:adjustRightInd w:val="0"/>
              <w:spacing w:line="240" w:lineRule="auto"/>
              <w:rPr>
                <w:rFonts w:asciiTheme="minorHAnsi" w:hAnsiTheme="minorHAnsi" w:cs="Calibri"/>
                <w:b/>
                <w:bCs/>
                <w:color w:val="000000"/>
                <w:sz w:val="24"/>
                <w:szCs w:val="24"/>
                <w:lang w:val="en-US"/>
              </w:rPr>
            </w:pPr>
          </w:p>
          <w:p w14:paraId="4AD0FC14" w14:textId="77777777" w:rsidR="00A26C9E" w:rsidRPr="003731A2" w:rsidRDefault="00A26C9E"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E637B6F" w14:textId="77777777" w:rsidR="00A26C9E" w:rsidRPr="003731A2" w:rsidRDefault="00A26C9E" w:rsidP="00EC20EA">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To ensure steps are taken to create, record and make Software Staff aware of the existence of a</w:t>
            </w:r>
            <w:r>
              <w:rPr>
                <w:rFonts w:asciiTheme="minorHAnsi" w:hAnsiTheme="minorHAnsi" w:cs="Calibri"/>
                <w:color w:val="000000"/>
                <w:sz w:val="24"/>
                <w:szCs w:val="24"/>
                <w:lang w:val="en-US"/>
              </w:rPr>
              <w:t>n</w:t>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607F486B"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F308CE5"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ED23BA5"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3CD803DC"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4618DA99"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124BC4BA" w14:textId="77777777" w:rsidR="0085563E" w:rsidRPr="0085563E" w:rsidRDefault="00A26C9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85563E">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p>
          <w:p w14:paraId="7062FDA2" w14:textId="77777777" w:rsidR="0085563E" w:rsidRPr="0085563E" w:rsidRDefault="00A26C9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85563E">
              <w:rPr>
                <w:rFonts w:asciiTheme="minorHAnsi" w:hAnsiTheme="minorHAnsi" w:cs="Calibri"/>
                <w:b/>
                <w:bCs/>
                <w:color w:val="F79646" w:themeColor="accent6"/>
                <w:sz w:val="24"/>
                <w:szCs w:val="24"/>
                <w:lang w:val="en-US"/>
              </w:rPr>
              <w:lastRenderedPageBreak/>
              <w:t xml:space="preserve">Determine the necessary competence of person(s) fulfilling each role </w:t>
            </w:r>
          </w:p>
          <w:p w14:paraId="5C00BEE8" w14:textId="77777777" w:rsidR="0085563E" w:rsidRPr="0085563E" w:rsidRDefault="00A26C9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85563E">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p>
          <w:p w14:paraId="3D71CA28" w14:textId="185F42EB" w:rsidR="00A26C9E" w:rsidRPr="0085563E" w:rsidRDefault="00A26C9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85563E">
              <w:rPr>
                <w:rFonts w:asciiTheme="minorHAnsi" w:hAnsiTheme="minorHAnsi" w:cs="Calibri"/>
                <w:b/>
                <w:bCs/>
                <w:color w:val="F79646" w:themeColor="accent6"/>
                <w:sz w:val="24"/>
                <w:szCs w:val="24"/>
                <w:lang w:val="en-US"/>
              </w:rPr>
              <w:t xml:space="preserve">Where applicable, take actions to acquire the necessary competence </w:t>
            </w:r>
          </w:p>
          <w:p w14:paraId="51654037" w14:textId="77777777" w:rsidR="00A26C9E" w:rsidRPr="00DA5676" w:rsidRDefault="00A26C9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7B7C78D7" w14:textId="77777777" w:rsidR="00A26C9E" w:rsidRPr="003731A2" w:rsidRDefault="00A26C9E" w:rsidP="005B19E4">
            <w:pPr>
              <w:autoSpaceDE w:val="0"/>
              <w:autoSpaceDN w:val="0"/>
              <w:adjustRightInd w:val="0"/>
              <w:spacing w:line="240" w:lineRule="auto"/>
              <w:rPr>
                <w:rFonts w:asciiTheme="minorHAnsi" w:hAnsiTheme="minorHAnsi" w:cs="Calibri"/>
                <w:b/>
                <w:bCs/>
                <w:color w:val="000000"/>
                <w:sz w:val="24"/>
                <w:szCs w:val="24"/>
                <w:lang w:val="en-US"/>
              </w:rPr>
            </w:pPr>
          </w:p>
          <w:p w14:paraId="4D8B5523" w14:textId="77777777" w:rsidR="00A26C9E" w:rsidRPr="003731A2" w:rsidRDefault="00A26C9E" w:rsidP="005B19E4">
            <w:pPr>
              <w:autoSpaceDE w:val="0"/>
              <w:autoSpaceDN w:val="0"/>
              <w:adjustRightInd w:val="0"/>
              <w:spacing w:line="240" w:lineRule="auto"/>
              <w:rPr>
                <w:rFonts w:asciiTheme="minorHAnsi" w:hAnsiTheme="minorHAnsi" w:cs="Calibri"/>
                <w:b/>
                <w:bCs/>
                <w:color w:val="000000"/>
                <w:sz w:val="24"/>
                <w:szCs w:val="24"/>
                <w:lang w:val="en-US"/>
              </w:rPr>
            </w:pPr>
          </w:p>
          <w:p w14:paraId="754E0FF4" w14:textId="77777777" w:rsidR="00A26C9E" w:rsidRPr="003731A2" w:rsidRDefault="00A26C9E" w:rsidP="005B19E4">
            <w:pPr>
              <w:autoSpaceDE w:val="0"/>
              <w:autoSpaceDN w:val="0"/>
              <w:adjustRightInd w:val="0"/>
              <w:spacing w:line="240" w:lineRule="auto"/>
              <w:rPr>
                <w:rFonts w:asciiTheme="minorHAnsi" w:hAnsiTheme="minorHAnsi" w:cs="Calibri"/>
                <w:b/>
                <w:bCs/>
                <w:color w:val="000000"/>
                <w:sz w:val="24"/>
                <w:szCs w:val="24"/>
                <w:lang w:val="en-US"/>
              </w:rPr>
            </w:pPr>
          </w:p>
          <w:p w14:paraId="629A8C4E"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5E0567F9"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Open Source compliance program; </w:t>
            </w:r>
          </w:p>
          <w:p w14:paraId="5681DAC1"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p>
          <w:p w14:paraId="44CAE3C7" w14:textId="77777777" w:rsidR="00A26C9E" w:rsidRPr="003731A2" w:rsidRDefault="00A26C9E" w:rsidP="005B19E4">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43"/>
            <w:commentRangeStart w:id="44"/>
            <w:r w:rsidRPr="00DA5676">
              <w:rPr>
                <w:rFonts w:asciiTheme="minorHAnsi" w:hAnsiTheme="minorHAnsi" w:cs="Calibri"/>
                <w:color w:val="F79646" w:themeColor="accent6"/>
                <w:sz w:val="24"/>
                <w:szCs w:val="24"/>
                <w:lang w:val="en-US"/>
              </w:rPr>
              <w:t>documented</w:t>
            </w:r>
            <w:commentRangeEnd w:id="43"/>
            <w:r>
              <w:rPr>
                <w:rStyle w:val="Kommentarzeichen"/>
              </w:rPr>
              <w:commentReference w:id="43"/>
            </w:r>
            <w:commentRangeEnd w:id="44"/>
            <w:r>
              <w:rPr>
                <w:rStyle w:val="Kommentarzeichen"/>
              </w:rPr>
              <w:commentReference w:id="44"/>
            </w:r>
            <w:r>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691338B" w14:textId="77777777" w:rsidR="00A26C9E" w:rsidRPr="003731A2" w:rsidRDefault="00A26C9E" w:rsidP="005B19E4">
            <w:pPr>
              <w:autoSpaceDE w:val="0"/>
              <w:autoSpaceDN w:val="0"/>
              <w:adjustRightInd w:val="0"/>
              <w:spacing w:line="240" w:lineRule="auto"/>
              <w:rPr>
                <w:rFonts w:asciiTheme="minorHAnsi" w:hAnsiTheme="minorHAnsi" w:cs="Calibri"/>
                <w:color w:val="000000"/>
                <w:sz w:val="24"/>
                <w:szCs w:val="24"/>
                <w:lang w:val="en-US"/>
              </w:rPr>
            </w:pPr>
          </w:p>
          <w:p w14:paraId="7B7324B3" w14:textId="77777777" w:rsidR="00A26C9E" w:rsidRPr="003731A2" w:rsidRDefault="00A26C9E" w:rsidP="005B19E4">
            <w:pPr>
              <w:autoSpaceDE w:val="0"/>
              <w:autoSpaceDN w:val="0"/>
              <w:adjustRightInd w:val="0"/>
              <w:spacing w:line="240" w:lineRule="auto"/>
              <w:rPr>
                <w:rFonts w:asciiTheme="minorHAnsi" w:hAnsiTheme="minorHAnsi" w:cs="Calibri"/>
                <w:color w:val="000000"/>
                <w:sz w:val="24"/>
                <w:szCs w:val="24"/>
                <w:lang w:val="en-US"/>
              </w:rPr>
            </w:pPr>
          </w:p>
          <w:p w14:paraId="29C417AC"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2CCE944" w14:textId="77777777" w:rsidR="00A26C9E" w:rsidRPr="003731A2" w:rsidRDefault="00A26C9E" w:rsidP="005B19E4">
            <w:pPr>
              <w:autoSpaceDE w:val="0"/>
              <w:autoSpaceDN w:val="0"/>
              <w:adjustRightInd w:val="0"/>
              <w:spacing w:line="240" w:lineRule="auto"/>
              <w:rPr>
                <w:rFonts w:asciiTheme="minorHAnsi" w:hAnsiTheme="minorHAnsi" w:cs="Calibri"/>
                <w:color w:val="000000"/>
                <w:sz w:val="24"/>
                <w:szCs w:val="24"/>
                <w:lang w:val="en-US"/>
              </w:rPr>
            </w:pPr>
          </w:p>
          <w:p w14:paraId="6A1DAFFD" w14:textId="77777777" w:rsidR="00A26C9E" w:rsidRPr="003731A2" w:rsidRDefault="00A26C9E" w:rsidP="005B19E4">
            <w:pPr>
              <w:autoSpaceDE w:val="0"/>
              <w:autoSpaceDN w:val="0"/>
              <w:adjustRightInd w:val="0"/>
              <w:spacing w:line="240" w:lineRule="auto"/>
              <w:rPr>
                <w:rFonts w:asciiTheme="minorHAnsi" w:hAnsiTheme="minorHAnsi" w:cs="Calibri"/>
                <w:b/>
                <w:bCs/>
                <w:color w:val="000000"/>
                <w:sz w:val="24"/>
                <w:szCs w:val="24"/>
                <w:lang w:val="en-US"/>
              </w:rPr>
            </w:pPr>
          </w:p>
          <w:p w14:paraId="010D9DC0" w14:textId="77777777" w:rsidR="00A26C9E" w:rsidRPr="00DA5676" w:rsidRDefault="00A26C9E"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0269865A" w14:textId="77777777" w:rsidR="00A26C9E" w:rsidRPr="00DA5676" w:rsidRDefault="00A26C9E" w:rsidP="005B19E4">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To ensure that the program participants have obtain a sufficient level of </w:t>
            </w:r>
            <w:r w:rsidRPr="00DA5676">
              <w:rPr>
                <w:rFonts w:asciiTheme="minorHAnsi" w:hAnsiTheme="minorHAnsi" w:cs="Calibri"/>
                <w:color w:val="F79646" w:themeColor="accent6"/>
                <w:sz w:val="24"/>
                <w:szCs w:val="24"/>
                <w:lang w:val="en-US"/>
              </w:rPr>
              <w:lastRenderedPageBreak/>
              <w:t>competence for their respected roles and responsibilities.</w:t>
            </w:r>
          </w:p>
          <w:p w14:paraId="6D40BBE9"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6549BC3"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1F23EE0D"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B014AC0"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 Awareness</w:t>
            </w:r>
          </w:p>
          <w:p w14:paraId="4B9D6CE9"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45"/>
            <w:commentRangeStart w:id="46"/>
            <w:commentRangeStart w:id="47"/>
            <w:r w:rsidRPr="004A21D7">
              <w:rPr>
                <w:rFonts w:asciiTheme="minorHAnsi" w:eastAsia="Calibri" w:hAnsiTheme="minorHAnsi" w:cs="Calibri"/>
                <w:color w:val="F79646" w:themeColor="accent6"/>
                <w:sz w:val="24"/>
                <w:szCs w:val="24"/>
                <w:lang w:val="en-US"/>
              </w:rPr>
              <w:t xml:space="preserve">persons doing work </w:t>
            </w:r>
            <w:commentRangeEnd w:id="45"/>
            <w:r w:rsidRPr="004A21D7">
              <w:rPr>
                <w:rStyle w:val="Kommentarzeichen"/>
                <w:color w:val="F79646" w:themeColor="accent6"/>
              </w:rPr>
              <w:commentReference w:id="45"/>
            </w:r>
            <w:commentRangeEnd w:id="46"/>
            <w:r>
              <w:rPr>
                <w:rStyle w:val="Kommentarzeichen"/>
              </w:rPr>
              <w:commentReference w:id="46"/>
            </w:r>
            <w:commentRangeEnd w:id="47"/>
            <w:r>
              <w:rPr>
                <w:rStyle w:val="Kommentarzeichen"/>
              </w:rPr>
              <w:commentReference w:id="47"/>
            </w:r>
            <w:r w:rsidRPr="004A21D7">
              <w:rPr>
                <w:rFonts w:asciiTheme="minorHAnsi" w:eastAsia="Calibri" w:hAnsiTheme="minorHAnsi" w:cs="Calibri"/>
                <w:color w:val="F79646" w:themeColor="accent6"/>
                <w:sz w:val="24"/>
                <w:szCs w:val="24"/>
                <w:lang w:val="en-US"/>
              </w:rPr>
              <w:t>are aware of:</w:t>
            </w:r>
          </w:p>
          <w:p w14:paraId="71680A36"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3F5CB9E5"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63545ED4"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36C6E6A6" w14:textId="7777777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425B58A6" w14:textId="77777777" w:rsidR="00A26C9E"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17A1D7B9" w14:textId="77777777" w:rsidR="00A26C9E"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7FF2E68D" w14:textId="5A8C1AB7"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483B74B" w14:textId="1F720AD0" w:rsidR="00A26C9E" w:rsidRPr="004A21D7" w:rsidRDefault="00A26C9E"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1.3.1 Documented evidence of assessed awareness for each program participant </w:t>
            </w:r>
            <w:r w:rsidRPr="005B19E4">
              <w:rPr>
                <w:rFonts w:asciiTheme="minorHAnsi" w:eastAsia="Calibri" w:hAnsiTheme="minorHAnsi" w:cs="Calibri"/>
                <w:color w:val="F79646" w:themeColor="accent6"/>
                <w:sz w:val="24"/>
                <w:szCs w:val="24"/>
                <w:lang w:val="en-US"/>
              </w:rPr>
              <w:t xml:space="preserve">including compliance program’s </w:t>
            </w:r>
            <w:proofErr w:type="gramStart"/>
            <w:r w:rsidRPr="005B19E4">
              <w:rPr>
                <w:rFonts w:asciiTheme="minorHAnsi" w:eastAsia="Calibri" w:hAnsiTheme="minorHAnsi" w:cs="Calibri"/>
                <w:color w:val="F79646" w:themeColor="accent6"/>
                <w:sz w:val="24"/>
                <w:szCs w:val="24"/>
                <w:lang w:val="en-US"/>
              </w:rPr>
              <w:t>open  source</w:t>
            </w:r>
            <w:proofErr w:type="gramEnd"/>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objectives,  ones  contribution</w:t>
            </w:r>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within  the  program</w:t>
            </w:r>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and implications of non-conformance.</w:t>
            </w:r>
            <w:del w:id="48" w:author="Stefan Thanheiser" w:date="2019-02-17T00:14:00Z">
              <w:r w:rsidRPr="004A21D7" w:rsidDel="005B19E4">
                <w:rPr>
                  <w:rFonts w:asciiTheme="minorHAnsi" w:eastAsia="Calibri" w:hAnsiTheme="minorHAnsi" w:cs="Calibri"/>
                  <w:color w:val="F79646" w:themeColor="accent6"/>
                  <w:sz w:val="24"/>
                  <w:szCs w:val="24"/>
                  <w:lang w:val="en-US"/>
                </w:rPr>
                <w:delText>.</w:delText>
              </w:r>
            </w:del>
          </w:p>
          <w:p w14:paraId="6C1B8CB0" w14:textId="77777777" w:rsidR="00A26C9E" w:rsidRPr="003731A2" w:rsidRDefault="00A26C9E"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85C2698" w14:textId="77777777" w:rsidR="00725D67" w:rsidRDefault="00725D67"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89773E" w14:textId="58E1C555" w:rsidR="00A26C9E" w:rsidRPr="003731A2" w:rsidRDefault="00A26C9E"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57B08DD1" w14:textId="24AD8D6C" w:rsidR="00A26C9E" w:rsidRPr="003731A2" w:rsidRDefault="00A26C9E"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ins w:id="49" w:author="Stefan Thanheiser" w:date="2019-02-17T00:15:00Z">
              <w:r>
                <w:rPr>
                  <w:rFonts w:asciiTheme="minorHAnsi" w:eastAsia="Calibri" w:hAnsiTheme="minorHAnsi" w:cs="Calibri"/>
                  <w:sz w:val="24"/>
                  <w:szCs w:val="24"/>
                  <w:lang w:val="en-US"/>
                </w:rPr>
                <w:t xml:space="preserve"> </w:t>
              </w:r>
              <w:r w:rsidRPr="005B19E4">
                <w:rPr>
                  <w:rFonts w:asciiTheme="minorHAnsi" w:eastAsia="Calibri" w:hAnsiTheme="minorHAnsi" w:cs="Calibri"/>
                  <w:sz w:val="24"/>
                  <w:szCs w:val="24"/>
                  <w:lang w:val="en-US"/>
                </w:rPr>
                <w:t>within the compliance program.</w:t>
              </w:r>
            </w:ins>
            <w:del w:id="50" w:author="Stefan Thanheiser" w:date="2019-02-17T00:15:00Z">
              <w:r w:rsidRPr="003731A2" w:rsidDel="005B19E4">
                <w:rPr>
                  <w:rFonts w:asciiTheme="minorHAnsi" w:eastAsia="Calibri" w:hAnsiTheme="minorHAnsi" w:cs="Calibri"/>
                  <w:sz w:val="24"/>
                  <w:szCs w:val="24"/>
                  <w:lang w:val="en-US"/>
                </w:rPr>
                <w:delText>.</w:delText>
              </w:r>
            </w:del>
          </w:p>
          <w:p w14:paraId="06ED0994"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3093318"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9956CF9" w14:textId="1071442D"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1.4 Program Scope</w:t>
            </w:r>
          </w:p>
          <w:p w14:paraId="53CCA508"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declared for each program seeking conformance. </w:t>
            </w:r>
          </w:p>
          <w:p w14:paraId="27630275"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06968F2"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BE8431"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F526A2" w14:textId="77777777" w:rsidR="00725D67"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 xml:space="preserve">Verification Material(s): </w:t>
            </w:r>
          </w:p>
          <w:p w14:paraId="42EE7326" w14:textId="58806024"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1.4.1 A written statement that clearly defines the scope of the program.</w:t>
            </w:r>
          </w:p>
          <w:p w14:paraId="4EC48E18"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EFB6A33"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125E1" w14:textId="77777777"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Rationale:</w:t>
            </w:r>
          </w:p>
          <w:p w14:paraId="509C9812"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To 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24FC9B20"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076DE0A" w14:textId="1FBD8A45"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lastRenderedPageBreak/>
              <w:t>1.5 License Obligations</w:t>
            </w:r>
          </w:p>
          <w:p w14:paraId="6008EA0C" w14:textId="77777777"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A process exists for reviewing the Identified Licenses to determine the obligations, restrictions and rights granted by each license. </w:t>
            </w:r>
          </w:p>
          <w:p w14:paraId="44E0FE9F" w14:textId="2FE00B2F" w:rsidR="00A26C9E" w:rsidRDefault="00A26C9E" w:rsidP="003731A2">
            <w:pPr>
              <w:widowControl w:val="0"/>
              <w:pBdr>
                <w:top w:val="nil"/>
                <w:left w:val="nil"/>
                <w:bottom w:val="nil"/>
                <w:right w:val="nil"/>
                <w:between w:val="nil"/>
              </w:pBdr>
              <w:spacing w:line="240" w:lineRule="auto"/>
              <w:rPr>
                <w:ins w:id="51" w:author="Stefan Thanheiser" w:date="2019-02-22T01:35:00Z"/>
                <w:rFonts w:asciiTheme="minorHAnsi" w:eastAsia="Calibri" w:hAnsiTheme="minorHAnsi" w:cs="Calibri"/>
                <w:sz w:val="24"/>
                <w:szCs w:val="24"/>
                <w:lang w:val="en-US"/>
              </w:rPr>
            </w:pPr>
          </w:p>
          <w:p w14:paraId="2534C9F4" w14:textId="77777777"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Verification Material(s):</w:t>
            </w:r>
          </w:p>
          <w:p w14:paraId="4C5A9A5C" w14:textId="3472F666"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1.</w:t>
            </w:r>
            <w:r>
              <w:rPr>
                <w:rFonts w:asciiTheme="minorHAnsi" w:eastAsia="Calibri" w:hAnsiTheme="minorHAnsi" w:cs="Calibri"/>
                <w:sz w:val="24"/>
                <w:szCs w:val="24"/>
                <w:lang w:val="en-US"/>
              </w:rPr>
              <w:t>5</w:t>
            </w:r>
            <w:r w:rsidRPr="00361FAA">
              <w:rPr>
                <w:rFonts w:asciiTheme="minorHAnsi" w:eastAsia="Calibri" w:hAnsiTheme="minorHAnsi" w:cs="Calibri"/>
                <w:sz w:val="24"/>
                <w:szCs w:val="24"/>
                <w:lang w:val="en-US"/>
              </w:rPr>
              <w:t>.1 A documented procedure to review and document the obligations, restrictions and rights granted by each Identified License.</w:t>
            </w:r>
          </w:p>
          <w:p w14:paraId="6A04FBC5" w14:textId="77777777"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7BFF31" w14:textId="77777777" w:rsidR="00A26C9E" w:rsidRPr="00361FAA"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B48E207" w14:textId="5563A932"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Rationale: </w:t>
            </w:r>
          </w:p>
          <w:p w14:paraId="0C194C23" w14:textId="71C70648" w:rsidR="00A26C9E" w:rsidRPr="00E2156B"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r w:rsidRPr="00361FAA">
              <w:rPr>
                <w:rFonts w:asciiTheme="minorHAnsi" w:eastAsia="Calibri" w:hAnsiTheme="minorHAnsi" w:cs="Calibri"/>
                <w:sz w:val="24"/>
                <w:szCs w:val="24"/>
                <w:lang w:val="en-US"/>
              </w:rPr>
              <w:t xml:space="preserve">To ensure a process exists for reviewing and identifying the license obligations for each Identified License for the various use cases </w:t>
            </w:r>
            <w:r w:rsidRPr="00361FAA">
              <w:rPr>
                <w:rFonts w:asciiTheme="minorHAnsi" w:eastAsia="Calibri" w:hAnsiTheme="minorHAnsi" w:cs="Calibri"/>
                <w:color w:val="F79646" w:themeColor="accent6"/>
                <w:sz w:val="24"/>
                <w:szCs w:val="24"/>
                <w:lang w:val="en-US"/>
              </w:rPr>
              <w:t>an organization may encounter.</w:t>
            </w:r>
          </w:p>
        </w:tc>
        <w:tc>
          <w:tcPr>
            <w:tcW w:w="4650" w:type="dxa"/>
          </w:tcPr>
          <w:p w14:paraId="36FA733C" w14:textId="4123895B" w:rsidR="0085563E" w:rsidRPr="0085563E" w:rsidRDefault="00404AC1"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lastRenderedPageBreak/>
              <w:t>1.1</w:t>
            </w:r>
            <w:r w:rsidR="0085563E" w:rsidRPr="0085563E">
              <w:rPr>
                <w:rFonts w:asciiTheme="minorHAnsi" w:eastAsia="Calibri" w:hAnsiTheme="minorHAnsi" w:cs="Calibri"/>
                <w:b/>
                <w:sz w:val="24"/>
                <w:szCs w:val="24"/>
                <w:lang w:val="en-GB"/>
              </w:rPr>
              <w:t xml:space="preserve"> </w:t>
            </w:r>
            <w:r w:rsidRPr="0085563E">
              <w:rPr>
                <w:rFonts w:asciiTheme="minorHAnsi" w:eastAsia="Calibri" w:hAnsiTheme="minorHAnsi" w:cs="Calibri"/>
                <w:b/>
                <w:sz w:val="24"/>
                <w:szCs w:val="24"/>
                <w:lang w:val="en-GB"/>
              </w:rPr>
              <w:t>Policy</w:t>
            </w:r>
          </w:p>
          <w:p w14:paraId="025B01F6" w14:textId="5EE94B4B"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1F496E73"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2D4C7B"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ECA79D"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BCE258" w14:textId="023B6325" w:rsidR="00404AC1" w:rsidRPr="0085563E" w:rsidRDefault="00404AC1"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18DDA17"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7F16CA" w14:textId="4570708C"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sidR="0085563E">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6AB57C43"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606E33"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32FCA8" w14:textId="4F6CFE31"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11243842"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8AA399F"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A0E7D8D"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9DF00" w14:textId="457163CD" w:rsidR="00404AC1" w:rsidRPr="0085563E" w:rsidRDefault="00404AC1"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45D2FAB" w14:textId="11B252DC" w:rsidR="00A26C9E"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5B3A65CB"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1F7BD9"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CD8428" w14:textId="77777777" w:rsidR="0085563E" w:rsidRDefault="008556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E0D8E1" w14:textId="6ADF3A53"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06313F1F"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3EF9207" w14:textId="77777777" w:rsidR="00404AC1" w:rsidRDefault="00404AC1"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349D8A55" w14:textId="77777777" w:rsidR="00404AC1" w:rsidRDefault="00404AC1"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Determine the necessary </w:t>
            </w:r>
            <w:r w:rsidRPr="00404AC1">
              <w:rPr>
                <w:rFonts w:asciiTheme="minorHAnsi" w:eastAsia="Calibri" w:hAnsiTheme="minorHAnsi" w:cs="Calibri"/>
                <w:sz w:val="24"/>
                <w:szCs w:val="24"/>
                <w:lang w:val="en-GB"/>
              </w:rPr>
              <w:lastRenderedPageBreak/>
              <w:t>competence of person(s) fulfilling each role</w:t>
            </w:r>
          </w:p>
          <w:p w14:paraId="4046B467" w14:textId="77777777" w:rsidR="0085563E" w:rsidRDefault="00404AC1"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517EB8F4" w14:textId="1B6D0432" w:rsidR="00404AC1" w:rsidRDefault="00404AC1"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48E44F27" w14:textId="77777777" w:rsidR="0085563E" w:rsidRDefault="00404AC1"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t xml:space="preserve">Retain appropriate documented information as evidence of </w:t>
            </w:r>
            <w:proofErr w:type="spellStart"/>
            <w:r w:rsidRPr="0085563E">
              <w:rPr>
                <w:rFonts w:asciiTheme="minorHAnsi" w:eastAsia="Calibri" w:hAnsiTheme="minorHAnsi" w:cs="Calibri"/>
                <w:sz w:val="24"/>
                <w:szCs w:val="24"/>
                <w:lang w:val="en-GB"/>
              </w:rPr>
              <w:t>competence.</w:t>
            </w:r>
            <w:proofErr w:type="spellEnd"/>
          </w:p>
          <w:p w14:paraId="0BA78063" w14:textId="77777777" w:rsidR="0085563E" w:rsidRDefault="0085563E"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D9B05C" w14:textId="77777777" w:rsidR="0085563E" w:rsidRDefault="0085563E"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5ABB4A0" w14:textId="434DD463" w:rsidR="00404AC1" w:rsidRPr="0085563E" w:rsidRDefault="00404AC1"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81834B9" w14:textId="23AB3F4D" w:rsidR="00404AC1" w:rsidRDefault="00404AC1"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4EC685B1" w14:textId="43E508C0" w:rsidR="0085563E" w:rsidRDefault="0085563E"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8D8797" w14:textId="04977D88" w:rsidR="0085563E" w:rsidRDefault="0085563E"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A2D80E" w14:textId="3D966C53" w:rsidR="00404AC1" w:rsidRDefault="00404AC1"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76089FBD" w14:textId="77777777" w:rsidR="0085563E" w:rsidRDefault="0085563E"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CDC1F9" w14:textId="77777777" w:rsidR="0085563E" w:rsidRDefault="0085563E"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B1EAD4" w14:textId="1453D98D" w:rsidR="00404AC1" w:rsidRDefault="00404AC1"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53D6A32" w14:textId="77777777" w:rsidR="00404AC1" w:rsidRDefault="00404AC1"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42F625" w14:textId="77777777" w:rsidR="0085563E" w:rsidRDefault="0085563E"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484A14C" w14:textId="43975FCC" w:rsidR="00404AC1" w:rsidRPr="0085563E" w:rsidRDefault="00404AC1"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1D09A6BE" w14:textId="182FDF5D" w:rsidR="00404AC1" w:rsidRPr="00404AC1" w:rsidRDefault="00404AC1"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a </w:t>
            </w:r>
            <w:r w:rsidRPr="00404AC1">
              <w:rPr>
                <w:rFonts w:asciiTheme="minorHAnsi" w:eastAsia="Calibri" w:hAnsiTheme="minorHAnsi" w:cs="Calibri"/>
                <w:sz w:val="24"/>
                <w:szCs w:val="24"/>
                <w:lang w:val="en-GB"/>
              </w:rPr>
              <w:lastRenderedPageBreak/>
              <w:t>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5D34015C"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F5750"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CE0775"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631332" w14:textId="4B156B9B"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0063AF3E"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2E0D14FA" w14:textId="46EA7A0D"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4DE6F400"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715C00A9" w14:textId="13959DD1"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027C2658"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4196CA64"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D9504B"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893B19"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A11FDF" w14:textId="61EA09DD"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337F97A6" w14:textId="0A310F28"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proofErr w:type="gramStart"/>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 contribution</w:t>
            </w:r>
            <w:proofErr w:type="gramEnd"/>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 of Program non-conformance.</w:t>
            </w:r>
            <w:r>
              <w:rPr>
                <w:rFonts w:asciiTheme="minorHAnsi" w:eastAsia="Calibri" w:hAnsiTheme="minorHAnsi" w:cs="Calibri"/>
                <w:sz w:val="24"/>
                <w:szCs w:val="24"/>
                <w:lang w:val="en-GB"/>
              </w:rPr>
              <w:t xml:space="preserve"> </w:t>
            </w:r>
          </w:p>
          <w:p w14:paraId="5BDAA04F"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CB4FDA"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D910F8"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B9E1" w14:textId="47C34273"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79CD75EA" w14:textId="141E3D60"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387B6D8B"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221A08"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F3BD45" w14:textId="5B20EC9D"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sidR="00725D67">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15FCA68"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proofErr w:type="gramStart"/>
            <w:r w:rsidRPr="00404AC1">
              <w:rPr>
                <w:rFonts w:asciiTheme="minorHAnsi" w:eastAsia="Calibri" w:hAnsiTheme="minorHAnsi" w:cs="Calibri"/>
                <w:sz w:val="24"/>
                <w:szCs w:val="24"/>
                <w:lang w:val="en-GB"/>
              </w:rPr>
              <w:t>For</w:t>
            </w:r>
            <w:proofErr w:type="gramEnd"/>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704D46CB"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8DD32A"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E3BE65"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E88699" w14:textId="77777777" w:rsidR="00725D67" w:rsidRDefault="00725D6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690196" w14:textId="6C0C2B5D"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ABEBA40"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1.4.1 A written statement </w:t>
            </w:r>
            <w:proofErr w:type="spellStart"/>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w:t>
            </w:r>
            <w:proofErr w:type="spellEnd"/>
            <w:r w:rsidRPr="00404AC1">
              <w:rPr>
                <w:rFonts w:asciiTheme="minorHAnsi" w:eastAsia="Calibri" w:hAnsiTheme="minorHAnsi" w:cs="Calibri"/>
                <w:sz w:val="24"/>
                <w:szCs w:val="24"/>
                <w:lang w:val="en-GB"/>
              </w:rPr>
              <w:t>y defines the scope and limits of the Program.</w:t>
            </w:r>
          </w:p>
          <w:p w14:paraId="41D1F8AF"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651211"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4C3121E" w14:textId="41B264D0"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14664DE9"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A63D34" w14:textId="77777777" w:rsidR="00C74E10" w:rsidRDefault="00C74E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70348F" w14:textId="77777777" w:rsidR="00C74E10" w:rsidRDefault="00C74E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CB3FE3" w14:textId="77777777" w:rsidR="00C74E10" w:rsidRDefault="00C74E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D3950E" w14:textId="1E9D2619"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lastRenderedPageBreak/>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6AFB4B85" w14:textId="31C36492"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sidR="00C74E10">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506C2347"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434EBB"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19D0152E"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6D218460" w14:textId="77777777"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89633D" w14:textId="77777777" w:rsidR="00C74E10" w:rsidRDefault="00C74E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E962AB7" w14:textId="2FF5FA20" w:rsid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C90B5E3" w14:textId="2B56E7B4" w:rsidR="00404AC1" w:rsidRPr="00404AC1" w:rsidRDefault="00404AC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sidR="00C3550F">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47990CD7" w14:textId="1E16D25B"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2B7EB333"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52"/>
            <w:r w:rsidRPr="00FF43FE">
              <w:rPr>
                <w:rFonts w:asciiTheme="minorHAnsi" w:eastAsia="Calibri" w:hAnsiTheme="minorHAnsi" w:cs="Calibri"/>
                <w:color w:val="4F81BD" w:themeColor="accent1"/>
                <w:sz w:val="24"/>
                <w:szCs w:val="24"/>
              </w:rPr>
              <w:t xml:space="preserve">Compliance </w:t>
            </w:r>
            <w:commentRangeEnd w:id="52"/>
            <w:r>
              <w:rPr>
                <w:rStyle w:val="Kommentarzeichen"/>
              </w:rPr>
              <w:commentReference w:id="52"/>
            </w:r>
            <w:r w:rsidRPr="00FF43FE">
              <w:rPr>
                <w:rFonts w:asciiTheme="minorHAnsi" w:eastAsia="Calibri" w:hAnsiTheme="minorHAnsi" w:cs="Calibri"/>
                <w:color w:val="4F81BD" w:themeColor="accent1"/>
                <w:sz w:val="24"/>
                <w:szCs w:val="24"/>
              </w:rPr>
              <w:t xml:space="preserve"> der </w:t>
            </w:r>
            <w:commentRangeStart w:id="53"/>
            <w:commentRangeStart w:id="54"/>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w:t>
            </w:r>
            <w:r w:rsidRPr="00FF43FE">
              <w:rPr>
                <w:rFonts w:asciiTheme="minorHAnsi" w:eastAsia="Calibri" w:hAnsiTheme="minorHAnsi" w:cs="Calibri"/>
                <w:color w:val="4F81BD" w:themeColor="accent1"/>
                <w:sz w:val="24"/>
                <w:szCs w:val="24"/>
              </w:rPr>
              <w:t xml:space="preserve">Software </w:t>
            </w:r>
            <w:commentRangeEnd w:id="53"/>
            <w:r>
              <w:rPr>
                <w:rStyle w:val="Kommentarzeichen"/>
              </w:rPr>
              <w:commentReference w:id="53"/>
            </w:r>
            <w:commentRangeEnd w:id="54"/>
            <w:r>
              <w:rPr>
                <w:rStyle w:val="Kommentarzeichen"/>
              </w:rPr>
              <w:commentReference w:id="54"/>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11EAABF2"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A26C9E" w:rsidRPr="00FF43FE"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1.1.2 Ein dokumentiertes Verfahren, welches die Software-Mitarbeiter auf die Existenz der Open-Source-Richtlinie aufmerksam macht (z. B. über Training, internes Wiki oder eine andere im Unternehmen relevante Kommunikationsmethode).</w:t>
            </w:r>
          </w:p>
          <w:p w14:paraId="1A6FB142"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A26C9E" w:rsidRPr="00DA5676"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A26C9E" w:rsidRPr="00DA5676"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Software-Mitarbeiter auf die Existenz der Open-Source-Richtlinie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40AFC605" w:rsidR="00A26C9E" w:rsidRPr="0063155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sidR="0085563E">
              <w:rPr>
                <w:rFonts w:asciiTheme="minorHAnsi" w:eastAsia="Calibri" w:hAnsiTheme="minorHAnsi" w:cs="Calibri"/>
                <w:color w:val="4F81BD" w:themeColor="accent1"/>
                <w:sz w:val="24"/>
                <w:szCs w:val="24"/>
              </w:rPr>
              <w:t>(Fach-)Kompetenz</w:t>
            </w:r>
          </w:p>
          <w:p w14:paraId="3E77A278" w14:textId="75F0F2A8" w:rsidR="00A26C9E" w:rsidRPr="0063155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3753ABB4" w:rsidR="00A26C9E" w:rsidRPr="00631557" w:rsidRDefault="00A26C9E"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p>
          <w:p w14:paraId="16A30D0E" w14:textId="3B828190" w:rsidR="00A26C9E" w:rsidRPr="00631557" w:rsidRDefault="00A26C9E"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sidR="0085563E">
              <w:rPr>
                <w:rFonts w:asciiTheme="minorHAnsi" w:eastAsia="Calibri" w:hAnsiTheme="minorHAnsi" w:cs="Calibri"/>
                <w:color w:val="4F81BD" w:themeColor="accent1"/>
                <w:sz w:val="24"/>
                <w:szCs w:val="24"/>
              </w:rPr>
              <w:lastRenderedPageBreak/>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w:t>
            </w:r>
            <w:r w:rsidRPr="00631557">
              <w:rPr>
                <w:rFonts w:asciiTheme="minorHAnsi" w:eastAsia="Calibri" w:hAnsiTheme="minorHAnsi" w:cs="Calibri"/>
                <w:color w:val="4F81BD" w:themeColor="accent1"/>
                <w:sz w:val="24"/>
                <w:szCs w:val="24"/>
              </w:rPr>
              <w:t>Rolle ausfüllen</w:t>
            </w:r>
          </w:p>
          <w:p w14:paraId="112B93DD" w14:textId="323F07BE" w:rsidR="0085563E" w:rsidRDefault="00A26C9E"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sidR="0085563E">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474DFE5D" w14:textId="5ED8EECB" w:rsidR="00A26C9E" w:rsidRPr="005B19E4" w:rsidRDefault="00A26C9E"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sidR="0085563E">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14:paraId="3799FF2F" w14:textId="06F0CC44" w:rsidR="00A26C9E" w:rsidRPr="00631557" w:rsidRDefault="00A26C9E"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sidR="0085563E">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474E71C9"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4DE5F95" w:rsidR="00A26C9E" w:rsidRPr="00BC0B13"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5D901A7B" w:rsidR="00A26C9E" w:rsidRPr="00BC0B13"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1.2.1 eine dokumentierte Liste an Rollen inklusive zugehöriger Verantwortlichkeiten für die unterschiedlichen Programm</w:t>
            </w:r>
            <w:r w:rsidR="0085563E">
              <w:rPr>
                <w:rFonts w:asciiTheme="minorHAnsi" w:eastAsia="Calibri" w:hAnsiTheme="minorHAnsi" w:cs="Calibri"/>
                <w:color w:val="4F81BD" w:themeColor="accent1"/>
                <w:sz w:val="24"/>
                <w:szCs w:val="24"/>
              </w:rPr>
              <w:t>teilnehmer</w:t>
            </w:r>
            <w:r w:rsidRPr="00BC0B13">
              <w:rPr>
                <w:rFonts w:asciiTheme="minorHAnsi" w:eastAsia="Calibri" w:hAnsiTheme="minorHAnsi" w:cs="Calibri"/>
                <w:color w:val="4F81BD" w:themeColor="accent1"/>
                <w:sz w:val="24"/>
                <w:szCs w:val="24"/>
              </w:rPr>
              <w:t>;</w:t>
            </w:r>
          </w:p>
          <w:p w14:paraId="56DC8167"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0FBFCE36" w:rsidR="00A26C9E" w:rsidRPr="005430CD"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welches die Kompetenz</w:t>
            </w:r>
            <w:r w:rsidR="0085563E">
              <w:rPr>
                <w:rFonts w:asciiTheme="minorHAnsi" w:eastAsia="Calibri" w:hAnsiTheme="minorHAnsi" w:cs="Calibri"/>
                <w:color w:val="4F81BD" w:themeColor="accent1"/>
                <w:sz w:val="24"/>
                <w:szCs w:val="24"/>
              </w:rPr>
              <w:t>anforderungen</w:t>
            </w:r>
            <w:r>
              <w:rPr>
                <w:rFonts w:asciiTheme="minorHAnsi" w:eastAsia="Calibri" w:hAnsiTheme="minorHAnsi" w:cs="Calibri"/>
                <w:color w:val="4F81BD" w:themeColor="accent1"/>
                <w:sz w:val="24"/>
                <w:szCs w:val="24"/>
              </w:rPr>
              <w:t xml:space="preserve"> der jeweilige</w:t>
            </w:r>
            <w:r w:rsidR="0085563E">
              <w:rPr>
                <w:rFonts w:asciiTheme="minorHAnsi" w:eastAsia="Calibri" w:hAnsiTheme="minorHAnsi" w:cs="Calibri"/>
                <w:color w:val="4F81BD" w:themeColor="accent1"/>
                <w:sz w:val="24"/>
                <w:szCs w:val="24"/>
              </w:rPr>
              <w:t>n</w:t>
            </w:r>
            <w:r>
              <w:rPr>
                <w:rFonts w:asciiTheme="minorHAnsi" w:eastAsia="Calibri" w:hAnsiTheme="minorHAnsi" w:cs="Calibri"/>
                <w:color w:val="4F81BD" w:themeColor="accent1"/>
                <w:sz w:val="24"/>
                <w:szCs w:val="24"/>
              </w:rPr>
              <w:t xml:space="preserve"> </w:t>
            </w:r>
            <w:r w:rsidRPr="005430CD">
              <w:rPr>
                <w:rFonts w:asciiTheme="minorHAnsi" w:eastAsia="Calibri" w:hAnsiTheme="minorHAnsi" w:cs="Calibri"/>
                <w:color w:val="4F81BD" w:themeColor="accent1"/>
                <w:sz w:val="24"/>
                <w:szCs w:val="24"/>
              </w:rPr>
              <w:t xml:space="preserve">Rolle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1898741B" w14:textId="77777777" w:rsidR="00A26C9E" w:rsidRDefault="00A26C9E" w:rsidP="003731A2">
            <w:pPr>
              <w:widowControl w:val="0"/>
              <w:pBdr>
                <w:top w:val="nil"/>
                <w:left w:val="nil"/>
                <w:bottom w:val="nil"/>
                <w:right w:val="nil"/>
                <w:between w:val="nil"/>
              </w:pBdr>
              <w:spacing w:line="240" w:lineRule="auto"/>
              <w:rPr>
                <w:ins w:id="55" w:author="Stefan Thanheiser" w:date="2019-02-22T01:35:00Z"/>
                <w:rFonts w:asciiTheme="minorHAnsi" w:eastAsia="Calibri" w:hAnsiTheme="minorHAnsi" w:cs="Calibri"/>
                <w:color w:val="4F81BD" w:themeColor="accent1"/>
                <w:sz w:val="24"/>
                <w:szCs w:val="24"/>
              </w:rPr>
            </w:pPr>
          </w:p>
          <w:p w14:paraId="0AA81277" w14:textId="304E0EB1"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sidR="0085563E">
              <w:rPr>
                <w:rFonts w:asciiTheme="minorHAnsi" w:eastAsia="Calibri" w:hAnsiTheme="minorHAnsi" w:cs="Calibri"/>
                <w:color w:val="4F81BD" w:themeColor="accent1"/>
                <w:sz w:val="24"/>
                <w:szCs w:val="24"/>
              </w:rPr>
              <w:t>Fachkompetenz</w:t>
            </w:r>
            <w:r>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714617C" w14:textId="77777777" w:rsidR="00A26C9E"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A26C9E" w:rsidRPr="0092285F"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38E52ABB" w:rsidR="00A26C9E" w:rsidRPr="0092285F"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sidR="00725D67">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sidR="00725D67">
              <w:rPr>
                <w:rFonts w:asciiTheme="minorHAnsi" w:eastAsia="Calibri" w:hAnsiTheme="minorHAnsi" w:cs="Calibri"/>
                <w:color w:val="4F81BD" w:themeColor="accent1"/>
                <w:sz w:val="24"/>
                <w:szCs w:val="24"/>
              </w:rPr>
              <w:t xml:space="preserve">, welche Rollen im </w:t>
            </w:r>
            <w:r w:rsidR="00725D67">
              <w:rPr>
                <w:rFonts w:asciiTheme="minorHAnsi" w:eastAsia="Calibri" w:hAnsiTheme="minorHAnsi" w:cs="Calibri"/>
                <w:color w:val="4F81BD" w:themeColor="accent1"/>
                <w:sz w:val="24"/>
                <w:szCs w:val="24"/>
              </w:rPr>
              <w:lastRenderedPageBreak/>
              <w:t>Programm ausführen,</w:t>
            </w:r>
            <w:r w:rsidRPr="0092285F">
              <w:rPr>
                <w:rFonts w:asciiTheme="minorHAnsi" w:eastAsia="Calibri" w:hAnsiTheme="minorHAnsi" w:cs="Calibri"/>
                <w:color w:val="4F81BD" w:themeColor="accent1"/>
                <w:sz w:val="24"/>
                <w:szCs w:val="24"/>
              </w:rPr>
              <w:t xml:space="preserve"> einen für ihre jeweiligen Rollen und Verantwortlichkeiten ausreichenden </w:t>
            </w:r>
            <w:r w:rsidR="00725D67">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sidR="00725D67">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2E6191CD"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56"/>
            <w:commentRangeStart w:id="57"/>
            <w:r w:rsidRPr="004A21D7">
              <w:rPr>
                <w:rFonts w:asciiTheme="minorHAnsi" w:eastAsia="Calibri" w:hAnsiTheme="minorHAnsi" w:cs="Calibri"/>
                <w:color w:val="4F81BD" w:themeColor="accent1"/>
                <w:sz w:val="24"/>
                <w:szCs w:val="24"/>
              </w:rPr>
              <w:t>Sensibilisierung</w:t>
            </w:r>
            <w:commentRangeEnd w:id="56"/>
            <w:r w:rsidRPr="004A21D7">
              <w:rPr>
                <w:rStyle w:val="Kommentarzeichen"/>
                <w:color w:val="4F81BD" w:themeColor="accent1"/>
              </w:rPr>
              <w:commentReference w:id="56"/>
            </w:r>
            <w:commentRangeEnd w:id="57"/>
            <w:r>
              <w:rPr>
                <w:rStyle w:val="Kommentarzeichen"/>
              </w:rPr>
              <w:commentReference w:id="57"/>
            </w:r>
          </w:p>
          <w:p w14:paraId="5B55D721" w14:textId="6DD48F64"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sidR="00725D67">
              <w:rPr>
                <w:rFonts w:asciiTheme="minorHAnsi" w:eastAsia="Calibri" w:hAnsiTheme="minorHAnsi" w:cs="Calibri"/>
                <w:color w:val="4F81BD" w:themeColor="accent1"/>
                <w:sz w:val="24"/>
                <w:szCs w:val="24"/>
              </w:rPr>
              <w:t>Programm-Teilnehmern</w:t>
            </w:r>
          </w:p>
          <w:p w14:paraId="25FBAC1E" w14:textId="75C38ACE" w:rsidR="00A26C9E" w:rsidRPr="004A21D7" w:rsidRDefault="00725D67"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00A26C9E" w:rsidRPr="004A21D7">
              <w:rPr>
                <w:rFonts w:asciiTheme="minorHAnsi" w:eastAsia="Calibri" w:hAnsiTheme="minorHAnsi" w:cs="Calibri"/>
                <w:color w:val="4F81BD" w:themeColor="accent1"/>
                <w:sz w:val="24"/>
                <w:szCs w:val="24"/>
              </w:rPr>
              <w:t>ie Open-Source-Richtlinie;</w:t>
            </w:r>
          </w:p>
          <w:p w14:paraId="6EC1848B" w14:textId="46B84BFF" w:rsidR="00A26C9E" w:rsidRPr="004A21D7" w:rsidRDefault="00725D67"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00A26C9E" w:rsidRPr="004A21D7">
              <w:rPr>
                <w:rFonts w:asciiTheme="minorHAnsi" w:eastAsia="Calibri" w:hAnsiTheme="minorHAnsi" w:cs="Calibri"/>
                <w:color w:val="4F81BD" w:themeColor="accent1"/>
                <w:sz w:val="24"/>
                <w:szCs w:val="24"/>
              </w:rPr>
              <w:t>elevante Open-Source-Ziele;</w:t>
            </w:r>
          </w:p>
          <w:p w14:paraId="4F53FDD5" w14:textId="6B0D0721" w:rsidR="00A26C9E" w:rsidRPr="004A21D7" w:rsidRDefault="00725D67"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00A26C9E" w:rsidRPr="004A21D7">
              <w:rPr>
                <w:rFonts w:asciiTheme="minorHAnsi" w:eastAsia="Calibri" w:hAnsiTheme="minorHAnsi" w:cs="Calibri"/>
                <w:color w:val="4F81BD" w:themeColor="accent1"/>
                <w:sz w:val="24"/>
                <w:szCs w:val="24"/>
              </w:rPr>
              <w:t xml:space="preserve"> Beitrag zur Effektivität des Open-Source-Compliance-Programms;</w:t>
            </w:r>
          </w:p>
          <w:p w14:paraId="108B0AE5" w14:textId="19E2260A" w:rsidR="00A26C9E" w:rsidRPr="004A21D7" w:rsidRDefault="00725D67"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00A26C9E"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00A26C9E"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00A26C9E" w:rsidRPr="004A21D7">
              <w:rPr>
                <w:rFonts w:asciiTheme="minorHAnsi" w:eastAsia="Calibri" w:hAnsiTheme="minorHAnsi" w:cs="Calibri"/>
                <w:color w:val="4F81BD" w:themeColor="accent1"/>
                <w:sz w:val="24"/>
                <w:szCs w:val="24"/>
              </w:rPr>
              <w:t xml:space="preserve">Anforderungen </w:t>
            </w:r>
          </w:p>
          <w:p w14:paraId="4F5646A7" w14:textId="42976F77" w:rsidR="00A26C9E" w:rsidRPr="004A21D7" w:rsidRDefault="00A26C9E"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611915F3"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der bei jedem Programm-Teilnehmer ermittelten Sensibilisierung in</w:t>
            </w:r>
            <w:r w:rsidR="00725D67">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sidR="00725D67">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6A7738CC"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43338DC6" w:rsidR="00A26C9E" w:rsidRPr="004A21D7"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777FA4F8"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w:t>
            </w:r>
            <w:ins w:id="58" w:author="Stefan Thanheiser" w:date="2019-02-17T00:15:00Z">
              <w:r>
                <w:rPr>
                  <w:rFonts w:asciiTheme="minorHAnsi" w:eastAsia="Calibri" w:hAnsiTheme="minorHAnsi" w:cs="Calibri"/>
                  <w:color w:val="4F81BD" w:themeColor="accent1"/>
                  <w:sz w:val="24"/>
                  <w:szCs w:val="24"/>
                </w:rPr>
                <w:t>innerhalb de</w:t>
              </w:r>
            </w:ins>
            <w:ins w:id="59" w:author="Stefan Thanheiser" w:date="2019-02-17T00:16:00Z">
              <w:r>
                <w:rPr>
                  <w:rFonts w:asciiTheme="minorHAnsi" w:eastAsia="Calibri" w:hAnsiTheme="minorHAnsi" w:cs="Calibri"/>
                  <w:color w:val="4F81BD" w:themeColor="accent1"/>
                  <w:sz w:val="24"/>
                  <w:szCs w:val="24"/>
                </w:rPr>
                <w:t xml:space="preserve">s </w:t>
              </w:r>
            </w:ins>
            <w:r w:rsidR="00725D67">
              <w:rPr>
                <w:rFonts w:asciiTheme="minorHAnsi" w:eastAsia="Calibri" w:hAnsiTheme="minorHAnsi" w:cs="Calibri"/>
                <w:color w:val="4F81BD" w:themeColor="accent1"/>
                <w:sz w:val="24"/>
                <w:szCs w:val="24"/>
              </w:rPr>
              <w:t>P</w:t>
            </w:r>
            <w:ins w:id="60" w:author="Stefan Thanheiser" w:date="2019-02-17T00:16:00Z">
              <w:r>
                <w:rPr>
                  <w:rFonts w:asciiTheme="minorHAnsi" w:eastAsia="Calibri" w:hAnsiTheme="minorHAnsi" w:cs="Calibri"/>
                  <w:color w:val="4F81BD" w:themeColor="accent1"/>
                  <w:sz w:val="24"/>
                  <w:szCs w:val="24"/>
                </w:rPr>
                <w:t xml:space="preserve">rogramms </w:t>
              </w:r>
            </w:ins>
            <w:r>
              <w:rPr>
                <w:rFonts w:asciiTheme="minorHAnsi" w:eastAsia="Calibri" w:hAnsiTheme="minorHAnsi" w:cs="Calibri"/>
                <w:color w:val="4F81BD" w:themeColor="accent1"/>
                <w:sz w:val="24"/>
                <w:szCs w:val="24"/>
              </w:rPr>
              <w:t xml:space="preserve">einen hinreichenden </w:t>
            </w:r>
            <w:proofErr w:type="spellStart"/>
            <w:r w:rsidR="00725D67">
              <w:rPr>
                <w:rFonts w:asciiTheme="minorHAnsi" w:eastAsia="Calibri" w:hAnsiTheme="minorHAnsi" w:cs="Calibri"/>
                <w:color w:val="4F81BD" w:themeColor="accent1"/>
                <w:sz w:val="24"/>
                <w:szCs w:val="24"/>
              </w:rPr>
              <w:lastRenderedPageBreak/>
              <w:t>Awareness</w:t>
            </w:r>
            <w:commentRangeStart w:id="61"/>
            <w:r>
              <w:rPr>
                <w:rFonts w:asciiTheme="minorHAnsi" w:eastAsia="Calibri" w:hAnsiTheme="minorHAnsi" w:cs="Calibri"/>
                <w:color w:val="4F81BD" w:themeColor="accent1"/>
                <w:sz w:val="24"/>
                <w:szCs w:val="24"/>
              </w:rPr>
              <w:t>grad</w:t>
            </w:r>
            <w:proofErr w:type="spellEnd"/>
            <w:r>
              <w:rPr>
                <w:rFonts w:asciiTheme="minorHAnsi" w:eastAsia="Calibri" w:hAnsiTheme="minorHAnsi" w:cs="Calibri"/>
                <w:color w:val="4F81BD" w:themeColor="accent1"/>
                <w:sz w:val="24"/>
                <w:szCs w:val="24"/>
              </w:rPr>
              <w:t xml:space="preserve"> </w:t>
            </w:r>
            <w:commentRangeEnd w:id="61"/>
            <w:r>
              <w:rPr>
                <w:rStyle w:val="Kommentarzeichen"/>
              </w:rPr>
              <w:commentReference w:id="61"/>
            </w:r>
            <w:r>
              <w:rPr>
                <w:rFonts w:asciiTheme="minorHAnsi" w:eastAsia="Calibri" w:hAnsiTheme="minorHAnsi" w:cs="Calibri"/>
                <w:color w:val="4F81BD" w:themeColor="accent1"/>
                <w:sz w:val="24"/>
                <w:szCs w:val="24"/>
              </w:rPr>
              <w:t>erreicht haben.</w:t>
            </w:r>
          </w:p>
          <w:p w14:paraId="5A9FBEF2"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A26C9E" w:rsidRPr="00121F9A"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6EFF8BF6" w:rsidR="00A26C9E" w:rsidRPr="00121F9A"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sidR="00725D67">
              <w:rPr>
                <w:rFonts w:asciiTheme="minorHAnsi" w:eastAsia="Calibri" w:hAnsiTheme="minorHAnsi" w:cs="Calibri"/>
                <w:color w:val="4F81BD" w:themeColor="accent1"/>
                <w:sz w:val="24"/>
                <w:szCs w:val="24"/>
              </w:rPr>
              <w:t>eine</w:t>
            </w:r>
            <w:r w:rsidRPr="00121F9A">
              <w:rPr>
                <w:rFonts w:asciiTheme="minorHAnsi" w:eastAsia="Calibri" w:hAnsiTheme="minorHAnsi" w:cs="Calibri"/>
                <w:color w:val="4F81BD" w:themeColor="accent1"/>
                <w:sz w:val="24"/>
                <w:szCs w:val="24"/>
              </w:rPr>
              <w:t xml:space="preserve"> gesamte Organisation beziehen. </w:t>
            </w:r>
            <w:r w:rsidRPr="00121F9A">
              <w:rPr>
                <w:rFonts w:asciiTheme="minorHAnsi" w:eastAsia="Calibri" w:hAnsiTheme="minorHAnsi" w:cs="Calibri"/>
                <w:color w:val="4F81BD" w:themeColor="accent1"/>
                <w:sz w:val="24"/>
                <w:szCs w:val="24"/>
              </w:rPr>
              <w:t xml:space="preserve">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sidR="00725D67">
              <w:rPr>
                <w:rFonts w:asciiTheme="minorHAnsi" w:eastAsia="Calibri" w:hAnsiTheme="minorHAnsi" w:cs="Calibri"/>
                <w:color w:val="4F81BD" w:themeColor="accent1"/>
                <w:sz w:val="24"/>
                <w:szCs w:val="24"/>
              </w:rPr>
              <w:t>festgelegt</w:t>
            </w:r>
            <w:r>
              <w:rPr>
                <w:rFonts w:asciiTheme="minorHAnsi" w:eastAsia="Calibri" w:hAnsiTheme="minorHAnsi" w:cs="Calibri"/>
                <w:color w:val="4F81BD" w:themeColor="accent1"/>
                <w:sz w:val="24"/>
                <w:szCs w:val="24"/>
              </w:rPr>
              <w:t xml:space="preserve"> werden</w:t>
            </w:r>
            <w:r w:rsidRPr="00121F9A">
              <w:rPr>
                <w:rFonts w:asciiTheme="minorHAnsi" w:eastAsia="Calibri" w:hAnsiTheme="minorHAnsi" w:cs="Calibri"/>
                <w:color w:val="4F81BD" w:themeColor="accent1"/>
                <w:sz w:val="24"/>
                <w:szCs w:val="24"/>
              </w:rPr>
              <w:t>.</w:t>
            </w:r>
          </w:p>
          <w:p w14:paraId="51427871" w14:textId="77777777" w:rsidR="00A26C9E" w:rsidRPr="00121F9A"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A26C9E" w:rsidRPr="00121F9A"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153437FF" w:rsidR="00A26C9E" w:rsidRPr="00225069"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proofErr w:type="gramStart"/>
            <w:r w:rsidRPr="00225069">
              <w:rPr>
                <w:rFonts w:asciiTheme="minorHAnsi" w:eastAsia="Calibri" w:hAnsiTheme="minorHAnsi" w:cs="Calibri"/>
                <w:color w:val="4F81BD" w:themeColor="accent1"/>
                <w:sz w:val="24"/>
                <w:szCs w:val="24"/>
              </w:rPr>
              <w:t>die  Umfang</w:t>
            </w:r>
            <w:proofErr w:type="gramEnd"/>
            <w:r w:rsidRPr="00225069">
              <w:rPr>
                <w:rFonts w:asciiTheme="minorHAnsi" w:eastAsia="Calibri" w:hAnsiTheme="minorHAnsi" w:cs="Calibri"/>
                <w:color w:val="4F81BD" w:themeColor="accent1"/>
                <w:sz w:val="24"/>
                <w:szCs w:val="24"/>
              </w:rPr>
              <w:t xml:space="preserve"> </w:t>
            </w:r>
            <w:r w:rsidR="00725D67">
              <w:rPr>
                <w:rFonts w:asciiTheme="minorHAnsi" w:eastAsia="Calibri" w:hAnsiTheme="minorHAnsi" w:cs="Calibri"/>
                <w:color w:val="4F81BD" w:themeColor="accent1"/>
                <w:sz w:val="24"/>
                <w:szCs w:val="24"/>
              </w:rPr>
              <w:t xml:space="preserve">und Abgrenzung </w:t>
            </w:r>
            <w:r w:rsidRPr="00225069">
              <w:rPr>
                <w:rFonts w:asciiTheme="minorHAnsi" w:eastAsia="Calibri" w:hAnsiTheme="minorHAnsi" w:cs="Calibri"/>
                <w:color w:val="4F81BD" w:themeColor="accent1"/>
                <w:sz w:val="24"/>
                <w:szCs w:val="24"/>
              </w:rPr>
              <w:t>des Programms klar definiert.</w:t>
            </w:r>
          </w:p>
          <w:p w14:paraId="70AB3C65"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A26C9E" w:rsidRPr="00D40CA1"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85CCFE5" w:rsidR="00A26C9E" w:rsidRPr="00D40CA1"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sidR="00725D67">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sidR="00C74E10">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sidR="00C74E10">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sidR="00C74E10">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sidR="00C74E10">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sidR="00C74E10">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sidR="00C74E10">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95AD8B1" w14:textId="77777777"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4B1722" w14:textId="77777777" w:rsidR="00C74E10" w:rsidRDefault="00C74E10"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AA21CAC" w14:textId="495EA0C9"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lastRenderedPageBreak/>
              <w:t>1.5 Lizenzverpflichtungen</w:t>
            </w:r>
          </w:p>
          <w:p w14:paraId="79B4F48A" w14:textId="1CED50B8"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1.5.1 Ein dokumentiertes Verfahren zur Überprüfung und Dokumentation der Rechte, Beschränkungen und Verpflichtungen, die durch die jeweiligen Identifizierten Lizenzen bestehen.</w:t>
            </w:r>
          </w:p>
          <w:p w14:paraId="75BE611F" w14:textId="77777777"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A26C9E" w:rsidRPr="00925C62" w:rsidRDefault="00A26C9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1135C8DA" w:rsidR="00A26C9E" w:rsidRPr="003731A2" w:rsidRDefault="00A26C9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w:t>
            </w:r>
            <w:r w:rsidR="00C74E10">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sidR="00C74E10">
              <w:rPr>
                <w:rFonts w:asciiTheme="minorHAnsi" w:eastAsia="Calibri" w:hAnsiTheme="minorHAnsi" w:cs="Calibri"/>
                <w:color w:val="4F81BD" w:themeColor="accent1"/>
                <w:sz w:val="24"/>
                <w:szCs w:val="24"/>
              </w:rPr>
              <w:t xml:space="preserve"> (wie auch in Anforderung 3.2 gefordert)</w:t>
            </w:r>
            <w:r w:rsidRPr="00925C62">
              <w:rPr>
                <w:rFonts w:asciiTheme="minorHAnsi" w:eastAsia="Calibri" w:hAnsiTheme="minorHAnsi" w:cs="Calibri"/>
                <w:color w:val="4F81BD" w:themeColor="accent1"/>
                <w:sz w:val="24"/>
                <w:szCs w:val="24"/>
              </w:rPr>
              <w:t>.</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C3550F" w:rsidRPr="003731A2" w14:paraId="20477828" w14:textId="77777777" w:rsidTr="00C3550F">
        <w:tc>
          <w:tcPr>
            <w:tcW w:w="4650" w:type="dxa"/>
            <w:shd w:val="clear" w:color="auto" w:fill="auto"/>
            <w:tcMar>
              <w:top w:w="100" w:type="dxa"/>
              <w:left w:w="100" w:type="dxa"/>
              <w:bottom w:w="100" w:type="dxa"/>
              <w:right w:w="100" w:type="dxa"/>
            </w:tcMar>
          </w:tcPr>
          <w:p w14:paraId="09A46E39" w14:textId="77777777" w:rsidR="00C3550F" w:rsidRPr="003731A2" w:rsidRDefault="00C3550F"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4650" w:type="dxa"/>
          </w:tcPr>
          <w:p w14:paraId="0A968384" w14:textId="00486D80" w:rsidR="00C3550F" w:rsidRPr="009610D4" w:rsidRDefault="00C3550F"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62" w:author="Stefan Thanheiser" w:date="2019-02-17T00:26:00Z">
              <w:r w:rsidRPr="009610D4">
                <w:rPr>
                  <w:rFonts w:asciiTheme="minorHAnsi" w:eastAsia="Calibri" w:hAnsiTheme="minorHAnsi" w:cs="Calibri"/>
                  <w:color w:val="6D9EEB"/>
                  <w:sz w:val="24"/>
                  <w:szCs w:val="24"/>
                  <w:lang w:val="en-GB"/>
                </w:rPr>
                <w:t xml:space="preserve">2.0 </w:t>
              </w:r>
            </w:ins>
            <w:ins w:id="63" w:author="Stefan Thanheiser" w:date="2019-02-17T00:24:00Z">
              <w:r w:rsidRPr="009610D4">
                <w:rPr>
                  <w:rFonts w:asciiTheme="minorHAnsi" w:eastAsia="Calibri" w:hAnsiTheme="minorHAnsi" w:cs="Calibri"/>
                  <w:color w:val="6D9EEB"/>
                  <w:sz w:val="24"/>
                  <w:szCs w:val="24"/>
                  <w:lang w:val="en-GB"/>
                </w:rPr>
                <w:t>Relevant</w:t>
              </w:r>
            </w:ins>
            <w:ins w:id="64" w:author="Stefan Thanheiser" w:date="2019-02-17T00:26:00Z">
              <w:r w:rsidRPr="009610D4">
                <w:rPr>
                  <w:rFonts w:asciiTheme="minorHAnsi" w:eastAsia="Calibri" w:hAnsiTheme="minorHAnsi" w:cs="Calibri"/>
                  <w:color w:val="6D9EEB"/>
                  <w:sz w:val="24"/>
                  <w:szCs w:val="24"/>
                  <w:lang w:val="en-GB"/>
                </w:rPr>
                <w:t xml:space="preserve"> </w:t>
              </w:r>
            </w:ins>
            <w:ins w:id="65" w:author="Stefan Thanheiser" w:date="2019-02-17T00:24:00Z">
              <w:r w:rsidRPr="009610D4">
                <w:rPr>
                  <w:rFonts w:asciiTheme="minorHAnsi" w:eastAsia="Calibri" w:hAnsiTheme="minorHAnsi" w:cs="Calibri"/>
                  <w:color w:val="6D9EEB"/>
                  <w:sz w:val="24"/>
                  <w:szCs w:val="24"/>
                  <w:lang w:val="en-GB"/>
                </w:rPr>
                <w:t>Tasks Defined and Supported</w:t>
              </w:r>
            </w:ins>
          </w:p>
        </w:tc>
        <w:tc>
          <w:tcPr>
            <w:tcW w:w="4650" w:type="dxa"/>
          </w:tcPr>
          <w:p w14:paraId="36EEF1C9" w14:textId="370EE6AC" w:rsidR="00C3550F" w:rsidRPr="0095142E" w:rsidRDefault="0095142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042526A0" w14:textId="6F7A03C1" w:rsidR="00C3550F" w:rsidRPr="003731A2" w:rsidRDefault="00C3550F"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t>
            </w:r>
            <w:del w:id="66" w:author="Stefan Thanheiser" w:date="2019-02-19T22:44:00Z">
              <w:r w:rsidRPr="003731A2" w:rsidDel="0054331F">
                <w:rPr>
                  <w:rFonts w:asciiTheme="minorHAnsi" w:eastAsia="Calibri" w:hAnsiTheme="minorHAnsi" w:cs="Calibri"/>
                  <w:color w:val="6D9EEB"/>
                  <w:sz w:val="24"/>
                  <w:szCs w:val="24"/>
                </w:rPr>
                <w:delText>Weisen Sie</w:delText>
              </w:r>
            </w:del>
            <w:ins w:id="67" w:author="Stefan Thanheiser" w:date="2019-02-19T22:44:00Z">
              <w:r>
                <w:rPr>
                  <w:rFonts w:asciiTheme="minorHAnsi" w:eastAsia="Calibri" w:hAnsiTheme="minorHAnsi" w:cs="Calibri"/>
                  <w:color w:val="6D9EEB"/>
                  <w:sz w:val="24"/>
                  <w:szCs w:val="24"/>
                </w:rPr>
                <w:t>Relevante</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w:t>
            </w:r>
            <w:ins w:id="68" w:author="Stefan Thanheiser" w:date="2019-02-19T22:44:00Z">
              <w:r>
                <w:rPr>
                  <w:rFonts w:asciiTheme="minorHAnsi" w:eastAsia="Calibri" w:hAnsiTheme="minorHAnsi" w:cs="Calibri"/>
                  <w:color w:val="6D9EEB"/>
                  <w:sz w:val="24"/>
                  <w:szCs w:val="24"/>
                </w:rPr>
                <w:t>sind definiert und werden unterstützt</w:t>
              </w:r>
            </w:ins>
            <w:del w:id="69" w:author="Stefan Thanheiser" w:date="2019-02-19T22:44:00Z">
              <w:r w:rsidRPr="003731A2" w:rsidDel="0054331F">
                <w:rPr>
                  <w:rFonts w:asciiTheme="minorHAnsi" w:eastAsia="Calibri" w:hAnsiTheme="minorHAnsi" w:cs="Calibri"/>
                  <w:color w:val="6D9EEB"/>
                  <w:sz w:val="24"/>
                  <w:szCs w:val="24"/>
                </w:rPr>
                <w:delText>zu</w:delText>
              </w:r>
            </w:del>
          </w:p>
        </w:tc>
      </w:tr>
      <w:tr w:rsidR="00C3550F" w:rsidRPr="003731A2" w14:paraId="16B2344B" w14:textId="77777777" w:rsidTr="00C3550F">
        <w:tc>
          <w:tcPr>
            <w:tcW w:w="4650" w:type="dxa"/>
            <w:shd w:val="clear" w:color="auto" w:fill="auto"/>
            <w:tcMar>
              <w:top w:w="100" w:type="dxa"/>
              <w:left w:w="100" w:type="dxa"/>
              <w:bottom w:w="100" w:type="dxa"/>
              <w:right w:w="100" w:type="dxa"/>
            </w:tcMar>
          </w:tcPr>
          <w:p w14:paraId="70D95A90"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C3550F" w:rsidRPr="003731A2" w:rsidRDefault="00C3550F" w:rsidP="003731A2">
            <w:pPr>
              <w:spacing w:line="240" w:lineRule="auto"/>
              <w:rPr>
                <w:rFonts w:asciiTheme="minorHAnsi" w:eastAsia="Calibri" w:hAnsiTheme="minorHAnsi" w:cs="Calibri"/>
                <w:sz w:val="24"/>
                <w:szCs w:val="24"/>
                <w:lang w:val="en-US"/>
              </w:rPr>
            </w:pPr>
          </w:p>
          <w:p w14:paraId="505A8C5B" w14:textId="77777777" w:rsidR="00C3550F" w:rsidRPr="003731A2" w:rsidRDefault="00C3550F" w:rsidP="003731A2">
            <w:pPr>
              <w:spacing w:line="240" w:lineRule="auto"/>
              <w:rPr>
                <w:rFonts w:asciiTheme="minorHAnsi" w:eastAsia="Calibri" w:hAnsiTheme="minorHAnsi" w:cs="Calibri"/>
                <w:sz w:val="24"/>
                <w:szCs w:val="24"/>
                <w:lang w:val="en-US"/>
              </w:rPr>
            </w:pPr>
          </w:p>
          <w:p w14:paraId="3F580B18" w14:textId="77777777" w:rsidR="00C3550F" w:rsidRPr="003731A2" w:rsidRDefault="00C3550F" w:rsidP="003731A2">
            <w:pPr>
              <w:spacing w:line="240" w:lineRule="auto"/>
              <w:rPr>
                <w:rFonts w:asciiTheme="minorHAnsi" w:eastAsia="Calibri" w:hAnsiTheme="minorHAnsi" w:cs="Calibri"/>
                <w:sz w:val="24"/>
                <w:szCs w:val="24"/>
                <w:lang w:val="en-US"/>
              </w:rPr>
            </w:pPr>
          </w:p>
          <w:p w14:paraId="1A788808" w14:textId="77777777" w:rsidR="00C3550F" w:rsidRPr="003731A2" w:rsidRDefault="00C3550F" w:rsidP="003731A2">
            <w:pPr>
              <w:spacing w:line="240" w:lineRule="auto"/>
              <w:rPr>
                <w:rFonts w:asciiTheme="minorHAnsi" w:eastAsia="Calibri" w:hAnsiTheme="minorHAnsi" w:cs="Calibri"/>
                <w:sz w:val="24"/>
                <w:szCs w:val="24"/>
                <w:lang w:val="en-US"/>
              </w:rPr>
            </w:pPr>
          </w:p>
          <w:p w14:paraId="3CC75A52" w14:textId="1A5DC5C3"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C3550F" w:rsidRPr="003731A2" w:rsidRDefault="00C3550F" w:rsidP="003731A2">
            <w:pPr>
              <w:spacing w:line="240" w:lineRule="auto"/>
              <w:rPr>
                <w:rFonts w:asciiTheme="minorHAnsi" w:eastAsia="Calibri" w:hAnsiTheme="minorHAnsi" w:cs="Calibri"/>
                <w:sz w:val="24"/>
                <w:szCs w:val="24"/>
                <w:lang w:val="en-US"/>
              </w:rPr>
            </w:pPr>
          </w:p>
          <w:p w14:paraId="3BCF0362" w14:textId="77777777" w:rsidR="00C3550F" w:rsidRPr="003731A2" w:rsidRDefault="00C3550F" w:rsidP="003731A2">
            <w:pPr>
              <w:spacing w:line="240" w:lineRule="auto"/>
              <w:rPr>
                <w:rFonts w:asciiTheme="minorHAnsi" w:eastAsia="Calibri" w:hAnsiTheme="minorHAnsi" w:cs="Calibri"/>
                <w:sz w:val="24"/>
                <w:szCs w:val="24"/>
                <w:lang w:val="en-US"/>
              </w:rPr>
            </w:pPr>
          </w:p>
          <w:p w14:paraId="0FC19BF3" w14:textId="77777777" w:rsidR="00C3550F" w:rsidRPr="003731A2" w:rsidRDefault="00C3550F" w:rsidP="003731A2">
            <w:pPr>
              <w:spacing w:line="240" w:lineRule="auto"/>
              <w:rPr>
                <w:rFonts w:asciiTheme="minorHAnsi" w:eastAsia="Calibri" w:hAnsiTheme="minorHAnsi" w:cs="Calibri"/>
                <w:sz w:val="24"/>
                <w:szCs w:val="24"/>
                <w:lang w:val="en-US"/>
              </w:rPr>
            </w:pPr>
          </w:p>
          <w:p w14:paraId="40B7E4D6" w14:textId="77777777" w:rsidR="00C3550F" w:rsidRPr="003731A2" w:rsidRDefault="00C3550F" w:rsidP="003731A2">
            <w:pPr>
              <w:spacing w:line="240" w:lineRule="auto"/>
              <w:rPr>
                <w:rFonts w:asciiTheme="minorHAnsi" w:eastAsia="Calibri" w:hAnsiTheme="minorHAnsi" w:cs="Calibri"/>
                <w:sz w:val="24"/>
                <w:szCs w:val="24"/>
                <w:lang w:val="en-US"/>
              </w:rPr>
            </w:pPr>
          </w:p>
          <w:p w14:paraId="1188687C" w14:textId="1D076B9B"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C3550F" w:rsidRPr="003731A2" w:rsidRDefault="00C3550F" w:rsidP="003731A2">
            <w:pPr>
              <w:spacing w:line="240" w:lineRule="auto"/>
              <w:rPr>
                <w:rFonts w:asciiTheme="minorHAnsi" w:eastAsia="Calibri" w:hAnsiTheme="minorHAnsi" w:cs="Calibri"/>
                <w:sz w:val="24"/>
                <w:szCs w:val="24"/>
                <w:lang w:val="en-US"/>
              </w:rPr>
            </w:pPr>
          </w:p>
          <w:p w14:paraId="35E347D0" w14:textId="054B2BA0" w:rsidR="00C3550F" w:rsidRDefault="00C3550F" w:rsidP="003731A2">
            <w:pPr>
              <w:spacing w:line="240" w:lineRule="auto"/>
              <w:rPr>
                <w:rFonts w:asciiTheme="minorHAnsi" w:eastAsia="Calibri" w:hAnsiTheme="minorHAnsi" w:cs="Calibri"/>
                <w:sz w:val="24"/>
                <w:szCs w:val="24"/>
                <w:lang w:val="en-US"/>
              </w:rPr>
            </w:pPr>
          </w:p>
          <w:p w14:paraId="2FD557FE" w14:textId="77777777" w:rsidR="00C3550F" w:rsidRPr="003731A2" w:rsidRDefault="00C3550F" w:rsidP="003731A2">
            <w:pPr>
              <w:spacing w:line="240" w:lineRule="auto"/>
              <w:rPr>
                <w:rFonts w:asciiTheme="minorHAnsi" w:eastAsia="Calibri" w:hAnsiTheme="minorHAnsi" w:cs="Calibri"/>
                <w:sz w:val="24"/>
                <w:szCs w:val="24"/>
                <w:lang w:val="en-US"/>
              </w:rPr>
            </w:pPr>
          </w:p>
          <w:p w14:paraId="6B46CB3B" w14:textId="58C3FB7B"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C3550F" w:rsidRPr="003731A2" w:rsidRDefault="00C3550F" w:rsidP="003731A2">
            <w:pPr>
              <w:spacing w:line="240" w:lineRule="auto"/>
              <w:rPr>
                <w:rFonts w:asciiTheme="minorHAnsi" w:eastAsia="Calibri" w:hAnsiTheme="minorHAnsi" w:cs="Calibri"/>
                <w:sz w:val="24"/>
                <w:szCs w:val="24"/>
                <w:lang w:val="en-US"/>
              </w:rPr>
            </w:pPr>
          </w:p>
          <w:p w14:paraId="76B6077D" w14:textId="77777777" w:rsidR="00C3550F" w:rsidRPr="003731A2" w:rsidRDefault="00C3550F" w:rsidP="003731A2">
            <w:pPr>
              <w:spacing w:line="240" w:lineRule="auto"/>
              <w:rPr>
                <w:rFonts w:asciiTheme="minorHAnsi" w:eastAsia="Calibri" w:hAnsiTheme="minorHAnsi" w:cs="Calibri"/>
                <w:sz w:val="24"/>
                <w:szCs w:val="24"/>
                <w:lang w:val="en-US"/>
              </w:rPr>
            </w:pPr>
          </w:p>
          <w:p w14:paraId="399B4975" w14:textId="77777777" w:rsidR="00C3550F" w:rsidRPr="003731A2" w:rsidRDefault="00C3550F" w:rsidP="003731A2">
            <w:pPr>
              <w:spacing w:line="240" w:lineRule="auto"/>
              <w:rPr>
                <w:rFonts w:asciiTheme="minorHAnsi" w:eastAsia="Calibri" w:hAnsiTheme="minorHAnsi" w:cs="Calibri"/>
                <w:sz w:val="24"/>
                <w:szCs w:val="24"/>
                <w:lang w:val="en-US"/>
              </w:rPr>
            </w:pPr>
          </w:p>
          <w:p w14:paraId="6903C23A" w14:textId="77777777" w:rsidR="00C3550F" w:rsidRDefault="00C3550F" w:rsidP="003731A2">
            <w:pPr>
              <w:spacing w:line="240" w:lineRule="auto"/>
              <w:rPr>
                <w:rFonts w:asciiTheme="minorHAnsi" w:eastAsia="Calibri" w:hAnsiTheme="minorHAnsi" w:cs="Calibri"/>
                <w:sz w:val="24"/>
                <w:szCs w:val="24"/>
                <w:lang w:val="en-US"/>
              </w:rPr>
            </w:pPr>
          </w:p>
          <w:p w14:paraId="1D69E7C9" w14:textId="3FF086FA" w:rsidR="00C3550F" w:rsidRDefault="00C3550F" w:rsidP="003731A2">
            <w:pPr>
              <w:spacing w:line="240" w:lineRule="auto"/>
              <w:rPr>
                <w:rFonts w:asciiTheme="minorHAnsi" w:eastAsia="Calibri" w:hAnsiTheme="minorHAnsi" w:cs="Calibri"/>
                <w:sz w:val="24"/>
                <w:szCs w:val="24"/>
                <w:lang w:val="en-US"/>
              </w:rPr>
            </w:pPr>
          </w:p>
          <w:p w14:paraId="0976F1C6" w14:textId="77777777" w:rsidR="00C3550F" w:rsidRDefault="00C3550F" w:rsidP="003731A2">
            <w:pPr>
              <w:spacing w:line="240" w:lineRule="auto"/>
              <w:rPr>
                <w:rFonts w:asciiTheme="minorHAnsi" w:eastAsia="Calibri" w:hAnsiTheme="minorHAnsi" w:cs="Calibri"/>
                <w:sz w:val="24"/>
                <w:szCs w:val="24"/>
                <w:lang w:val="en-US"/>
              </w:rPr>
            </w:pPr>
          </w:p>
          <w:p w14:paraId="404A4138" w14:textId="503F09DB"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C3550F" w:rsidRPr="003731A2" w:rsidRDefault="00C3550F" w:rsidP="003731A2">
            <w:pPr>
              <w:spacing w:line="240" w:lineRule="auto"/>
              <w:rPr>
                <w:rFonts w:asciiTheme="minorHAnsi" w:eastAsia="Calibri" w:hAnsiTheme="minorHAnsi" w:cs="Calibri"/>
                <w:sz w:val="24"/>
                <w:szCs w:val="24"/>
                <w:lang w:val="en-US"/>
              </w:rPr>
            </w:pPr>
          </w:p>
          <w:p w14:paraId="629FFEE2" w14:textId="77777777" w:rsidR="00C3550F" w:rsidRPr="003731A2" w:rsidRDefault="00C3550F" w:rsidP="003731A2">
            <w:pPr>
              <w:spacing w:line="240" w:lineRule="auto"/>
              <w:rPr>
                <w:rFonts w:asciiTheme="minorHAnsi" w:eastAsia="Calibri" w:hAnsiTheme="minorHAnsi" w:cs="Calibri"/>
                <w:sz w:val="24"/>
                <w:szCs w:val="24"/>
                <w:lang w:val="en-US"/>
              </w:rPr>
            </w:pPr>
          </w:p>
          <w:p w14:paraId="4BC94BF0" w14:textId="521D9481" w:rsidR="00C3550F" w:rsidRDefault="00C3550F" w:rsidP="003731A2">
            <w:pPr>
              <w:spacing w:line="240" w:lineRule="auto"/>
              <w:rPr>
                <w:rFonts w:asciiTheme="minorHAnsi" w:eastAsia="Calibri" w:hAnsiTheme="minorHAnsi" w:cs="Calibri"/>
                <w:sz w:val="24"/>
                <w:szCs w:val="24"/>
                <w:lang w:val="en-US"/>
              </w:rPr>
            </w:pPr>
          </w:p>
          <w:p w14:paraId="53D6F6BF" w14:textId="77777777" w:rsidR="00C3550F" w:rsidRPr="003731A2" w:rsidRDefault="00C3550F" w:rsidP="003731A2">
            <w:pPr>
              <w:spacing w:line="240" w:lineRule="auto"/>
              <w:rPr>
                <w:rFonts w:asciiTheme="minorHAnsi" w:eastAsia="Calibri" w:hAnsiTheme="minorHAnsi" w:cs="Calibri"/>
                <w:sz w:val="24"/>
                <w:szCs w:val="24"/>
                <w:lang w:val="en-US"/>
              </w:rPr>
            </w:pPr>
          </w:p>
          <w:p w14:paraId="2F02201C" w14:textId="155DD53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F969D3F"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C3550F" w:rsidRPr="003731A2" w:rsidRDefault="00C3550F" w:rsidP="003731A2">
            <w:pPr>
              <w:spacing w:line="240" w:lineRule="auto"/>
              <w:rPr>
                <w:rFonts w:asciiTheme="minorHAnsi" w:eastAsia="Calibri" w:hAnsiTheme="minorHAnsi" w:cs="Calibri"/>
                <w:sz w:val="24"/>
                <w:szCs w:val="24"/>
                <w:lang w:val="en-US"/>
              </w:rPr>
            </w:pPr>
          </w:p>
          <w:p w14:paraId="492D55D8" w14:textId="77777777" w:rsidR="00C3550F" w:rsidRPr="003731A2" w:rsidRDefault="00C3550F" w:rsidP="003731A2">
            <w:pPr>
              <w:spacing w:line="240" w:lineRule="auto"/>
              <w:rPr>
                <w:rFonts w:asciiTheme="minorHAnsi" w:eastAsia="Calibri" w:hAnsiTheme="minorHAnsi" w:cs="Calibri"/>
                <w:sz w:val="24"/>
                <w:szCs w:val="24"/>
                <w:lang w:val="en-US"/>
              </w:rPr>
            </w:pPr>
          </w:p>
          <w:p w14:paraId="6B431795" w14:textId="77777777" w:rsidR="00C3550F" w:rsidRPr="003731A2" w:rsidRDefault="00C3550F" w:rsidP="003731A2">
            <w:pPr>
              <w:spacing w:line="240" w:lineRule="auto"/>
              <w:rPr>
                <w:rFonts w:asciiTheme="minorHAnsi" w:eastAsia="Calibri" w:hAnsiTheme="minorHAnsi" w:cs="Calibri"/>
                <w:sz w:val="24"/>
                <w:szCs w:val="24"/>
                <w:lang w:val="en-US"/>
              </w:rPr>
            </w:pPr>
          </w:p>
          <w:p w14:paraId="04D6E762" w14:textId="77777777" w:rsidR="00C3550F" w:rsidRPr="003731A2" w:rsidRDefault="00C3550F" w:rsidP="003731A2">
            <w:pPr>
              <w:spacing w:line="240" w:lineRule="auto"/>
              <w:rPr>
                <w:rFonts w:asciiTheme="minorHAnsi" w:eastAsia="Calibri" w:hAnsiTheme="minorHAnsi" w:cs="Calibri"/>
                <w:sz w:val="24"/>
                <w:szCs w:val="24"/>
                <w:lang w:val="en-US"/>
              </w:rPr>
            </w:pPr>
          </w:p>
          <w:p w14:paraId="65308AB2" w14:textId="77777777" w:rsidR="00C3550F" w:rsidRDefault="00C3550F" w:rsidP="003731A2">
            <w:pPr>
              <w:spacing w:line="240" w:lineRule="auto"/>
              <w:rPr>
                <w:rFonts w:asciiTheme="minorHAnsi" w:eastAsia="Calibri" w:hAnsiTheme="minorHAnsi" w:cs="Calibri"/>
                <w:sz w:val="24"/>
                <w:szCs w:val="24"/>
                <w:lang w:val="en-US"/>
              </w:rPr>
            </w:pPr>
          </w:p>
          <w:p w14:paraId="65B6D48C" w14:textId="77777777" w:rsidR="00C3550F" w:rsidRDefault="00C3550F" w:rsidP="003731A2">
            <w:pPr>
              <w:spacing w:line="240" w:lineRule="auto"/>
              <w:rPr>
                <w:rFonts w:asciiTheme="minorHAnsi" w:eastAsia="Calibri" w:hAnsiTheme="minorHAnsi" w:cs="Calibri"/>
                <w:sz w:val="24"/>
                <w:szCs w:val="24"/>
                <w:lang w:val="en-US"/>
              </w:rPr>
            </w:pPr>
          </w:p>
          <w:p w14:paraId="7F6477E9" w14:textId="77777777" w:rsidR="00C3550F" w:rsidRDefault="00C3550F" w:rsidP="003731A2">
            <w:pPr>
              <w:spacing w:line="240" w:lineRule="auto"/>
              <w:rPr>
                <w:rFonts w:asciiTheme="minorHAnsi" w:eastAsia="Calibri" w:hAnsiTheme="minorHAnsi" w:cs="Calibri"/>
                <w:sz w:val="24"/>
                <w:szCs w:val="24"/>
                <w:lang w:val="en-US"/>
              </w:rPr>
            </w:pPr>
          </w:p>
          <w:p w14:paraId="1321E6C0" w14:textId="77777777" w:rsidR="00C3550F" w:rsidRDefault="00C3550F" w:rsidP="003731A2">
            <w:pPr>
              <w:spacing w:line="240" w:lineRule="auto"/>
              <w:rPr>
                <w:rFonts w:asciiTheme="minorHAnsi" w:eastAsia="Calibri" w:hAnsiTheme="minorHAnsi" w:cs="Calibri"/>
                <w:sz w:val="24"/>
                <w:szCs w:val="24"/>
                <w:lang w:val="en-US"/>
              </w:rPr>
            </w:pPr>
          </w:p>
          <w:p w14:paraId="4AFA860A" w14:textId="77777777" w:rsidR="00C3550F" w:rsidRDefault="00C3550F" w:rsidP="003731A2">
            <w:pPr>
              <w:spacing w:line="240" w:lineRule="auto"/>
              <w:rPr>
                <w:rFonts w:asciiTheme="minorHAnsi" w:eastAsia="Calibri" w:hAnsiTheme="minorHAnsi" w:cs="Calibri"/>
                <w:sz w:val="24"/>
                <w:szCs w:val="24"/>
                <w:lang w:val="en-US"/>
              </w:rPr>
            </w:pPr>
          </w:p>
          <w:p w14:paraId="62A98A75" w14:textId="77777777" w:rsidR="00C3550F" w:rsidRDefault="00C3550F" w:rsidP="003731A2">
            <w:pPr>
              <w:spacing w:line="240" w:lineRule="auto"/>
              <w:rPr>
                <w:ins w:id="70" w:author="Stefan Thanheiser" w:date="2019-02-22T01:36:00Z"/>
                <w:rFonts w:asciiTheme="minorHAnsi" w:eastAsia="Calibri" w:hAnsiTheme="minorHAnsi" w:cs="Calibri"/>
                <w:sz w:val="24"/>
                <w:szCs w:val="24"/>
                <w:lang w:val="en-US"/>
              </w:rPr>
            </w:pPr>
          </w:p>
          <w:p w14:paraId="07ECA059" w14:textId="71A85A9F"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C3550F" w:rsidRPr="003731A2" w:rsidRDefault="00C3550F" w:rsidP="003731A2">
            <w:pPr>
              <w:spacing w:line="240" w:lineRule="auto"/>
              <w:rPr>
                <w:rFonts w:asciiTheme="minorHAnsi" w:eastAsia="Calibri" w:hAnsiTheme="minorHAnsi" w:cs="Calibri"/>
                <w:sz w:val="24"/>
                <w:szCs w:val="24"/>
                <w:lang w:val="en-US"/>
              </w:rPr>
            </w:pPr>
          </w:p>
          <w:p w14:paraId="1BD03B7E" w14:textId="410B0949"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Assign individual(s) responsible for managing internal FOSS compliance. The FOSS Compliance role and the FOSS Liaison may be the same individual.</w:t>
            </w:r>
          </w:p>
          <w:p w14:paraId="1E871D5A" w14:textId="77777777" w:rsidR="00C3550F" w:rsidRPr="003731A2" w:rsidRDefault="00C3550F" w:rsidP="003731A2">
            <w:pPr>
              <w:spacing w:line="240" w:lineRule="auto"/>
              <w:rPr>
                <w:rFonts w:asciiTheme="minorHAnsi" w:eastAsia="Calibri" w:hAnsiTheme="minorHAnsi" w:cs="Calibri"/>
                <w:sz w:val="24"/>
                <w:szCs w:val="24"/>
                <w:lang w:val="en-US"/>
              </w:rPr>
            </w:pPr>
          </w:p>
          <w:p w14:paraId="407DD199" w14:textId="77777777" w:rsidR="00C3550F" w:rsidRPr="003731A2" w:rsidRDefault="00C3550F" w:rsidP="003731A2">
            <w:pPr>
              <w:spacing w:line="240" w:lineRule="auto"/>
              <w:rPr>
                <w:rFonts w:asciiTheme="minorHAnsi" w:eastAsia="Calibri" w:hAnsiTheme="minorHAnsi" w:cs="Calibri"/>
                <w:sz w:val="24"/>
                <w:szCs w:val="24"/>
                <w:lang w:val="en-US"/>
              </w:rPr>
            </w:pPr>
          </w:p>
          <w:p w14:paraId="35DEB47F" w14:textId="77777777" w:rsidR="00C3550F" w:rsidRPr="003731A2" w:rsidRDefault="00C3550F" w:rsidP="003731A2">
            <w:pPr>
              <w:spacing w:line="240" w:lineRule="auto"/>
              <w:rPr>
                <w:rFonts w:asciiTheme="minorHAnsi" w:eastAsia="Calibri" w:hAnsiTheme="minorHAnsi" w:cs="Calibri"/>
                <w:sz w:val="24"/>
                <w:szCs w:val="24"/>
                <w:lang w:val="en-US"/>
              </w:rPr>
            </w:pPr>
          </w:p>
          <w:p w14:paraId="29B97ECC" w14:textId="77777777" w:rsidR="00C3550F" w:rsidRPr="003731A2" w:rsidRDefault="00C3550F" w:rsidP="003731A2">
            <w:pPr>
              <w:spacing w:line="240" w:lineRule="auto"/>
              <w:rPr>
                <w:rFonts w:asciiTheme="minorHAnsi" w:eastAsia="Calibri" w:hAnsiTheme="minorHAnsi" w:cs="Calibri"/>
                <w:sz w:val="24"/>
                <w:szCs w:val="24"/>
                <w:lang w:val="en-US"/>
              </w:rPr>
            </w:pPr>
          </w:p>
          <w:p w14:paraId="21C5517D" w14:textId="77777777" w:rsidR="00C3550F" w:rsidRPr="003731A2" w:rsidRDefault="00C3550F" w:rsidP="003731A2">
            <w:pPr>
              <w:spacing w:line="240" w:lineRule="auto"/>
              <w:rPr>
                <w:rFonts w:asciiTheme="minorHAnsi" w:eastAsia="Calibri" w:hAnsiTheme="minorHAnsi" w:cs="Calibri"/>
                <w:sz w:val="24"/>
                <w:szCs w:val="24"/>
                <w:lang w:val="en-US"/>
              </w:rPr>
            </w:pPr>
          </w:p>
          <w:p w14:paraId="3BBF44C7" w14:textId="25711C16"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compliance management activity is sufficiently resourced:</w:t>
            </w:r>
          </w:p>
          <w:p w14:paraId="33BE5B90" w14:textId="77777777" w:rsidR="00C3550F" w:rsidRPr="003731A2" w:rsidRDefault="00C3550F"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C3550F" w:rsidRPr="003731A2" w:rsidRDefault="00C3550F"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C3550F" w:rsidRPr="003731A2" w:rsidRDefault="00C3550F" w:rsidP="003731A2">
            <w:pPr>
              <w:spacing w:line="240" w:lineRule="auto"/>
              <w:rPr>
                <w:rFonts w:asciiTheme="minorHAnsi" w:eastAsia="Calibri" w:hAnsiTheme="minorHAnsi" w:cs="Calibri"/>
                <w:sz w:val="24"/>
                <w:szCs w:val="24"/>
                <w:lang w:val="en-US"/>
              </w:rPr>
            </w:pPr>
          </w:p>
          <w:p w14:paraId="6000BC84" w14:textId="77777777" w:rsidR="00C3550F" w:rsidRPr="003731A2" w:rsidRDefault="00C3550F" w:rsidP="003731A2">
            <w:pPr>
              <w:spacing w:line="240" w:lineRule="auto"/>
              <w:rPr>
                <w:rFonts w:asciiTheme="minorHAnsi" w:eastAsia="Calibri" w:hAnsiTheme="minorHAnsi" w:cs="Calibri"/>
                <w:sz w:val="24"/>
                <w:szCs w:val="24"/>
                <w:lang w:val="en-US"/>
              </w:rPr>
            </w:pPr>
          </w:p>
          <w:p w14:paraId="02199F12" w14:textId="77777777" w:rsidR="00C3550F" w:rsidRPr="003731A2" w:rsidRDefault="00C3550F" w:rsidP="003731A2">
            <w:pPr>
              <w:spacing w:line="240" w:lineRule="auto"/>
              <w:rPr>
                <w:rFonts w:asciiTheme="minorHAnsi" w:eastAsia="Calibri" w:hAnsiTheme="minorHAnsi" w:cs="Calibri"/>
                <w:sz w:val="24"/>
                <w:szCs w:val="24"/>
                <w:lang w:val="en-US"/>
              </w:rPr>
            </w:pPr>
          </w:p>
          <w:p w14:paraId="6D8EDB94" w14:textId="0FC60ECC" w:rsidR="00C3550F" w:rsidRDefault="00C3550F"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C3550F" w:rsidRDefault="00C3550F" w:rsidP="003731A2">
            <w:pPr>
              <w:spacing w:line="240" w:lineRule="auto"/>
              <w:rPr>
                <w:rFonts w:asciiTheme="minorHAnsi" w:eastAsia="Calibri" w:hAnsiTheme="minorHAnsi" w:cs="Calibri"/>
                <w:sz w:val="24"/>
                <w:szCs w:val="24"/>
                <w:lang w:val="en-US"/>
              </w:rPr>
            </w:pPr>
          </w:p>
          <w:p w14:paraId="1ED68FE6" w14:textId="3B08FC6F"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C3550F" w:rsidRPr="003731A2" w:rsidRDefault="00C3550F"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Legal expertise pertaining to FOSS compliance is accessible to the FOSS Compliance role (e.g., could be internal or external); and</w:t>
            </w:r>
          </w:p>
          <w:p w14:paraId="4BF1FB30" w14:textId="7A37C2BB" w:rsidR="00C3550F" w:rsidRPr="003731A2" w:rsidRDefault="00C3550F"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lastRenderedPageBreak/>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A process exists for the resolution of FOSS compliance issues</w:t>
            </w:r>
          </w:p>
          <w:p w14:paraId="1D3E4225" w14:textId="77777777" w:rsidR="00C3550F" w:rsidRPr="003731A2" w:rsidRDefault="00C3550F" w:rsidP="003731A2">
            <w:pPr>
              <w:spacing w:line="240" w:lineRule="auto"/>
              <w:rPr>
                <w:rFonts w:asciiTheme="minorHAnsi" w:eastAsia="Calibri" w:hAnsiTheme="minorHAnsi" w:cs="Calibri"/>
                <w:sz w:val="24"/>
                <w:szCs w:val="24"/>
                <w:lang w:val="en-US"/>
              </w:rPr>
            </w:pPr>
          </w:p>
          <w:p w14:paraId="787C59E2" w14:textId="77777777" w:rsidR="00C3550F" w:rsidRPr="003731A2" w:rsidRDefault="00C3550F" w:rsidP="003731A2">
            <w:pPr>
              <w:spacing w:line="240" w:lineRule="auto"/>
              <w:rPr>
                <w:rFonts w:asciiTheme="minorHAnsi" w:eastAsia="Calibri" w:hAnsiTheme="minorHAnsi" w:cs="Calibri"/>
                <w:sz w:val="24"/>
                <w:szCs w:val="24"/>
                <w:lang w:val="en-US"/>
              </w:rPr>
            </w:pPr>
          </w:p>
          <w:p w14:paraId="55912823" w14:textId="77777777" w:rsidR="00C3550F" w:rsidRPr="003731A2" w:rsidRDefault="00C3550F" w:rsidP="003731A2">
            <w:pPr>
              <w:spacing w:line="240" w:lineRule="auto"/>
              <w:rPr>
                <w:rFonts w:asciiTheme="minorHAnsi" w:eastAsia="Calibri" w:hAnsiTheme="minorHAnsi" w:cs="Calibri"/>
                <w:sz w:val="24"/>
                <w:szCs w:val="24"/>
                <w:lang w:val="en-US"/>
              </w:rPr>
            </w:pPr>
          </w:p>
          <w:p w14:paraId="55F28926" w14:textId="0BBFC10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C3550F" w:rsidRPr="003731A2" w:rsidRDefault="00C3550F" w:rsidP="003731A2">
            <w:pPr>
              <w:spacing w:line="240" w:lineRule="auto"/>
              <w:rPr>
                <w:rFonts w:asciiTheme="minorHAnsi" w:eastAsia="Calibri" w:hAnsiTheme="minorHAnsi" w:cs="Calibri"/>
                <w:sz w:val="24"/>
                <w:szCs w:val="24"/>
                <w:lang w:val="en-US"/>
              </w:rPr>
            </w:pPr>
          </w:p>
          <w:p w14:paraId="4D3679E5" w14:textId="77777777" w:rsidR="00C3550F" w:rsidRPr="003731A2" w:rsidRDefault="00C3550F" w:rsidP="003731A2">
            <w:pPr>
              <w:spacing w:line="240" w:lineRule="auto"/>
              <w:rPr>
                <w:rFonts w:asciiTheme="minorHAnsi" w:eastAsia="Calibri" w:hAnsiTheme="minorHAnsi" w:cs="Calibri"/>
                <w:sz w:val="24"/>
                <w:szCs w:val="24"/>
                <w:lang w:val="en-US"/>
              </w:rPr>
            </w:pPr>
          </w:p>
          <w:p w14:paraId="47A94BBA" w14:textId="77777777" w:rsidR="00C3550F" w:rsidRDefault="00C3550F" w:rsidP="003731A2">
            <w:pPr>
              <w:spacing w:line="240" w:lineRule="auto"/>
              <w:rPr>
                <w:ins w:id="71" w:author="Stefan Thanheiser" w:date="2019-02-22T01:37:00Z"/>
                <w:rFonts w:asciiTheme="minorHAnsi" w:eastAsia="Calibri" w:hAnsiTheme="minorHAnsi" w:cs="Calibri"/>
                <w:sz w:val="24"/>
                <w:szCs w:val="24"/>
                <w:lang w:val="en-US"/>
              </w:rPr>
            </w:pPr>
          </w:p>
          <w:p w14:paraId="4C40003E" w14:textId="77777777" w:rsidR="00C3550F" w:rsidRDefault="00C3550F" w:rsidP="003731A2">
            <w:pPr>
              <w:spacing w:line="240" w:lineRule="auto"/>
              <w:rPr>
                <w:ins w:id="72" w:author="Stefan Thanheiser" w:date="2019-02-22T01:37:00Z"/>
                <w:rFonts w:asciiTheme="minorHAnsi" w:eastAsia="Calibri" w:hAnsiTheme="minorHAnsi" w:cs="Calibri"/>
                <w:sz w:val="24"/>
                <w:szCs w:val="24"/>
                <w:lang w:val="en-US"/>
              </w:rPr>
            </w:pPr>
          </w:p>
          <w:p w14:paraId="3DEF19BD" w14:textId="08269C1F"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C3550F" w:rsidRPr="003731A2" w:rsidRDefault="00C3550F" w:rsidP="003731A2">
            <w:pPr>
              <w:spacing w:line="240" w:lineRule="auto"/>
              <w:rPr>
                <w:rFonts w:asciiTheme="minorHAnsi" w:eastAsia="Calibri" w:hAnsiTheme="minorHAnsi" w:cs="Calibri"/>
                <w:sz w:val="24"/>
                <w:szCs w:val="24"/>
                <w:lang w:val="en-US"/>
              </w:rPr>
            </w:pPr>
          </w:p>
          <w:p w14:paraId="63605802" w14:textId="0193AC8E" w:rsidR="00C3550F" w:rsidRDefault="00C3550F" w:rsidP="003731A2">
            <w:pPr>
              <w:spacing w:line="240" w:lineRule="auto"/>
              <w:rPr>
                <w:ins w:id="73" w:author="Stefan Thanheiser" w:date="2019-02-22T01:37:00Z"/>
                <w:rFonts w:asciiTheme="minorHAnsi" w:eastAsia="Calibri" w:hAnsiTheme="minorHAnsi" w:cs="Calibri"/>
                <w:sz w:val="24"/>
                <w:szCs w:val="24"/>
                <w:lang w:val="en-US"/>
              </w:rPr>
            </w:pPr>
          </w:p>
          <w:p w14:paraId="194F61A3" w14:textId="11C1EAD5" w:rsidR="00C3550F" w:rsidRDefault="00C3550F" w:rsidP="003731A2">
            <w:pPr>
              <w:spacing w:line="240" w:lineRule="auto"/>
              <w:rPr>
                <w:ins w:id="74" w:author="Stefan Thanheiser" w:date="2019-02-22T01:37:00Z"/>
                <w:rFonts w:asciiTheme="minorHAnsi" w:eastAsia="Calibri" w:hAnsiTheme="minorHAnsi" w:cs="Calibri"/>
                <w:sz w:val="24"/>
                <w:szCs w:val="24"/>
                <w:lang w:val="en-US"/>
              </w:rPr>
            </w:pPr>
          </w:p>
          <w:p w14:paraId="575AA7BF" w14:textId="7625194B" w:rsidR="00C3550F" w:rsidRDefault="00C3550F" w:rsidP="003731A2">
            <w:pPr>
              <w:spacing w:line="240" w:lineRule="auto"/>
              <w:rPr>
                <w:ins w:id="75" w:author="Stefan Thanheiser" w:date="2019-02-22T01:37:00Z"/>
                <w:rFonts w:asciiTheme="minorHAnsi" w:eastAsia="Calibri" w:hAnsiTheme="minorHAnsi" w:cs="Calibri"/>
                <w:sz w:val="24"/>
                <w:szCs w:val="24"/>
                <w:lang w:val="en-US"/>
              </w:rPr>
            </w:pPr>
          </w:p>
          <w:p w14:paraId="08484B8F" w14:textId="3806282A" w:rsidR="00C3550F" w:rsidRDefault="00C3550F" w:rsidP="003731A2">
            <w:pPr>
              <w:spacing w:line="240" w:lineRule="auto"/>
              <w:rPr>
                <w:ins w:id="76" w:author="Stefan Thanheiser" w:date="2019-02-22T01:37:00Z"/>
                <w:rFonts w:asciiTheme="minorHAnsi" w:eastAsia="Calibri" w:hAnsiTheme="minorHAnsi" w:cs="Calibri"/>
                <w:sz w:val="24"/>
                <w:szCs w:val="24"/>
                <w:lang w:val="en-US"/>
              </w:rPr>
            </w:pPr>
          </w:p>
          <w:p w14:paraId="5F3F992A" w14:textId="106D3B6D" w:rsidR="00C3550F" w:rsidRDefault="00C3550F" w:rsidP="003731A2">
            <w:pPr>
              <w:spacing w:line="240" w:lineRule="auto"/>
              <w:rPr>
                <w:ins w:id="77" w:author="Stefan Thanheiser" w:date="2019-02-22T01:37:00Z"/>
                <w:rFonts w:asciiTheme="minorHAnsi" w:eastAsia="Calibri" w:hAnsiTheme="minorHAnsi" w:cs="Calibri"/>
                <w:sz w:val="24"/>
                <w:szCs w:val="24"/>
                <w:lang w:val="en-US"/>
              </w:rPr>
            </w:pPr>
          </w:p>
          <w:p w14:paraId="498D8975" w14:textId="44B5EBCB" w:rsidR="00C3550F" w:rsidRDefault="00C3550F" w:rsidP="003731A2">
            <w:pPr>
              <w:spacing w:line="240" w:lineRule="auto"/>
              <w:rPr>
                <w:ins w:id="78" w:author="Stefan Thanheiser" w:date="2019-02-22T01:37:00Z"/>
                <w:rFonts w:asciiTheme="minorHAnsi" w:eastAsia="Calibri" w:hAnsiTheme="minorHAnsi" w:cs="Calibri"/>
                <w:sz w:val="24"/>
                <w:szCs w:val="24"/>
                <w:lang w:val="en-US"/>
              </w:rPr>
            </w:pPr>
          </w:p>
          <w:p w14:paraId="12239E85" w14:textId="5F0CB488" w:rsidR="00C3550F" w:rsidRDefault="00C3550F" w:rsidP="003731A2">
            <w:pPr>
              <w:spacing w:line="240" w:lineRule="auto"/>
              <w:rPr>
                <w:ins w:id="79" w:author="Stefan Thanheiser" w:date="2019-02-22T01:37:00Z"/>
                <w:rFonts w:asciiTheme="minorHAnsi" w:eastAsia="Calibri" w:hAnsiTheme="minorHAnsi" w:cs="Calibri"/>
                <w:sz w:val="24"/>
                <w:szCs w:val="24"/>
                <w:lang w:val="en-US"/>
              </w:rPr>
            </w:pPr>
          </w:p>
          <w:p w14:paraId="0576BE1F" w14:textId="68587DA3" w:rsidR="00C3550F" w:rsidRDefault="00C3550F" w:rsidP="003731A2">
            <w:pPr>
              <w:spacing w:line="240" w:lineRule="auto"/>
              <w:rPr>
                <w:ins w:id="80" w:author="Stefan Thanheiser" w:date="2019-02-22T01:37:00Z"/>
                <w:rFonts w:asciiTheme="minorHAnsi" w:eastAsia="Calibri" w:hAnsiTheme="minorHAnsi" w:cs="Calibri"/>
                <w:sz w:val="24"/>
                <w:szCs w:val="24"/>
                <w:lang w:val="en-US"/>
              </w:rPr>
            </w:pPr>
          </w:p>
          <w:p w14:paraId="25D8B35A" w14:textId="77777777" w:rsidR="00C3550F" w:rsidRDefault="00C3550F" w:rsidP="003731A2">
            <w:pPr>
              <w:spacing w:line="240" w:lineRule="auto"/>
              <w:rPr>
                <w:rFonts w:asciiTheme="minorHAnsi" w:eastAsia="Calibri" w:hAnsiTheme="minorHAnsi" w:cs="Calibri"/>
                <w:sz w:val="24"/>
                <w:szCs w:val="24"/>
                <w:lang w:val="en-US"/>
              </w:rPr>
            </w:pPr>
          </w:p>
          <w:p w14:paraId="6017DC56" w14:textId="10E2AF00"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2.2.3 A documented procedure that assigns internal responsibilities for FOSS compliance.</w:t>
            </w:r>
          </w:p>
          <w:p w14:paraId="0E6CCABA" w14:textId="77777777" w:rsidR="00C3550F" w:rsidRPr="003731A2" w:rsidRDefault="00C3550F" w:rsidP="003731A2">
            <w:pPr>
              <w:spacing w:line="240" w:lineRule="auto"/>
              <w:rPr>
                <w:rFonts w:asciiTheme="minorHAnsi" w:eastAsia="Calibri" w:hAnsiTheme="minorHAnsi" w:cs="Calibri"/>
                <w:sz w:val="24"/>
                <w:szCs w:val="24"/>
                <w:lang w:val="en-US"/>
              </w:rPr>
            </w:pPr>
          </w:p>
          <w:p w14:paraId="5B248845" w14:textId="50E85725" w:rsidR="00C3550F" w:rsidRPr="003731A2" w:rsidRDefault="00C3550F"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C3550F" w:rsidRPr="003731A2" w:rsidRDefault="00C3550F" w:rsidP="003731A2">
            <w:pPr>
              <w:spacing w:line="240" w:lineRule="auto"/>
              <w:rPr>
                <w:rFonts w:asciiTheme="minorHAnsi" w:eastAsia="Calibri" w:hAnsiTheme="minorHAnsi" w:cs="Calibri"/>
                <w:sz w:val="24"/>
                <w:szCs w:val="24"/>
                <w:lang w:val="en-US"/>
              </w:rPr>
            </w:pPr>
          </w:p>
          <w:p w14:paraId="10749352" w14:textId="77777777" w:rsidR="00C3550F" w:rsidRPr="003731A2" w:rsidRDefault="00C3550F" w:rsidP="003731A2">
            <w:pPr>
              <w:spacing w:line="240" w:lineRule="auto"/>
              <w:rPr>
                <w:rFonts w:asciiTheme="minorHAnsi" w:eastAsia="Calibri" w:hAnsiTheme="minorHAnsi" w:cs="Calibri"/>
                <w:sz w:val="24"/>
                <w:szCs w:val="24"/>
                <w:lang w:val="en-US"/>
              </w:rPr>
            </w:pPr>
          </w:p>
          <w:p w14:paraId="2A4BFD4E" w14:textId="77777777" w:rsidR="00C3550F" w:rsidRDefault="00C3550F" w:rsidP="003731A2">
            <w:pPr>
              <w:spacing w:line="240" w:lineRule="auto"/>
              <w:rPr>
                <w:rFonts w:asciiTheme="minorHAnsi" w:eastAsia="Calibri" w:hAnsiTheme="minorHAnsi" w:cs="Calibri"/>
                <w:sz w:val="24"/>
                <w:szCs w:val="24"/>
                <w:lang w:val="en-US"/>
              </w:rPr>
            </w:pPr>
          </w:p>
          <w:p w14:paraId="64514843" w14:textId="420A903B"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C3550F" w:rsidRPr="003731A2" w:rsidRDefault="00C3550F"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C3550F" w:rsidRPr="003731A2" w:rsidRDefault="00C3550F" w:rsidP="003731A2">
            <w:pPr>
              <w:spacing w:line="240" w:lineRule="auto"/>
              <w:rPr>
                <w:rFonts w:asciiTheme="minorHAnsi" w:eastAsia="Calibri" w:hAnsiTheme="minorHAnsi" w:cs="Calibri"/>
                <w:sz w:val="24"/>
                <w:szCs w:val="24"/>
                <w:lang w:val="en-US"/>
              </w:rPr>
            </w:pPr>
          </w:p>
          <w:p w14:paraId="2C478057" w14:textId="77777777" w:rsidR="00C3550F" w:rsidRPr="003731A2" w:rsidRDefault="00C3550F" w:rsidP="003731A2">
            <w:pPr>
              <w:spacing w:line="240" w:lineRule="auto"/>
              <w:rPr>
                <w:rFonts w:asciiTheme="minorHAnsi" w:eastAsia="Calibri" w:hAnsiTheme="minorHAnsi" w:cs="Calibri"/>
                <w:sz w:val="24"/>
                <w:szCs w:val="24"/>
                <w:lang w:val="en-US"/>
              </w:rPr>
            </w:pPr>
          </w:p>
          <w:p w14:paraId="4E1363AB" w14:textId="77777777" w:rsidR="00C3550F" w:rsidRPr="003731A2" w:rsidRDefault="00C3550F" w:rsidP="003731A2">
            <w:pPr>
              <w:widowControl w:val="0"/>
              <w:spacing w:line="240" w:lineRule="auto"/>
              <w:rPr>
                <w:rFonts w:asciiTheme="minorHAnsi" w:eastAsia="Calibri" w:hAnsiTheme="minorHAnsi" w:cs="Calibri"/>
                <w:sz w:val="24"/>
                <w:szCs w:val="24"/>
                <w:lang w:val="en-US"/>
              </w:rPr>
            </w:pPr>
          </w:p>
        </w:tc>
        <w:tc>
          <w:tcPr>
            <w:tcW w:w="4650" w:type="dxa"/>
          </w:tcPr>
          <w:p w14:paraId="24615D22" w14:textId="1B4C01D1"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lastRenderedPageBreak/>
              <w:t>2.1 Maintain a process to effectively respond to external Open Source inquiries. Publicly identify a means by which a third party</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can make an Open</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Source compliance inquiry.</w:t>
            </w:r>
          </w:p>
          <w:p w14:paraId="080B865A"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C54FA8"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1AE508"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656D67"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6CA782"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671453"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E605C6"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2F15CD"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9B2F02"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0EAB50"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25A1B7"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C151B02"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23737D"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FFA29A"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846320"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BE82D"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E7F169"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7CFB5A"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6E037D" w14:textId="79BE9592"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38AA4CDE" w14:textId="6ABB19CE"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2.1.1Publicly visible method any third party make an Open Source compliance </w:t>
            </w:r>
            <w:proofErr w:type="gramStart"/>
            <w:r w:rsidRPr="009610D4">
              <w:rPr>
                <w:rFonts w:asciiTheme="minorHAnsi" w:eastAsia="Calibri" w:hAnsiTheme="minorHAnsi" w:cs="Calibri"/>
                <w:sz w:val="24"/>
                <w:szCs w:val="24"/>
                <w:lang w:val="en-GB"/>
              </w:rPr>
              <w:t>inquiry(</w:t>
            </w:r>
            <w:proofErr w:type="gramEnd"/>
            <w:r w:rsidRPr="009610D4">
              <w:rPr>
                <w:rFonts w:asciiTheme="minorHAnsi" w:eastAsia="Calibri" w:hAnsiTheme="minorHAnsi" w:cs="Calibri"/>
                <w:sz w:val="24"/>
                <w:szCs w:val="24"/>
                <w:lang w:val="en-GB"/>
              </w:rPr>
              <w:t xml:space="preserve">e.g., via  a published  contact  email  address,  or  the  Linux  Foundation's  Open  Compliance Directory). </w:t>
            </w:r>
          </w:p>
          <w:p w14:paraId="538C8C37"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773CE1" w14:textId="77777777"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FB6932" w14:textId="77777777"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0EE2A6" w14:textId="77777777"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361A3A" w14:textId="6DFF8E9C"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2.1.2 An internal documented procedure for responding to third party Open Source compliance inquiries.</w:t>
            </w:r>
          </w:p>
          <w:p w14:paraId="69F6C198"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DDE88F"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A68285"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ED71E6"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A6C884" w14:textId="47333E65"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Rationale:</w:t>
            </w:r>
          </w:p>
          <w:p w14:paraId="6D250D39"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To ensure there is a reasonable way for third parties to contact the organization with regard to Open Source compliance inquiries and that the organization is prepared to effectively respond.</w:t>
            </w:r>
          </w:p>
          <w:p w14:paraId="3D047557"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883F8F"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55FF6E"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ED59C7"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45DEAA"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9B3CF2"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4C3723"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B5B4F3"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4E69B0"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C37766" w14:textId="77777777" w:rsidR="00C3550F" w:rsidRDefault="00C3550F" w:rsidP="003731A2">
            <w:pPr>
              <w:widowControl w:val="0"/>
              <w:pBdr>
                <w:top w:val="nil"/>
                <w:left w:val="nil"/>
                <w:bottom w:val="nil"/>
                <w:right w:val="nil"/>
                <w:between w:val="nil"/>
              </w:pBdr>
              <w:spacing w:line="240" w:lineRule="auto"/>
              <w:rPr>
                <w:ins w:id="81" w:author="Stefan Thanheiser" w:date="2019-02-22T01:36:00Z"/>
                <w:rFonts w:asciiTheme="minorHAnsi" w:eastAsia="Calibri" w:hAnsiTheme="minorHAnsi" w:cs="Calibri"/>
                <w:sz w:val="24"/>
                <w:szCs w:val="24"/>
                <w:lang w:val="en-GB"/>
              </w:rPr>
            </w:pPr>
          </w:p>
          <w:p w14:paraId="009B8736" w14:textId="55B59935"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2.2 Identify and Resource Open Source </w:t>
            </w:r>
            <w:r w:rsidRPr="009610D4">
              <w:rPr>
                <w:rFonts w:asciiTheme="minorHAnsi" w:eastAsia="Calibri" w:hAnsiTheme="minorHAnsi" w:cs="Calibri"/>
                <w:sz w:val="24"/>
                <w:szCs w:val="24"/>
                <w:lang w:val="en-GB"/>
              </w:rPr>
              <w:lastRenderedPageBreak/>
              <w:t>Compliance Task(s).</w:t>
            </w:r>
          </w:p>
          <w:p w14:paraId="08082F07" w14:textId="3D00DAE3"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DA0AE8" w14:textId="1BE15B52"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7927FD" w14:textId="77777777" w:rsidR="00C3550F" w:rsidRPr="009610D4"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89D117" w14:textId="0AA73F55" w:rsidR="00C3550F" w:rsidRDefault="00C3550F" w:rsidP="009610D4">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Assign accountability to ensure the successful execution of Open Source compliance tasks.</w:t>
            </w:r>
          </w:p>
          <w:p w14:paraId="4D354724" w14:textId="0FF710D0" w:rsidR="00C3550F" w:rsidRDefault="00C3550F"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44CC226" w14:textId="5FC0E353" w:rsidR="00C3550F" w:rsidRDefault="00C3550F"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05DDD7D9" w14:textId="2AAE5A81" w:rsidR="00C3550F" w:rsidRDefault="00C3550F"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7DD2C2F4" w14:textId="198DFE68" w:rsidR="00C3550F" w:rsidRDefault="00C3550F"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BBA7CFD" w14:textId="77777777" w:rsidR="00C3550F" w:rsidRPr="009610D4" w:rsidRDefault="00C3550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Open Source compliance tasks are sufficiently resourced:</w:t>
            </w:r>
          </w:p>
          <w:p w14:paraId="77463671" w14:textId="77777777" w:rsidR="00C3550F" w:rsidRPr="009610D4" w:rsidRDefault="00C3550F"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Time to perform the tasks have been allocated; and </w:t>
            </w:r>
          </w:p>
          <w:p w14:paraId="1A6BC771" w14:textId="77777777" w:rsidR="00C3550F" w:rsidRPr="009610D4" w:rsidRDefault="00C3550F"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Commercially reasonable budget has been allocated.</w:t>
            </w:r>
          </w:p>
          <w:p w14:paraId="33BAF5B0"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7781967"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02A101EF"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5B3AE6DF"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9B5CD73" w14:textId="16FE3238" w:rsidR="00C3550F" w:rsidRDefault="00C3550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 for reviewing and updating the policy and supporting tasks;</w:t>
            </w:r>
          </w:p>
          <w:p w14:paraId="1276ABF8"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73393C7"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39E85BE" w14:textId="6DB01571" w:rsidR="00C3550F" w:rsidRPr="009610D4" w:rsidRDefault="00C3550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Legal expertise pertaining to Open Source compliance is accessible to those who may need such guidance; and</w:t>
            </w:r>
          </w:p>
          <w:p w14:paraId="4342FD83"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4F376583"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C71BBAB"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BF5DFA6" w14:textId="77777777" w:rsidR="00C3550F" w:rsidRDefault="00C3550F"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7794A86" w14:textId="7239516E" w:rsidR="00C3550F" w:rsidRPr="009610D4" w:rsidRDefault="00C3550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 for the resolution of 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issues.</w:t>
            </w:r>
          </w:p>
          <w:p w14:paraId="5A7EC205" w14:textId="77777777" w:rsidR="00C3550F" w:rsidRPr="009610D4" w:rsidRDefault="00C3550F" w:rsidP="009610D4">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5D9A0D9F"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1509DC0"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E0060F6" w14:textId="6FFFBF09"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7820A9F5" w14:textId="1ED22DCD"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2.2.1 Document with name of persons, group or function in Open Source Compliance role(s)identified.</w:t>
            </w:r>
          </w:p>
          <w:p w14:paraId="0F2D6480"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3B53E19B"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FDFB5DA" w14:textId="7F4F4803"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D911C06" w14:textId="77777777" w:rsidR="00C3550F" w:rsidRDefault="00C3550F" w:rsidP="007D0C5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32AFF83" w14:textId="1C02BB7F"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2.2.2 The identified roles have been properly staffed and adequate funding provided.</w:t>
            </w:r>
          </w:p>
          <w:p w14:paraId="51CCBD45"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7E5CC60"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0122798" w14:textId="3685D915"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w:t>
            </w:r>
            <w:commentRangeStart w:id="82"/>
            <w:r w:rsidRPr="009610D4">
              <w:rPr>
                <w:rFonts w:asciiTheme="minorHAnsi" w:eastAsia="Calibri" w:hAnsiTheme="minorHAnsi" w:cs="Calibri"/>
                <w:sz w:val="24"/>
                <w:szCs w:val="24"/>
                <w:lang w:val="en-GB"/>
              </w:rPr>
              <w:t>2</w:t>
            </w:r>
            <w:commentRangeEnd w:id="82"/>
            <w:r>
              <w:rPr>
                <w:rStyle w:val="Kommentarzeichen"/>
              </w:rPr>
              <w:commentReference w:id="82"/>
            </w:r>
            <w:r w:rsidRPr="009610D4">
              <w:rPr>
                <w:rFonts w:asciiTheme="minorHAnsi" w:eastAsia="Calibri" w:hAnsiTheme="minorHAnsi" w:cs="Calibri"/>
                <w:sz w:val="24"/>
                <w:szCs w:val="24"/>
                <w:lang w:val="en-GB"/>
              </w:rPr>
              <w:t xml:space="preserve"> Identification of legal expertise available to address Open Source Compliance matters which could be internal or external.</w:t>
            </w:r>
          </w:p>
          <w:p w14:paraId="24672B16"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9C0D721"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F728C7D"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4CF7667" w14:textId="6A6C7FDF"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2.2.3 A documented procedure that assigns internal responsibilities for 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w:t>
            </w:r>
          </w:p>
          <w:p w14:paraId="7A0BFF12"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345047D6"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4BEA810" w14:textId="39455811"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 documented procedure for handling the review and remediation of non-compliant cases.</w:t>
            </w:r>
          </w:p>
          <w:p w14:paraId="47591C9D" w14:textId="77777777" w:rsidR="00C3550F" w:rsidRPr="009610D4"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040FD8F3"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06EA7D6" w14:textId="77777777" w:rsidR="00C3550F" w:rsidRDefault="00C3550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01E289A4" w14:textId="77777777" w:rsidR="00C3550F" w:rsidRDefault="00C3550F" w:rsidP="007E07B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Rationale: </w:t>
            </w:r>
          </w:p>
          <w:p w14:paraId="7271EA41" w14:textId="1790C0E0" w:rsidR="00C3550F" w:rsidRPr="009610D4" w:rsidRDefault="00C3550F" w:rsidP="007E07B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To ensure: </w:t>
            </w:r>
            <w:proofErr w:type="spellStart"/>
            <w:r w:rsidRPr="009610D4">
              <w:rPr>
                <w:rFonts w:asciiTheme="minorHAnsi" w:eastAsia="Calibri" w:hAnsiTheme="minorHAnsi" w:cs="Calibri"/>
                <w:sz w:val="24"/>
                <w:szCs w:val="24"/>
                <w:lang w:val="en-GB"/>
              </w:rPr>
              <w:t>i</w:t>
            </w:r>
            <w:proofErr w:type="spellEnd"/>
            <w:r w:rsidRPr="009610D4">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responsibilities are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and ii) policies and supporting processes are regularly updated to accommodate changes in Open Source compliance best practices.</w:t>
            </w:r>
          </w:p>
        </w:tc>
        <w:tc>
          <w:tcPr>
            <w:tcW w:w="4650" w:type="dxa"/>
          </w:tcPr>
          <w:p w14:paraId="69182CD4"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2.1 Access</w:t>
            </w:r>
          </w:p>
          <w:p w14:paraId="4DCE6CE1"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781A1923"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53C01F"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1EF02F54" w14:textId="65FB65DA"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312A5804"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6EEE5FD6"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3CFDE0"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5FEF0F13" w14:textId="622CE571" w:rsidR="00C3550F" w:rsidRP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486780AA" w14:textId="77777777" w:rsidR="0095142E" w:rsidRP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E3A9B"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EFE02FA"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105D9D49" w14:textId="77777777" w:rsidR="0095142E" w:rsidRDefault="0095142E"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Assign accountability to ensure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successful execution of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tasks. </w:t>
            </w:r>
          </w:p>
          <w:p w14:paraId="037AF9EE" w14:textId="77777777" w:rsidR="0095142E" w:rsidRDefault="0095142E"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58451319" w14:textId="77777777" w:rsidR="0095142E" w:rsidRDefault="0095142E"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14AC84CF" w14:textId="77777777" w:rsidR="0095142E" w:rsidRDefault="0095142E"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56FE8E50" w14:textId="77777777" w:rsidR="0095142E" w:rsidRDefault="0095142E"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537D113C" w14:textId="77777777" w:rsidR="0095142E" w:rsidRDefault="0095142E"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44E84E6B" w14:textId="77777777" w:rsidR="0095142E" w:rsidRDefault="0095142E"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6995EAE5"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93DA95"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42582D89" w14:textId="4BD7B3B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4A54EDFE"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0E3E0101"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1863A76B"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procedure </w:t>
            </w:r>
            <w:proofErr w:type="gramStart"/>
            <w:r w:rsidRPr="0095142E">
              <w:rPr>
                <w:rFonts w:asciiTheme="minorHAnsi" w:eastAsia="Calibri" w:hAnsiTheme="minorHAnsi" w:cs="Calibri"/>
                <w:sz w:val="24"/>
                <w:szCs w:val="24"/>
                <w:lang w:val="en-GB"/>
              </w:rPr>
              <w:t>that  assigns</w:t>
            </w:r>
            <w:proofErr w:type="gramEnd"/>
            <w:r w:rsidRPr="0095142E">
              <w:rPr>
                <w:rFonts w:asciiTheme="minorHAnsi" w:eastAsia="Calibri" w:hAnsiTheme="minorHAnsi" w:cs="Calibri"/>
                <w:sz w:val="24"/>
                <w:szCs w:val="24"/>
                <w:lang w:val="en-GB"/>
              </w:rPr>
              <w:t xml:space="preserve">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41F1E24B"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E52726C"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5B54AE" w14:textId="77777777" w:rsid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03DC1553" w14:textId="13DAEB03" w:rsidR="0095142E" w:rsidRPr="0095142E" w:rsidRDefault="0095142E"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proofErr w:type="gram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)Program</w:t>
            </w:r>
            <w:proofErr w:type="gramEnd"/>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5CEE6459" w14:textId="77777777" w:rsid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0609EE" w14:textId="2D2AC5AE" w:rsidR="0095142E" w:rsidRPr="0095142E" w:rsidRDefault="0095142E"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3C0ADFD7" w14:textId="07BE6A70" w:rsidR="00C3550F" w:rsidRDefault="00C3550F" w:rsidP="0054331F">
            <w:pPr>
              <w:widowControl w:val="0"/>
              <w:pBdr>
                <w:top w:val="nil"/>
                <w:left w:val="nil"/>
                <w:bottom w:val="nil"/>
                <w:right w:val="nil"/>
                <w:between w:val="nil"/>
              </w:pBdr>
              <w:spacing w:line="240" w:lineRule="auto"/>
              <w:rPr>
                <w:ins w:id="83" w:author="Stefan Thanheiser" w:date="2019-02-19T22:48:00Z"/>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ins w:id="84" w:author="Stefan Thanheiser" w:date="2019-02-19T22:45:00Z">
              <w:r>
                <w:rPr>
                  <w:rFonts w:asciiTheme="minorHAnsi" w:eastAsia="Calibri" w:hAnsiTheme="minorHAnsi" w:cs="Calibri"/>
                  <w:color w:val="4F81BD" w:themeColor="accent1"/>
                  <w:sz w:val="24"/>
                  <w:szCs w:val="24"/>
                </w:rPr>
                <w:t>Erstellung und</w:t>
              </w:r>
            </w:ins>
            <w:ins w:id="85" w:author="Stefan Thanheiser" w:date="2019-02-19T22:46:00Z">
              <w:r>
                <w:rPr>
                  <w:rFonts w:asciiTheme="minorHAnsi" w:eastAsia="Calibri" w:hAnsiTheme="minorHAnsi" w:cs="Calibri"/>
                  <w:color w:val="4F81BD" w:themeColor="accent1"/>
                  <w:sz w:val="24"/>
                  <w:szCs w:val="24"/>
                </w:rPr>
                <w:t xml:space="preserve"> Aufrechterhaltung eines Prozesses, um auf Open-Source-Anfragen von außerhalb des Unternehmens zu reagieren</w:t>
              </w:r>
            </w:ins>
            <w:ins w:id="86" w:author="Stefan Thanheiser" w:date="2019-02-19T22:47:00Z">
              <w:r>
                <w:rPr>
                  <w:rFonts w:asciiTheme="minorHAnsi" w:eastAsia="Calibri" w:hAnsiTheme="minorHAnsi" w:cs="Calibri"/>
                  <w:color w:val="4F81BD" w:themeColor="accent1"/>
                  <w:sz w:val="24"/>
                  <w:szCs w:val="24"/>
                </w:rPr>
                <w:t>. Veröffentlichung einer Schnittstelle,</w:t>
              </w:r>
            </w:ins>
            <w:ins w:id="87" w:author="Stefan Thanheiser" w:date="2019-02-19T22:48:00Z">
              <w:r>
                <w:rPr>
                  <w:rFonts w:asciiTheme="minorHAnsi" w:eastAsia="Calibri" w:hAnsiTheme="minorHAnsi" w:cs="Calibri"/>
                  <w:color w:val="4F81BD" w:themeColor="accent1"/>
                  <w:sz w:val="24"/>
                  <w:szCs w:val="24"/>
                </w:rPr>
                <w:t xml:space="preserve"> über die Dritte Open-Source-Compliance-Anfragen an das Unternehmen absetzen können. </w:t>
              </w:r>
            </w:ins>
          </w:p>
          <w:p w14:paraId="45058643" w14:textId="15311B1B" w:rsidR="00C3550F" w:rsidRDefault="00C3550F" w:rsidP="0054331F">
            <w:pPr>
              <w:widowControl w:val="0"/>
              <w:pBdr>
                <w:top w:val="nil"/>
                <w:left w:val="nil"/>
                <w:bottom w:val="nil"/>
                <w:right w:val="nil"/>
                <w:between w:val="nil"/>
              </w:pBdr>
              <w:spacing w:line="240" w:lineRule="auto"/>
              <w:rPr>
                <w:ins w:id="88" w:author="Stefan Thanheiser" w:date="2019-02-19T22:49:00Z"/>
                <w:rFonts w:asciiTheme="minorHAnsi" w:eastAsia="Calibri" w:hAnsiTheme="minorHAnsi" w:cs="Calibri"/>
                <w:color w:val="4F81BD" w:themeColor="accent1"/>
                <w:sz w:val="24"/>
                <w:szCs w:val="24"/>
              </w:rPr>
            </w:pPr>
          </w:p>
          <w:p w14:paraId="17E99EC5" w14:textId="787CBBBD" w:rsidR="00C3550F" w:rsidRDefault="00C3550F" w:rsidP="0054331F">
            <w:pPr>
              <w:widowControl w:val="0"/>
              <w:pBdr>
                <w:top w:val="nil"/>
                <w:left w:val="nil"/>
                <w:bottom w:val="nil"/>
                <w:right w:val="nil"/>
                <w:between w:val="nil"/>
              </w:pBdr>
              <w:spacing w:line="240" w:lineRule="auto"/>
              <w:rPr>
                <w:ins w:id="89" w:author="Stefan Thanheiser" w:date="2019-02-19T22:49:00Z"/>
                <w:rFonts w:asciiTheme="minorHAnsi" w:eastAsia="Calibri" w:hAnsiTheme="minorHAnsi" w:cs="Calibri"/>
                <w:color w:val="4F81BD" w:themeColor="accent1"/>
                <w:sz w:val="24"/>
                <w:szCs w:val="24"/>
              </w:rPr>
            </w:pPr>
          </w:p>
          <w:p w14:paraId="643B2922" w14:textId="4CA5F7B6" w:rsidR="00C3550F" w:rsidRDefault="00C3550F" w:rsidP="0054331F">
            <w:pPr>
              <w:widowControl w:val="0"/>
              <w:pBdr>
                <w:top w:val="nil"/>
                <w:left w:val="nil"/>
                <w:bottom w:val="nil"/>
                <w:right w:val="nil"/>
                <w:between w:val="nil"/>
              </w:pBdr>
              <w:spacing w:line="240" w:lineRule="auto"/>
              <w:rPr>
                <w:ins w:id="90" w:author="Stefan Thanheiser" w:date="2019-02-19T22:49:00Z"/>
                <w:rFonts w:asciiTheme="minorHAnsi" w:eastAsia="Calibri" w:hAnsiTheme="minorHAnsi" w:cs="Calibri"/>
                <w:color w:val="4F81BD" w:themeColor="accent1"/>
                <w:sz w:val="24"/>
                <w:szCs w:val="24"/>
              </w:rPr>
            </w:pPr>
          </w:p>
          <w:p w14:paraId="161CCC59" w14:textId="69D833E4" w:rsidR="00C3550F" w:rsidRDefault="00C3550F" w:rsidP="0054331F">
            <w:pPr>
              <w:widowControl w:val="0"/>
              <w:pBdr>
                <w:top w:val="nil"/>
                <w:left w:val="nil"/>
                <w:bottom w:val="nil"/>
                <w:right w:val="nil"/>
                <w:between w:val="nil"/>
              </w:pBdr>
              <w:spacing w:line="240" w:lineRule="auto"/>
              <w:rPr>
                <w:ins w:id="91" w:author="Stefan Thanheiser" w:date="2019-02-19T22:49:00Z"/>
                <w:rFonts w:asciiTheme="minorHAnsi" w:eastAsia="Calibri" w:hAnsiTheme="minorHAnsi" w:cs="Calibri"/>
                <w:color w:val="4F81BD" w:themeColor="accent1"/>
                <w:sz w:val="24"/>
                <w:szCs w:val="24"/>
              </w:rPr>
            </w:pPr>
          </w:p>
          <w:p w14:paraId="264BAF8F" w14:textId="409AD2D9" w:rsidR="00C3550F" w:rsidRDefault="00C3550F" w:rsidP="0054331F">
            <w:pPr>
              <w:widowControl w:val="0"/>
              <w:pBdr>
                <w:top w:val="nil"/>
                <w:left w:val="nil"/>
                <w:bottom w:val="nil"/>
                <w:right w:val="nil"/>
                <w:between w:val="nil"/>
              </w:pBdr>
              <w:spacing w:line="240" w:lineRule="auto"/>
              <w:rPr>
                <w:ins w:id="92" w:author="Stefan Thanheiser" w:date="2019-02-19T22:49:00Z"/>
                <w:rFonts w:asciiTheme="minorHAnsi" w:eastAsia="Calibri" w:hAnsiTheme="minorHAnsi" w:cs="Calibri"/>
                <w:color w:val="4F81BD" w:themeColor="accent1"/>
                <w:sz w:val="24"/>
                <w:szCs w:val="24"/>
              </w:rPr>
            </w:pPr>
          </w:p>
          <w:p w14:paraId="0E9796C4" w14:textId="687F9F10" w:rsidR="00C3550F" w:rsidRDefault="00C3550F" w:rsidP="0054331F">
            <w:pPr>
              <w:widowControl w:val="0"/>
              <w:pBdr>
                <w:top w:val="nil"/>
                <w:left w:val="nil"/>
                <w:bottom w:val="nil"/>
                <w:right w:val="nil"/>
                <w:between w:val="nil"/>
              </w:pBdr>
              <w:spacing w:line="240" w:lineRule="auto"/>
              <w:rPr>
                <w:ins w:id="93" w:author="Stefan Thanheiser" w:date="2019-02-19T22:49:00Z"/>
                <w:rFonts w:asciiTheme="minorHAnsi" w:eastAsia="Calibri" w:hAnsiTheme="minorHAnsi" w:cs="Calibri"/>
                <w:color w:val="4F81BD" w:themeColor="accent1"/>
                <w:sz w:val="24"/>
                <w:szCs w:val="24"/>
              </w:rPr>
            </w:pPr>
          </w:p>
          <w:p w14:paraId="03061C0E" w14:textId="1C6F0680" w:rsidR="00C3550F" w:rsidRDefault="00C3550F" w:rsidP="0054331F">
            <w:pPr>
              <w:widowControl w:val="0"/>
              <w:pBdr>
                <w:top w:val="nil"/>
                <w:left w:val="nil"/>
                <w:bottom w:val="nil"/>
                <w:right w:val="nil"/>
                <w:between w:val="nil"/>
              </w:pBdr>
              <w:spacing w:line="240" w:lineRule="auto"/>
              <w:rPr>
                <w:ins w:id="94" w:author="Stefan Thanheiser" w:date="2019-02-19T22:49:00Z"/>
                <w:rFonts w:asciiTheme="minorHAnsi" w:eastAsia="Calibri" w:hAnsiTheme="minorHAnsi" w:cs="Calibri"/>
                <w:color w:val="4F81BD" w:themeColor="accent1"/>
                <w:sz w:val="24"/>
                <w:szCs w:val="24"/>
              </w:rPr>
            </w:pPr>
          </w:p>
          <w:p w14:paraId="6A5925EE" w14:textId="79110C99" w:rsidR="00C3550F" w:rsidRDefault="00C3550F" w:rsidP="0054331F">
            <w:pPr>
              <w:widowControl w:val="0"/>
              <w:pBdr>
                <w:top w:val="nil"/>
                <w:left w:val="nil"/>
                <w:bottom w:val="nil"/>
                <w:right w:val="nil"/>
                <w:between w:val="nil"/>
              </w:pBdr>
              <w:spacing w:line="240" w:lineRule="auto"/>
              <w:rPr>
                <w:ins w:id="95" w:author="Stefan Thanheiser" w:date="2019-02-19T22:49:00Z"/>
                <w:rFonts w:asciiTheme="minorHAnsi" w:eastAsia="Calibri" w:hAnsiTheme="minorHAnsi" w:cs="Calibri"/>
                <w:color w:val="4F81BD" w:themeColor="accent1"/>
                <w:sz w:val="24"/>
                <w:szCs w:val="24"/>
              </w:rPr>
            </w:pPr>
          </w:p>
          <w:p w14:paraId="1E1D546D" w14:textId="663CA366" w:rsidR="00C3550F" w:rsidRDefault="00C3550F" w:rsidP="0054331F">
            <w:pPr>
              <w:widowControl w:val="0"/>
              <w:pBdr>
                <w:top w:val="nil"/>
                <w:left w:val="nil"/>
                <w:bottom w:val="nil"/>
                <w:right w:val="nil"/>
                <w:between w:val="nil"/>
              </w:pBdr>
              <w:spacing w:line="240" w:lineRule="auto"/>
              <w:rPr>
                <w:ins w:id="96" w:author="Stefan Thanheiser" w:date="2019-02-19T22:49:00Z"/>
                <w:rFonts w:asciiTheme="minorHAnsi" w:eastAsia="Calibri" w:hAnsiTheme="minorHAnsi" w:cs="Calibri"/>
                <w:color w:val="4F81BD" w:themeColor="accent1"/>
                <w:sz w:val="24"/>
                <w:szCs w:val="24"/>
              </w:rPr>
            </w:pPr>
          </w:p>
          <w:p w14:paraId="3F557D09" w14:textId="4DAA9B35" w:rsidR="00C3550F" w:rsidRDefault="00C3550F" w:rsidP="0054331F">
            <w:pPr>
              <w:widowControl w:val="0"/>
              <w:pBdr>
                <w:top w:val="nil"/>
                <w:left w:val="nil"/>
                <w:bottom w:val="nil"/>
                <w:right w:val="nil"/>
                <w:between w:val="nil"/>
              </w:pBdr>
              <w:spacing w:line="240" w:lineRule="auto"/>
              <w:rPr>
                <w:ins w:id="97" w:author="Stefan Thanheiser" w:date="2019-02-19T22:49:00Z"/>
                <w:rFonts w:asciiTheme="minorHAnsi" w:eastAsia="Calibri" w:hAnsiTheme="minorHAnsi" w:cs="Calibri"/>
                <w:color w:val="4F81BD" w:themeColor="accent1"/>
                <w:sz w:val="24"/>
                <w:szCs w:val="24"/>
              </w:rPr>
            </w:pPr>
          </w:p>
          <w:p w14:paraId="25113166" w14:textId="1FA0D42C" w:rsidR="00C3550F" w:rsidRDefault="00C3550F" w:rsidP="0054331F">
            <w:pPr>
              <w:widowControl w:val="0"/>
              <w:pBdr>
                <w:top w:val="nil"/>
                <w:left w:val="nil"/>
                <w:bottom w:val="nil"/>
                <w:right w:val="nil"/>
                <w:between w:val="nil"/>
              </w:pBdr>
              <w:spacing w:line="240" w:lineRule="auto"/>
              <w:rPr>
                <w:ins w:id="98" w:author="Stefan Thanheiser" w:date="2019-02-19T22:49:00Z"/>
                <w:rFonts w:asciiTheme="minorHAnsi" w:eastAsia="Calibri" w:hAnsiTheme="minorHAnsi" w:cs="Calibri"/>
                <w:color w:val="4F81BD" w:themeColor="accent1"/>
                <w:sz w:val="24"/>
                <w:szCs w:val="24"/>
              </w:rPr>
            </w:pPr>
          </w:p>
          <w:p w14:paraId="77F865B6" w14:textId="77777777" w:rsidR="00C3550F" w:rsidRPr="001B0B97" w:rsidRDefault="00C3550F"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FFC9ED7"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2EAFF9E9"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ins w:id="99" w:author="Stefan Thanheiser" w:date="2019-02-19T22:49:00Z">
              <w:r>
                <w:rPr>
                  <w:rFonts w:asciiTheme="minorHAnsi" w:eastAsia="Calibri" w:hAnsiTheme="minorHAnsi" w:cs="Calibri"/>
                  <w:color w:val="4F81BD" w:themeColor="accent1"/>
                  <w:sz w:val="24"/>
                  <w:szCs w:val="24"/>
                </w:rPr>
                <w:t>einer Schnittstelle, über welche Dritte eine Ope</w:t>
              </w:r>
            </w:ins>
            <w:ins w:id="100" w:author="Stefan Thanheiser" w:date="2019-02-19T22:50:00Z">
              <w:r>
                <w:rPr>
                  <w:rFonts w:asciiTheme="minorHAnsi" w:eastAsia="Calibri" w:hAnsiTheme="minorHAnsi" w:cs="Calibri"/>
                  <w:color w:val="4F81BD" w:themeColor="accent1"/>
                  <w:sz w:val="24"/>
                  <w:szCs w:val="24"/>
                </w:rPr>
                <w:t>n-Source-Compliance-Anfrage stellen können</w:t>
              </w:r>
            </w:ins>
            <w:r w:rsidRPr="001B0B97">
              <w:rPr>
                <w:rFonts w:asciiTheme="minorHAnsi" w:eastAsia="Calibri" w:hAnsiTheme="minorHAnsi" w:cs="Calibri"/>
                <w:color w:val="4F81BD" w:themeColor="accent1"/>
                <w:sz w:val="24"/>
                <w:szCs w:val="24"/>
              </w:rPr>
              <w:t xml:space="preserve"> (z. B. durch Veröffentlichen einer Kontakt-E-Mail-Adresse oder Aufnahme in </w:t>
            </w:r>
            <w:r w:rsidRPr="001B0B97">
              <w:rPr>
                <w:rFonts w:asciiTheme="minorHAnsi" w:eastAsia="Calibri" w:hAnsiTheme="minorHAnsi" w:cs="Calibri"/>
                <w:color w:val="4F81BD" w:themeColor="accent1"/>
                <w:sz w:val="24"/>
                <w:szCs w:val="24"/>
              </w:rPr>
              <w:t xml:space="preserve">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2.1.2 Ein intern dokumentiertes Verfahren, das die Verantwortung für den Empfang und die Bearbeitung von Open-Source-Compliance-Anfragen zuweist.</w:t>
            </w:r>
          </w:p>
          <w:p w14:paraId="2D9B8D0F"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F60988" w14:textId="77777777" w:rsidR="00C3550F"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37F4015" w14:textId="02EDB99A"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0E7F4D74"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w:t>
            </w:r>
            <w:del w:id="101" w:author="Stefan Thanheiser" w:date="2019-02-17T00:31:00Z">
              <w:r w:rsidRPr="001B0B97" w:rsidDel="00133FDF">
                <w:rPr>
                  <w:rFonts w:asciiTheme="minorHAnsi" w:eastAsia="Calibri" w:hAnsiTheme="minorHAnsi" w:cs="Calibri"/>
                  <w:color w:val="4F81BD" w:themeColor="accent1"/>
                  <w:sz w:val="24"/>
                  <w:szCs w:val="24"/>
                </w:rPr>
                <w:delText>es für</w:delText>
              </w:r>
            </w:del>
            <w:r w:rsidRPr="001B0B97">
              <w:rPr>
                <w:rFonts w:asciiTheme="minorHAnsi" w:eastAsia="Calibri" w:hAnsiTheme="minorHAnsi" w:cs="Calibri"/>
                <w:color w:val="4F81BD" w:themeColor="accent1"/>
                <w:sz w:val="24"/>
                <w:szCs w:val="24"/>
              </w:rPr>
              <w:t xml:space="preserve"> Dritte eine angemessene Möglichkeit </w:t>
            </w:r>
            <w:ins w:id="102" w:author="Stefan Thanheiser" w:date="2019-02-17T00:31:00Z">
              <w:r>
                <w:rPr>
                  <w:rFonts w:asciiTheme="minorHAnsi" w:eastAsia="Calibri" w:hAnsiTheme="minorHAnsi" w:cs="Calibri"/>
                  <w:color w:val="4F81BD" w:themeColor="accent1"/>
                  <w:sz w:val="24"/>
                  <w:szCs w:val="24"/>
                </w:rPr>
                <w:t>besitzen</w:t>
              </w:r>
            </w:ins>
            <w:del w:id="103" w:author="Stefan Thanheiser" w:date="2019-02-17T00:31:00Z">
              <w:r w:rsidRPr="001B0B97" w:rsidDel="00133FDF">
                <w:rPr>
                  <w:rFonts w:asciiTheme="minorHAnsi" w:eastAsia="Calibri" w:hAnsiTheme="minorHAnsi" w:cs="Calibri"/>
                  <w:color w:val="4F81BD" w:themeColor="accent1"/>
                  <w:sz w:val="24"/>
                  <w:szCs w:val="24"/>
                </w:rPr>
                <w:delText>gibt</w:delText>
              </w:r>
            </w:del>
            <w:r w:rsidRPr="001B0B97">
              <w:rPr>
                <w:rFonts w:asciiTheme="minorHAnsi" w:eastAsia="Calibri" w:hAnsiTheme="minorHAnsi" w:cs="Calibri"/>
                <w:color w:val="4F81BD" w:themeColor="accent1"/>
                <w:sz w:val="24"/>
                <w:szCs w:val="24"/>
              </w:rPr>
              <w:t>, sich mit der Organisation in Bezug auf Open-Source-Compliance-Anfragen in Verbindung zu setzen</w:t>
            </w:r>
            <w:ins w:id="104" w:author="Stefan Thanheiser" w:date="2019-02-17T00:29:00Z">
              <w:r>
                <w:rPr>
                  <w:rFonts w:asciiTheme="minorHAnsi" w:eastAsia="Calibri" w:hAnsiTheme="minorHAnsi" w:cs="Calibri"/>
                  <w:color w:val="4F81BD" w:themeColor="accent1"/>
                  <w:sz w:val="24"/>
                  <w:szCs w:val="24"/>
                </w:rPr>
                <w:t xml:space="preserve"> – als auch dass die Organisation</w:t>
              </w:r>
            </w:ins>
            <w:ins w:id="105" w:author="Stefan Thanheiser" w:date="2019-02-17T00:30:00Z">
              <w:r>
                <w:rPr>
                  <w:rFonts w:asciiTheme="minorHAnsi" w:eastAsia="Calibri" w:hAnsiTheme="minorHAnsi" w:cs="Calibri"/>
                  <w:color w:val="4F81BD" w:themeColor="accent1"/>
                  <w:sz w:val="24"/>
                  <w:szCs w:val="24"/>
                </w:rPr>
                <w:t xml:space="preserve"> darauf vorbereitet ist, tatsächlich auf diese</w:t>
              </w:r>
            </w:ins>
            <w:ins w:id="106" w:author="Stefan Thanheiser" w:date="2019-02-17T00:32:00Z">
              <w:r>
                <w:rPr>
                  <w:rFonts w:asciiTheme="minorHAnsi" w:eastAsia="Calibri" w:hAnsiTheme="minorHAnsi" w:cs="Calibri"/>
                  <w:color w:val="4F81BD" w:themeColor="accent1"/>
                  <w:sz w:val="24"/>
                  <w:szCs w:val="24"/>
                </w:rPr>
                <w:t>lben</w:t>
              </w:r>
            </w:ins>
            <w:ins w:id="107" w:author="Stefan Thanheiser" w:date="2019-02-17T00:30:00Z">
              <w:r>
                <w:rPr>
                  <w:rFonts w:asciiTheme="minorHAnsi" w:eastAsia="Calibri" w:hAnsiTheme="minorHAnsi" w:cs="Calibri"/>
                  <w:color w:val="4F81BD" w:themeColor="accent1"/>
                  <w:sz w:val="24"/>
                  <w:szCs w:val="24"/>
                </w:rPr>
                <w:t xml:space="preserve"> zu reagieren.</w:t>
              </w:r>
            </w:ins>
            <w:del w:id="108" w:author="Stefan Thanheiser" w:date="2019-02-17T00:29:00Z">
              <w:r w:rsidRPr="001B0B97" w:rsidDel="00133FDF">
                <w:rPr>
                  <w:rFonts w:asciiTheme="minorHAnsi" w:eastAsia="Calibri" w:hAnsiTheme="minorHAnsi" w:cs="Calibri"/>
                  <w:color w:val="4F81BD" w:themeColor="accent1"/>
                  <w:sz w:val="24"/>
                  <w:szCs w:val="24"/>
                </w:rPr>
                <w:delText xml:space="preserve"> und</w:delText>
              </w:r>
            </w:del>
            <w:del w:id="109" w:author="Stefan Thanheiser" w:date="2019-02-17T00:30:00Z">
              <w:r w:rsidRPr="001B0B97" w:rsidDel="00133FDF">
                <w:rPr>
                  <w:rFonts w:asciiTheme="minorHAnsi" w:eastAsia="Calibri" w:hAnsiTheme="minorHAnsi" w:cs="Calibri"/>
                  <w:color w:val="4F81BD" w:themeColor="accent1"/>
                  <w:sz w:val="24"/>
                  <w:szCs w:val="24"/>
                </w:rPr>
                <w:delText xml:space="preserve"> dass die Verantwortung zur Bearbeitung entsprechender Anfragen effektiv zugeordnet wird</w:delText>
              </w:r>
            </w:del>
            <w:ins w:id="110" w:author="Jan Thielscher" w:date="2019-01-08T22:28:00Z">
              <w:del w:id="111" w:author="Stefan Thanheiser" w:date="2019-02-17T00:30:00Z">
                <w:r w:rsidDel="00133FDF">
                  <w:rPr>
                    <w:rFonts w:asciiTheme="minorHAnsi" w:eastAsia="Calibri" w:hAnsiTheme="minorHAnsi" w:cs="Calibri"/>
                    <w:color w:val="4F81BD" w:themeColor="accent1"/>
                    <w:sz w:val="24"/>
                    <w:szCs w:val="24"/>
                  </w:rPr>
                  <w:delText>tatsächlich besteht</w:delText>
                </w:r>
              </w:del>
            </w:ins>
            <w:ins w:id="112" w:author="Jan Thielscher" w:date="2019-01-08T22:29:00Z">
              <w:del w:id="113" w:author="Stefan Thanheiser" w:date="2019-02-17T00:30:00Z">
                <w:r w:rsidDel="00133FDF">
                  <w:rPr>
                    <w:rFonts w:asciiTheme="minorHAnsi" w:eastAsia="Calibri" w:hAnsiTheme="minorHAnsi" w:cs="Calibri"/>
                    <w:color w:val="4F81BD" w:themeColor="accent1"/>
                    <w:sz w:val="24"/>
                    <w:szCs w:val="24"/>
                  </w:rPr>
                  <w:delText xml:space="preserve"> (wahrgenommen wird)</w:delText>
                </w:r>
              </w:del>
            </w:ins>
            <w:del w:id="114" w:author="Stefan Thanheiser" w:date="2019-02-17T00:30:00Z">
              <w:r w:rsidRPr="001B0B97" w:rsidDel="00133FDF">
                <w:rPr>
                  <w:rFonts w:asciiTheme="minorHAnsi" w:eastAsia="Calibri" w:hAnsiTheme="minorHAnsi" w:cs="Calibri"/>
                  <w:color w:val="4F81BD" w:themeColor="accent1"/>
                  <w:sz w:val="24"/>
                  <w:szCs w:val="24"/>
                </w:rPr>
                <w:delText>.</w:delText>
              </w:r>
            </w:del>
          </w:p>
          <w:p w14:paraId="7EEC478A"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67643738" w:rsidR="00C3550F" w:rsidRPr="001B0B97"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2.2 Identifikation der internen Open-Source-Compliance Rolle(n)</w:t>
            </w:r>
            <w:ins w:id="115" w:author="Stefan Thanheiser" w:date="2019-02-19T22:54:00Z">
              <w:r>
                <w:rPr>
                  <w:rFonts w:asciiTheme="minorHAnsi" w:eastAsia="Calibri" w:hAnsiTheme="minorHAnsi" w:cs="Calibri"/>
                  <w:color w:val="4F81BD" w:themeColor="accent1"/>
                  <w:sz w:val="24"/>
                  <w:szCs w:val="24"/>
                </w:rPr>
                <w:t xml:space="preserve"> und Ausstattung d</w:t>
              </w:r>
            </w:ins>
            <w:ins w:id="116" w:author="Stefan Thanheiser" w:date="2019-02-19T22:55:00Z">
              <w:r>
                <w:rPr>
                  <w:rFonts w:asciiTheme="minorHAnsi" w:eastAsia="Calibri" w:hAnsiTheme="minorHAnsi" w:cs="Calibri"/>
                  <w:color w:val="4F81BD" w:themeColor="accent1"/>
                  <w:sz w:val="24"/>
                  <w:szCs w:val="24"/>
                </w:rPr>
                <w:t>ies</w:t>
              </w:r>
            </w:ins>
            <w:ins w:id="117" w:author="Stefan Thanheiser" w:date="2019-02-19T22:54:00Z">
              <w:r>
                <w:rPr>
                  <w:rFonts w:asciiTheme="minorHAnsi" w:eastAsia="Calibri" w:hAnsiTheme="minorHAnsi" w:cs="Calibri"/>
                  <w:color w:val="4F81BD" w:themeColor="accent1"/>
                  <w:sz w:val="24"/>
                  <w:szCs w:val="24"/>
                </w:rPr>
                <w:t xml:space="preserve">er Rollen mit den </w:t>
              </w:r>
            </w:ins>
            <w:ins w:id="118" w:author="Stefan Thanheiser" w:date="2019-02-19T22:55:00Z">
              <w:r>
                <w:rPr>
                  <w:rFonts w:asciiTheme="minorHAnsi" w:eastAsia="Calibri" w:hAnsiTheme="minorHAnsi" w:cs="Calibri"/>
                  <w:color w:val="4F81BD" w:themeColor="accent1"/>
                  <w:sz w:val="24"/>
                  <w:szCs w:val="24"/>
                </w:rPr>
                <w:t>notwendigen Ressourcen</w:t>
              </w:r>
            </w:ins>
            <w:r w:rsidRPr="001B0B97">
              <w:rPr>
                <w:rFonts w:asciiTheme="minorHAnsi" w:eastAsia="Calibri" w:hAnsiTheme="minorHAnsi" w:cs="Calibri"/>
                <w:color w:val="4F81BD" w:themeColor="accent1"/>
                <w:sz w:val="24"/>
                <w:szCs w:val="24"/>
              </w:rPr>
              <w:t>.</w:t>
            </w:r>
          </w:p>
          <w:p w14:paraId="270EA08C" w14:textId="32D6ACF8" w:rsidR="00C3550F" w:rsidRDefault="00C3550F" w:rsidP="003731A2">
            <w:pPr>
              <w:pStyle w:val="Listenabsatz"/>
              <w:widowControl w:val="0"/>
              <w:numPr>
                <w:ilvl w:val="0"/>
                <w:numId w:val="15"/>
              </w:numPr>
              <w:pBdr>
                <w:top w:val="nil"/>
                <w:left w:val="nil"/>
                <w:bottom w:val="nil"/>
                <w:right w:val="nil"/>
                <w:between w:val="nil"/>
              </w:pBdr>
              <w:spacing w:line="240" w:lineRule="auto"/>
              <w:ind w:left="237" w:hanging="199"/>
              <w:rPr>
                <w:ins w:id="119" w:author="Stefan Thanheiser" w:date="2019-02-19T22:57:00Z"/>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ins w:id="120" w:author="Stefan Thanheiser" w:date="2019-02-19T22:56:00Z">
              <w:r>
                <w:rPr>
                  <w:rFonts w:asciiTheme="minorHAnsi" w:eastAsia="Calibri" w:hAnsiTheme="minorHAnsi" w:cs="Calibri"/>
                  <w:color w:val="4F81BD" w:themeColor="accent1"/>
                  <w:sz w:val="24"/>
                  <w:szCs w:val="24"/>
                </w:rPr>
                <w:t>tlichkeiten für die erfolgreiche Bearbeitung von Open-Source-Co</w:t>
              </w:r>
            </w:ins>
            <w:ins w:id="121" w:author="Stefan Thanheiser" w:date="2019-02-19T22:57:00Z">
              <w:r>
                <w:rPr>
                  <w:rFonts w:asciiTheme="minorHAnsi" w:eastAsia="Calibri" w:hAnsiTheme="minorHAnsi" w:cs="Calibri"/>
                  <w:color w:val="4F81BD" w:themeColor="accent1"/>
                  <w:sz w:val="24"/>
                  <w:szCs w:val="24"/>
                </w:rPr>
                <w:t>mpliance-Aufgaben.</w:t>
              </w:r>
            </w:ins>
          </w:p>
          <w:p w14:paraId="70B66C73" w14:textId="6CF13D2A" w:rsidR="00C3550F" w:rsidRDefault="00C3550F" w:rsidP="00AF297A">
            <w:pPr>
              <w:widowControl w:val="0"/>
              <w:pBdr>
                <w:top w:val="nil"/>
                <w:left w:val="nil"/>
                <w:bottom w:val="nil"/>
                <w:right w:val="nil"/>
                <w:between w:val="nil"/>
              </w:pBdr>
              <w:spacing w:line="240" w:lineRule="auto"/>
              <w:rPr>
                <w:ins w:id="122" w:author="Stefan Thanheiser" w:date="2019-02-19T22:57:00Z"/>
                <w:rFonts w:asciiTheme="minorHAnsi" w:eastAsia="Calibri" w:hAnsiTheme="minorHAnsi" w:cs="Calibri"/>
                <w:color w:val="4F81BD" w:themeColor="accent1"/>
                <w:sz w:val="24"/>
                <w:szCs w:val="24"/>
              </w:rPr>
            </w:pPr>
          </w:p>
          <w:p w14:paraId="2E8CE452" w14:textId="77777777" w:rsidR="00C3550F" w:rsidRPr="00D613EA" w:rsidRDefault="00C3550F" w:rsidP="00D613E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82435D5" w14:textId="53FCB39E" w:rsidR="00C3550F" w:rsidRPr="00930B76" w:rsidRDefault="00C3550F"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lastRenderedPageBreak/>
              <w:t>Open-Source-Compliance-</w:t>
            </w:r>
            <w:del w:id="123" w:author="Stefan Thanheiser" w:date="2019-02-19T22:58:00Z">
              <w:r w:rsidRPr="00930B76" w:rsidDel="00AF297A">
                <w:rPr>
                  <w:rFonts w:asciiTheme="minorHAnsi" w:eastAsia="Calibri" w:hAnsiTheme="minorHAnsi" w:cs="Calibri"/>
                  <w:color w:val="4F81BD" w:themeColor="accent1"/>
                  <w:sz w:val="24"/>
                  <w:szCs w:val="24"/>
                </w:rPr>
                <w:delText xml:space="preserve">Managements </w:delText>
              </w:r>
            </w:del>
            <w:ins w:id="124" w:author="Stefan Thanheiser" w:date="2019-02-19T22:58:00Z">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t>
              </w:r>
            </w:ins>
            <w:r w:rsidRPr="00930B76">
              <w:rPr>
                <w:rFonts w:asciiTheme="minorHAnsi" w:eastAsia="Calibri" w:hAnsiTheme="minorHAnsi" w:cs="Calibri"/>
                <w:color w:val="4F81BD" w:themeColor="accent1"/>
                <w:sz w:val="24"/>
                <w:szCs w:val="24"/>
              </w:rPr>
              <w:t>verfügen über ausreichende Ressourcen:</w:t>
            </w:r>
          </w:p>
          <w:p w14:paraId="44B5BB7D" w14:textId="3AEC65ED" w:rsidR="00C3550F" w:rsidRDefault="00C3550F"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ins w:id="125" w:author="Stefan Thanheiser" w:date="2019-02-19T22:58:00Z">
              <w:r>
                <w:rPr>
                  <w:rFonts w:asciiTheme="minorHAnsi" w:eastAsia="Calibri" w:hAnsiTheme="minorHAnsi" w:cs="Calibri"/>
                  <w:color w:val="4F81BD" w:themeColor="accent1"/>
                  <w:sz w:val="24"/>
                  <w:szCs w:val="24"/>
                </w:rPr>
                <w:t>Aufgaben</w:t>
              </w:r>
            </w:ins>
            <w:del w:id="126" w:author="Stefan Thanheiser" w:date="2019-02-19T22:58:00Z">
              <w:r w:rsidRPr="00930B76" w:rsidDel="00AF297A">
                <w:rPr>
                  <w:rFonts w:asciiTheme="minorHAnsi" w:eastAsia="Calibri" w:hAnsiTheme="minorHAnsi" w:cs="Calibri"/>
                  <w:color w:val="4F81BD" w:themeColor="accent1"/>
                  <w:sz w:val="24"/>
                  <w:szCs w:val="24"/>
                </w:rPr>
                <w:delText>Rolle</w:delText>
              </w:r>
            </w:del>
            <w:r w:rsidRPr="00930B76">
              <w:rPr>
                <w:rFonts w:asciiTheme="minorHAnsi" w:eastAsia="Calibri" w:hAnsiTheme="minorHAnsi" w:cs="Calibri"/>
                <w:color w:val="4F81BD" w:themeColor="accent1"/>
                <w:sz w:val="24"/>
                <w:szCs w:val="24"/>
              </w:rPr>
              <w:t xml:space="preserve"> wurde ausreichend Zeit zur Verfügung gestellt; und</w:t>
            </w:r>
          </w:p>
          <w:p w14:paraId="07408076" w14:textId="4291B25B" w:rsidR="00C3550F" w:rsidRPr="003C53E3" w:rsidRDefault="00C3550F"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A7418BC" w14:textId="77777777" w:rsidR="00C3550F" w:rsidRPr="00930B76" w:rsidRDefault="00C3550F"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4419F4C7" w14:textId="0F80B44F" w:rsidR="00C3550F" w:rsidRPr="00930B76" w:rsidRDefault="00C3550F"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27" w:author="Stefan Thanheiser" w:date="2019-02-19T22:59:00Z">
              <w:r>
                <w:rPr>
                  <w:rFonts w:asciiTheme="minorHAnsi" w:eastAsia="Calibri" w:hAnsiTheme="minorHAnsi" w:cs="Calibri"/>
                  <w:color w:val="4F81BD" w:themeColor="accent1"/>
                  <w:sz w:val="24"/>
                  <w:szCs w:val="24"/>
                </w:rPr>
                <w:t>Es existiert ein Prozess, für die</w:t>
              </w:r>
            </w:ins>
            <w:r w:rsidRPr="00930B76">
              <w:rPr>
                <w:rFonts w:asciiTheme="minorHAnsi" w:eastAsia="Calibri" w:hAnsiTheme="minorHAnsi" w:cs="Calibri"/>
                <w:color w:val="4F81BD" w:themeColor="accent1"/>
                <w:sz w:val="24"/>
                <w:szCs w:val="24"/>
              </w:rPr>
              <w:t xml:space="preserve"> Entwicklung und Pflege </w:t>
            </w:r>
            <w:proofErr w:type="gramStart"/>
            <w:ins w:id="128" w:author="Stefan Thanheiser" w:date="2019-02-19T22:59:00Z">
              <w:r>
                <w:rPr>
                  <w:rFonts w:asciiTheme="minorHAnsi" w:eastAsia="Calibri" w:hAnsiTheme="minorHAnsi" w:cs="Calibri"/>
                  <w:color w:val="4F81BD" w:themeColor="accent1"/>
                  <w:sz w:val="24"/>
                  <w:szCs w:val="24"/>
                </w:rPr>
                <w:t xml:space="preserve">der </w:t>
              </w:r>
            </w:ins>
            <w:r w:rsidRPr="00930B76">
              <w:rPr>
                <w:rFonts w:asciiTheme="minorHAnsi" w:eastAsia="Calibri" w:hAnsiTheme="minorHAnsi" w:cs="Calibri"/>
                <w:color w:val="4F81BD" w:themeColor="accent1"/>
                <w:sz w:val="24"/>
                <w:szCs w:val="24"/>
              </w:rPr>
              <w:t xml:space="preserve"> Open</w:t>
            </w:r>
            <w:proofErr w:type="gramEnd"/>
            <w:r w:rsidRPr="00930B76">
              <w:rPr>
                <w:rFonts w:asciiTheme="minorHAnsi" w:eastAsia="Calibri" w:hAnsiTheme="minorHAnsi" w:cs="Calibri"/>
                <w:color w:val="4F81BD" w:themeColor="accent1"/>
                <w:sz w:val="24"/>
                <w:szCs w:val="24"/>
              </w:rPr>
              <w:t>-Source-Compliance-Richtlinie</w:t>
            </w:r>
            <w:ins w:id="129" w:author="Stefan Thanheiser" w:date="2019-02-19T23:00:00Z">
              <w:r>
                <w:rPr>
                  <w:rFonts w:asciiTheme="minorHAnsi" w:eastAsia="Calibri" w:hAnsiTheme="minorHAnsi" w:cs="Calibri"/>
                  <w:color w:val="4F81BD" w:themeColor="accent1"/>
                  <w:sz w:val="24"/>
                  <w:szCs w:val="24"/>
                </w:rPr>
                <w:t xml:space="preserve"> sowie für hierbei unterstützende Aufgaben</w:t>
              </w:r>
            </w:ins>
          </w:p>
          <w:p w14:paraId="0928C963" w14:textId="365AE36D" w:rsidR="00C3550F" w:rsidRPr="00930B76" w:rsidRDefault="00C3550F"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30" w:author="Stefan Thanheiser" w:date="2019-02-19T23:00:00Z">
              <w:r>
                <w:rPr>
                  <w:rFonts w:asciiTheme="minorHAnsi" w:eastAsia="Calibri" w:hAnsiTheme="minorHAnsi" w:cs="Calibri"/>
                  <w:color w:val="4F81BD" w:themeColor="accent1"/>
                  <w:sz w:val="24"/>
                  <w:szCs w:val="24"/>
                </w:rPr>
                <w:t>J</w:t>
              </w:r>
            </w:ins>
            <w:r w:rsidRPr="00930B76">
              <w:rPr>
                <w:rFonts w:asciiTheme="minorHAnsi" w:eastAsia="Calibri" w:hAnsiTheme="minorHAnsi" w:cs="Calibri"/>
                <w:color w:val="4F81BD" w:themeColor="accent1"/>
                <w:sz w:val="24"/>
                <w:szCs w:val="24"/>
              </w:rPr>
              <w:t>uristische Expertise in Bezug auf Open-Source-Compliance</w:t>
            </w:r>
            <w:ins w:id="131" w:author="Stefan Thanheiser" w:date="2019-02-19T23:01:00Z">
              <w:r>
                <w:rPr>
                  <w:rFonts w:asciiTheme="minorHAnsi" w:eastAsia="Calibri" w:hAnsiTheme="minorHAnsi" w:cs="Calibri"/>
                  <w:color w:val="4F81BD" w:themeColor="accent1"/>
                  <w:sz w:val="24"/>
                  <w:szCs w:val="24"/>
                </w:rPr>
                <w:t xml:space="preserve"> ist</w:t>
              </w:r>
            </w:ins>
            <w:r w:rsidRPr="00930B76">
              <w:rPr>
                <w:rFonts w:asciiTheme="minorHAnsi" w:eastAsia="Calibri" w:hAnsiTheme="minorHAnsi" w:cs="Calibri"/>
                <w:color w:val="4F81BD" w:themeColor="accent1"/>
                <w:sz w:val="24"/>
                <w:szCs w:val="24"/>
              </w:rPr>
              <w:t xml:space="preserve"> vorhanden und für </w:t>
            </w:r>
            <w:ins w:id="132" w:author="Stefan Thanheiser" w:date="2019-02-19T23:01:00Z">
              <w:r>
                <w:rPr>
                  <w:rFonts w:asciiTheme="minorHAnsi" w:eastAsia="Calibri" w:hAnsiTheme="minorHAnsi" w:cs="Calibri"/>
                  <w:color w:val="4F81BD" w:themeColor="accent1"/>
                  <w:sz w:val="24"/>
                  <w:szCs w:val="24"/>
                </w:rPr>
                <w:t>diejenigen Personen verfügbar, welche</w:t>
              </w:r>
            </w:ins>
            <w:ins w:id="133" w:author="Stefan Thanheiser" w:date="2019-02-19T23:02:00Z">
              <w:r>
                <w:rPr>
                  <w:rFonts w:asciiTheme="minorHAnsi" w:eastAsia="Calibri" w:hAnsiTheme="minorHAnsi" w:cs="Calibri"/>
                  <w:color w:val="4F81BD" w:themeColor="accent1"/>
                  <w:sz w:val="24"/>
                  <w:szCs w:val="24"/>
                </w:rPr>
                <w:t xml:space="preserve"> hierzu Unterstützung benötigen</w:t>
              </w:r>
            </w:ins>
            <w:r w:rsidRPr="00930B76">
              <w:rPr>
                <w:rFonts w:asciiTheme="minorHAnsi" w:eastAsia="Calibri" w:hAnsiTheme="minorHAnsi" w:cs="Calibri"/>
                <w:color w:val="4F81BD" w:themeColor="accent1"/>
                <w:sz w:val="24"/>
                <w:szCs w:val="24"/>
              </w:rPr>
              <w:t>; und</w:t>
            </w:r>
          </w:p>
          <w:p w14:paraId="455CB820" w14:textId="77777777" w:rsidR="00C3550F" w:rsidRDefault="00C3550F" w:rsidP="003C53E3">
            <w:pPr>
              <w:widowControl w:val="0"/>
              <w:pBdr>
                <w:top w:val="nil"/>
                <w:left w:val="nil"/>
                <w:bottom w:val="nil"/>
                <w:right w:val="nil"/>
                <w:between w:val="nil"/>
              </w:pBdr>
              <w:spacing w:line="240" w:lineRule="auto"/>
              <w:ind w:left="237"/>
              <w:contextualSpacing/>
              <w:rPr>
                <w:ins w:id="134" w:author="Stefan Thanheiser" w:date="2019-02-19T23:04:00Z"/>
                <w:rFonts w:asciiTheme="minorHAnsi" w:eastAsia="Calibri" w:hAnsiTheme="minorHAnsi" w:cs="Calibri"/>
                <w:color w:val="4F81BD" w:themeColor="accent1"/>
                <w:sz w:val="24"/>
                <w:szCs w:val="24"/>
              </w:rPr>
            </w:pPr>
          </w:p>
          <w:p w14:paraId="2BC370AA" w14:textId="02E5CFAC" w:rsidR="00C3550F" w:rsidRPr="00930B76" w:rsidRDefault="00C3550F"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35" w:author="Stefan Thanheiser" w:date="2019-02-19T23:02:00Z">
              <w:r>
                <w:rPr>
                  <w:rFonts w:asciiTheme="minorHAnsi" w:eastAsia="Calibri" w:hAnsiTheme="minorHAnsi" w:cs="Calibri"/>
                  <w:color w:val="4F81BD" w:themeColor="accent1"/>
                  <w:sz w:val="24"/>
                  <w:szCs w:val="24"/>
                </w:rPr>
                <w:t>e</w:t>
              </w:r>
            </w:ins>
            <w:r w:rsidRPr="00930B76">
              <w:rPr>
                <w:rFonts w:asciiTheme="minorHAnsi" w:eastAsia="Calibri" w:hAnsiTheme="minorHAnsi" w:cs="Calibri"/>
                <w:color w:val="4F81BD" w:themeColor="accent1"/>
                <w:sz w:val="24"/>
                <w:szCs w:val="24"/>
              </w:rPr>
              <w:t>s</w:t>
            </w:r>
            <w:ins w:id="136" w:author="Stefan Thanheiser" w:date="2019-02-19T23:03:00Z">
              <w:r>
                <w:rPr>
                  <w:rFonts w:asciiTheme="minorHAnsi" w:eastAsia="Calibri" w:hAnsiTheme="minorHAnsi" w:cs="Calibri"/>
                  <w:color w:val="4F81BD" w:themeColor="accent1"/>
                  <w:sz w:val="24"/>
                  <w:szCs w:val="24"/>
                </w:rPr>
                <w:t xml:space="preserve"> existiert</w:t>
              </w:r>
            </w:ins>
            <w:r w:rsidRPr="00930B76">
              <w:rPr>
                <w:rFonts w:asciiTheme="minorHAnsi" w:eastAsia="Calibri" w:hAnsiTheme="minorHAnsi" w:cs="Calibri"/>
                <w:color w:val="4F81BD" w:themeColor="accent1"/>
                <w:sz w:val="24"/>
                <w:szCs w:val="24"/>
              </w:rPr>
              <w:t xml:space="preserve"> ein Prozess für die Lösung von Open-Source-Compliance-Problemen.</w:t>
            </w:r>
          </w:p>
          <w:p w14:paraId="03C5EBD9"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DEB2B8" w14:textId="77777777" w:rsidR="00C3550F" w:rsidRDefault="00C3550F" w:rsidP="003731A2">
            <w:pPr>
              <w:widowControl w:val="0"/>
              <w:pBdr>
                <w:top w:val="nil"/>
                <w:left w:val="nil"/>
                <w:bottom w:val="nil"/>
                <w:right w:val="nil"/>
                <w:between w:val="nil"/>
              </w:pBdr>
              <w:spacing w:line="240" w:lineRule="auto"/>
              <w:rPr>
                <w:ins w:id="137" w:author="Stefan Thanheiser" w:date="2019-02-19T23:05:00Z"/>
                <w:rFonts w:asciiTheme="minorHAnsi" w:eastAsia="Calibri" w:hAnsiTheme="minorHAnsi" w:cs="Calibri"/>
                <w:color w:val="4F81BD" w:themeColor="accent1"/>
                <w:sz w:val="24"/>
                <w:szCs w:val="24"/>
              </w:rPr>
            </w:pPr>
          </w:p>
          <w:p w14:paraId="5AF59F40" w14:textId="2FDF9EE0"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4CB906CC"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ins w:id="138" w:author="Stefan Thanheiser" w:date="2019-02-19T23:05:00Z">
              <w:r>
                <w:rPr>
                  <w:rFonts w:asciiTheme="minorHAnsi" w:eastAsia="Calibri" w:hAnsiTheme="minorHAnsi" w:cs="Calibri"/>
                  <w:color w:val="4F81BD" w:themeColor="accent1"/>
                  <w:sz w:val="24"/>
                  <w:szCs w:val="24"/>
                </w:rPr>
                <w:t>Ein Dokument mit den Personennamen</w:t>
              </w:r>
            </w:ins>
            <w:r w:rsidRPr="00950490">
              <w:rPr>
                <w:rFonts w:asciiTheme="minorHAnsi" w:eastAsia="Calibri" w:hAnsiTheme="minorHAnsi" w:cs="Calibri"/>
                <w:color w:val="4F81BD" w:themeColor="accent1"/>
                <w:sz w:val="24"/>
                <w:szCs w:val="24"/>
              </w:rPr>
              <w:t>, Gruppe</w:t>
            </w:r>
            <w:ins w:id="139" w:author="Stefan Thanheiser" w:date="2019-02-19T23:05:00Z">
              <w:r>
                <w:rPr>
                  <w:rFonts w:asciiTheme="minorHAnsi" w:eastAsia="Calibri" w:hAnsiTheme="minorHAnsi" w:cs="Calibri"/>
                  <w:color w:val="4F81BD" w:themeColor="accent1"/>
                  <w:sz w:val="24"/>
                  <w:szCs w:val="24"/>
                </w:rPr>
                <w:t>nzugehö</w:t>
              </w:r>
            </w:ins>
            <w:ins w:id="140" w:author="Stefan Thanheiser" w:date="2019-02-19T23:06:00Z">
              <w:r>
                <w:rPr>
                  <w:rFonts w:asciiTheme="minorHAnsi" w:eastAsia="Calibri" w:hAnsiTheme="minorHAnsi" w:cs="Calibri"/>
                  <w:color w:val="4F81BD" w:themeColor="accent1"/>
                  <w:sz w:val="24"/>
                  <w:szCs w:val="24"/>
                </w:rPr>
                <w:t>r</w:t>
              </w:r>
            </w:ins>
            <w:ins w:id="141" w:author="Stefan Thanheiser" w:date="2019-02-19T23:05:00Z">
              <w:r>
                <w:rPr>
                  <w:rFonts w:asciiTheme="minorHAnsi" w:eastAsia="Calibri" w:hAnsiTheme="minorHAnsi" w:cs="Calibri"/>
                  <w:color w:val="4F81BD" w:themeColor="accent1"/>
                  <w:sz w:val="24"/>
                  <w:szCs w:val="24"/>
                </w:rPr>
                <w:t>igkeiten</w:t>
              </w:r>
            </w:ins>
            <w:r w:rsidRPr="00950490">
              <w:rPr>
                <w:rFonts w:asciiTheme="minorHAnsi" w:eastAsia="Calibri" w:hAnsiTheme="minorHAnsi" w:cs="Calibri"/>
                <w:color w:val="4F81BD" w:themeColor="accent1"/>
                <w:sz w:val="24"/>
                <w:szCs w:val="24"/>
              </w:rPr>
              <w:t xml:space="preserve"> oder Funktionen</w:t>
            </w:r>
            <w:ins w:id="142" w:author="Stefan Thanheiser" w:date="2019-02-19T23:06:00Z">
              <w:r>
                <w:rPr>
                  <w:rFonts w:asciiTheme="minorHAnsi" w:eastAsia="Calibri" w:hAnsiTheme="minorHAnsi" w:cs="Calibri"/>
                  <w:color w:val="4F81BD" w:themeColor="accent1"/>
                  <w:sz w:val="24"/>
                  <w:szCs w:val="24"/>
                </w:rPr>
                <w:t xml:space="preserve">, </w:t>
              </w:r>
            </w:ins>
            <w:proofErr w:type="spellStart"/>
            <w:ins w:id="143" w:author="Stefan Thanheiser" w:date="2019-02-19T23:15:00Z">
              <w:r>
                <w:rPr>
                  <w:rFonts w:asciiTheme="minorHAnsi" w:eastAsia="Calibri" w:hAnsiTheme="minorHAnsi" w:cs="Calibri"/>
                  <w:color w:val="4F81BD" w:themeColor="accent1"/>
                  <w:sz w:val="24"/>
                  <w:szCs w:val="24"/>
                </w:rPr>
                <w:t>denen</w:t>
              </w:r>
            </w:ins>
            <w:r w:rsidRPr="00950490">
              <w:rPr>
                <w:rFonts w:asciiTheme="minorHAnsi" w:eastAsia="Calibri" w:hAnsiTheme="minorHAnsi" w:cs="Calibri"/>
                <w:color w:val="4F81BD" w:themeColor="accent1"/>
                <w:sz w:val="24"/>
                <w:szCs w:val="24"/>
              </w:rPr>
              <w:t>Open</w:t>
            </w:r>
            <w:proofErr w:type="spellEnd"/>
            <w:r w:rsidRPr="00950490">
              <w:rPr>
                <w:rFonts w:asciiTheme="minorHAnsi" w:eastAsia="Calibri" w:hAnsiTheme="minorHAnsi" w:cs="Calibri"/>
                <w:color w:val="4F81BD" w:themeColor="accent1"/>
                <w:sz w:val="24"/>
                <w:szCs w:val="24"/>
              </w:rPr>
              <w:t>-Source-Compliance-</w:t>
            </w:r>
            <w:ins w:id="144" w:author="Stefan Thanheiser" w:date="2019-02-19T23:06:00Z">
              <w:r>
                <w:rPr>
                  <w:rFonts w:asciiTheme="minorHAnsi" w:eastAsia="Calibri" w:hAnsiTheme="minorHAnsi" w:cs="Calibri"/>
                  <w:color w:val="4F81BD" w:themeColor="accent1"/>
                  <w:sz w:val="24"/>
                  <w:szCs w:val="24"/>
                </w:rPr>
                <w:t>Rolle</w:t>
              </w:r>
            </w:ins>
            <w:r w:rsidRPr="00950490">
              <w:rPr>
                <w:rFonts w:asciiTheme="minorHAnsi" w:eastAsia="Calibri" w:hAnsiTheme="minorHAnsi" w:cs="Calibri"/>
                <w:color w:val="4F81BD" w:themeColor="accent1"/>
                <w:sz w:val="24"/>
                <w:szCs w:val="24"/>
              </w:rPr>
              <w:t xml:space="preserve">(n) </w:t>
            </w:r>
            <w:ins w:id="145" w:author="Stefan Thanheiser" w:date="2019-02-19T23:07:00Z">
              <w:r>
                <w:rPr>
                  <w:rFonts w:asciiTheme="minorHAnsi" w:eastAsia="Calibri" w:hAnsiTheme="minorHAnsi" w:cs="Calibri"/>
                  <w:color w:val="4F81BD" w:themeColor="accent1"/>
                  <w:sz w:val="24"/>
                  <w:szCs w:val="24"/>
                </w:rPr>
                <w:t>zugeordnet sind</w:t>
              </w:r>
            </w:ins>
            <w:r w:rsidRPr="00950490">
              <w:rPr>
                <w:rFonts w:asciiTheme="minorHAnsi" w:eastAsia="Calibri" w:hAnsiTheme="minorHAnsi" w:cs="Calibri"/>
                <w:color w:val="4F81BD" w:themeColor="accent1"/>
                <w:sz w:val="24"/>
                <w:szCs w:val="24"/>
              </w:rPr>
              <w:t>.</w:t>
            </w:r>
          </w:p>
          <w:p w14:paraId="29768550"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E2386E7" w14:textId="4C865279" w:rsidR="00C3550F" w:rsidRDefault="00C3550F" w:rsidP="003731A2">
            <w:pPr>
              <w:widowControl w:val="0"/>
              <w:pBdr>
                <w:top w:val="nil"/>
                <w:left w:val="nil"/>
                <w:bottom w:val="nil"/>
                <w:right w:val="nil"/>
                <w:between w:val="nil"/>
              </w:pBdr>
              <w:spacing w:line="240" w:lineRule="auto"/>
              <w:rPr>
                <w:ins w:id="146" w:author="Stefan Thanheiser" w:date="2019-02-19T23:09:00Z"/>
                <w:rFonts w:asciiTheme="minorHAnsi" w:eastAsia="Calibri" w:hAnsiTheme="minorHAnsi" w:cs="Calibri"/>
                <w:color w:val="4F81BD" w:themeColor="accent1"/>
                <w:sz w:val="24"/>
                <w:szCs w:val="24"/>
              </w:rPr>
            </w:pPr>
            <w:ins w:id="147" w:author="Stefan Thanheiser" w:date="2019-02-19T23:09:00Z">
              <w:r>
                <w:rPr>
                  <w:rFonts w:asciiTheme="minorHAnsi" w:eastAsia="Calibri" w:hAnsiTheme="minorHAnsi" w:cs="Calibri"/>
                  <w:color w:val="4F81BD" w:themeColor="accent1"/>
                  <w:sz w:val="24"/>
                  <w:szCs w:val="24"/>
                </w:rPr>
                <w:t>2.2.2 Die ide</w:t>
              </w:r>
            </w:ins>
            <w:ins w:id="148" w:author="Stefan Thanheiser" w:date="2019-02-19T23:10:00Z">
              <w:r>
                <w:rPr>
                  <w:rFonts w:asciiTheme="minorHAnsi" w:eastAsia="Calibri" w:hAnsiTheme="minorHAnsi" w:cs="Calibri"/>
                  <w:color w:val="4F81BD" w:themeColor="accent1"/>
                  <w:sz w:val="24"/>
                  <w:szCs w:val="24"/>
                </w:rPr>
                <w:t>n</w:t>
              </w:r>
            </w:ins>
            <w:ins w:id="149" w:author="Stefan Thanheiser" w:date="2019-02-19T23:09:00Z">
              <w:r>
                <w:rPr>
                  <w:rFonts w:asciiTheme="minorHAnsi" w:eastAsia="Calibri" w:hAnsiTheme="minorHAnsi" w:cs="Calibri"/>
                  <w:color w:val="4F81BD" w:themeColor="accent1"/>
                  <w:sz w:val="24"/>
                  <w:szCs w:val="24"/>
                </w:rPr>
                <w:t>t</w:t>
              </w:r>
            </w:ins>
            <w:ins w:id="150" w:author="Stefan Thanheiser" w:date="2019-02-19T23:10:00Z">
              <w:r>
                <w:rPr>
                  <w:rFonts w:asciiTheme="minorHAnsi" w:eastAsia="Calibri" w:hAnsiTheme="minorHAnsi" w:cs="Calibri"/>
                  <w:color w:val="4F81BD" w:themeColor="accent1"/>
                  <w:sz w:val="24"/>
                  <w:szCs w:val="24"/>
                </w:rPr>
                <w:t xml:space="preserve">ifizierten Rollen sind </w:t>
              </w:r>
            </w:ins>
            <w:ins w:id="151" w:author="Stefan Thanheiser" w:date="2019-02-19T23:11:00Z">
              <w:r>
                <w:rPr>
                  <w:rFonts w:asciiTheme="minorHAnsi" w:eastAsia="Calibri" w:hAnsiTheme="minorHAnsi" w:cs="Calibri"/>
                  <w:color w:val="4F81BD" w:themeColor="accent1"/>
                  <w:sz w:val="24"/>
                  <w:szCs w:val="24"/>
                </w:rPr>
                <w:t xml:space="preserve">mit </w:t>
              </w:r>
            </w:ins>
            <w:ins w:id="152" w:author="Stefan Thanheiser" w:date="2019-02-19T23:10:00Z">
              <w:r>
                <w:rPr>
                  <w:rFonts w:asciiTheme="minorHAnsi" w:eastAsia="Calibri" w:hAnsiTheme="minorHAnsi" w:cs="Calibri"/>
                  <w:color w:val="4F81BD" w:themeColor="accent1"/>
                  <w:sz w:val="24"/>
                  <w:szCs w:val="24"/>
                </w:rPr>
                <w:lastRenderedPageBreak/>
                <w:t>ausreichend</w:t>
              </w:r>
            </w:ins>
            <w:ins w:id="153" w:author="Stefan Thanheiser" w:date="2019-02-19T23:11:00Z">
              <w:r>
                <w:rPr>
                  <w:rFonts w:asciiTheme="minorHAnsi" w:eastAsia="Calibri" w:hAnsiTheme="minorHAnsi" w:cs="Calibri"/>
                  <w:color w:val="4F81BD" w:themeColor="accent1"/>
                  <w:sz w:val="24"/>
                  <w:szCs w:val="24"/>
                </w:rPr>
                <w:t>en</w:t>
              </w:r>
            </w:ins>
            <w:ins w:id="154" w:author="Stefan Thanheiser" w:date="2019-02-19T23:10:00Z">
              <w:r>
                <w:rPr>
                  <w:rFonts w:asciiTheme="minorHAnsi" w:eastAsia="Calibri" w:hAnsiTheme="minorHAnsi" w:cs="Calibri"/>
                  <w:color w:val="4F81BD" w:themeColor="accent1"/>
                  <w:sz w:val="24"/>
                  <w:szCs w:val="24"/>
                </w:rPr>
                <w:t xml:space="preserve"> personell</w:t>
              </w:r>
            </w:ins>
            <w:ins w:id="155" w:author="Stefan Thanheiser" w:date="2019-02-19T23:11:00Z">
              <w:r>
                <w:rPr>
                  <w:rFonts w:asciiTheme="minorHAnsi" w:eastAsia="Calibri" w:hAnsiTheme="minorHAnsi" w:cs="Calibri"/>
                  <w:color w:val="4F81BD" w:themeColor="accent1"/>
                  <w:sz w:val="24"/>
                  <w:szCs w:val="24"/>
                </w:rPr>
                <w:t>en und finanziellen Ressourcen</w:t>
              </w:r>
            </w:ins>
            <w:ins w:id="156" w:author="Stefan Thanheiser" w:date="2019-02-19T23:10:00Z">
              <w:r>
                <w:rPr>
                  <w:rFonts w:asciiTheme="minorHAnsi" w:eastAsia="Calibri" w:hAnsiTheme="minorHAnsi" w:cs="Calibri"/>
                  <w:color w:val="4F81BD" w:themeColor="accent1"/>
                  <w:sz w:val="24"/>
                  <w:szCs w:val="24"/>
                </w:rPr>
                <w:t xml:space="preserve"> ausgestattet</w:t>
              </w:r>
            </w:ins>
          </w:p>
          <w:p w14:paraId="61F8F6C5" w14:textId="77777777" w:rsidR="00C3550F" w:rsidRDefault="00C3550F" w:rsidP="003731A2">
            <w:pPr>
              <w:widowControl w:val="0"/>
              <w:pBdr>
                <w:top w:val="nil"/>
                <w:left w:val="nil"/>
                <w:bottom w:val="nil"/>
                <w:right w:val="nil"/>
                <w:between w:val="nil"/>
              </w:pBdr>
              <w:spacing w:line="240" w:lineRule="auto"/>
              <w:rPr>
                <w:ins w:id="157" w:author="Stefan Thanheiser" w:date="2019-02-19T23:09:00Z"/>
                <w:rFonts w:asciiTheme="minorHAnsi" w:eastAsia="Calibri" w:hAnsiTheme="minorHAnsi" w:cs="Calibri"/>
                <w:color w:val="4F81BD" w:themeColor="accent1"/>
                <w:sz w:val="24"/>
                <w:szCs w:val="24"/>
              </w:rPr>
            </w:pPr>
          </w:p>
          <w:p w14:paraId="42E51DA3" w14:textId="112ACBF8"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58" w:author="Stefan Thanheiser" w:date="2019-02-19T23:11:00Z">
              <w:r>
                <w:rPr>
                  <w:rFonts w:asciiTheme="minorHAnsi" w:eastAsia="Calibri" w:hAnsiTheme="minorHAnsi" w:cs="Calibri"/>
                  <w:color w:val="4F81BD" w:themeColor="accent1"/>
                  <w:sz w:val="24"/>
                  <w:szCs w:val="24"/>
                </w:rPr>
                <w:t>2.2.3</w:t>
              </w:r>
            </w:ins>
            <w:r w:rsidRPr="00950490">
              <w:rPr>
                <w:rFonts w:asciiTheme="minorHAnsi" w:eastAsia="Calibri" w:hAnsiTheme="minorHAnsi" w:cs="Calibri"/>
                <w:color w:val="4F81BD" w:themeColor="accent1"/>
                <w:sz w:val="24"/>
                <w:szCs w:val="24"/>
              </w:rPr>
              <w:t xml:space="preserve"> Benennung der juristischen Expertise, die </w:t>
            </w:r>
            <w:ins w:id="159" w:author="Stefan Thanheiser" w:date="2019-02-19T23:13:00Z">
              <w:r>
                <w:rPr>
                  <w:rFonts w:asciiTheme="minorHAnsi" w:eastAsia="Calibri" w:hAnsiTheme="minorHAnsi" w:cs="Calibri"/>
                  <w:color w:val="4F81BD" w:themeColor="accent1"/>
                  <w:sz w:val="24"/>
                  <w:szCs w:val="24"/>
                </w:rPr>
                <w:t xml:space="preserve">sowohl </w:t>
              </w:r>
            </w:ins>
            <w:r w:rsidRPr="00950490">
              <w:rPr>
                <w:rFonts w:asciiTheme="minorHAnsi" w:eastAsia="Calibri" w:hAnsiTheme="minorHAnsi" w:cs="Calibri"/>
                <w:color w:val="4F81BD" w:themeColor="accent1"/>
                <w:sz w:val="24"/>
                <w:szCs w:val="24"/>
              </w:rPr>
              <w:t xml:space="preserve">intern </w:t>
            </w:r>
            <w:ins w:id="160" w:author="Stefan Thanheiser" w:date="2019-02-19T23:13:00Z">
              <w:r>
                <w:rPr>
                  <w:rFonts w:asciiTheme="minorHAnsi" w:eastAsia="Calibri" w:hAnsiTheme="minorHAnsi" w:cs="Calibri"/>
                  <w:color w:val="4F81BD" w:themeColor="accent1"/>
                  <w:sz w:val="24"/>
                  <w:szCs w:val="24"/>
                </w:rPr>
                <w:t xml:space="preserve">als auch </w:t>
              </w:r>
            </w:ins>
            <w:r w:rsidRPr="00950490">
              <w:rPr>
                <w:rFonts w:asciiTheme="minorHAnsi" w:eastAsia="Calibri" w:hAnsiTheme="minorHAnsi" w:cs="Calibri"/>
                <w:color w:val="4F81BD" w:themeColor="accent1"/>
                <w:sz w:val="24"/>
                <w:szCs w:val="24"/>
              </w:rPr>
              <w:t>extern zur</w:t>
            </w:r>
            <w:ins w:id="161" w:author="Stefan Thanheiser" w:date="2019-02-19T23:12:00Z">
              <w:r>
                <w:rPr>
                  <w:rFonts w:asciiTheme="minorHAnsi" w:eastAsia="Calibri" w:hAnsiTheme="minorHAnsi" w:cs="Calibri"/>
                  <w:color w:val="4F81BD" w:themeColor="accent1"/>
                  <w:sz w:val="24"/>
                  <w:szCs w:val="24"/>
                </w:rPr>
                <w:t xml:space="preserve"> </w:t>
              </w:r>
            </w:ins>
            <w:ins w:id="162" w:author="Stefan Thanheiser" w:date="2019-02-19T23:13:00Z">
              <w:r>
                <w:rPr>
                  <w:rFonts w:asciiTheme="minorHAnsi" w:eastAsia="Calibri" w:hAnsiTheme="minorHAnsi" w:cs="Calibri"/>
                  <w:color w:val="4F81BD" w:themeColor="accent1"/>
                  <w:sz w:val="24"/>
                  <w:szCs w:val="24"/>
                </w:rPr>
                <w:t>Adressierung von Open-Source-Compliance-Themen zu</w:t>
              </w:r>
            </w:ins>
            <w:r w:rsidRPr="00950490">
              <w:rPr>
                <w:rFonts w:asciiTheme="minorHAnsi" w:eastAsia="Calibri" w:hAnsiTheme="minorHAnsi" w:cs="Calibri"/>
                <w:color w:val="4F81BD" w:themeColor="accent1"/>
                <w:sz w:val="24"/>
                <w:szCs w:val="24"/>
              </w:rPr>
              <w:t xml:space="preserve"> Verfügung steht.</w:t>
            </w:r>
          </w:p>
          <w:p w14:paraId="6AAECC4E"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7A4D93" w14:textId="77777777" w:rsidR="00C3550F" w:rsidRDefault="00C3550F" w:rsidP="003731A2">
            <w:pPr>
              <w:widowControl w:val="0"/>
              <w:pBdr>
                <w:top w:val="nil"/>
                <w:left w:val="nil"/>
                <w:bottom w:val="nil"/>
                <w:right w:val="nil"/>
                <w:between w:val="nil"/>
              </w:pBdr>
              <w:spacing w:line="240" w:lineRule="auto"/>
              <w:rPr>
                <w:ins w:id="163" w:author="Stefan Thanheiser" w:date="2019-02-19T23:14:00Z"/>
                <w:rFonts w:asciiTheme="minorHAnsi" w:eastAsia="Calibri" w:hAnsiTheme="minorHAnsi" w:cs="Calibri"/>
                <w:color w:val="4F81BD" w:themeColor="accent1"/>
                <w:sz w:val="24"/>
                <w:szCs w:val="24"/>
              </w:rPr>
            </w:pPr>
          </w:p>
          <w:p w14:paraId="4EE0C139" w14:textId="50DDA6CB"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64" w:author="Stefan Thanheiser" w:date="2019-02-19T23:14:00Z">
              <w:r>
                <w:rPr>
                  <w:rFonts w:asciiTheme="minorHAnsi" w:eastAsia="Calibri" w:hAnsiTheme="minorHAnsi" w:cs="Calibri"/>
                  <w:color w:val="4F81BD" w:themeColor="accent1"/>
                  <w:sz w:val="24"/>
                  <w:szCs w:val="24"/>
                </w:rPr>
                <w:t>2.2.4</w:t>
              </w:r>
            </w:ins>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1F618F56" w14:textId="77777777" w:rsidR="00C3550F" w:rsidRPr="003731A2" w:rsidRDefault="00C3550F"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550984C4"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65" w:author="Stefan Thanheiser" w:date="2019-02-19T23:14:00Z">
              <w:r>
                <w:rPr>
                  <w:rFonts w:asciiTheme="minorHAnsi" w:eastAsia="Calibri" w:hAnsiTheme="minorHAnsi" w:cs="Calibri"/>
                  <w:color w:val="4F81BD" w:themeColor="accent1"/>
                  <w:sz w:val="24"/>
                  <w:szCs w:val="24"/>
                </w:rPr>
                <w:t>2.2.5</w:t>
              </w:r>
            </w:ins>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1C17BBAE" w14:textId="77777777"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C3550F" w:rsidRPr="00950490"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7EE03C19" w:rsidR="00C3550F" w:rsidRPr="007E07BB" w:rsidRDefault="00C3550F"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ins w:id="166" w:author="Stefan Thanheiser" w:date="2019-02-19T23:16:00Z">
              <w:r>
                <w:rPr>
                  <w:rFonts w:asciiTheme="minorHAnsi" w:eastAsia="Calibri" w:hAnsiTheme="minorHAnsi" w:cs="Calibri"/>
                  <w:color w:val="4F81BD" w:themeColor="accent1"/>
                  <w:sz w:val="24"/>
                  <w:szCs w:val="24"/>
                </w:rPr>
                <w:t>i) Open-Source-Compliance-Verantwortlichkeiten tat</w:t>
              </w:r>
            </w:ins>
            <w:ins w:id="167" w:author="Stefan Thanheiser" w:date="2019-02-19T23:17:00Z">
              <w:r>
                <w:rPr>
                  <w:rFonts w:asciiTheme="minorHAnsi" w:eastAsia="Calibri" w:hAnsiTheme="minorHAnsi" w:cs="Calibri"/>
                  <w:color w:val="4F81BD" w:themeColor="accent1"/>
                  <w:sz w:val="24"/>
                  <w:szCs w:val="24"/>
                </w:rPr>
                <w:t xml:space="preserve">sächlich unterstützt und </w:t>
              </w:r>
            </w:ins>
            <w:ins w:id="168" w:author="Stefan Thanheiser" w:date="2019-02-19T23:18:00Z">
              <w:r>
                <w:rPr>
                  <w:rFonts w:asciiTheme="minorHAnsi" w:eastAsia="Calibri" w:hAnsiTheme="minorHAnsi" w:cs="Calibri"/>
                  <w:color w:val="4F81BD" w:themeColor="accent1"/>
                  <w:sz w:val="24"/>
                  <w:szCs w:val="24"/>
                </w:rPr>
                <w:t xml:space="preserve">mit ausreichenden Ressourcen ausgestattet sind und ii) Richtlinien und </w:t>
              </w:r>
            </w:ins>
            <w:ins w:id="169" w:author="Stefan Thanheiser" w:date="2019-02-19T23:19:00Z">
              <w:r>
                <w:rPr>
                  <w:rFonts w:asciiTheme="minorHAnsi" w:eastAsia="Calibri" w:hAnsiTheme="minorHAnsi" w:cs="Calibri"/>
                  <w:color w:val="4F81BD" w:themeColor="accent1"/>
                  <w:sz w:val="24"/>
                  <w:szCs w:val="24"/>
                </w:rPr>
                <w:t>u</w:t>
              </w:r>
            </w:ins>
            <w:ins w:id="170" w:author="Stefan Thanheiser" w:date="2019-02-19T23:18:00Z">
              <w:r>
                <w:rPr>
                  <w:rFonts w:asciiTheme="minorHAnsi" w:eastAsia="Calibri" w:hAnsiTheme="minorHAnsi" w:cs="Calibri"/>
                  <w:color w:val="4F81BD" w:themeColor="accent1"/>
                  <w:sz w:val="24"/>
                  <w:szCs w:val="24"/>
                </w:rPr>
                <w:t>nterstütz</w:t>
              </w:r>
            </w:ins>
            <w:ins w:id="171" w:author="Stefan Thanheiser" w:date="2019-02-19T23:19:00Z">
              <w:r>
                <w:rPr>
                  <w:rFonts w:asciiTheme="minorHAnsi" w:eastAsia="Calibri" w:hAnsiTheme="minorHAnsi" w:cs="Calibri"/>
                  <w:color w:val="4F81BD" w:themeColor="accent1"/>
                  <w:sz w:val="24"/>
                  <w:szCs w:val="24"/>
                </w:rPr>
                <w:t>ende P</w:t>
              </w:r>
            </w:ins>
            <w:ins w:id="172" w:author="Stefan Thanheiser" w:date="2019-02-19T23:18:00Z">
              <w:r>
                <w:rPr>
                  <w:rFonts w:asciiTheme="minorHAnsi" w:eastAsia="Calibri" w:hAnsiTheme="minorHAnsi" w:cs="Calibri"/>
                  <w:color w:val="4F81BD" w:themeColor="accent1"/>
                  <w:sz w:val="24"/>
                  <w:szCs w:val="24"/>
                </w:rPr>
                <w:t>rozesse</w:t>
              </w:r>
            </w:ins>
            <w:ins w:id="173" w:author="Stefan Thanheiser" w:date="2019-02-19T23:19:00Z">
              <w:r>
                <w:rPr>
                  <w:rFonts w:asciiTheme="minorHAnsi" w:eastAsia="Calibri" w:hAnsiTheme="minorHAnsi" w:cs="Calibri"/>
                  <w:color w:val="4F81BD" w:themeColor="accent1"/>
                  <w:sz w:val="24"/>
                  <w:szCs w:val="24"/>
                </w:rPr>
                <w:t xml:space="preserve"> regelmäßig </w:t>
              </w:r>
            </w:ins>
            <w:ins w:id="174" w:author="Stefan Thanheiser" w:date="2019-02-19T23:20:00Z">
              <w:r>
                <w:rPr>
                  <w:rFonts w:asciiTheme="minorHAnsi" w:eastAsia="Calibri" w:hAnsiTheme="minorHAnsi" w:cs="Calibri"/>
                  <w:color w:val="4F81BD" w:themeColor="accent1"/>
                  <w:sz w:val="24"/>
                  <w:szCs w:val="24"/>
                </w:rPr>
                <w:t>aktualisier</w:t>
              </w:r>
            </w:ins>
            <w:ins w:id="175" w:author="Stefan Thanheiser" w:date="2019-02-19T23:19:00Z">
              <w:r>
                <w:rPr>
                  <w:rFonts w:asciiTheme="minorHAnsi" w:eastAsia="Calibri" w:hAnsiTheme="minorHAnsi" w:cs="Calibri"/>
                  <w:color w:val="4F81BD" w:themeColor="accent1"/>
                  <w:sz w:val="24"/>
                  <w:szCs w:val="24"/>
                </w:rPr>
                <w:t>t werden</w:t>
              </w:r>
            </w:ins>
            <w:ins w:id="176" w:author="Stefan Thanheiser" w:date="2019-02-19T23:20:00Z">
              <w:r w:rsidRPr="007E07BB">
                <w:rPr>
                  <w:rFonts w:asciiTheme="minorHAnsi" w:eastAsia="Calibri" w:hAnsiTheme="minorHAnsi" w:cs="Calibri"/>
                  <w:color w:val="4F81BD" w:themeColor="accent1"/>
                  <w:sz w:val="24"/>
                  <w:szCs w:val="24"/>
                </w:rPr>
                <w:t>, um Änderungen in den Best Practices für Open Source-Compliance zu berücksichtigen.</w:t>
              </w:r>
            </w:ins>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44FDECD3" w14:textId="77777777" w:rsidR="00D613EA" w:rsidRDefault="00D613EA" w:rsidP="003731A2">
      <w:pPr>
        <w:spacing w:line="240" w:lineRule="auto"/>
        <w:rPr>
          <w:rFonts w:asciiTheme="minorHAnsi" w:eastAsia="Calibri" w:hAnsiTheme="minorHAnsi" w:cs="Calibri"/>
          <w:sz w:val="24"/>
          <w:szCs w:val="24"/>
        </w:rPr>
        <w:sectPr w:rsidR="00D613EA" w:rsidSect="0085563E">
          <w:headerReference w:type="default" r:id="rId12"/>
          <w:footerReference w:type="default" r:id="rId13"/>
          <w:pgSz w:w="21629" w:h="11909" w:orient="landscape"/>
          <w:pgMar w:top="1440" w:right="1440" w:bottom="1440" w:left="1440" w:header="0" w:footer="720" w:gutter="0"/>
          <w:pgNumType w:start="0"/>
          <w:cols w:space="720"/>
          <w:titlePg/>
          <w:docGrid w:linePitch="299"/>
        </w:sectPr>
      </w:pPr>
    </w:p>
    <w:p w14:paraId="3882CB2E" w14:textId="2D2D7C15" w:rsidR="005B118C" w:rsidRPr="003731A2" w:rsidRDefault="005B118C" w:rsidP="003731A2">
      <w:pPr>
        <w:spacing w:line="240" w:lineRule="auto"/>
        <w:rPr>
          <w:rFonts w:asciiTheme="minorHAnsi" w:eastAsia="Calibri" w:hAnsiTheme="minorHAnsi" w:cs="Calibri"/>
          <w:sz w:val="24"/>
          <w:szCs w:val="24"/>
        </w:rPr>
      </w:pPr>
    </w:p>
    <w:tbl>
      <w:tblPr>
        <w:tblStyle w:val="5"/>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600C88C2" w14:textId="77777777" w:rsidTr="00980E96">
        <w:tc>
          <w:tcPr>
            <w:tcW w:w="4650" w:type="dxa"/>
            <w:shd w:val="clear" w:color="auto" w:fill="auto"/>
            <w:tcMar>
              <w:top w:w="100" w:type="dxa"/>
              <w:left w:w="100" w:type="dxa"/>
              <w:bottom w:w="100" w:type="dxa"/>
              <w:right w:w="100" w:type="dxa"/>
            </w:tcMar>
          </w:tcPr>
          <w:p w14:paraId="0CB96DAB" w14:textId="77777777" w:rsidR="00980E96" w:rsidRPr="003731A2" w:rsidRDefault="00980E96"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4650" w:type="dxa"/>
          </w:tcPr>
          <w:p w14:paraId="0D8C9584" w14:textId="1AEF9E44" w:rsidR="00980E96" w:rsidRPr="00C10124"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177" w:author="Stefan Thanheiser" w:date="2019-02-22T00:50:00Z">
              <w:r w:rsidRPr="00C10124">
                <w:rPr>
                  <w:rFonts w:asciiTheme="minorHAnsi" w:eastAsia="Calibri" w:hAnsiTheme="minorHAnsi" w:cs="Calibri"/>
                  <w:sz w:val="24"/>
                  <w:szCs w:val="24"/>
                  <w:lang w:val="en-GB"/>
                </w:rPr>
                <w:t>3.0</w:t>
              </w:r>
            </w:ins>
            <w:ins w:id="178" w:author="Stefan Thanheiser" w:date="2019-02-22T01:05:00Z">
              <w:r w:rsidRPr="00C10124">
                <w:rPr>
                  <w:rFonts w:asciiTheme="minorHAnsi" w:eastAsia="Calibri" w:hAnsiTheme="minorHAnsi" w:cs="Calibri"/>
                  <w:sz w:val="24"/>
                  <w:szCs w:val="24"/>
                  <w:lang w:val="en-GB"/>
                </w:rPr>
                <w:t xml:space="preserve"> </w:t>
              </w:r>
            </w:ins>
            <w:ins w:id="179" w:author="Stefan Thanheiser" w:date="2019-02-22T00:50:00Z">
              <w:r w:rsidRPr="00C10124">
                <w:rPr>
                  <w:rFonts w:asciiTheme="minorHAnsi" w:eastAsia="Calibri" w:hAnsiTheme="minorHAnsi" w:cs="Calibri"/>
                  <w:sz w:val="24"/>
                  <w:szCs w:val="24"/>
                  <w:lang w:val="en-GB"/>
                </w:rPr>
                <w:t>Open Source Content Review and Approval</w:t>
              </w:r>
            </w:ins>
          </w:p>
        </w:tc>
        <w:tc>
          <w:tcPr>
            <w:tcW w:w="4650" w:type="dxa"/>
          </w:tcPr>
          <w:p w14:paraId="240F1E4F" w14:textId="6B4FB1C1" w:rsidR="00980E96" w:rsidRPr="00980E96" w:rsidDel="00C10124"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40B0F750" w14:textId="5B032E2B"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del w:id="180" w:author="Stefan Thanheiser" w:date="2019-02-22T01:06:00Z">
              <w:r w:rsidRPr="003731A2" w:rsidDel="00C10124">
                <w:rPr>
                  <w:rFonts w:asciiTheme="minorHAnsi" w:eastAsia="Calibri" w:hAnsiTheme="minorHAnsi" w:cs="Calibri"/>
                  <w:color w:val="6D9EEB"/>
                  <w:sz w:val="24"/>
                  <w:szCs w:val="24"/>
                </w:rPr>
                <w:delText xml:space="preserve">Ziel </w:delText>
              </w:r>
            </w:del>
            <w:r w:rsidRPr="003731A2">
              <w:rPr>
                <w:rFonts w:asciiTheme="minorHAnsi" w:eastAsia="Calibri" w:hAnsiTheme="minorHAnsi" w:cs="Calibri"/>
                <w:color w:val="6D9EEB"/>
                <w:sz w:val="24"/>
                <w:szCs w:val="24"/>
              </w:rPr>
              <w:t>3</w:t>
            </w:r>
            <w:ins w:id="181" w:author="Stefan Thanheiser" w:date="2019-02-22T01:06:00Z">
              <w:r>
                <w:rPr>
                  <w:rFonts w:asciiTheme="minorHAnsi" w:eastAsia="Calibri" w:hAnsiTheme="minorHAnsi" w:cs="Calibri"/>
                  <w:color w:val="6D9EEB"/>
                  <w:sz w:val="24"/>
                  <w:szCs w:val="24"/>
                </w:rPr>
                <w:t>.0</w:t>
              </w:r>
            </w:ins>
            <w:r w:rsidRPr="003731A2">
              <w:rPr>
                <w:rFonts w:asciiTheme="minorHAnsi" w:eastAsia="Calibri" w:hAnsiTheme="minorHAnsi" w:cs="Calibri"/>
                <w:color w:val="6D9EEB"/>
                <w:sz w:val="24"/>
                <w:szCs w:val="24"/>
              </w:rPr>
              <w:t>: Überprüf</w:t>
            </w:r>
            <w:del w:id="182" w:author="Stefan Thanheiser" w:date="2019-02-22T01:06:00Z">
              <w:r w:rsidRPr="003731A2" w:rsidDel="00C10124">
                <w:rPr>
                  <w:rFonts w:asciiTheme="minorHAnsi" w:eastAsia="Calibri" w:hAnsiTheme="minorHAnsi" w:cs="Calibri"/>
                  <w:color w:val="6D9EEB"/>
                  <w:sz w:val="24"/>
                  <w:szCs w:val="24"/>
                </w:rPr>
                <w:delText>en</w:delText>
              </w:r>
            </w:del>
            <w:ins w:id="183" w:author="Stefan Thanheiser" w:date="2019-02-22T01:06:00Z">
              <w:r>
                <w:rPr>
                  <w:rFonts w:asciiTheme="minorHAnsi" w:eastAsia="Calibri" w:hAnsiTheme="minorHAnsi" w:cs="Calibri"/>
                  <w:color w:val="6D9EEB"/>
                  <w:sz w:val="24"/>
                  <w:szCs w:val="24"/>
                </w:rPr>
                <w:t>ung</w:t>
              </w:r>
            </w:ins>
            <w:r w:rsidRPr="003731A2">
              <w:rPr>
                <w:rFonts w:asciiTheme="minorHAnsi" w:eastAsia="Calibri" w:hAnsiTheme="minorHAnsi" w:cs="Calibri"/>
                <w:color w:val="6D9EEB"/>
                <w:sz w:val="24"/>
                <w:szCs w:val="24"/>
              </w:rPr>
              <w:t xml:space="preserve"> und </w:t>
            </w:r>
            <w:del w:id="184" w:author="Stefan Thanheiser" w:date="2019-02-22T01:06:00Z">
              <w:r w:rsidRPr="003731A2" w:rsidDel="00C10124">
                <w:rPr>
                  <w:rFonts w:asciiTheme="minorHAnsi" w:eastAsia="Calibri" w:hAnsiTheme="minorHAnsi" w:cs="Calibri"/>
                  <w:color w:val="6D9EEB"/>
                  <w:sz w:val="24"/>
                  <w:szCs w:val="24"/>
                </w:rPr>
                <w:delText>g</w:delText>
              </w:r>
            </w:del>
            <w:ins w:id="185" w:author="Stefan Thanheiser" w:date="2019-02-22T01:06:00Z">
              <w:r>
                <w:rPr>
                  <w:rFonts w:asciiTheme="minorHAnsi" w:eastAsia="Calibri" w:hAnsiTheme="minorHAnsi" w:cs="Calibri"/>
                  <w:color w:val="6D9EEB"/>
                  <w:sz w:val="24"/>
                  <w:szCs w:val="24"/>
                </w:rPr>
                <w:t>G</w:t>
              </w:r>
            </w:ins>
            <w:r w:rsidRPr="003731A2">
              <w:rPr>
                <w:rFonts w:asciiTheme="minorHAnsi" w:eastAsia="Calibri" w:hAnsiTheme="minorHAnsi" w:cs="Calibri"/>
                <w:color w:val="6D9EEB"/>
                <w:sz w:val="24"/>
                <w:szCs w:val="24"/>
              </w:rPr>
              <w:t>enehmig</w:t>
            </w:r>
            <w:del w:id="186" w:author="Stefan Thanheiser" w:date="2019-02-22T01:06:00Z">
              <w:r w:rsidRPr="003731A2" w:rsidDel="00C10124">
                <w:rPr>
                  <w:rFonts w:asciiTheme="minorHAnsi" w:eastAsia="Calibri" w:hAnsiTheme="minorHAnsi" w:cs="Calibri"/>
                  <w:color w:val="6D9EEB"/>
                  <w:sz w:val="24"/>
                  <w:szCs w:val="24"/>
                </w:rPr>
                <w:delText>en</w:delText>
              </w:r>
            </w:del>
            <w:ins w:id="187" w:author="Stefan Thanheiser" w:date="2019-02-22T01:06:00Z">
              <w:r>
                <w:rPr>
                  <w:rFonts w:asciiTheme="minorHAnsi" w:eastAsia="Calibri" w:hAnsiTheme="minorHAnsi" w:cs="Calibri"/>
                  <w:color w:val="6D9EEB"/>
                  <w:sz w:val="24"/>
                  <w:szCs w:val="24"/>
                </w:rPr>
                <w:t>ung</w:t>
              </w:r>
            </w:ins>
            <w:r w:rsidRPr="003731A2">
              <w:rPr>
                <w:rFonts w:asciiTheme="minorHAnsi" w:eastAsia="Calibri" w:hAnsiTheme="minorHAnsi" w:cs="Calibri"/>
                <w:color w:val="6D9EEB"/>
                <w:sz w:val="24"/>
                <w:szCs w:val="24"/>
              </w:rPr>
              <w:t xml:space="preserve"> </w:t>
            </w:r>
            <w:del w:id="188" w:author="Stefan Thanheiser" w:date="2019-02-22T01:06:00Z">
              <w:r w:rsidRPr="003731A2" w:rsidDel="00C10124">
                <w:rPr>
                  <w:rFonts w:asciiTheme="minorHAnsi" w:eastAsia="Calibri" w:hAnsiTheme="minorHAnsi" w:cs="Calibri"/>
                  <w:color w:val="6D9EEB"/>
                  <w:sz w:val="24"/>
                  <w:szCs w:val="24"/>
                </w:rPr>
                <w:delText>Sie</w:delText>
              </w:r>
            </w:del>
            <w:ins w:id="189" w:author="Stefan Thanheiser" w:date="2019-02-22T01:06:00Z">
              <w:r>
                <w:rPr>
                  <w:rFonts w:asciiTheme="minorHAnsi" w:eastAsia="Calibri" w:hAnsiTheme="minorHAnsi" w:cs="Calibri"/>
                  <w:color w:val="6D9EEB"/>
                  <w:sz w:val="24"/>
                  <w:szCs w:val="24"/>
                </w:rPr>
                <w:t>von</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w:t>
            </w:r>
            <w:ins w:id="190" w:author="Stefan Thanheiser" w:date="2019-02-22T01:06:00Z">
              <w:r>
                <w:rPr>
                  <w:rFonts w:asciiTheme="minorHAnsi" w:eastAsia="Calibri" w:hAnsiTheme="minorHAnsi" w:cs="Calibri"/>
                  <w:color w:val="6D9EEB"/>
                  <w:sz w:val="24"/>
                  <w:szCs w:val="24"/>
                </w:rPr>
                <w:t>n</w:t>
              </w:r>
            </w:ins>
          </w:p>
        </w:tc>
      </w:tr>
      <w:tr w:rsidR="00980E96" w:rsidRPr="003731A2" w14:paraId="5D181C66" w14:textId="77777777" w:rsidTr="00980E96">
        <w:tc>
          <w:tcPr>
            <w:tcW w:w="4650" w:type="dxa"/>
            <w:shd w:val="clear" w:color="auto" w:fill="auto"/>
            <w:tcMar>
              <w:top w:w="100" w:type="dxa"/>
              <w:left w:w="100" w:type="dxa"/>
              <w:bottom w:w="100" w:type="dxa"/>
              <w:right w:w="100" w:type="dxa"/>
            </w:tcMar>
          </w:tcPr>
          <w:p w14:paraId="5BE76C5E" w14:textId="223993DC"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980E96" w:rsidRPr="003731A2" w:rsidRDefault="00980E96" w:rsidP="003731A2">
            <w:pPr>
              <w:spacing w:line="240" w:lineRule="auto"/>
              <w:rPr>
                <w:rFonts w:asciiTheme="minorHAnsi" w:eastAsia="Calibri" w:hAnsiTheme="minorHAnsi" w:cs="Calibri"/>
                <w:sz w:val="24"/>
                <w:szCs w:val="24"/>
                <w:lang w:val="en-US"/>
              </w:rPr>
            </w:pPr>
          </w:p>
          <w:p w14:paraId="09D07E01" w14:textId="1E7E96A0" w:rsidR="00980E96" w:rsidRPr="003731A2" w:rsidRDefault="00980E96" w:rsidP="003731A2">
            <w:pPr>
              <w:spacing w:line="240" w:lineRule="auto"/>
              <w:rPr>
                <w:rFonts w:asciiTheme="minorHAnsi" w:eastAsia="Calibri" w:hAnsiTheme="minorHAnsi" w:cs="Calibri"/>
                <w:sz w:val="24"/>
                <w:szCs w:val="24"/>
                <w:lang w:val="en-US"/>
              </w:rPr>
            </w:pPr>
          </w:p>
          <w:p w14:paraId="79653CAE" w14:textId="77777777" w:rsidR="00980E96" w:rsidRPr="003731A2" w:rsidRDefault="00980E96" w:rsidP="003731A2">
            <w:pPr>
              <w:spacing w:line="240" w:lineRule="auto"/>
              <w:rPr>
                <w:rFonts w:asciiTheme="minorHAnsi" w:eastAsia="Calibri" w:hAnsiTheme="minorHAnsi" w:cs="Calibri"/>
                <w:sz w:val="24"/>
                <w:szCs w:val="24"/>
                <w:lang w:val="en-US"/>
              </w:rPr>
            </w:pPr>
          </w:p>
          <w:p w14:paraId="0B6F5461"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980E96" w:rsidRPr="003731A2" w:rsidRDefault="00980E96" w:rsidP="003731A2">
            <w:pPr>
              <w:spacing w:line="240" w:lineRule="auto"/>
              <w:rPr>
                <w:rFonts w:asciiTheme="minorHAnsi" w:eastAsia="Calibri" w:hAnsiTheme="minorHAnsi" w:cs="Calibri"/>
                <w:sz w:val="24"/>
                <w:szCs w:val="24"/>
                <w:lang w:val="en-US"/>
              </w:rPr>
            </w:pPr>
          </w:p>
          <w:p w14:paraId="7CB864F5" w14:textId="77777777" w:rsidR="00980E96" w:rsidRPr="003731A2" w:rsidRDefault="00980E96" w:rsidP="003731A2">
            <w:pPr>
              <w:spacing w:line="240" w:lineRule="auto"/>
              <w:rPr>
                <w:rFonts w:asciiTheme="minorHAnsi" w:eastAsia="Calibri" w:hAnsiTheme="minorHAnsi" w:cs="Calibri"/>
                <w:sz w:val="24"/>
                <w:szCs w:val="24"/>
                <w:lang w:val="en-US"/>
              </w:rPr>
            </w:pPr>
          </w:p>
          <w:p w14:paraId="0716EB85" w14:textId="0D1EB4F3"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980E96" w:rsidRPr="003731A2" w:rsidRDefault="00980E96" w:rsidP="003731A2">
            <w:pPr>
              <w:spacing w:line="240" w:lineRule="auto"/>
              <w:rPr>
                <w:rFonts w:asciiTheme="minorHAnsi" w:eastAsia="Calibri" w:hAnsiTheme="minorHAnsi" w:cs="Calibri"/>
                <w:sz w:val="24"/>
                <w:szCs w:val="24"/>
                <w:lang w:val="en-US"/>
              </w:rPr>
            </w:pPr>
          </w:p>
          <w:p w14:paraId="2085D09E" w14:textId="77777777" w:rsidR="00980E96" w:rsidRPr="003731A2" w:rsidRDefault="00980E96" w:rsidP="003731A2">
            <w:pPr>
              <w:spacing w:line="240" w:lineRule="auto"/>
              <w:rPr>
                <w:rFonts w:asciiTheme="minorHAnsi" w:eastAsia="Calibri" w:hAnsiTheme="minorHAnsi" w:cs="Calibri"/>
                <w:sz w:val="24"/>
                <w:szCs w:val="24"/>
                <w:lang w:val="en-US"/>
              </w:rPr>
            </w:pPr>
          </w:p>
          <w:p w14:paraId="48A0FE70" w14:textId="3D381D86"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FOSS component bill of materials used to construct the Supplied </w:t>
            </w:r>
            <w:r w:rsidRPr="003731A2">
              <w:rPr>
                <w:rFonts w:asciiTheme="minorHAnsi" w:eastAsia="Calibri" w:hAnsiTheme="minorHAnsi" w:cs="Calibri"/>
                <w:sz w:val="24"/>
                <w:szCs w:val="24"/>
                <w:lang w:val="en-US"/>
              </w:rPr>
              <w:lastRenderedPageBreak/>
              <w:t>Software. A bill of materials is needed to support the systematic review of each component’s license terms to understand the obligations and restrictions as it applies to the distribution of the Supplied Software.</w:t>
            </w:r>
          </w:p>
          <w:p w14:paraId="3CEFEAF6" w14:textId="77777777" w:rsidR="00980E96" w:rsidRPr="003731A2" w:rsidRDefault="00980E96" w:rsidP="003731A2">
            <w:pPr>
              <w:spacing w:line="240" w:lineRule="auto"/>
              <w:rPr>
                <w:rFonts w:asciiTheme="minorHAnsi" w:eastAsia="Calibri" w:hAnsiTheme="minorHAnsi" w:cs="Calibri"/>
                <w:sz w:val="24"/>
                <w:szCs w:val="24"/>
                <w:lang w:val="en-US"/>
              </w:rPr>
            </w:pPr>
          </w:p>
          <w:p w14:paraId="375DED92" w14:textId="380AE2DD" w:rsidR="00980E96" w:rsidRDefault="00980E96" w:rsidP="003731A2">
            <w:pPr>
              <w:spacing w:line="240" w:lineRule="auto"/>
              <w:rPr>
                <w:rFonts w:asciiTheme="minorHAnsi" w:eastAsia="Calibri" w:hAnsiTheme="minorHAnsi" w:cs="Calibri"/>
                <w:sz w:val="24"/>
                <w:szCs w:val="24"/>
                <w:lang w:val="en-US"/>
              </w:rPr>
            </w:pPr>
          </w:p>
          <w:p w14:paraId="14AE1679" w14:textId="70326645" w:rsidR="00980E96" w:rsidRDefault="00980E96" w:rsidP="003731A2">
            <w:pPr>
              <w:spacing w:line="240" w:lineRule="auto"/>
              <w:rPr>
                <w:rFonts w:asciiTheme="minorHAnsi" w:eastAsia="Calibri" w:hAnsiTheme="minorHAnsi" w:cs="Calibri"/>
                <w:sz w:val="24"/>
                <w:szCs w:val="24"/>
                <w:lang w:val="en-US"/>
              </w:rPr>
            </w:pPr>
          </w:p>
          <w:p w14:paraId="588A62B8" w14:textId="77777777" w:rsidR="00980E96" w:rsidRPr="003731A2" w:rsidRDefault="00980E96" w:rsidP="003731A2">
            <w:pPr>
              <w:spacing w:line="240" w:lineRule="auto"/>
              <w:rPr>
                <w:rFonts w:asciiTheme="minorHAnsi" w:eastAsia="Calibri" w:hAnsiTheme="minorHAnsi" w:cs="Calibri"/>
                <w:sz w:val="24"/>
                <w:szCs w:val="24"/>
                <w:lang w:val="en-US"/>
              </w:rPr>
            </w:pPr>
          </w:p>
          <w:p w14:paraId="13CCC273" w14:textId="5BE9E75E"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980E96" w:rsidRPr="003731A2" w:rsidRDefault="00980E96"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980E96" w:rsidRPr="003731A2" w:rsidRDefault="00980E96"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source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980E96" w:rsidRPr="003731A2" w:rsidRDefault="00980E96"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980E96" w:rsidRPr="003731A2" w:rsidRDefault="00980E96"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980E96" w:rsidRPr="003731A2" w:rsidRDefault="00980E96"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980E96" w:rsidRPr="003731A2" w:rsidRDefault="00980E96"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980E96" w:rsidRPr="003731A2" w:rsidRDefault="00980E96" w:rsidP="003731A2">
            <w:pPr>
              <w:spacing w:line="240" w:lineRule="auto"/>
              <w:rPr>
                <w:rFonts w:asciiTheme="minorHAnsi" w:eastAsia="Calibri" w:hAnsiTheme="minorHAnsi" w:cs="Calibri"/>
                <w:sz w:val="24"/>
                <w:szCs w:val="24"/>
                <w:lang w:val="en-US"/>
              </w:rPr>
            </w:pPr>
          </w:p>
          <w:p w14:paraId="5DA0582F" w14:textId="77777777" w:rsidR="00980E96" w:rsidRPr="003731A2" w:rsidRDefault="00980E96" w:rsidP="003731A2">
            <w:pPr>
              <w:spacing w:line="240" w:lineRule="auto"/>
              <w:rPr>
                <w:rFonts w:asciiTheme="minorHAnsi" w:eastAsia="Calibri" w:hAnsiTheme="minorHAnsi" w:cs="Calibri"/>
                <w:sz w:val="24"/>
                <w:szCs w:val="24"/>
                <w:lang w:val="en-US"/>
              </w:rPr>
            </w:pPr>
          </w:p>
          <w:p w14:paraId="0F1C3D68" w14:textId="77777777" w:rsidR="00980E96" w:rsidRPr="003731A2" w:rsidRDefault="00980E96" w:rsidP="003731A2">
            <w:pPr>
              <w:spacing w:line="240" w:lineRule="auto"/>
              <w:rPr>
                <w:rFonts w:asciiTheme="minorHAnsi" w:eastAsia="Calibri" w:hAnsiTheme="minorHAnsi" w:cs="Calibri"/>
                <w:sz w:val="24"/>
                <w:szCs w:val="24"/>
                <w:lang w:val="en-US"/>
              </w:rPr>
            </w:pPr>
          </w:p>
          <w:p w14:paraId="5EBBD2EB" w14:textId="77777777" w:rsidR="00980E96" w:rsidRPr="003731A2" w:rsidRDefault="00980E96" w:rsidP="003731A2">
            <w:pPr>
              <w:spacing w:line="240" w:lineRule="auto"/>
              <w:rPr>
                <w:rFonts w:asciiTheme="minorHAnsi" w:eastAsia="Calibri" w:hAnsiTheme="minorHAnsi" w:cs="Calibri"/>
                <w:sz w:val="24"/>
                <w:szCs w:val="24"/>
                <w:lang w:val="en-US"/>
              </w:rPr>
            </w:pPr>
          </w:p>
          <w:p w14:paraId="60860BB9" w14:textId="77777777" w:rsidR="00980E96" w:rsidRDefault="00980E96" w:rsidP="003731A2">
            <w:pPr>
              <w:spacing w:line="240" w:lineRule="auto"/>
              <w:rPr>
                <w:rFonts w:asciiTheme="minorHAnsi" w:eastAsia="Calibri" w:hAnsiTheme="minorHAnsi" w:cs="Calibri"/>
                <w:sz w:val="24"/>
                <w:szCs w:val="24"/>
                <w:lang w:val="en-US"/>
              </w:rPr>
            </w:pPr>
          </w:p>
          <w:p w14:paraId="2E2F3104" w14:textId="77777777" w:rsidR="00980E96" w:rsidRDefault="00980E96" w:rsidP="003731A2">
            <w:pPr>
              <w:spacing w:line="240" w:lineRule="auto"/>
              <w:rPr>
                <w:rFonts w:asciiTheme="minorHAnsi" w:eastAsia="Calibri" w:hAnsiTheme="minorHAnsi" w:cs="Calibri"/>
                <w:sz w:val="24"/>
                <w:szCs w:val="24"/>
                <w:lang w:val="en-US"/>
              </w:rPr>
            </w:pPr>
          </w:p>
          <w:p w14:paraId="14D78AFC" w14:textId="050D6FB6" w:rsidR="00980E96" w:rsidRDefault="00980E96" w:rsidP="003731A2">
            <w:pPr>
              <w:spacing w:line="240" w:lineRule="auto"/>
              <w:rPr>
                <w:rFonts w:asciiTheme="minorHAnsi" w:eastAsia="Calibri" w:hAnsiTheme="minorHAnsi" w:cs="Calibri"/>
                <w:sz w:val="24"/>
                <w:szCs w:val="24"/>
                <w:lang w:val="en-US"/>
              </w:rPr>
            </w:pPr>
          </w:p>
          <w:p w14:paraId="6F833E81" w14:textId="2F6D4871" w:rsidR="00980E96" w:rsidRDefault="00980E96" w:rsidP="003731A2">
            <w:pPr>
              <w:spacing w:line="240" w:lineRule="auto"/>
              <w:rPr>
                <w:rFonts w:asciiTheme="minorHAnsi" w:eastAsia="Calibri" w:hAnsiTheme="minorHAnsi" w:cs="Calibri"/>
                <w:sz w:val="24"/>
                <w:szCs w:val="24"/>
                <w:lang w:val="en-US"/>
              </w:rPr>
            </w:pPr>
          </w:p>
          <w:p w14:paraId="0E80F072" w14:textId="77777777" w:rsidR="00980E96" w:rsidRDefault="00980E96" w:rsidP="003731A2">
            <w:pPr>
              <w:spacing w:line="240" w:lineRule="auto"/>
              <w:rPr>
                <w:rFonts w:asciiTheme="minorHAnsi" w:eastAsia="Calibri" w:hAnsiTheme="minorHAnsi" w:cs="Calibri"/>
                <w:sz w:val="24"/>
                <w:szCs w:val="24"/>
                <w:lang w:val="en-US"/>
              </w:rPr>
            </w:pPr>
          </w:p>
          <w:p w14:paraId="6FE21910" w14:textId="1020E806" w:rsidR="00980E96" w:rsidRDefault="00980E96" w:rsidP="003731A2">
            <w:pPr>
              <w:spacing w:line="240" w:lineRule="auto"/>
              <w:rPr>
                <w:rFonts w:asciiTheme="minorHAnsi" w:eastAsia="Calibri" w:hAnsiTheme="minorHAnsi" w:cs="Calibri"/>
                <w:sz w:val="24"/>
                <w:szCs w:val="24"/>
                <w:lang w:val="en-US"/>
              </w:rPr>
            </w:pPr>
          </w:p>
          <w:p w14:paraId="5971F5BC" w14:textId="654BBB0B" w:rsidR="00980E96" w:rsidRDefault="00980E96" w:rsidP="003731A2">
            <w:pPr>
              <w:spacing w:line="240" w:lineRule="auto"/>
              <w:rPr>
                <w:rFonts w:asciiTheme="minorHAnsi" w:eastAsia="Calibri" w:hAnsiTheme="minorHAnsi" w:cs="Calibri"/>
                <w:sz w:val="24"/>
                <w:szCs w:val="24"/>
                <w:lang w:val="en-US"/>
              </w:rPr>
            </w:pPr>
          </w:p>
          <w:p w14:paraId="25538F95" w14:textId="77777777" w:rsidR="00980E96" w:rsidRDefault="00980E96" w:rsidP="003731A2">
            <w:pPr>
              <w:spacing w:line="240" w:lineRule="auto"/>
              <w:rPr>
                <w:rFonts w:asciiTheme="minorHAnsi" w:eastAsia="Calibri" w:hAnsiTheme="minorHAnsi" w:cs="Calibri"/>
                <w:sz w:val="24"/>
                <w:szCs w:val="24"/>
                <w:lang w:val="en-US"/>
              </w:rPr>
            </w:pPr>
          </w:p>
          <w:p w14:paraId="6B63DAF6" w14:textId="4FE869DB"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3.2.1 A documented procedure for handling the common FOSS license use cases for the FOSS components of the Supplied Software.</w:t>
            </w:r>
          </w:p>
          <w:p w14:paraId="12C50172" w14:textId="77777777" w:rsidR="00980E96" w:rsidRPr="003731A2" w:rsidRDefault="00980E96" w:rsidP="003731A2">
            <w:pPr>
              <w:spacing w:line="240" w:lineRule="auto"/>
              <w:rPr>
                <w:rFonts w:asciiTheme="minorHAnsi" w:eastAsia="Calibri" w:hAnsiTheme="minorHAnsi" w:cs="Calibri"/>
                <w:sz w:val="24"/>
                <w:szCs w:val="24"/>
                <w:lang w:val="en-US"/>
              </w:rPr>
            </w:pPr>
          </w:p>
          <w:p w14:paraId="2AD536FA" w14:textId="77777777" w:rsidR="00980E96" w:rsidRPr="003731A2" w:rsidRDefault="00980E96" w:rsidP="003731A2">
            <w:pPr>
              <w:spacing w:line="240" w:lineRule="auto"/>
              <w:rPr>
                <w:rFonts w:asciiTheme="minorHAnsi" w:eastAsia="Calibri" w:hAnsiTheme="minorHAnsi" w:cs="Calibri"/>
                <w:sz w:val="24"/>
                <w:szCs w:val="24"/>
                <w:lang w:val="en-US"/>
              </w:rPr>
            </w:pPr>
          </w:p>
          <w:p w14:paraId="2F282BBF" w14:textId="77777777" w:rsidR="00980E96" w:rsidRDefault="00980E96" w:rsidP="003731A2">
            <w:pPr>
              <w:spacing w:line="240" w:lineRule="auto"/>
              <w:rPr>
                <w:rFonts w:asciiTheme="minorHAnsi" w:eastAsia="Calibri" w:hAnsiTheme="minorHAnsi" w:cs="Calibri"/>
                <w:sz w:val="24"/>
                <w:szCs w:val="24"/>
                <w:lang w:val="en-US"/>
              </w:rPr>
            </w:pPr>
          </w:p>
          <w:p w14:paraId="50AAD003" w14:textId="47BF3F2A"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980E96" w:rsidRPr="003731A2" w:rsidRDefault="00980E96" w:rsidP="003731A2">
            <w:pPr>
              <w:widowControl w:val="0"/>
              <w:spacing w:line="240" w:lineRule="auto"/>
              <w:rPr>
                <w:rFonts w:asciiTheme="minorHAnsi" w:eastAsia="Calibri" w:hAnsiTheme="minorHAnsi" w:cs="Calibri"/>
                <w:sz w:val="24"/>
                <w:szCs w:val="24"/>
                <w:lang w:val="en-US"/>
              </w:rPr>
            </w:pPr>
          </w:p>
        </w:tc>
        <w:tc>
          <w:tcPr>
            <w:tcW w:w="4650" w:type="dxa"/>
          </w:tcPr>
          <w:p w14:paraId="74B7A582" w14:textId="379FF351" w:rsidR="00980E96" w:rsidRPr="00C10124" w:rsidRDefault="00980E96" w:rsidP="003731A2">
            <w:pPr>
              <w:widowControl w:val="0"/>
              <w:pBdr>
                <w:top w:val="nil"/>
                <w:left w:val="nil"/>
                <w:bottom w:val="nil"/>
                <w:right w:val="nil"/>
                <w:between w:val="nil"/>
              </w:pBdr>
              <w:spacing w:line="240" w:lineRule="auto"/>
              <w:rPr>
                <w:ins w:id="191" w:author="Stefan Thanheiser" w:date="2019-02-22T00:51:00Z"/>
                <w:rFonts w:asciiTheme="minorHAnsi" w:eastAsia="Calibri" w:hAnsiTheme="minorHAnsi" w:cs="Calibri"/>
                <w:sz w:val="24"/>
                <w:szCs w:val="24"/>
                <w:lang w:val="en-GB"/>
              </w:rPr>
            </w:pPr>
            <w:ins w:id="192" w:author="Stefan Thanheiser" w:date="2019-02-22T00:50:00Z">
              <w:r w:rsidRPr="00C10124">
                <w:rPr>
                  <w:rFonts w:asciiTheme="minorHAnsi" w:eastAsia="Calibri" w:hAnsiTheme="minorHAnsi" w:cs="Calibri"/>
                  <w:sz w:val="24"/>
                  <w:szCs w:val="24"/>
                  <w:lang w:val="en-GB"/>
                </w:rPr>
                <w:lastRenderedPageBreak/>
                <w:t>3.1 A process exists for creating and managing a</w:t>
              </w:r>
            </w:ins>
            <w:ins w:id="193" w:author="Stefan Thanheiser" w:date="2019-02-22T00:52:00Z">
              <w:r w:rsidRPr="00C10124">
                <w:rPr>
                  <w:rFonts w:asciiTheme="minorHAnsi" w:eastAsia="Calibri" w:hAnsiTheme="minorHAnsi" w:cs="Calibri"/>
                  <w:sz w:val="24"/>
                  <w:szCs w:val="24"/>
                  <w:lang w:val="en-GB"/>
                </w:rPr>
                <w:t xml:space="preserve"> </w:t>
              </w:r>
            </w:ins>
            <w:ins w:id="194" w:author="Stefan Thanheiser" w:date="2019-02-22T00:50:00Z">
              <w:r w:rsidRPr="00C10124">
                <w:rPr>
                  <w:rFonts w:asciiTheme="minorHAnsi" w:eastAsia="Calibri" w:hAnsiTheme="minorHAnsi" w:cs="Calibri"/>
                  <w:sz w:val="24"/>
                  <w:szCs w:val="24"/>
                  <w:lang w:val="en-GB"/>
                </w:rPr>
                <w:t>bill of materials which includes each Open Source</w:t>
              </w:r>
            </w:ins>
            <w:ins w:id="195" w:author="Stefan Thanheiser" w:date="2019-02-22T00:51:00Z">
              <w:r w:rsidRPr="00C10124">
                <w:rPr>
                  <w:rFonts w:asciiTheme="minorHAnsi" w:eastAsia="Calibri" w:hAnsiTheme="minorHAnsi" w:cs="Calibri"/>
                  <w:sz w:val="24"/>
                  <w:szCs w:val="24"/>
                  <w:lang w:val="en-GB"/>
                </w:rPr>
                <w:t xml:space="preserve"> </w:t>
              </w:r>
            </w:ins>
            <w:ins w:id="196" w:author="Stefan Thanheiser" w:date="2019-02-22T00:50:00Z">
              <w:r w:rsidRPr="00C10124">
                <w:rPr>
                  <w:rFonts w:asciiTheme="minorHAnsi" w:eastAsia="Calibri" w:hAnsiTheme="minorHAnsi" w:cs="Calibri"/>
                  <w:sz w:val="24"/>
                  <w:szCs w:val="24"/>
                  <w:lang w:val="en-GB"/>
                </w:rPr>
                <w:t xml:space="preserve">component (and its Identified Licenses) from which the Supplied Software is comprised. </w:t>
              </w:r>
            </w:ins>
          </w:p>
          <w:p w14:paraId="35F37A01" w14:textId="7561EAE6" w:rsidR="00980E96" w:rsidRDefault="00980E96" w:rsidP="003731A2">
            <w:pPr>
              <w:widowControl w:val="0"/>
              <w:pBdr>
                <w:top w:val="nil"/>
                <w:left w:val="nil"/>
                <w:bottom w:val="nil"/>
                <w:right w:val="nil"/>
                <w:between w:val="nil"/>
              </w:pBdr>
              <w:spacing w:line="240" w:lineRule="auto"/>
              <w:rPr>
                <w:ins w:id="197" w:author="Stefan Thanheiser" w:date="2019-02-22T01:07:00Z"/>
                <w:rFonts w:asciiTheme="minorHAnsi" w:eastAsia="Calibri" w:hAnsiTheme="minorHAnsi" w:cs="Calibri"/>
                <w:sz w:val="24"/>
                <w:szCs w:val="24"/>
                <w:lang w:val="en-GB"/>
              </w:rPr>
            </w:pPr>
          </w:p>
          <w:p w14:paraId="487D6EF8" w14:textId="0A5EC5A2" w:rsidR="00980E96" w:rsidRDefault="00980E96" w:rsidP="003731A2">
            <w:pPr>
              <w:widowControl w:val="0"/>
              <w:pBdr>
                <w:top w:val="nil"/>
                <w:left w:val="nil"/>
                <w:bottom w:val="nil"/>
                <w:right w:val="nil"/>
                <w:between w:val="nil"/>
              </w:pBdr>
              <w:spacing w:line="240" w:lineRule="auto"/>
              <w:rPr>
                <w:ins w:id="198" w:author="Stefan Thanheiser" w:date="2019-02-22T01:07:00Z"/>
                <w:rFonts w:asciiTheme="minorHAnsi" w:eastAsia="Calibri" w:hAnsiTheme="minorHAnsi" w:cs="Calibri"/>
                <w:sz w:val="24"/>
                <w:szCs w:val="24"/>
                <w:lang w:val="en-GB"/>
              </w:rPr>
            </w:pPr>
          </w:p>
          <w:p w14:paraId="70D088A1" w14:textId="77777777" w:rsidR="00980E96" w:rsidRPr="00C10124" w:rsidRDefault="00980E96" w:rsidP="003731A2">
            <w:pPr>
              <w:widowControl w:val="0"/>
              <w:pBdr>
                <w:top w:val="nil"/>
                <w:left w:val="nil"/>
                <w:bottom w:val="nil"/>
                <w:right w:val="nil"/>
                <w:between w:val="nil"/>
              </w:pBdr>
              <w:spacing w:line="240" w:lineRule="auto"/>
              <w:rPr>
                <w:ins w:id="199" w:author="Stefan Thanheiser" w:date="2019-02-22T00:51:00Z"/>
                <w:rFonts w:asciiTheme="minorHAnsi" w:eastAsia="Calibri" w:hAnsiTheme="minorHAnsi" w:cs="Calibri"/>
                <w:sz w:val="24"/>
                <w:szCs w:val="24"/>
                <w:lang w:val="en-GB"/>
              </w:rPr>
            </w:pPr>
          </w:p>
          <w:p w14:paraId="2761E823" w14:textId="77777777" w:rsidR="00980E96" w:rsidRPr="00C10124" w:rsidRDefault="00980E96" w:rsidP="003731A2">
            <w:pPr>
              <w:widowControl w:val="0"/>
              <w:pBdr>
                <w:top w:val="nil"/>
                <w:left w:val="nil"/>
                <w:bottom w:val="nil"/>
                <w:right w:val="nil"/>
                <w:between w:val="nil"/>
              </w:pBdr>
              <w:spacing w:line="240" w:lineRule="auto"/>
              <w:rPr>
                <w:ins w:id="200" w:author="Stefan Thanheiser" w:date="2019-02-22T00:51:00Z"/>
                <w:rFonts w:asciiTheme="minorHAnsi" w:eastAsia="Calibri" w:hAnsiTheme="minorHAnsi" w:cs="Calibri"/>
                <w:sz w:val="24"/>
                <w:szCs w:val="24"/>
                <w:lang w:val="en-GB"/>
              </w:rPr>
            </w:pPr>
            <w:ins w:id="201" w:author="Stefan Thanheiser" w:date="2019-02-22T00:50:00Z">
              <w:r w:rsidRPr="00C10124">
                <w:rPr>
                  <w:rFonts w:asciiTheme="minorHAnsi" w:eastAsia="Calibri" w:hAnsiTheme="minorHAnsi" w:cs="Calibri"/>
                  <w:sz w:val="24"/>
                  <w:szCs w:val="24"/>
                  <w:lang w:val="en-GB"/>
                </w:rPr>
                <w:t>Verification Material(s):</w:t>
              </w:r>
            </w:ins>
          </w:p>
          <w:p w14:paraId="33B26105" w14:textId="77777777" w:rsidR="00980E96" w:rsidRPr="00C10124" w:rsidRDefault="00980E96" w:rsidP="003731A2">
            <w:pPr>
              <w:widowControl w:val="0"/>
              <w:pBdr>
                <w:top w:val="nil"/>
                <w:left w:val="nil"/>
                <w:bottom w:val="nil"/>
                <w:right w:val="nil"/>
                <w:between w:val="nil"/>
              </w:pBdr>
              <w:spacing w:line="240" w:lineRule="auto"/>
              <w:rPr>
                <w:ins w:id="202" w:author="Stefan Thanheiser" w:date="2019-02-22T00:51:00Z"/>
                <w:rFonts w:asciiTheme="minorHAnsi" w:eastAsia="Calibri" w:hAnsiTheme="minorHAnsi" w:cs="Calibri"/>
                <w:sz w:val="24"/>
                <w:szCs w:val="24"/>
                <w:lang w:val="en-GB"/>
              </w:rPr>
            </w:pPr>
            <w:ins w:id="203" w:author="Stefan Thanheiser" w:date="2019-02-22T00:50:00Z">
              <w:r w:rsidRPr="00C10124">
                <w:rPr>
                  <w:rFonts w:asciiTheme="minorHAnsi" w:eastAsia="Calibri" w:hAnsiTheme="minorHAnsi" w:cs="Calibri"/>
                  <w:sz w:val="24"/>
                  <w:szCs w:val="24"/>
                  <w:lang w:val="en-GB"/>
                </w:rPr>
                <w:t>3.1.1 A documented procedure for identifying, tracking and archiving information about the collection of Open Source</w:t>
              </w:r>
            </w:ins>
            <w:ins w:id="204" w:author="Stefan Thanheiser" w:date="2019-02-22T00:51:00Z">
              <w:r w:rsidRPr="00C10124">
                <w:rPr>
                  <w:rFonts w:asciiTheme="minorHAnsi" w:eastAsia="Calibri" w:hAnsiTheme="minorHAnsi" w:cs="Calibri"/>
                  <w:sz w:val="24"/>
                  <w:szCs w:val="24"/>
                  <w:lang w:val="en-GB"/>
                </w:rPr>
                <w:t xml:space="preserve"> </w:t>
              </w:r>
            </w:ins>
            <w:ins w:id="205" w:author="Stefan Thanheiser" w:date="2019-02-22T00:50:00Z">
              <w:r w:rsidRPr="00C10124">
                <w:rPr>
                  <w:rFonts w:asciiTheme="minorHAnsi" w:eastAsia="Calibri" w:hAnsiTheme="minorHAnsi" w:cs="Calibri"/>
                  <w:sz w:val="24"/>
                  <w:szCs w:val="24"/>
                  <w:lang w:val="en-GB"/>
                </w:rPr>
                <w:t>components from which the Supplied Software is comprised.</w:t>
              </w:r>
            </w:ins>
          </w:p>
          <w:p w14:paraId="1B446B17" w14:textId="2F51D38D" w:rsidR="00980E96" w:rsidRDefault="00980E96" w:rsidP="003731A2">
            <w:pPr>
              <w:widowControl w:val="0"/>
              <w:pBdr>
                <w:top w:val="nil"/>
                <w:left w:val="nil"/>
                <w:bottom w:val="nil"/>
                <w:right w:val="nil"/>
                <w:between w:val="nil"/>
              </w:pBdr>
              <w:spacing w:line="240" w:lineRule="auto"/>
              <w:rPr>
                <w:ins w:id="206" w:author="Stefan Thanheiser" w:date="2019-02-22T01:08:00Z"/>
                <w:rFonts w:asciiTheme="minorHAnsi" w:eastAsia="Calibri" w:hAnsiTheme="minorHAnsi" w:cs="Calibri"/>
                <w:sz w:val="24"/>
                <w:szCs w:val="24"/>
                <w:lang w:val="en-GB"/>
              </w:rPr>
            </w:pPr>
          </w:p>
          <w:p w14:paraId="712D947F" w14:textId="274408AD" w:rsidR="00980E96" w:rsidRDefault="00980E96" w:rsidP="003731A2">
            <w:pPr>
              <w:widowControl w:val="0"/>
              <w:pBdr>
                <w:top w:val="nil"/>
                <w:left w:val="nil"/>
                <w:bottom w:val="nil"/>
                <w:right w:val="nil"/>
                <w:between w:val="nil"/>
              </w:pBdr>
              <w:spacing w:line="240" w:lineRule="auto"/>
              <w:rPr>
                <w:ins w:id="207" w:author="Stefan Thanheiser" w:date="2019-02-22T01:38:00Z"/>
                <w:rFonts w:asciiTheme="minorHAnsi" w:eastAsia="Calibri" w:hAnsiTheme="minorHAnsi" w:cs="Calibri"/>
                <w:sz w:val="24"/>
                <w:szCs w:val="24"/>
                <w:lang w:val="en-GB"/>
              </w:rPr>
            </w:pPr>
          </w:p>
          <w:p w14:paraId="780D8A45" w14:textId="77777777" w:rsidR="00980E96" w:rsidRPr="00C10124" w:rsidRDefault="00980E96" w:rsidP="003731A2">
            <w:pPr>
              <w:widowControl w:val="0"/>
              <w:pBdr>
                <w:top w:val="nil"/>
                <w:left w:val="nil"/>
                <w:bottom w:val="nil"/>
                <w:right w:val="nil"/>
                <w:between w:val="nil"/>
              </w:pBdr>
              <w:spacing w:line="240" w:lineRule="auto"/>
              <w:rPr>
                <w:ins w:id="208" w:author="Stefan Thanheiser" w:date="2019-02-22T00:51:00Z"/>
                <w:rFonts w:asciiTheme="minorHAnsi" w:eastAsia="Calibri" w:hAnsiTheme="minorHAnsi" w:cs="Calibri"/>
                <w:sz w:val="24"/>
                <w:szCs w:val="24"/>
                <w:lang w:val="en-GB"/>
              </w:rPr>
            </w:pPr>
          </w:p>
          <w:p w14:paraId="649F1807" w14:textId="37ADED3E" w:rsidR="00980E96" w:rsidRPr="00C10124" w:rsidRDefault="00980E96" w:rsidP="003731A2">
            <w:pPr>
              <w:widowControl w:val="0"/>
              <w:pBdr>
                <w:top w:val="nil"/>
                <w:left w:val="nil"/>
                <w:bottom w:val="nil"/>
                <w:right w:val="nil"/>
                <w:between w:val="nil"/>
              </w:pBdr>
              <w:spacing w:line="240" w:lineRule="auto"/>
              <w:rPr>
                <w:ins w:id="209" w:author="Stefan Thanheiser" w:date="2019-02-22T00:51:00Z"/>
                <w:rFonts w:asciiTheme="minorHAnsi" w:eastAsia="Calibri" w:hAnsiTheme="minorHAnsi" w:cs="Calibri"/>
                <w:sz w:val="24"/>
                <w:szCs w:val="24"/>
                <w:lang w:val="en-GB"/>
              </w:rPr>
            </w:pPr>
            <w:ins w:id="210" w:author="Stefan Thanheiser" w:date="2019-02-22T00:50:00Z">
              <w:r w:rsidRPr="00C10124">
                <w:rPr>
                  <w:rFonts w:asciiTheme="minorHAnsi" w:eastAsia="Calibri" w:hAnsiTheme="minorHAnsi" w:cs="Calibri"/>
                  <w:sz w:val="24"/>
                  <w:szCs w:val="24"/>
                  <w:lang w:val="en-GB"/>
                </w:rPr>
                <w:t>3.1.2 Open</w:t>
              </w:r>
            </w:ins>
            <w:ins w:id="211" w:author="Stefan Thanheiser" w:date="2019-02-22T00:52:00Z">
              <w:r w:rsidRPr="00C10124">
                <w:rPr>
                  <w:rFonts w:asciiTheme="minorHAnsi" w:eastAsia="Calibri" w:hAnsiTheme="minorHAnsi" w:cs="Calibri"/>
                  <w:sz w:val="24"/>
                  <w:szCs w:val="24"/>
                  <w:lang w:val="en-GB"/>
                </w:rPr>
                <w:t xml:space="preserve"> </w:t>
              </w:r>
            </w:ins>
            <w:ins w:id="212" w:author="Stefan Thanheiser" w:date="2019-02-22T00:50:00Z">
              <w:r w:rsidRPr="00C10124">
                <w:rPr>
                  <w:rFonts w:asciiTheme="minorHAnsi" w:eastAsia="Calibri" w:hAnsiTheme="minorHAnsi" w:cs="Calibri"/>
                  <w:sz w:val="24"/>
                  <w:szCs w:val="24"/>
                  <w:lang w:val="en-GB"/>
                </w:rPr>
                <w:t>Source</w:t>
              </w:r>
            </w:ins>
            <w:ins w:id="213" w:author="Stefan Thanheiser" w:date="2019-02-22T00:51:00Z">
              <w:r w:rsidRPr="00C10124">
                <w:rPr>
                  <w:rFonts w:asciiTheme="minorHAnsi" w:eastAsia="Calibri" w:hAnsiTheme="minorHAnsi" w:cs="Calibri"/>
                  <w:sz w:val="24"/>
                  <w:szCs w:val="24"/>
                  <w:lang w:val="en-GB"/>
                </w:rPr>
                <w:t xml:space="preserve"> </w:t>
              </w:r>
            </w:ins>
            <w:ins w:id="214" w:author="Stefan Thanheiser" w:date="2019-02-22T00:50:00Z">
              <w:r w:rsidRPr="00C10124">
                <w:rPr>
                  <w:rFonts w:asciiTheme="minorHAnsi" w:eastAsia="Calibri" w:hAnsiTheme="minorHAnsi" w:cs="Calibri"/>
                  <w:sz w:val="24"/>
                  <w:szCs w:val="24"/>
                  <w:lang w:val="en-GB"/>
                </w:rPr>
                <w:t>component</w:t>
              </w:r>
            </w:ins>
            <w:ins w:id="215" w:author="Stefan Thanheiser" w:date="2019-02-22T00:52:00Z">
              <w:r w:rsidRPr="00C10124">
                <w:rPr>
                  <w:rFonts w:asciiTheme="minorHAnsi" w:eastAsia="Calibri" w:hAnsiTheme="minorHAnsi" w:cs="Calibri"/>
                  <w:sz w:val="24"/>
                  <w:szCs w:val="24"/>
                  <w:lang w:val="en-GB"/>
                </w:rPr>
                <w:t xml:space="preserve"> </w:t>
              </w:r>
            </w:ins>
            <w:ins w:id="216" w:author="Stefan Thanheiser" w:date="2019-02-22T00:50:00Z">
              <w:r w:rsidRPr="00C10124">
                <w:rPr>
                  <w:rFonts w:asciiTheme="minorHAnsi" w:eastAsia="Calibri" w:hAnsiTheme="minorHAnsi" w:cs="Calibri"/>
                  <w:sz w:val="24"/>
                  <w:szCs w:val="24"/>
                  <w:lang w:val="en-GB"/>
                </w:rPr>
                <w:t>records for the Supplied</w:t>
              </w:r>
            </w:ins>
            <w:ins w:id="217" w:author="Stefan Thanheiser" w:date="2019-02-22T00:52:00Z">
              <w:r w:rsidRPr="00C10124">
                <w:rPr>
                  <w:rFonts w:asciiTheme="minorHAnsi" w:eastAsia="Calibri" w:hAnsiTheme="minorHAnsi" w:cs="Calibri"/>
                  <w:sz w:val="24"/>
                  <w:szCs w:val="24"/>
                  <w:lang w:val="en-GB"/>
                </w:rPr>
                <w:t xml:space="preserve"> </w:t>
              </w:r>
            </w:ins>
            <w:ins w:id="218" w:author="Stefan Thanheiser" w:date="2019-02-22T00:50:00Z">
              <w:r w:rsidRPr="00C10124">
                <w:rPr>
                  <w:rFonts w:asciiTheme="minorHAnsi" w:eastAsia="Calibri" w:hAnsiTheme="minorHAnsi" w:cs="Calibri"/>
                  <w:sz w:val="24"/>
                  <w:szCs w:val="24"/>
                  <w:lang w:val="en-GB"/>
                </w:rPr>
                <w:t>Software which</w:t>
              </w:r>
            </w:ins>
            <w:ins w:id="219" w:author="Stefan Thanheiser" w:date="2019-02-22T00:51:00Z">
              <w:r w:rsidRPr="00C10124">
                <w:rPr>
                  <w:rFonts w:asciiTheme="minorHAnsi" w:eastAsia="Calibri" w:hAnsiTheme="minorHAnsi" w:cs="Calibri"/>
                  <w:sz w:val="24"/>
                  <w:szCs w:val="24"/>
                  <w:lang w:val="en-GB"/>
                </w:rPr>
                <w:t xml:space="preserve"> </w:t>
              </w:r>
            </w:ins>
            <w:ins w:id="220" w:author="Stefan Thanheiser" w:date="2019-02-22T00:50:00Z">
              <w:r w:rsidRPr="00C10124">
                <w:rPr>
                  <w:rFonts w:asciiTheme="minorHAnsi" w:eastAsia="Calibri" w:hAnsiTheme="minorHAnsi" w:cs="Calibri"/>
                  <w:sz w:val="24"/>
                  <w:szCs w:val="24"/>
                  <w:lang w:val="en-GB"/>
                </w:rPr>
                <w:t>demonstrates</w:t>
              </w:r>
            </w:ins>
            <w:ins w:id="221" w:author="Stefan Thanheiser" w:date="2019-02-22T00:52:00Z">
              <w:r w:rsidRPr="00C10124">
                <w:rPr>
                  <w:rFonts w:asciiTheme="minorHAnsi" w:eastAsia="Calibri" w:hAnsiTheme="minorHAnsi" w:cs="Calibri"/>
                  <w:sz w:val="24"/>
                  <w:szCs w:val="24"/>
                  <w:lang w:val="en-GB"/>
                </w:rPr>
                <w:t xml:space="preserve"> </w:t>
              </w:r>
            </w:ins>
            <w:ins w:id="222" w:author="Stefan Thanheiser" w:date="2019-02-22T00:50:00Z">
              <w:r w:rsidRPr="00C10124">
                <w:rPr>
                  <w:rFonts w:asciiTheme="minorHAnsi" w:eastAsia="Calibri" w:hAnsiTheme="minorHAnsi" w:cs="Calibri"/>
                  <w:sz w:val="24"/>
                  <w:szCs w:val="24"/>
                  <w:lang w:val="en-GB"/>
                </w:rPr>
                <w:t>the documented procedure was properly followed.</w:t>
              </w:r>
            </w:ins>
          </w:p>
          <w:p w14:paraId="4A02A6E6" w14:textId="30D842EB" w:rsidR="00980E96" w:rsidRDefault="00980E96" w:rsidP="003731A2">
            <w:pPr>
              <w:widowControl w:val="0"/>
              <w:pBdr>
                <w:top w:val="nil"/>
                <w:left w:val="nil"/>
                <w:bottom w:val="nil"/>
                <w:right w:val="nil"/>
                <w:between w:val="nil"/>
              </w:pBdr>
              <w:spacing w:line="240" w:lineRule="auto"/>
              <w:rPr>
                <w:ins w:id="223" w:author="Stefan Thanheiser" w:date="2019-02-22T01:08:00Z"/>
                <w:rFonts w:asciiTheme="minorHAnsi" w:eastAsia="Calibri" w:hAnsiTheme="minorHAnsi" w:cs="Calibri"/>
                <w:sz w:val="24"/>
                <w:szCs w:val="24"/>
                <w:lang w:val="en-GB"/>
              </w:rPr>
            </w:pPr>
          </w:p>
          <w:p w14:paraId="738C0BE2" w14:textId="77777777" w:rsidR="00980E96" w:rsidRPr="00C10124" w:rsidRDefault="00980E96" w:rsidP="003731A2">
            <w:pPr>
              <w:widowControl w:val="0"/>
              <w:pBdr>
                <w:top w:val="nil"/>
                <w:left w:val="nil"/>
                <w:bottom w:val="nil"/>
                <w:right w:val="nil"/>
                <w:between w:val="nil"/>
              </w:pBdr>
              <w:spacing w:line="240" w:lineRule="auto"/>
              <w:rPr>
                <w:ins w:id="224" w:author="Stefan Thanheiser" w:date="2019-02-22T00:51:00Z"/>
                <w:rFonts w:asciiTheme="minorHAnsi" w:eastAsia="Calibri" w:hAnsiTheme="minorHAnsi" w:cs="Calibri"/>
                <w:sz w:val="24"/>
                <w:szCs w:val="24"/>
                <w:lang w:val="en-GB"/>
              </w:rPr>
            </w:pPr>
          </w:p>
          <w:p w14:paraId="5C9C7141" w14:textId="77777777" w:rsidR="00980E96" w:rsidRPr="00C10124" w:rsidRDefault="00980E96" w:rsidP="003731A2">
            <w:pPr>
              <w:widowControl w:val="0"/>
              <w:pBdr>
                <w:top w:val="nil"/>
                <w:left w:val="nil"/>
                <w:bottom w:val="nil"/>
                <w:right w:val="nil"/>
                <w:between w:val="nil"/>
              </w:pBdr>
              <w:spacing w:line="240" w:lineRule="auto"/>
              <w:rPr>
                <w:ins w:id="225" w:author="Stefan Thanheiser" w:date="2019-02-22T00:52:00Z"/>
                <w:rFonts w:asciiTheme="minorHAnsi" w:eastAsia="Calibri" w:hAnsiTheme="minorHAnsi" w:cs="Calibri"/>
                <w:sz w:val="24"/>
                <w:szCs w:val="24"/>
                <w:lang w:val="en-GB"/>
              </w:rPr>
            </w:pPr>
            <w:ins w:id="226" w:author="Stefan Thanheiser" w:date="2019-02-22T00:50:00Z">
              <w:r w:rsidRPr="00C10124">
                <w:rPr>
                  <w:rFonts w:asciiTheme="minorHAnsi" w:eastAsia="Calibri" w:hAnsiTheme="minorHAnsi" w:cs="Calibri"/>
                  <w:sz w:val="24"/>
                  <w:szCs w:val="24"/>
                  <w:lang w:val="en-GB"/>
                </w:rPr>
                <w:t>Rationale:</w:t>
              </w:r>
            </w:ins>
            <w:ins w:id="227" w:author="Stefan Thanheiser" w:date="2019-02-22T00:51:00Z">
              <w:r w:rsidRPr="00C10124">
                <w:rPr>
                  <w:rFonts w:asciiTheme="minorHAnsi" w:eastAsia="Calibri" w:hAnsiTheme="minorHAnsi" w:cs="Calibri"/>
                  <w:sz w:val="24"/>
                  <w:szCs w:val="24"/>
                  <w:lang w:val="en-GB"/>
                </w:rPr>
                <w:t xml:space="preserve"> </w:t>
              </w:r>
            </w:ins>
          </w:p>
          <w:p w14:paraId="02A09543" w14:textId="77777777" w:rsidR="00980E96" w:rsidRPr="00C10124" w:rsidRDefault="00980E96" w:rsidP="003731A2">
            <w:pPr>
              <w:widowControl w:val="0"/>
              <w:pBdr>
                <w:top w:val="nil"/>
                <w:left w:val="nil"/>
                <w:bottom w:val="nil"/>
                <w:right w:val="nil"/>
                <w:between w:val="nil"/>
              </w:pBdr>
              <w:spacing w:line="240" w:lineRule="auto"/>
              <w:rPr>
                <w:ins w:id="228" w:author="Stefan Thanheiser" w:date="2019-02-22T00:52:00Z"/>
                <w:rFonts w:asciiTheme="minorHAnsi" w:eastAsia="Calibri" w:hAnsiTheme="minorHAnsi" w:cs="Calibri"/>
                <w:sz w:val="24"/>
                <w:szCs w:val="24"/>
                <w:lang w:val="en-GB"/>
              </w:rPr>
            </w:pPr>
            <w:ins w:id="229" w:author="Stefan Thanheiser" w:date="2019-02-22T00:50:00Z">
              <w:r w:rsidRPr="00C10124">
                <w:rPr>
                  <w:rFonts w:asciiTheme="minorHAnsi" w:eastAsia="Calibri" w:hAnsiTheme="minorHAnsi" w:cs="Calibri"/>
                  <w:sz w:val="24"/>
                  <w:szCs w:val="24"/>
                  <w:lang w:val="en-GB"/>
                </w:rPr>
                <w:t>To ensure a process</w:t>
              </w:r>
            </w:ins>
            <w:ins w:id="230" w:author="Stefan Thanheiser" w:date="2019-02-22T00:51:00Z">
              <w:r w:rsidRPr="00C10124">
                <w:rPr>
                  <w:rFonts w:asciiTheme="minorHAnsi" w:eastAsia="Calibri" w:hAnsiTheme="minorHAnsi" w:cs="Calibri"/>
                  <w:sz w:val="24"/>
                  <w:szCs w:val="24"/>
                  <w:lang w:val="en-GB"/>
                </w:rPr>
                <w:t xml:space="preserve"> </w:t>
              </w:r>
            </w:ins>
            <w:ins w:id="231" w:author="Stefan Thanheiser" w:date="2019-02-22T00:50:00Z">
              <w:r w:rsidRPr="00C10124">
                <w:rPr>
                  <w:rFonts w:asciiTheme="minorHAnsi" w:eastAsia="Calibri" w:hAnsiTheme="minorHAnsi" w:cs="Calibri"/>
                  <w:sz w:val="24"/>
                  <w:szCs w:val="24"/>
                  <w:lang w:val="en-GB"/>
                </w:rPr>
                <w:t>exists for creating and managing a</w:t>
              </w:r>
            </w:ins>
            <w:ins w:id="232" w:author="Stefan Thanheiser" w:date="2019-02-22T00:52:00Z">
              <w:r w:rsidRPr="00C10124">
                <w:rPr>
                  <w:rFonts w:asciiTheme="minorHAnsi" w:eastAsia="Calibri" w:hAnsiTheme="minorHAnsi" w:cs="Calibri"/>
                  <w:sz w:val="24"/>
                  <w:szCs w:val="24"/>
                  <w:lang w:val="en-GB"/>
                </w:rPr>
                <w:t>n</w:t>
              </w:r>
            </w:ins>
            <w:ins w:id="233" w:author="Stefan Thanheiser" w:date="2019-02-22T00:50:00Z">
              <w:r w:rsidRPr="00C10124">
                <w:rPr>
                  <w:rFonts w:asciiTheme="minorHAnsi" w:eastAsia="Calibri" w:hAnsiTheme="minorHAnsi" w:cs="Calibri"/>
                  <w:sz w:val="24"/>
                  <w:szCs w:val="24"/>
                  <w:lang w:val="en-GB"/>
                </w:rPr>
                <w:t xml:space="preserve"> Open Source</w:t>
              </w:r>
            </w:ins>
            <w:ins w:id="234" w:author="Stefan Thanheiser" w:date="2019-02-22T00:51:00Z">
              <w:r w:rsidRPr="00C10124">
                <w:rPr>
                  <w:rFonts w:asciiTheme="minorHAnsi" w:eastAsia="Calibri" w:hAnsiTheme="minorHAnsi" w:cs="Calibri"/>
                  <w:sz w:val="24"/>
                  <w:szCs w:val="24"/>
                  <w:lang w:val="en-GB"/>
                </w:rPr>
                <w:t xml:space="preserve"> </w:t>
              </w:r>
            </w:ins>
            <w:ins w:id="235" w:author="Stefan Thanheiser" w:date="2019-02-22T00:50:00Z">
              <w:r w:rsidRPr="00C10124">
                <w:rPr>
                  <w:rFonts w:asciiTheme="minorHAnsi" w:eastAsia="Calibri" w:hAnsiTheme="minorHAnsi" w:cs="Calibri"/>
                  <w:sz w:val="24"/>
                  <w:szCs w:val="24"/>
                  <w:lang w:val="en-GB"/>
                </w:rPr>
                <w:t xml:space="preserve">component bill </w:t>
              </w:r>
              <w:r w:rsidRPr="00C10124">
                <w:rPr>
                  <w:rFonts w:asciiTheme="minorHAnsi" w:eastAsia="Calibri" w:hAnsiTheme="minorHAnsi" w:cs="Calibri"/>
                  <w:sz w:val="24"/>
                  <w:szCs w:val="24"/>
                  <w:lang w:val="en-GB"/>
                </w:rPr>
                <w:t>of materials used to construct the Supplied Software. A bill of materials is needed to support the systematic review of each component’s license terms to understand the obligations and restrictions as it applies to the distribution of the Supplied Software.</w:t>
              </w:r>
            </w:ins>
          </w:p>
          <w:p w14:paraId="2C3A7FBA" w14:textId="77777777" w:rsidR="00980E96" w:rsidRPr="00C10124" w:rsidRDefault="00980E96" w:rsidP="003731A2">
            <w:pPr>
              <w:widowControl w:val="0"/>
              <w:pBdr>
                <w:top w:val="nil"/>
                <w:left w:val="nil"/>
                <w:bottom w:val="nil"/>
                <w:right w:val="nil"/>
                <w:between w:val="nil"/>
              </w:pBdr>
              <w:spacing w:line="240" w:lineRule="auto"/>
              <w:rPr>
                <w:ins w:id="236" w:author="Stefan Thanheiser" w:date="2019-02-22T00:52:00Z"/>
                <w:rFonts w:asciiTheme="minorHAnsi" w:eastAsia="Calibri" w:hAnsiTheme="minorHAnsi" w:cs="Calibri"/>
                <w:sz w:val="24"/>
                <w:szCs w:val="24"/>
                <w:lang w:val="en-GB"/>
              </w:rPr>
            </w:pPr>
          </w:p>
          <w:p w14:paraId="12E7CBC5" w14:textId="77777777" w:rsidR="00980E96" w:rsidRDefault="00980E96" w:rsidP="003731A2">
            <w:pPr>
              <w:widowControl w:val="0"/>
              <w:pBdr>
                <w:top w:val="nil"/>
                <w:left w:val="nil"/>
                <w:bottom w:val="nil"/>
                <w:right w:val="nil"/>
                <w:between w:val="nil"/>
              </w:pBdr>
              <w:spacing w:line="240" w:lineRule="auto"/>
              <w:rPr>
                <w:ins w:id="237" w:author="Stefan Thanheiser" w:date="2019-02-22T01:09:00Z"/>
                <w:rFonts w:asciiTheme="minorHAnsi" w:eastAsia="Calibri" w:hAnsiTheme="minorHAnsi" w:cs="Calibri"/>
                <w:sz w:val="24"/>
                <w:szCs w:val="24"/>
                <w:lang w:val="en-GB"/>
              </w:rPr>
            </w:pPr>
          </w:p>
          <w:p w14:paraId="6F65BB0F" w14:textId="77777777" w:rsidR="00980E96" w:rsidRDefault="00980E96" w:rsidP="003731A2">
            <w:pPr>
              <w:widowControl w:val="0"/>
              <w:pBdr>
                <w:top w:val="nil"/>
                <w:left w:val="nil"/>
                <w:bottom w:val="nil"/>
                <w:right w:val="nil"/>
                <w:between w:val="nil"/>
              </w:pBdr>
              <w:spacing w:line="240" w:lineRule="auto"/>
              <w:rPr>
                <w:ins w:id="238" w:author="Stefan Thanheiser" w:date="2019-02-22T01:09:00Z"/>
                <w:rFonts w:asciiTheme="minorHAnsi" w:eastAsia="Calibri" w:hAnsiTheme="minorHAnsi" w:cs="Calibri"/>
                <w:sz w:val="24"/>
                <w:szCs w:val="24"/>
                <w:lang w:val="en-GB"/>
              </w:rPr>
            </w:pPr>
          </w:p>
          <w:p w14:paraId="63120310" w14:textId="77777777" w:rsidR="00980E96" w:rsidRDefault="00980E96" w:rsidP="003731A2">
            <w:pPr>
              <w:widowControl w:val="0"/>
              <w:pBdr>
                <w:top w:val="nil"/>
                <w:left w:val="nil"/>
                <w:bottom w:val="nil"/>
                <w:right w:val="nil"/>
                <w:between w:val="nil"/>
              </w:pBdr>
              <w:spacing w:line="240" w:lineRule="auto"/>
              <w:rPr>
                <w:ins w:id="239" w:author="Stefan Thanheiser" w:date="2019-02-22T01:09:00Z"/>
                <w:rFonts w:asciiTheme="minorHAnsi" w:eastAsia="Calibri" w:hAnsiTheme="minorHAnsi" w:cs="Calibri"/>
                <w:sz w:val="24"/>
                <w:szCs w:val="24"/>
                <w:lang w:val="en-GB"/>
              </w:rPr>
            </w:pPr>
          </w:p>
          <w:p w14:paraId="34A7BD5F" w14:textId="567367CA" w:rsidR="00980E96" w:rsidRPr="00C10124" w:rsidRDefault="00980E96" w:rsidP="003731A2">
            <w:pPr>
              <w:widowControl w:val="0"/>
              <w:pBdr>
                <w:top w:val="nil"/>
                <w:left w:val="nil"/>
                <w:bottom w:val="nil"/>
                <w:right w:val="nil"/>
                <w:between w:val="nil"/>
              </w:pBdr>
              <w:spacing w:line="240" w:lineRule="auto"/>
              <w:rPr>
                <w:ins w:id="240" w:author="Stefan Thanheiser" w:date="2019-02-22T00:53:00Z"/>
                <w:rFonts w:asciiTheme="minorHAnsi" w:eastAsia="Calibri" w:hAnsiTheme="minorHAnsi" w:cs="Calibri"/>
                <w:sz w:val="24"/>
                <w:szCs w:val="24"/>
                <w:lang w:val="en-GB"/>
              </w:rPr>
            </w:pPr>
            <w:ins w:id="241" w:author="Stefan Thanheiser" w:date="2019-02-22T01:09:00Z">
              <w:r>
                <w:rPr>
                  <w:rFonts w:asciiTheme="minorHAnsi" w:eastAsia="Calibri" w:hAnsiTheme="minorHAnsi" w:cs="Calibri"/>
                  <w:sz w:val="24"/>
                  <w:szCs w:val="24"/>
                  <w:lang w:val="en-GB"/>
                </w:rPr>
                <w:t xml:space="preserve">3.2 </w:t>
              </w:r>
            </w:ins>
            <w:ins w:id="242" w:author="Stefan Thanheiser" w:date="2019-02-22T00:53:00Z">
              <w:r w:rsidRPr="00C10124">
                <w:rPr>
                  <w:rFonts w:asciiTheme="minorHAnsi" w:eastAsia="Calibri" w:hAnsiTheme="minorHAnsi" w:cs="Calibri"/>
                  <w:sz w:val="24"/>
                  <w:szCs w:val="24"/>
                  <w:lang w:val="en-GB"/>
                </w:rPr>
                <w:t>The Open Source compliance program must be capable of handling common Open Source license use cases encountered by Software Staff for Supplied Software, which may include the following use cases</w:t>
              </w:r>
            </w:ins>
            <w:ins w:id="243" w:author="Stefan Thanheiser" w:date="2019-02-22T00:55:00Z">
              <w:r w:rsidRPr="00C10124">
                <w:rPr>
                  <w:rFonts w:asciiTheme="minorHAnsi" w:eastAsia="Calibri" w:hAnsiTheme="minorHAnsi" w:cs="Calibri"/>
                  <w:sz w:val="24"/>
                  <w:szCs w:val="24"/>
                  <w:lang w:val="en-GB"/>
                </w:rPr>
                <w:t xml:space="preserve"> </w:t>
              </w:r>
            </w:ins>
            <w:ins w:id="244" w:author="Stefan Thanheiser" w:date="2019-02-22T00:53:00Z">
              <w:r w:rsidRPr="00C10124">
                <w:rPr>
                  <w:rFonts w:asciiTheme="minorHAnsi" w:eastAsia="Calibri" w:hAnsiTheme="minorHAnsi" w:cs="Calibri"/>
                  <w:sz w:val="24"/>
                  <w:szCs w:val="24"/>
                  <w:lang w:val="en-GB"/>
                </w:rPr>
                <w:t>(note that the list is neither exhaustive, nor may all of the use cases apply):</w:t>
              </w:r>
            </w:ins>
          </w:p>
          <w:p w14:paraId="40E1B0B3" w14:textId="77777777"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45" w:author="Stefan Thanheiser" w:date="2019-02-22T00:54:00Z"/>
                <w:rFonts w:asciiTheme="minorHAnsi" w:eastAsia="Calibri" w:hAnsiTheme="minorHAnsi" w:cs="Calibri"/>
                <w:sz w:val="24"/>
                <w:szCs w:val="24"/>
                <w:lang w:val="en-GB"/>
              </w:rPr>
            </w:pPr>
            <w:ins w:id="246" w:author="Stefan Thanheiser" w:date="2019-02-22T00:53:00Z">
              <w:r w:rsidRPr="00C10124">
                <w:rPr>
                  <w:rFonts w:asciiTheme="minorHAnsi" w:eastAsia="Calibri" w:hAnsiTheme="minorHAnsi" w:cs="Calibri"/>
                  <w:sz w:val="24"/>
                  <w:szCs w:val="24"/>
                  <w:lang w:val="en-GB"/>
                </w:rPr>
                <w:t>distributed in binary form;</w:t>
              </w:r>
            </w:ins>
          </w:p>
          <w:p w14:paraId="7DB43AC4" w14:textId="77777777"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47" w:author="Stefan Thanheiser" w:date="2019-02-22T00:54:00Z"/>
                <w:rFonts w:asciiTheme="minorHAnsi" w:eastAsia="Calibri" w:hAnsiTheme="minorHAnsi" w:cs="Calibri"/>
                <w:sz w:val="24"/>
                <w:szCs w:val="24"/>
                <w:lang w:val="en-GB"/>
              </w:rPr>
            </w:pPr>
            <w:ins w:id="248" w:author="Stefan Thanheiser" w:date="2019-02-22T00:53:00Z">
              <w:r w:rsidRPr="00C10124">
                <w:rPr>
                  <w:rFonts w:asciiTheme="minorHAnsi" w:eastAsia="Calibri" w:hAnsiTheme="minorHAnsi" w:cs="Calibri"/>
                  <w:sz w:val="24"/>
                  <w:szCs w:val="24"/>
                  <w:lang w:val="en-GB"/>
                </w:rPr>
                <w:t>distributed in source form;</w:t>
              </w:r>
            </w:ins>
          </w:p>
          <w:p w14:paraId="47D86C7C" w14:textId="77777777"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49" w:author="Stefan Thanheiser" w:date="2019-02-22T00:54:00Z"/>
                <w:rFonts w:asciiTheme="minorHAnsi" w:eastAsia="Calibri" w:hAnsiTheme="minorHAnsi" w:cs="Calibri"/>
                <w:sz w:val="24"/>
                <w:szCs w:val="24"/>
                <w:lang w:val="en-GB"/>
              </w:rPr>
            </w:pPr>
            <w:ins w:id="250" w:author="Stefan Thanheiser" w:date="2019-02-22T00:53:00Z">
              <w:r w:rsidRPr="00C10124">
                <w:rPr>
                  <w:rFonts w:asciiTheme="minorHAnsi" w:eastAsia="Calibri" w:hAnsiTheme="minorHAnsi" w:cs="Calibri"/>
                  <w:sz w:val="24"/>
                  <w:szCs w:val="24"/>
                  <w:lang w:val="en-GB"/>
                </w:rPr>
                <w:t>integrated with other Open Source such that it may trigger copyleft obligations;</w:t>
              </w:r>
            </w:ins>
          </w:p>
          <w:p w14:paraId="0DBBD94D" w14:textId="77777777"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51" w:author="Stefan Thanheiser" w:date="2019-02-22T00:54:00Z"/>
                <w:rFonts w:asciiTheme="minorHAnsi" w:eastAsia="Calibri" w:hAnsiTheme="minorHAnsi" w:cs="Calibri"/>
                <w:sz w:val="24"/>
                <w:szCs w:val="24"/>
                <w:lang w:val="en-GB"/>
              </w:rPr>
            </w:pPr>
            <w:ins w:id="252" w:author="Stefan Thanheiser" w:date="2019-02-22T00:53:00Z">
              <w:r w:rsidRPr="00C10124">
                <w:rPr>
                  <w:rFonts w:asciiTheme="minorHAnsi" w:eastAsia="Calibri" w:hAnsiTheme="minorHAnsi" w:cs="Calibri"/>
                  <w:sz w:val="24"/>
                  <w:szCs w:val="24"/>
                  <w:lang w:val="en-GB"/>
                </w:rPr>
                <w:t>contains modified Open Source;</w:t>
              </w:r>
            </w:ins>
          </w:p>
          <w:p w14:paraId="4E0FD540" w14:textId="77777777"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53" w:author="Stefan Thanheiser" w:date="2019-02-22T00:54:00Z"/>
                <w:rFonts w:asciiTheme="minorHAnsi" w:eastAsia="Calibri" w:hAnsiTheme="minorHAnsi" w:cs="Calibri"/>
                <w:sz w:val="24"/>
                <w:szCs w:val="24"/>
                <w:lang w:val="en-GB"/>
              </w:rPr>
            </w:pPr>
            <w:ins w:id="254" w:author="Stefan Thanheiser" w:date="2019-02-22T00:53:00Z">
              <w:r w:rsidRPr="00C10124">
                <w:rPr>
                  <w:rFonts w:asciiTheme="minorHAnsi" w:eastAsia="Calibri" w:hAnsiTheme="minorHAnsi" w:cs="Calibri"/>
                  <w:sz w:val="24"/>
                  <w:szCs w:val="24"/>
                  <w:lang w:val="en-GB"/>
                </w:rPr>
                <w:t>contains Open Source or other software under an incompatible license interacting with other components within the Supplied Software; and/or</w:t>
              </w:r>
            </w:ins>
          </w:p>
          <w:p w14:paraId="10318501" w14:textId="60FE2ABB" w:rsidR="00980E96" w:rsidRPr="00C10124" w:rsidRDefault="00980E96" w:rsidP="003E1C02">
            <w:pPr>
              <w:pStyle w:val="Listenabsatz"/>
              <w:widowControl w:val="0"/>
              <w:numPr>
                <w:ilvl w:val="0"/>
                <w:numId w:val="22"/>
              </w:numPr>
              <w:pBdr>
                <w:top w:val="nil"/>
                <w:left w:val="nil"/>
                <w:bottom w:val="nil"/>
                <w:right w:val="nil"/>
                <w:between w:val="nil"/>
              </w:pBdr>
              <w:spacing w:line="240" w:lineRule="auto"/>
              <w:ind w:left="420"/>
              <w:rPr>
                <w:ins w:id="255" w:author="Stefan Thanheiser" w:date="2019-02-22T00:54:00Z"/>
                <w:rFonts w:asciiTheme="minorHAnsi" w:eastAsia="Calibri" w:hAnsiTheme="minorHAnsi" w:cs="Calibri"/>
                <w:sz w:val="24"/>
                <w:szCs w:val="24"/>
                <w:lang w:val="en-GB"/>
              </w:rPr>
            </w:pPr>
            <w:ins w:id="256" w:author="Stefan Thanheiser" w:date="2019-02-22T00:53:00Z">
              <w:r w:rsidRPr="00C10124">
                <w:rPr>
                  <w:rFonts w:asciiTheme="minorHAnsi" w:eastAsia="Calibri" w:hAnsiTheme="minorHAnsi" w:cs="Calibri"/>
                  <w:sz w:val="24"/>
                  <w:szCs w:val="24"/>
                  <w:lang w:val="en-GB"/>
                </w:rPr>
                <w:t>contains Open Source</w:t>
              </w:r>
            </w:ins>
            <w:ins w:id="257" w:author="Stefan Thanheiser" w:date="2019-02-22T00:55:00Z">
              <w:r w:rsidRPr="00C10124">
                <w:rPr>
                  <w:rFonts w:asciiTheme="minorHAnsi" w:eastAsia="Calibri" w:hAnsiTheme="minorHAnsi" w:cs="Calibri"/>
                  <w:sz w:val="24"/>
                  <w:szCs w:val="24"/>
                  <w:lang w:val="en-GB"/>
                </w:rPr>
                <w:t xml:space="preserve"> </w:t>
              </w:r>
            </w:ins>
            <w:ins w:id="258" w:author="Stefan Thanheiser" w:date="2019-02-22T00:53:00Z">
              <w:r w:rsidRPr="00C10124">
                <w:rPr>
                  <w:rFonts w:asciiTheme="minorHAnsi" w:eastAsia="Calibri" w:hAnsiTheme="minorHAnsi" w:cs="Calibri"/>
                  <w:sz w:val="24"/>
                  <w:szCs w:val="24"/>
                  <w:lang w:val="en-GB"/>
                </w:rPr>
                <w:t xml:space="preserve">with attribution </w:t>
              </w:r>
              <w:r w:rsidRPr="00C10124">
                <w:rPr>
                  <w:rFonts w:asciiTheme="minorHAnsi" w:eastAsia="Calibri" w:hAnsiTheme="minorHAnsi" w:cs="Calibri"/>
                  <w:sz w:val="24"/>
                  <w:szCs w:val="24"/>
                  <w:lang w:val="en-GB"/>
                </w:rPr>
                <w:lastRenderedPageBreak/>
                <w:t>requirements.</w:t>
              </w:r>
            </w:ins>
          </w:p>
          <w:p w14:paraId="7D44632E" w14:textId="0349B7D0" w:rsidR="00980E96" w:rsidRDefault="00980E96" w:rsidP="003E1C02">
            <w:pPr>
              <w:widowControl w:val="0"/>
              <w:pBdr>
                <w:top w:val="nil"/>
                <w:left w:val="nil"/>
                <w:bottom w:val="nil"/>
                <w:right w:val="nil"/>
                <w:between w:val="nil"/>
              </w:pBdr>
              <w:spacing w:line="240" w:lineRule="auto"/>
              <w:ind w:left="60"/>
              <w:rPr>
                <w:ins w:id="259" w:author="Stefan Thanheiser" w:date="2019-02-22T01:10:00Z"/>
                <w:rFonts w:asciiTheme="minorHAnsi" w:eastAsia="Calibri" w:hAnsiTheme="minorHAnsi" w:cs="Calibri"/>
                <w:sz w:val="24"/>
                <w:szCs w:val="24"/>
                <w:lang w:val="en-GB"/>
              </w:rPr>
            </w:pPr>
          </w:p>
          <w:p w14:paraId="3E1D65F4" w14:textId="4BD6F4D5" w:rsidR="00980E96" w:rsidRDefault="00980E96" w:rsidP="003E1C02">
            <w:pPr>
              <w:widowControl w:val="0"/>
              <w:pBdr>
                <w:top w:val="nil"/>
                <w:left w:val="nil"/>
                <w:bottom w:val="nil"/>
                <w:right w:val="nil"/>
                <w:between w:val="nil"/>
              </w:pBdr>
              <w:spacing w:line="240" w:lineRule="auto"/>
              <w:ind w:left="60"/>
              <w:rPr>
                <w:ins w:id="260" w:author="Stefan Thanheiser" w:date="2019-02-22T01:10:00Z"/>
                <w:rFonts w:asciiTheme="minorHAnsi" w:eastAsia="Calibri" w:hAnsiTheme="minorHAnsi" w:cs="Calibri"/>
                <w:sz w:val="24"/>
                <w:szCs w:val="24"/>
                <w:lang w:val="en-GB"/>
              </w:rPr>
            </w:pPr>
          </w:p>
          <w:p w14:paraId="107B779B" w14:textId="4BE7566E" w:rsidR="00980E96" w:rsidRDefault="00980E96" w:rsidP="003E1C02">
            <w:pPr>
              <w:widowControl w:val="0"/>
              <w:pBdr>
                <w:top w:val="nil"/>
                <w:left w:val="nil"/>
                <w:bottom w:val="nil"/>
                <w:right w:val="nil"/>
                <w:between w:val="nil"/>
              </w:pBdr>
              <w:spacing w:line="240" w:lineRule="auto"/>
              <w:ind w:left="60"/>
              <w:rPr>
                <w:ins w:id="261" w:author="Stefan Thanheiser" w:date="2019-02-22T01:10:00Z"/>
                <w:rFonts w:asciiTheme="minorHAnsi" w:eastAsia="Calibri" w:hAnsiTheme="minorHAnsi" w:cs="Calibri"/>
                <w:sz w:val="24"/>
                <w:szCs w:val="24"/>
                <w:lang w:val="en-GB"/>
              </w:rPr>
            </w:pPr>
          </w:p>
          <w:p w14:paraId="04EB9A3F" w14:textId="6D799D37" w:rsidR="00980E96" w:rsidRDefault="00980E96" w:rsidP="003E1C02">
            <w:pPr>
              <w:widowControl w:val="0"/>
              <w:pBdr>
                <w:top w:val="nil"/>
                <w:left w:val="nil"/>
                <w:bottom w:val="nil"/>
                <w:right w:val="nil"/>
                <w:between w:val="nil"/>
              </w:pBdr>
              <w:spacing w:line="240" w:lineRule="auto"/>
              <w:ind w:left="60"/>
              <w:rPr>
                <w:ins w:id="262" w:author="Stefan Thanheiser" w:date="2019-02-22T01:10:00Z"/>
                <w:rFonts w:asciiTheme="minorHAnsi" w:eastAsia="Calibri" w:hAnsiTheme="minorHAnsi" w:cs="Calibri"/>
                <w:sz w:val="24"/>
                <w:szCs w:val="24"/>
                <w:lang w:val="en-GB"/>
              </w:rPr>
            </w:pPr>
          </w:p>
          <w:p w14:paraId="6D914588" w14:textId="2024B038" w:rsidR="00980E96" w:rsidRDefault="00980E96" w:rsidP="003E1C02">
            <w:pPr>
              <w:widowControl w:val="0"/>
              <w:pBdr>
                <w:top w:val="nil"/>
                <w:left w:val="nil"/>
                <w:bottom w:val="nil"/>
                <w:right w:val="nil"/>
                <w:between w:val="nil"/>
              </w:pBdr>
              <w:spacing w:line="240" w:lineRule="auto"/>
              <w:ind w:left="60"/>
              <w:rPr>
                <w:ins w:id="263" w:author="Stefan Thanheiser" w:date="2019-02-22T01:10:00Z"/>
                <w:rFonts w:asciiTheme="minorHAnsi" w:eastAsia="Calibri" w:hAnsiTheme="minorHAnsi" w:cs="Calibri"/>
                <w:sz w:val="24"/>
                <w:szCs w:val="24"/>
                <w:lang w:val="en-GB"/>
              </w:rPr>
            </w:pPr>
          </w:p>
          <w:p w14:paraId="4CF46226" w14:textId="77777777" w:rsidR="00980E96" w:rsidRPr="00C10124" w:rsidRDefault="00980E96" w:rsidP="003E1C02">
            <w:pPr>
              <w:widowControl w:val="0"/>
              <w:pBdr>
                <w:top w:val="nil"/>
                <w:left w:val="nil"/>
                <w:bottom w:val="nil"/>
                <w:right w:val="nil"/>
                <w:between w:val="nil"/>
              </w:pBdr>
              <w:spacing w:line="240" w:lineRule="auto"/>
              <w:ind w:left="60"/>
              <w:rPr>
                <w:ins w:id="264" w:author="Stefan Thanheiser" w:date="2019-02-22T00:54:00Z"/>
                <w:rFonts w:asciiTheme="minorHAnsi" w:eastAsia="Calibri" w:hAnsiTheme="minorHAnsi" w:cs="Calibri"/>
                <w:sz w:val="24"/>
                <w:szCs w:val="24"/>
                <w:lang w:val="en-GB"/>
              </w:rPr>
            </w:pPr>
            <w:ins w:id="265" w:author="Stefan Thanheiser" w:date="2019-02-22T00:53:00Z">
              <w:r w:rsidRPr="00C10124">
                <w:rPr>
                  <w:rFonts w:asciiTheme="minorHAnsi" w:eastAsia="Calibri" w:hAnsiTheme="minorHAnsi" w:cs="Calibri"/>
                  <w:sz w:val="24"/>
                  <w:szCs w:val="24"/>
                  <w:lang w:val="en-GB"/>
                </w:rPr>
                <w:t>Verification Material(s):</w:t>
              </w:r>
            </w:ins>
          </w:p>
          <w:p w14:paraId="2218FDB1" w14:textId="77777777" w:rsidR="00980E96" w:rsidRPr="00C10124" w:rsidRDefault="00980E96" w:rsidP="003E1C02">
            <w:pPr>
              <w:widowControl w:val="0"/>
              <w:pBdr>
                <w:top w:val="nil"/>
                <w:left w:val="nil"/>
                <w:bottom w:val="nil"/>
                <w:right w:val="nil"/>
                <w:between w:val="nil"/>
              </w:pBdr>
              <w:spacing w:line="240" w:lineRule="auto"/>
              <w:ind w:left="60"/>
              <w:rPr>
                <w:ins w:id="266" w:author="Stefan Thanheiser" w:date="2019-02-22T00:55:00Z"/>
                <w:rFonts w:asciiTheme="minorHAnsi" w:eastAsia="Calibri" w:hAnsiTheme="minorHAnsi" w:cs="Calibri"/>
                <w:sz w:val="24"/>
                <w:szCs w:val="24"/>
                <w:lang w:val="en-GB"/>
              </w:rPr>
            </w:pPr>
            <w:ins w:id="267" w:author="Stefan Thanheiser" w:date="2019-02-22T00:53:00Z">
              <w:r w:rsidRPr="00C10124">
                <w:rPr>
                  <w:rFonts w:asciiTheme="minorHAnsi" w:eastAsia="Calibri" w:hAnsiTheme="minorHAnsi" w:cs="Calibri"/>
                  <w:sz w:val="24"/>
                  <w:szCs w:val="24"/>
                  <w:lang w:val="en-GB"/>
                </w:rPr>
                <w:t>3.2.1A documented procedure</w:t>
              </w:r>
            </w:ins>
            <w:ins w:id="268" w:author="Stefan Thanheiser" w:date="2019-02-22T00:54:00Z">
              <w:r w:rsidRPr="00C10124">
                <w:rPr>
                  <w:rFonts w:asciiTheme="minorHAnsi" w:eastAsia="Calibri" w:hAnsiTheme="minorHAnsi" w:cs="Calibri"/>
                  <w:sz w:val="24"/>
                  <w:szCs w:val="24"/>
                  <w:lang w:val="en-GB"/>
                </w:rPr>
                <w:t xml:space="preserve"> </w:t>
              </w:r>
            </w:ins>
            <w:ins w:id="269" w:author="Stefan Thanheiser" w:date="2019-02-22T00:53:00Z">
              <w:r w:rsidRPr="00C10124">
                <w:rPr>
                  <w:rFonts w:asciiTheme="minorHAnsi" w:eastAsia="Calibri" w:hAnsiTheme="minorHAnsi" w:cs="Calibri"/>
                  <w:sz w:val="24"/>
                  <w:szCs w:val="24"/>
                  <w:lang w:val="en-GB"/>
                </w:rPr>
                <w:t>for</w:t>
              </w:r>
            </w:ins>
            <w:ins w:id="270" w:author="Stefan Thanheiser" w:date="2019-02-22T00:54:00Z">
              <w:r w:rsidRPr="00C10124">
                <w:rPr>
                  <w:rFonts w:asciiTheme="minorHAnsi" w:eastAsia="Calibri" w:hAnsiTheme="minorHAnsi" w:cs="Calibri"/>
                  <w:sz w:val="24"/>
                  <w:szCs w:val="24"/>
                  <w:lang w:val="en-GB"/>
                </w:rPr>
                <w:t xml:space="preserve"> </w:t>
              </w:r>
            </w:ins>
            <w:ins w:id="271" w:author="Stefan Thanheiser" w:date="2019-02-22T00:53:00Z">
              <w:r w:rsidRPr="00C10124">
                <w:rPr>
                  <w:rFonts w:asciiTheme="minorHAnsi" w:eastAsia="Calibri" w:hAnsiTheme="minorHAnsi" w:cs="Calibri"/>
                  <w:sz w:val="24"/>
                  <w:szCs w:val="24"/>
                  <w:lang w:val="en-GB"/>
                </w:rPr>
                <w:t>handling</w:t>
              </w:r>
            </w:ins>
            <w:ins w:id="272" w:author="Stefan Thanheiser" w:date="2019-02-22T00:54:00Z">
              <w:r w:rsidRPr="00C10124">
                <w:rPr>
                  <w:rFonts w:asciiTheme="minorHAnsi" w:eastAsia="Calibri" w:hAnsiTheme="minorHAnsi" w:cs="Calibri"/>
                  <w:sz w:val="24"/>
                  <w:szCs w:val="24"/>
                  <w:lang w:val="en-GB"/>
                </w:rPr>
                <w:t xml:space="preserve"> </w:t>
              </w:r>
            </w:ins>
            <w:ins w:id="273" w:author="Stefan Thanheiser" w:date="2019-02-22T00:53:00Z">
              <w:r w:rsidRPr="00C10124">
                <w:rPr>
                  <w:rFonts w:asciiTheme="minorHAnsi" w:eastAsia="Calibri" w:hAnsiTheme="minorHAnsi" w:cs="Calibri"/>
                  <w:sz w:val="24"/>
                  <w:szCs w:val="24"/>
                  <w:lang w:val="en-GB"/>
                </w:rPr>
                <w:t>the common</w:t>
              </w:r>
            </w:ins>
            <w:ins w:id="274" w:author="Stefan Thanheiser" w:date="2019-02-22T00:54:00Z">
              <w:r w:rsidRPr="00C10124">
                <w:rPr>
                  <w:rFonts w:asciiTheme="minorHAnsi" w:eastAsia="Calibri" w:hAnsiTheme="minorHAnsi" w:cs="Calibri"/>
                  <w:sz w:val="24"/>
                  <w:szCs w:val="24"/>
                  <w:lang w:val="en-GB"/>
                </w:rPr>
                <w:t xml:space="preserve"> </w:t>
              </w:r>
            </w:ins>
            <w:ins w:id="275" w:author="Stefan Thanheiser" w:date="2019-02-22T00:53:00Z">
              <w:r w:rsidRPr="00C10124">
                <w:rPr>
                  <w:rFonts w:asciiTheme="minorHAnsi" w:eastAsia="Calibri" w:hAnsiTheme="minorHAnsi" w:cs="Calibri"/>
                  <w:sz w:val="24"/>
                  <w:szCs w:val="24"/>
                  <w:lang w:val="en-GB"/>
                </w:rPr>
                <w:t>Open Source</w:t>
              </w:r>
            </w:ins>
            <w:ins w:id="276" w:author="Stefan Thanheiser" w:date="2019-02-22T00:54:00Z">
              <w:r w:rsidRPr="00C10124">
                <w:rPr>
                  <w:rFonts w:asciiTheme="minorHAnsi" w:eastAsia="Calibri" w:hAnsiTheme="minorHAnsi" w:cs="Calibri"/>
                  <w:sz w:val="24"/>
                  <w:szCs w:val="24"/>
                  <w:lang w:val="en-GB"/>
                </w:rPr>
                <w:t xml:space="preserve"> </w:t>
              </w:r>
            </w:ins>
            <w:ins w:id="277" w:author="Stefan Thanheiser" w:date="2019-02-22T00:53:00Z">
              <w:r w:rsidRPr="00C10124">
                <w:rPr>
                  <w:rFonts w:asciiTheme="minorHAnsi" w:eastAsia="Calibri" w:hAnsiTheme="minorHAnsi" w:cs="Calibri"/>
                  <w:sz w:val="24"/>
                  <w:szCs w:val="24"/>
                  <w:lang w:val="en-GB"/>
                </w:rPr>
                <w:t>license</w:t>
              </w:r>
            </w:ins>
            <w:ins w:id="278" w:author="Stefan Thanheiser" w:date="2019-02-22T00:54:00Z">
              <w:r w:rsidRPr="00C10124">
                <w:rPr>
                  <w:rFonts w:asciiTheme="minorHAnsi" w:eastAsia="Calibri" w:hAnsiTheme="minorHAnsi" w:cs="Calibri"/>
                  <w:sz w:val="24"/>
                  <w:szCs w:val="24"/>
                  <w:lang w:val="en-GB"/>
                </w:rPr>
                <w:t xml:space="preserve"> </w:t>
              </w:r>
            </w:ins>
            <w:ins w:id="279" w:author="Stefan Thanheiser" w:date="2019-02-22T00:53:00Z">
              <w:r w:rsidRPr="00C10124">
                <w:rPr>
                  <w:rFonts w:asciiTheme="minorHAnsi" w:eastAsia="Calibri" w:hAnsiTheme="minorHAnsi" w:cs="Calibri"/>
                  <w:sz w:val="24"/>
                  <w:szCs w:val="24"/>
                  <w:lang w:val="en-GB"/>
                </w:rPr>
                <w:t>use cases for the</w:t>
              </w:r>
            </w:ins>
            <w:ins w:id="280" w:author="Stefan Thanheiser" w:date="2019-02-22T00:54:00Z">
              <w:r w:rsidRPr="00C10124">
                <w:rPr>
                  <w:rFonts w:asciiTheme="minorHAnsi" w:eastAsia="Calibri" w:hAnsiTheme="minorHAnsi" w:cs="Calibri"/>
                  <w:sz w:val="24"/>
                  <w:szCs w:val="24"/>
                  <w:lang w:val="en-GB"/>
                </w:rPr>
                <w:t xml:space="preserve"> </w:t>
              </w:r>
            </w:ins>
            <w:ins w:id="281" w:author="Stefan Thanheiser" w:date="2019-02-22T00:53:00Z">
              <w:r w:rsidRPr="00C10124">
                <w:rPr>
                  <w:rFonts w:asciiTheme="minorHAnsi" w:eastAsia="Calibri" w:hAnsiTheme="minorHAnsi" w:cs="Calibri"/>
                  <w:sz w:val="24"/>
                  <w:szCs w:val="24"/>
                  <w:lang w:val="en-GB"/>
                </w:rPr>
                <w:t>Open Source</w:t>
              </w:r>
            </w:ins>
            <w:ins w:id="282" w:author="Stefan Thanheiser" w:date="2019-02-22T00:55:00Z">
              <w:r w:rsidRPr="00C10124">
                <w:rPr>
                  <w:rFonts w:asciiTheme="minorHAnsi" w:eastAsia="Calibri" w:hAnsiTheme="minorHAnsi" w:cs="Calibri"/>
                  <w:sz w:val="24"/>
                  <w:szCs w:val="24"/>
                  <w:lang w:val="en-GB"/>
                </w:rPr>
                <w:t xml:space="preserve"> </w:t>
              </w:r>
            </w:ins>
            <w:ins w:id="283" w:author="Stefan Thanheiser" w:date="2019-02-22T00:53:00Z">
              <w:r w:rsidRPr="00C10124">
                <w:rPr>
                  <w:rFonts w:asciiTheme="minorHAnsi" w:eastAsia="Calibri" w:hAnsiTheme="minorHAnsi" w:cs="Calibri"/>
                  <w:sz w:val="24"/>
                  <w:szCs w:val="24"/>
                  <w:lang w:val="en-GB"/>
                </w:rPr>
                <w:t>components of the</w:t>
              </w:r>
            </w:ins>
            <w:ins w:id="284" w:author="Stefan Thanheiser" w:date="2019-02-22T00:55:00Z">
              <w:r w:rsidRPr="00C10124">
                <w:rPr>
                  <w:rFonts w:asciiTheme="minorHAnsi" w:eastAsia="Calibri" w:hAnsiTheme="minorHAnsi" w:cs="Calibri"/>
                  <w:sz w:val="24"/>
                  <w:szCs w:val="24"/>
                  <w:lang w:val="en-GB"/>
                </w:rPr>
                <w:t xml:space="preserve"> </w:t>
              </w:r>
            </w:ins>
            <w:ins w:id="285" w:author="Stefan Thanheiser" w:date="2019-02-22T00:53:00Z">
              <w:r w:rsidRPr="00C10124">
                <w:rPr>
                  <w:rFonts w:asciiTheme="minorHAnsi" w:eastAsia="Calibri" w:hAnsiTheme="minorHAnsi" w:cs="Calibri"/>
                  <w:sz w:val="24"/>
                  <w:szCs w:val="24"/>
                  <w:lang w:val="en-GB"/>
                </w:rPr>
                <w:t>Supplied Software.</w:t>
              </w:r>
            </w:ins>
            <w:ins w:id="286" w:author="Stefan Thanheiser" w:date="2019-02-22T00:55:00Z">
              <w:r w:rsidRPr="00C10124">
                <w:rPr>
                  <w:rFonts w:asciiTheme="minorHAnsi" w:eastAsia="Calibri" w:hAnsiTheme="minorHAnsi" w:cs="Calibri"/>
                  <w:sz w:val="24"/>
                  <w:szCs w:val="24"/>
                  <w:lang w:val="en-GB"/>
                </w:rPr>
                <w:t xml:space="preserve"> </w:t>
              </w:r>
            </w:ins>
          </w:p>
          <w:p w14:paraId="5804FB7F" w14:textId="2412F6EE" w:rsidR="00980E96" w:rsidRDefault="00980E96" w:rsidP="003E1C02">
            <w:pPr>
              <w:widowControl w:val="0"/>
              <w:pBdr>
                <w:top w:val="nil"/>
                <w:left w:val="nil"/>
                <w:bottom w:val="nil"/>
                <w:right w:val="nil"/>
                <w:between w:val="nil"/>
              </w:pBdr>
              <w:spacing w:line="240" w:lineRule="auto"/>
              <w:ind w:left="60"/>
              <w:rPr>
                <w:ins w:id="287" w:author="Stefan Thanheiser" w:date="2019-02-22T01:10:00Z"/>
                <w:rFonts w:asciiTheme="minorHAnsi" w:eastAsia="Calibri" w:hAnsiTheme="minorHAnsi" w:cs="Calibri"/>
                <w:sz w:val="24"/>
                <w:szCs w:val="24"/>
                <w:lang w:val="en-GB"/>
              </w:rPr>
            </w:pPr>
          </w:p>
          <w:p w14:paraId="0697BD10" w14:textId="44B125F5" w:rsidR="00980E96" w:rsidRDefault="00980E96" w:rsidP="003E1C02">
            <w:pPr>
              <w:widowControl w:val="0"/>
              <w:pBdr>
                <w:top w:val="nil"/>
                <w:left w:val="nil"/>
                <w:bottom w:val="nil"/>
                <w:right w:val="nil"/>
                <w:between w:val="nil"/>
              </w:pBdr>
              <w:spacing w:line="240" w:lineRule="auto"/>
              <w:ind w:left="60"/>
              <w:rPr>
                <w:ins w:id="288" w:author="Stefan Thanheiser" w:date="2019-02-22T01:10:00Z"/>
                <w:rFonts w:asciiTheme="minorHAnsi" w:eastAsia="Calibri" w:hAnsiTheme="minorHAnsi" w:cs="Calibri"/>
                <w:sz w:val="24"/>
                <w:szCs w:val="24"/>
                <w:lang w:val="en-GB"/>
              </w:rPr>
            </w:pPr>
          </w:p>
          <w:p w14:paraId="5B0A02BE" w14:textId="77777777" w:rsidR="00980E96" w:rsidRPr="00C10124" w:rsidRDefault="00980E96" w:rsidP="003E1C02">
            <w:pPr>
              <w:widowControl w:val="0"/>
              <w:pBdr>
                <w:top w:val="nil"/>
                <w:left w:val="nil"/>
                <w:bottom w:val="nil"/>
                <w:right w:val="nil"/>
                <w:between w:val="nil"/>
              </w:pBdr>
              <w:spacing w:line="240" w:lineRule="auto"/>
              <w:ind w:left="60"/>
              <w:rPr>
                <w:ins w:id="289" w:author="Stefan Thanheiser" w:date="2019-02-22T00:55:00Z"/>
                <w:rFonts w:asciiTheme="minorHAnsi" w:eastAsia="Calibri" w:hAnsiTheme="minorHAnsi" w:cs="Calibri"/>
                <w:sz w:val="24"/>
                <w:szCs w:val="24"/>
                <w:lang w:val="en-GB"/>
              </w:rPr>
            </w:pPr>
          </w:p>
          <w:p w14:paraId="5CC59FE7" w14:textId="77777777" w:rsidR="00980E96" w:rsidRDefault="00980E96" w:rsidP="00C10124">
            <w:pPr>
              <w:widowControl w:val="0"/>
              <w:pBdr>
                <w:top w:val="nil"/>
                <w:left w:val="nil"/>
                <w:bottom w:val="nil"/>
                <w:right w:val="nil"/>
                <w:between w:val="nil"/>
              </w:pBdr>
              <w:spacing w:line="240" w:lineRule="auto"/>
              <w:ind w:left="60"/>
              <w:rPr>
                <w:ins w:id="290" w:author="Stefan Thanheiser" w:date="2019-02-22T01:11:00Z"/>
                <w:rFonts w:asciiTheme="minorHAnsi" w:eastAsia="Calibri" w:hAnsiTheme="minorHAnsi" w:cs="Calibri"/>
                <w:sz w:val="24"/>
                <w:szCs w:val="24"/>
                <w:lang w:val="en-GB"/>
              </w:rPr>
            </w:pPr>
            <w:ins w:id="291" w:author="Stefan Thanheiser" w:date="2019-02-22T00:53:00Z">
              <w:r w:rsidRPr="00C10124">
                <w:rPr>
                  <w:rFonts w:asciiTheme="minorHAnsi" w:eastAsia="Calibri" w:hAnsiTheme="minorHAnsi" w:cs="Calibri"/>
                  <w:sz w:val="24"/>
                  <w:szCs w:val="24"/>
                  <w:lang w:val="en-GB"/>
                </w:rPr>
                <w:t>Rationale:</w:t>
              </w:r>
            </w:ins>
            <w:ins w:id="292" w:author="Stefan Thanheiser" w:date="2019-02-22T00:55:00Z">
              <w:r w:rsidRPr="00C10124">
                <w:rPr>
                  <w:rFonts w:asciiTheme="minorHAnsi" w:eastAsia="Calibri" w:hAnsiTheme="minorHAnsi" w:cs="Calibri"/>
                  <w:sz w:val="24"/>
                  <w:szCs w:val="24"/>
                  <w:lang w:val="en-GB"/>
                </w:rPr>
                <w:t xml:space="preserve"> </w:t>
              </w:r>
            </w:ins>
          </w:p>
          <w:p w14:paraId="638A973B" w14:textId="70392ECF" w:rsidR="00980E96" w:rsidRPr="00C10124" w:rsidRDefault="00980E96" w:rsidP="00C10124">
            <w:pPr>
              <w:widowControl w:val="0"/>
              <w:pBdr>
                <w:top w:val="nil"/>
                <w:left w:val="nil"/>
                <w:bottom w:val="nil"/>
                <w:right w:val="nil"/>
                <w:between w:val="nil"/>
              </w:pBdr>
              <w:spacing w:line="240" w:lineRule="auto"/>
              <w:ind w:left="60"/>
              <w:rPr>
                <w:rFonts w:asciiTheme="minorHAnsi" w:eastAsia="Calibri" w:hAnsiTheme="minorHAnsi" w:cs="Calibri"/>
                <w:sz w:val="24"/>
                <w:szCs w:val="24"/>
                <w:lang w:val="en-GB"/>
              </w:rPr>
            </w:pPr>
            <w:ins w:id="293" w:author="Stefan Thanheiser" w:date="2019-02-22T00:53:00Z">
              <w:r w:rsidRPr="00C10124">
                <w:rPr>
                  <w:rFonts w:asciiTheme="minorHAnsi" w:eastAsia="Calibri" w:hAnsiTheme="minorHAnsi" w:cs="Calibri"/>
                  <w:sz w:val="24"/>
                  <w:szCs w:val="24"/>
                  <w:lang w:val="en-GB"/>
                </w:rPr>
                <w:t>To ensure</w:t>
              </w:r>
            </w:ins>
            <w:ins w:id="294" w:author="Stefan Thanheiser" w:date="2019-02-22T00:55:00Z">
              <w:r w:rsidRPr="00C10124">
                <w:rPr>
                  <w:rFonts w:asciiTheme="minorHAnsi" w:eastAsia="Calibri" w:hAnsiTheme="minorHAnsi" w:cs="Calibri"/>
                  <w:sz w:val="24"/>
                  <w:szCs w:val="24"/>
                  <w:lang w:val="en-GB"/>
                </w:rPr>
                <w:t xml:space="preserve"> </w:t>
              </w:r>
            </w:ins>
            <w:ins w:id="295" w:author="Stefan Thanheiser" w:date="2019-02-22T00:53:00Z">
              <w:r w:rsidRPr="00C10124">
                <w:rPr>
                  <w:rFonts w:asciiTheme="minorHAnsi" w:eastAsia="Calibri" w:hAnsiTheme="minorHAnsi" w:cs="Calibri"/>
                  <w:sz w:val="24"/>
                  <w:szCs w:val="24"/>
                  <w:lang w:val="en-GB"/>
                </w:rPr>
                <w:t>the program is</w:t>
              </w:r>
            </w:ins>
            <w:ins w:id="296" w:author="Stefan Thanheiser" w:date="2019-02-22T00:55:00Z">
              <w:r w:rsidRPr="00C10124">
                <w:rPr>
                  <w:rFonts w:asciiTheme="minorHAnsi" w:eastAsia="Calibri" w:hAnsiTheme="minorHAnsi" w:cs="Calibri"/>
                  <w:sz w:val="24"/>
                  <w:szCs w:val="24"/>
                  <w:lang w:val="en-GB"/>
                </w:rPr>
                <w:t xml:space="preserve"> </w:t>
              </w:r>
            </w:ins>
            <w:ins w:id="297" w:author="Stefan Thanheiser" w:date="2019-02-22T00:53:00Z">
              <w:r w:rsidRPr="00C10124">
                <w:rPr>
                  <w:rFonts w:asciiTheme="minorHAnsi" w:eastAsia="Calibri" w:hAnsiTheme="minorHAnsi" w:cs="Calibri"/>
                  <w:sz w:val="24"/>
                  <w:szCs w:val="24"/>
                  <w:lang w:val="en-GB"/>
                </w:rPr>
                <w:t>sufficiently robust to handle</w:t>
              </w:r>
            </w:ins>
            <w:ins w:id="298" w:author="Stefan Thanheiser" w:date="2019-02-22T00:55:00Z">
              <w:r w:rsidRPr="00C10124">
                <w:rPr>
                  <w:rFonts w:asciiTheme="minorHAnsi" w:eastAsia="Calibri" w:hAnsiTheme="minorHAnsi" w:cs="Calibri"/>
                  <w:sz w:val="24"/>
                  <w:szCs w:val="24"/>
                  <w:lang w:val="en-GB"/>
                </w:rPr>
                <w:t xml:space="preserve"> </w:t>
              </w:r>
            </w:ins>
            <w:ins w:id="299" w:author="Stefan Thanheiser" w:date="2019-02-22T00:53:00Z">
              <w:r w:rsidRPr="00C10124">
                <w:rPr>
                  <w:rFonts w:asciiTheme="minorHAnsi" w:eastAsia="Calibri" w:hAnsiTheme="minorHAnsi" w:cs="Calibri"/>
                  <w:sz w:val="24"/>
                  <w:szCs w:val="24"/>
                  <w:lang w:val="en-GB"/>
                </w:rPr>
                <w:t>an</w:t>
              </w:r>
            </w:ins>
            <w:ins w:id="300" w:author="Stefan Thanheiser" w:date="2019-02-22T00:55:00Z">
              <w:r w:rsidRPr="00C10124">
                <w:rPr>
                  <w:rFonts w:asciiTheme="minorHAnsi" w:eastAsia="Calibri" w:hAnsiTheme="minorHAnsi" w:cs="Calibri"/>
                  <w:sz w:val="24"/>
                  <w:szCs w:val="24"/>
                  <w:lang w:val="en-GB"/>
                </w:rPr>
                <w:t xml:space="preserve"> </w:t>
              </w:r>
            </w:ins>
            <w:ins w:id="301" w:author="Stefan Thanheiser" w:date="2019-02-22T00:53:00Z">
              <w:r w:rsidRPr="00C10124">
                <w:rPr>
                  <w:rFonts w:asciiTheme="minorHAnsi" w:eastAsia="Calibri" w:hAnsiTheme="minorHAnsi" w:cs="Calibri"/>
                  <w:sz w:val="24"/>
                  <w:szCs w:val="24"/>
                  <w:lang w:val="en-GB"/>
                </w:rPr>
                <w:t>organization’s common Open Source</w:t>
              </w:r>
            </w:ins>
            <w:ins w:id="302" w:author="Stefan Thanheiser" w:date="2019-02-22T00:55:00Z">
              <w:r w:rsidRPr="00C10124">
                <w:rPr>
                  <w:rFonts w:asciiTheme="minorHAnsi" w:eastAsia="Calibri" w:hAnsiTheme="minorHAnsi" w:cs="Calibri"/>
                  <w:sz w:val="24"/>
                  <w:szCs w:val="24"/>
                  <w:lang w:val="en-GB"/>
                </w:rPr>
                <w:t xml:space="preserve"> </w:t>
              </w:r>
            </w:ins>
            <w:ins w:id="303" w:author="Stefan Thanheiser" w:date="2019-02-22T00:53:00Z">
              <w:r w:rsidRPr="00C10124">
                <w:rPr>
                  <w:rFonts w:asciiTheme="minorHAnsi" w:eastAsia="Calibri" w:hAnsiTheme="minorHAnsi" w:cs="Calibri"/>
                  <w:sz w:val="24"/>
                  <w:szCs w:val="24"/>
                  <w:lang w:val="en-GB"/>
                </w:rPr>
                <w:t>license</w:t>
              </w:r>
            </w:ins>
            <w:ins w:id="304" w:author="Stefan Thanheiser" w:date="2019-02-22T00:55:00Z">
              <w:r w:rsidRPr="00C10124">
                <w:rPr>
                  <w:rFonts w:asciiTheme="minorHAnsi" w:eastAsia="Calibri" w:hAnsiTheme="minorHAnsi" w:cs="Calibri"/>
                  <w:sz w:val="24"/>
                  <w:szCs w:val="24"/>
                  <w:lang w:val="en-GB"/>
                </w:rPr>
                <w:t xml:space="preserve"> </w:t>
              </w:r>
            </w:ins>
            <w:ins w:id="305" w:author="Stefan Thanheiser" w:date="2019-02-22T00:53:00Z">
              <w:r w:rsidRPr="00C10124">
                <w:rPr>
                  <w:rFonts w:asciiTheme="minorHAnsi" w:eastAsia="Calibri" w:hAnsiTheme="minorHAnsi" w:cs="Calibri"/>
                  <w:sz w:val="24"/>
                  <w:szCs w:val="24"/>
                  <w:lang w:val="en-GB"/>
                </w:rPr>
                <w:t>use cases. That a procedure</w:t>
              </w:r>
            </w:ins>
            <w:ins w:id="306" w:author="Stefan Thanheiser" w:date="2019-02-22T00:55:00Z">
              <w:r w:rsidRPr="00C10124">
                <w:rPr>
                  <w:rFonts w:asciiTheme="minorHAnsi" w:eastAsia="Calibri" w:hAnsiTheme="minorHAnsi" w:cs="Calibri"/>
                  <w:sz w:val="24"/>
                  <w:szCs w:val="24"/>
                  <w:lang w:val="en-GB"/>
                </w:rPr>
                <w:t xml:space="preserve"> </w:t>
              </w:r>
            </w:ins>
            <w:ins w:id="307" w:author="Stefan Thanheiser" w:date="2019-02-22T00:53:00Z">
              <w:r w:rsidRPr="00C10124">
                <w:rPr>
                  <w:rFonts w:asciiTheme="minorHAnsi" w:eastAsia="Calibri" w:hAnsiTheme="minorHAnsi" w:cs="Calibri"/>
                  <w:sz w:val="24"/>
                  <w:szCs w:val="24"/>
                  <w:lang w:val="en-GB"/>
                </w:rPr>
                <w:t>exists to support this activity and that the</w:t>
              </w:r>
            </w:ins>
            <w:ins w:id="308" w:author="Stefan Thanheiser" w:date="2019-02-22T00:55:00Z">
              <w:r w:rsidRPr="00C10124">
                <w:rPr>
                  <w:rFonts w:asciiTheme="minorHAnsi" w:eastAsia="Calibri" w:hAnsiTheme="minorHAnsi" w:cs="Calibri"/>
                  <w:sz w:val="24"/>
                  <w:szCs w:val="24"/>
                  <w:lang w:val="en-GB"/>
                </w:rPr>
                <w:t xml:space="preserve"> </w:t>
              </w:r>
            </w:ins>
            <w:ins w:id="309" w:author="Stefan Thanheiser" w:date="2019-02-22T00:53:00Z">
              <w:r w:rsidRPr="00C10124">
                <w:rPr>
                  <w:rFonts w:asciiTheme="minorHAnsi" w:eastAsia="Calibri" w:hAnsiTheme="minorHAnsi" w:cs="Calibri"/>
                  <w:sz w:val="24"/>
                  <w:szCs w:val="24"/>
                  <w:lang w:val="en-GB"/>
                </w:rPr>
                <w:t>procedure</w:t>
              </w:r>
            </w:ins>
            <w:ins w:id="310" w:author="Stefan Thanheiser" w:date="2019-02-22T00:55:00Z">
              <w:r w:rsidRPr="00C10124">
                <w:rPr>
                  <w:rFonts w:asciiTheme="minorHAnsi" w:eastAsia="Calibri" w:hAnsiTheme="minorHAnsi" w:cs="Calibri"/>
                  <w:sz w:val="24"/>
                  <w:szCs w:val="24"/>
                  <w:lang w:val="en-GB"/>
                </w:rPr>
                <w:t xml:space="preserve"> </w:t>
              </w:r>
            </w:ins>
            <w:ins w:id="311" w:author="Stefan Thanheiser" w:date="2019-02-22T00:53:00Z">
              <w:r w:rsidRPr="00C10124">
                <w:rPr>
                  <w:rFonts w:asciiTheme="minorHAnsi" w:eastAsia="Calibri" w:hAnsiTheme="minorHAnsi" w:cs="Calibri"/>
                  <w:sz w:val="24"/>
                  <w:szCs w:val="24"/>
                  <w:lang w:val="en-GB"/>
                </w:rPr>
                <w:t>is followed.</w:t>
              </w:r>
            </w:ins>
          </w:p>
        </w:tc>
        <w:tc>
          <w:tcPr>
            <w:tcW w:w="4650" w:type="dxa"/>
          </w:tcPr>
          <w:p w14:paraId="19876670"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lastRenderedPageBreak/>
              <w:t>3.1Bill of Materials</w:t>
            </w:r>
          </w:p>
          <w:p w14:paraId="26EEC8C4" w14:textId="474DA12E"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4B6C74D0"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EE2EA7"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1EDDF378"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0FA92166" w14:textId="0D16B405"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33D8F30"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1201A"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7FFAD43" w14:textId="29FE9E09" w:rsidR="00980E96" w:rsidRP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sidR="00D235D2">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approval of each component’s license </w:t>
            </w:r>
            <w:r w:rsidRPr="00980E96">
              <w:rPr>
                <w:rFonts w:asciiTheme="minorHAnsi" w:eastAsia="Calibri" w:hAnsiTheme="minorHAnsi" w:cs="Calibri"/>
                <w:sz w:val="24"/>
                <w:szCs w:val="24"/>
                <w:lang w:val="en-GB"/>
              </w:rPr>
              <w:t>terms to understand the obligations and restrictions as it applies to the distribution of the Supplied Software.</w:t>
            </w:r>
          </w:p>
          <w:p w14:paraId="10509D76" w14:textId="77777777" w:rsidR="00980E96" w:rsidRP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371413"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6EB86F39"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180CA378" w14:textId="77777777"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0CABBFA7" w14:textId="77777777"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7AB9E792" w14:textId="4F287A51"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sidR="0085563E">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7A4F5EA1" w14:textId="77777777"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6C8F555C" w14:textId="77777777"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other</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software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under</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incompatible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interacting</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other components within the Supplied Software; and/or</w:t>
            </w:r>
          </w:p>
          <w:p w14:paraId="37272055" w14:textId="77777777" w:rsidR="00D235D2" w:rsidRDefault="00980E96"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12869BEE" w14:textId="77777777" w:rsidR="00D235D2" w:rsidRDefault="00D235D2"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32831" w14:textId="77777777" w:rsidR="00D235D2" w:rsidRDefault="00980E96"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5688C478" w14:textId="77777777" w:rsidR="00D235D2" w:rsidRDefault="00980E96"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components </w:t>
            </w:r>
            <w:r w:rsidRPr="00D235D2">
              <w:rPr>
                <w:rFonts w:asciiTheme="minorHAnsi" w:eastAsia="Calibri" w:hAnsiTheme="minorHAnsi" w:cs="Calibri"/>
                <w:sz w:val="24"/>
                <w:szCs w:val="24"/>
                <w:lang w:val="en-GB"/>
              </w:rPr>
              <w:lastRenderedPageBreak/>
              <w:t>of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30EA8E9B" w14:textId="77777777" w:rsidR="00D235D2" w:rsidRDefault="00D235D2"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FD5E4E" w14:textId="77777777" w:rsidR="00D235D2" w:rsidRDefault="00980E96"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520DBEE5" w14:textId="052D653F" w:rsidR="00980E96" w:rsidRPr="00D235D2" w:rsidRDefault="00980E96"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is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robust</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handle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cases. That</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procedure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support</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activity</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and</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52FB6B0A" w14:textId="77777777" w:rsid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A0106D" w14:textId="7461475B" w:rsidR="00980E96" w:rsidRP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5056C9F8" w14:textId="730A8BBF"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w:t>
            </w:r>
            <w:del w:id="312" w:author="Stefan Thanheiser" w:date="2019-02-22T01:07:00Z">
              <w:r w:rsidRPr="00F376F2" w:rsidDel="00C10124">
                <w:rPr>
                  <w:rFonts w:asciiTheme="minorHAnsi" w:eastAsia="Calibri" w:hAnsiTheme="minorHAnsi" w:cs="Calibri"/>
                  <w:color w:val="4F81BD" w:themeColor="accent1"/>
                  <w:sz w:val="24"/>
                  <w:szCs w:val="24"/>
                </w:rPr>
                <w:delText xml:space="preserve"> der Open-Source-Komponenten</w:delText>
              </w:r>
            </w:del>
            <w:r w:rsidRPr="00F376F2">
              <w:rPr>
                <w:rFonts w:asciiTheme="minorHAnsi" w:eastAsia="Calibri" w:hAnsiTheme="minorHAnsi" w:cs="Calibri"/>
                <w:color w:val="4F81BD" w:themeColor="accent1"/>
                <w:sz w:val="24"/>
                <w:szCs w:val="24"/>
              </w:rPr>
              <w:t xml:space="preserve">, die jede </w:t>
            </w:r>
            <w:ins w:id="313" w:author="Stefan Thanheiser" w:date="2019-02-22T01:07:00Z">
              <w:r>
                <w:rPr>
                  <w:rFonts w:asciiTheme="minorHAnsi" w:eastAsia="Calibri" w:hAnsiTheme="minorHAnsi" w:cs="Calibri"/>
                  <w:color w:val="4F81BD" w:themeColor="accent1"/>
                  <w:sz w:val="24"/>
                  <w:szCs w:val="24"/>
                </w:rPr>
                <w:t>Open-Source-</w:t>
              </w:r>
            </w:ins>
            <w:r w:rsidRPr="00F376F2">
              <w:rPr>
                <w:rFonts w:asciiTheme="minorHAnsi" w:eastAsia="Calibri" w:hAnsiTheme="minorHAnsi" w:cs="Calibri"/>
                <w:color w:val="4F81BD" w:themeColor="accent1"/>
                <w:sz w:val="24"/>
                <w:szCs w:val="24"/>
              </w:rPr>
              <w:t>Komponente (und ihre Identifizierten Lizenzen) enthält, aus der sich sie Zugelieferte Software zusammensetzt.</w:t>
            </w:r>
          </w:p>
          <w:p w14:paraId="2C8F0FC1"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7048E087"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 und Archivierung von Informationen über die Zusammensetzung von Open-Source-Komponenten, aus denen eine Version Zugelieferter Software besteht.</w:t>
            </w:r>
          </w:p>
          <w:p w14:paraId="3110A2B9"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3.1.2 Eine Aufzeichnung der Open-Source-Komponenten für jede Version Zugelieferter Software, welche nachweist, dass die dokumentierte Prozedur ordnungsgemäß befolgt wurde.</w:t>
            </w:r>
          </w:p>
          <w:p w14:paraId="262566A0"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4B5A3186"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w:t>
            </w:r>
            <w:r w:rsidRPr="00F376F2">
              <w:rPr>
                <w:rFonts w:asciiTheme="minorHAnsi" w:eastAsia="Calibri" w:hAnsiTheme="minorHAnsi" w:cs="Calibri"/>
                <w:color w:val="4F81BD" w:themeColor="accent1"/>
                <w:sz w:val="24"/>
                <w:szCs w:val="24"/>
              </w:rPr>
              <w:t xml:space="preserv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mit dem Ziel zu überprüfen, die Lizenzpflichten und -bedingungen mit Blick auf die Verbreitung der Zugelieferten Software zu ermitteln.</w:t>
            </w:r>
          </w:p>
          <w:p w14:paraId="5F4691B4"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CB87986" w:rsidR="00980E96" w:rsidRPr="00F376F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3.2 Das Open-Source-Managementprogramm muss es ermöglichen, die üblichen Anwendungsfälle von Open-Source-Lizenzen in Zugelieferter Software abzudecken. Zu den üblichen Fällen zählen dabei insbesondere (beachten Sie allerdings, dass die Liste weder erschöpfend ist, noch alle Anwendungsfälle auf Sie Anwendung finden müssen):</w:t>
            </w:r>
          </w:p>
          <w:p w14:paraId="7A063593" w14:textId="77777777"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5C63C495" w14:textId="47B2DF37"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bearbeitete Open-Source-Software;</w:t>
            </w:r>
          </w:p>
          <w:p w14:paraId="7A79767F" w14:textId="438AD76F"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oder andere Software unter einer inkompatiblen Lizenz, die mit anderen Komponenten innerhalb der </w:t>
            </w:r>
            <w:r w:rsidRPr="00F376F2">
              <w:rPr>
                <w:rFonts w:asciiTheme="minorHAnsi" w:eastAsia="Calibri" w:hAnsiTheme="minorHAnsi" w:cs="Calibri"/>
                <w:color w:val="4F81BD" w:themeColor="accent1"/>
                <w:sz w:val="24"/>
                <w:szCs w:val="24"/>
              </w:rPr>
              <w:lastRenderedPageBreak/>
              <w:t>Zugelieferten Software interagiert; und / oder</w:t>
            </w:r>
          </w:p>
          <w:p w14:paraId="38F9E029" w14:textId="5C88CB8B" w:rsidR="00980E96" w:rsidRPr="00F376F2" w:rsidRDefault="00980E96"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mit Verpflichtungen hinsichtlich einer Nennung der Urheberschaft.</w:t>
            </w:r>
          </w:p>
          <w:p w14:paraId="1AAA3495" w14:textId="77777777" w:rsidR="00980E96" w:rsidRPr="003731A2" w:rsidRDefault="00980E96"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980E96" w:rsidRPr="005B4C37" w:rsidRDefault="00980E96"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0357A3A9"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6BEC3931"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einer Organisation zu behandeln.</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4DB19A1B" w14:textId="77777777" w:rsidTr="00980E96">
        <w:tc>
          <w:tcPr>
            <w:tcW w:w="4650" w:type="dxa"/>
            <w:shd w:val="clear" w:color="auto" w:fill="auto"/>
            <w:tcMar>
              <w:top w:w="100" w:type="dxa"/>
              <w:left w:w="100" w:type="dxa"/>
              <w:bottom w:w="100" w:type="dxa"/>
              <w:right w:w="100" w:type="dxa"/>
            </w:tcMar>
          </w:tcPr>
          <w:p w14:paraId="5BC2F1A4" w14:textId="1C2D06CE" w:rsidR="00980E96" w:rsidRPr="003731A2" w:rsidRDefault="00980E96" w:rsidP="003731A2">
            <w:pPr>
              <w:spacing w:line="240" w:lineRule="auto"/>
              <w:rPr>
                <w:rFonts w:asciiTheme="minorHAnsi" w:eastAsia="Calibri" w:hAnsiTheme="minorHAnsi" w:cs="Calibri"/>
                <w:color w:val="6D9EEB"/>
                <w:sz w:val="24"/>
                <w:szCs w:val="24"/>
                <w:lang w:val="en-US"/>
              </w:rPr>
            </w:pPr>
            <w:r w:rsidRPr="00A26C9E">
              <w:rPr>
                <w:rFonts w:asciiTheme="minorHAnsi" w:hAnsiTheme="minorHAnsi"/>
                <w:sz w:val="24"/>
                <w:szCs w:val="24"/>
                <w:lang w:val="en-GB"/>
                <w:rPrChange w:id="314" w:author="Stefan Thanheiser" w:date="2019-04-01T22:49:00Z">
                  <w:rPr>
                    <w:rFonts w:asciiTheme="minorHAnsi" w:hAnsiTheme="minorHAnsi"/>
                    <w:sz w:val="24"/>
                    <w:szCs w:val="24"/>
                    <w:lang w:val="en-GB"/>
                  </w:rPr>
                </w:rPrChange>
              </w:rPr>
              <w:lastRenderedPageBreak/>
              <w:br w:type="page"/>
            </w:r>
            <w:r w:rsidRPr="003731A2">
              <w:rPr>
                <w:rFonts w:asciiTheme="minorHAnsi" w:eastAsia="Calibri" w:hAnsiTheme="minorHAnsi" w:cs="Calibri"/>
                <w:color w:val="6D9EEB"/>
                <w:sz w:val="24"/>
                <w:szCs w:val="24"/>
                <w:lang w:val="en-US"/>
              </w:rPr>
              <w:t>Goal 4: Deliver FOSS Content Documentation and Artifacts</w:t>
            </w:r>
          </w:p>
        </w:tc>
        <w:tc>
          <w:tcPr>
            <w:tcW w:w="4650" w:type="dxa"/>
          </w:tcPr>
          <w:p w14:paraId="5D1CA1F9" w14:textId="4344D378" w:rsidR="00980E96" w:rsidRPr="0051742E"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315" w:author="Stefan Thanheiser" w:date="2019-02-22T00:56:00Z">
              <w:r w:rsidRPr="0051742E">
                <w:rPr>
                  <w:rFonts w:asciiTheme="minorHAnsi" w:eastAsia="Calibri" w:hAnsiTheme="minorHAnsi" w:cs="Calibri"/>
                  <w:sz w:val="24"/>
                  <w:szCs w:val="24"/>
                  <w:lang w:val="en-GB"/>
                </w:rPr>
                <w:t xml:space="preserve">4.0 Compliance </w:t>
              </w:r>
              <w:proofErr w:type="spellStart"/>
              <w:r w:rsidRPr="0051742E">
                <w:rPr>
                  <w:rFonts w:asciiTheme="minorHAnsi" w:eastAsia="Calibri" w:hAnsiTheme="minorHAnsi" w:cs="Calibri"/>
                  <w:sz w:val="24"/>
                  <w:szCs w:val="24"/>
                  <w:lang w:val="en-GB"/>
                </w:rPr>
                <w:t>Artifact</w:t>
              </w:r>
              <w:proofErr w:type="spellEnd"/>
              <w:r w:rsidRPr="0051742E">
                <w:rPr>
                  <w:rFonts w:asciiTheme="minorHAnsi" w:eastAsia="Calibri" w:hAnsiTheme="minorHAnsi" w:cs="Calibri"/>
                  <w:sz w:val="24"/>
                  <w:szCs w:val="24"/>
                  <w:lang w:val="en-GB"/>
                </w:rPr>
                <w:t xml:space="preserve"> Creation and Delivery</w:t>
              </w:r>
            </w:ins>
          </w:p>
        </w:tc>
        <w:tc>
          <w:tcPr>
            <w:tcW w:w="4650" w:type="dxa"/>
          </w:tcPr>
          <w:p w14:paraId="1049F626" w14:textId="6254ACF5" w:rsidR="00980E96" w:rsidRPr="00980E96"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60BCFFE3" w14:textId="2077000F"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del w:id="316" w:author="Stefan Thanheiser" w:date="2019-02-22T01:12:00Z">
              <w:r w:rsidRPr="003731A2" w:rsidDel="003B16B9">
                <w:rPr>
                  <w:rFonts w:asciiTheme="minorHAnsi" w:eastAsia="Calibri" w:hAnsiTheme="minorHAnsi" w:cs="Calibri"/>
                  <w:color w:val="6D9EEB"/>
                  <w:sz w:val="24"/>
                  <w:szCs w:val="24"/>
                </w:rPr>
                <w:delText>Stellen Sie</w:delText>
              </w:r>
            </w:del>
            <w:ins w:id="317" w:author="Stefan Thanheiser" w:date="2019-02-22T01:12:00Z">
              <w:r>
                <w:rPr>
                  <w:rFonts w:asciiTheme="minorHAnsi" w:eastAsia="Calibri" w:hAnsiTheme="minorHAnsi" w:cs="Calibri"/>
                  <w:color w:val="6D9EEB"/>
                  <w:sz w:val="24"/>
                  <w:szCs w:val="24"/>
                </w:rPr>
                <w:t>Erzeugung un</w:t>
              </w:r>
            </w:ins>
            <w:ins w:id="318" w:author="Stefan Thanheiser" w:date="2019-02-22T01:13:00Z">
              <w:r>
                <w:rPr>
                  <w:rFonts w:asciiTheme="minorHAnsi" w:eastAsia="Calibri" w:hAnsiTheme="minorHAnsi" w:cs="Calibri"/>
                  <w:color w:val="6D9EEB"/>
                  <w:sz w:val="24"/>
                  <w:szCs w:val="24"/>
                </w:rPr>
                <w:t>d Bereitstellung von</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ins w:id="319" w:author="Stefan Thanheiser" w:date="2019-02-22T01:13:00Z">
              <w:r>
                <w:rPr>
                  <w:rFonts w:asciiTheme="minorHAnsi" w:eastAsia="Calibri" w:hAnsiTheme="minorHAnsi" w:cs="Calibri"/>
                  <w:color w:val="6D9EEB"/>
                  <w:sz w:val="24"/>
                  <w:szCs w:val="24"/>
                </w:rPr>
                <w:t>n</w:t>
              </w:r>
            </w:ins>
            <w:r w:rsidRPr="003731A2">
              <w:rPr>
                <w:rFonts w:asciiTheme="minorHAnsi" w:eastAsia="Calibri" w:hAnsiTheme="minorHAnsi" w:cs="Calibri"/>
                <w:color w:val="6D9EEB"/>
                <w:sz w:val="24"/>
                <w:szCs w:val="24"/>
              </w:rPr>
              <w:t xml:space="preserve"> </w:t>
            </w:r>
            <w:del w:id="320" w:author="Stefan Thanheiser" w:date="2019-02-22T01:13:00Z">
              <w:r w:rsidRPr="003731A2" w:rsidDel="003B16B9">
                <w:rPr>
                  <w:rFonts w:asciiTheme="minorHAnsi" w:eastAsia="Calibri" w:hAnsiTheme="minorHAnsi" w:cs="Calibri"/>
                  <w:color w:val="6D9EEB"/>
                  <w:sz w:val="24"/>
                  <w:szCs w:val="24"/>
                </w:rPr>
                <w:delText>bereit</w:delText>
              </w:r>
            </w:del>
          </w:p>
        </w:tc>
      </w:tr>
      <w:tr w:rsidR="00980E96" w:rsidRPr="003731A2" w14:paraId="2F7C6DFA" w14:textId="77777777" w:rsidTr="00980E96">
        <w:tc>
          <w:tcPr>
            <w:tcW w:w="4650" w:type="dxa"/>
            <w:shd w:val="clear" w:color="auto" w:fill="auto"/>
            <w:tcMar>
              <w:top w:w="100" w:type="dxa"/>
              <w:left w:w="100" w:type="dxa"/>
              <w:bottom w:w="100" w:type="dxa"/>
              <w:right w:w="100" w:type="dxa"/>
            </w:tcMar>
          </w:tcPr>
          <w:p w14:paraId="3171D434"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980E96" w:rsidRPr="003731A2" w:rsidRDefault="00980E96" w:rsidP="003731A2">
            <w:pPr>
              <w:spacing w:line="240" w:lineRule="auto"/>
              <w:rPr>
                <w:rFonts w:asciiTheme="minorHAnsi" w:eastAsia="Calibri" w:hAnsiTheme="minorHAnsi" w:cs="Calibri"/>
                <w:sz w:val="24"/>
                <w:szCs w:val="24"/>
                <w:lang w:val="en-US"/>
              </w:rPr>
            </w:pPr>
          </w:p>
          <w:p w14:paraId="069F653E"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980E96" w:rsidRPr="003731A2" w:rsidRDefault="00980E96" w:rsidP="003731A2">
            <w:pPr>
              <w:spacing w:line="240" w:lineRule="auto"/>
              <w:rPr>
                <w:rFonts w:asciiTheme="minorHAnsi" w:eastAsia="Calibri" w:hAnsiTheme="minorHAnsi" w:cs="Calibri"/>
                <w:sz w:val="24"/>
                <w:szCs w:val="24"/>
                <w:lang w:val="en-US"/>
              </w:rPr>
            </w:pPr>
          </w:p>
          <w:p w14:paraId="62D8E5E0" w14:textId="3BC3E0D3" w:rsidR="00980E96" w:rsidRDefault="00980E96" w:rsidP="003731A2">
            <w:pPr>
              <w:spacing w:line="240" w:lineRule="auto"/>
              <w:rPr>
                <w:rFonts w:asciiTheme="minorHAnsi" w:eastAsia="Calibri" w:hAnsiTheme="minorHAnsi" w:cs="Calibri"/>
                <w:sz w:val="24"/>
                <w:szCs w:val="24"/>
                <w:lang w:val="en-US"/>
              </w:rPr>
            </w:pPr>
          </w:p>
          <w:p w14:paraId="6494CE60" w14:textId="77777777" w:rsidR="00980E96" w:rsidRPr="003731A2" w:rsidRDefault="00980E96" w:rsidP="003731A2">
            <w:pPr>
              <w:spacing w:line="240" w:lineRule="auto"/>
              <w:rPr>
                <w:rFonts w:asciiTheme="minorHAnsi" w:eastAsia="Calibri" w:hAnsiTheme="minorHAnsi" w:cs="Calibri"/>
                <w:sz w:val="24"/>
                <w:szCs w:val="24"/>
                <w:lang w:val="en-US"/>
              </w:rPr>
            </w:pPr>
          </w:p>
          <w:p w14:paraId="5A733907" w14:textId="77777777" w:rsidR="00980E96" w:rsidRDefault="00980E96" w:rsidP="003731A2">
            <w:pPr>
              <w:spacing w:line="240" w:lineRule="auto"/>
              <w:rPr>
                <w:rFonts w:asciiTheme="minorHAnsi" w:eastAsia="Calibri" w:hAnsiTheme="minorHAnsi" w:cs="Calibri"/>
                <w:sz w:val="24"/>
                <w:szCs w:val="24"/>
                <w:lang w:val="en-US"/>
              </w:rPr>
            </w:pPr>
          </w:p>
          <w:p w14:paraId="7CA5BCCC" w14:textId="625B0F9F"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980E96" w:rsidRPr="003731A2" w:rsidRDefault="00980E96" w:rsidP="003731A2">
            <w:pPr>
              <w:spacing w:line="240" w:lineRule="auto"/>
              <w:rPr>
                <w:rFonts w:asciiTheme="minorHAnsi" w:eastAsia="Calibri" w:hAnsiTheme="minorHAnsi" w:cs="Calibri"/>
                <w:sz w:val="24"/>
                <w:szCs w:val="24"/>
                <w:lang w:val="en-US"/>
              </w:rPr>
            </w:pPr>
          </w:p>
          <w:p w14:paraId="6E43834B" w14:textId="77777777" w:rsidR="00980E96" w:rsidRPr="003731A2" w:rsidRDefault="00980E96" w:rsidP="003731A2">
            <w:pPr>
              <w:spacing w:line="240" w:lineRule="auto"/>
              <w:rPr>
                <w:rFonts w:asciiTheme="minorHAnsi" w:eastAsia="Calibri" w:hAnsiTheme="minorHAnsi" w:cs="Calibri"/>
                <w:sz w:val="24"/>
                <w:szCs w:val="24"/>
                <w:lang w:val="en-US"/>
              </w:rPr>
            </w:pPr>
          </w:p>
          <w:p w14:paraId="6FFD09A3" w14:textId="77777777" w:rsidR="00980E96" w:rsidRDefault="00980E96" w:rsidP="003731A2">
            <w:pPr>
              <w:spacing w:line="240" w:lineRule="auto"/>
              <w:rPr>
                <w:rFonts w:asciiTheme="minorHAnsi" w:eastAsia="Calibri" w:hAnsiTheme="minorHAnsi" w:cs="Calibri"/>
                <w:sz w:val="24"/>
                <w:szCs w:val="24"/>
                <w:lang w:val="en-US"/>
              </w:rPr>
            </w:pPr>
          </w:p>
          <w:p w14:paraId="75CAD784" w14:textId="3D98EFDD" w:rsidR="00980E96" w:rsidRDefault="00980E96" w:rsidP="003731A2">
            <w:pPr>
              <w:spacing w:line="240" w:lineRule="auto"/>
              <w:rPr>
                <w:rFonts w:asciiTheme="minorHAnsi" w:eastAsia="Calibri" w:hAnsiTheme="minorHAnsi" w:cs="Calibri"/>
                <w:sz w:val="24"/>
                <w:szCs w:val="24"/>
                <w:lang w:val="en-US"/>
              </w:rPr>
            </w:pPr>
          </w:p>
          <w:p w14:paraId="2F36C5BB" w14:textId="44F812C3" w:rsidR="00980E96" w:rsidRDefault="00980E96" w:rsidP="003731A2">
            <w:pPr>
              <w:spacing w:line="240" w:lineRule="auto"/>
              <w:rPr>
                <w:rFonts w:asciiTheme="minorHAnsi" w:eastAsia="Calibri" w:hAnsiTheme="minorHAnsi" w:cs="Calibri"/>
                <w:sz w:val="24"/>
                <w:szCs w:val="24"/>
                <w:lang w:val="en-US"/>
              </w:rPr>
            </w:pPr>
          </w:p>
          <w:p w14:paraId="7BF4952F" w14:textId="7F230E9F" w:rsidR="00980E96" w:rsidRDefault="00980E96" w:rsidP="003731A2">
            <w:pPr>
              <w:spacing w:line="240" w:lineRule="auto"/>
              <w:rPr>
                <w:rFonts w:asciiTheme="minorHAnsi" w:eastAsia="Calibri" w:hAnsiTheme="minorHAnsi" w:cs="Calibri"/>
                <w:sz w:val="24"/>
                <w:szCs w:val="24"/>
                <w:lang w:val="en-US"/>
              </w:rPr>
            </w:pPr>
          </w:p>
          <w:p w14:paraId="7EF4DAC0" w14:textId="77777777" w:rsidR="00980E96" w:rsidRDefault="00980E96" w:rsidP="003731A2">
            <w:pPr>
              <w:spacing w:line="240" w:lineRule="auto"/>
              <w:rPr>
                <w:rFonts w:asciiTheme="minorHAnsi" w:eastAsia="Calibri" w:hAnsiTheme="minorHAnsi" w:cs="Calibri"/>
                <w:sz w:val="24"/>
                <w:szCs w:val="24"/>
                <w:lang w:val="en-US"/>
              </w:rPr>
            </w:pPr>
          </w:p>
          <w:p w14:paraId="61090112" w14:textId="77777777" w:rsidR="00980E96" w:rsidRDefault="00980E96" w:rsidP="003731A2">
            <w:pPr>
              <w:spacing w:line="240" w:lineRule="auto"/>
              <w:rPr>
                <w:rFonts w:asciiTheme="minorHAnsi" w:eastAsia="Calibri" w:hAnsiTheme="minorHAnsi" w:cs="Calibri"/>
                <w:sz w:val="24"/>
                <w:szCs w:val="24"/>
                <w:lang w:val="en-US"/>
              </w:rPr>
            </w:pPr>
          </w:p>
          <w:p w14:paraId="2F1E464A" w14:textId="596794F8"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980E96" w:rsidRPr="003731A2" w:rsidRDefault="00980E96" w:rsidP="003731A2">
            <w:pPr>
              <w:widowControl w:val="0"/>
              <w:spacing w:line="240" w:lineRule="auto"/>
              <w:rPr>
                <w:rFonts w:asciiTheme="minorHAnsi" w:eastAsia="Calibri" w:hAnsiTheme="minorHAnsi" w:cs="Calibri"/>
                <w:sz w:val="24"/>
                <w:szCs w:val="24"/>
                <w:lang w:val="en-US"/>
              </w:rPr>
            </w:pPr>
          </w:p>
        </w:tc>
        <w:tc>
          <w:tcPr>
            <w:tcW w:w="4650" w:type="dxa"/>
          </w:tcPr>
          <w:p w14:paraId="7C02B86A" w14:textId="77777777" w:rsidR="00980E96" w:rsidRPr="003B16B9" w:rsidRDefault="00980E96" w:rsidP="003731A2">
            <w:pPr>
              <w:widowControl w:val="0"/>
              <w:pBdr>
                <w:top w:val="nil"/>
                <w:left w:val="nil"/>
                <w:bottom w:val="nil"/>
                <w:right w:val="nil"/>
                <w:between w:val="nil"/>
              </w:pBdr>
              <w:spacing w:line="240" w:lineRule="auto"/>
              <w:rPr>
                <w:ins w:id="321" w:author="Stefan Thanheiser" w:date="2019-02-22T00:56:00Z"/>
                <w:rFonts w:asciiTheme="minorHAnsi" w:eastAsia="Calibri" w:hAnsiTheme="minorHAnsi" w:cs="Calibri"/>
                <w:sz w:val="24"/>
                <w:szCs w:val="24"/>
                <w:lang w:val="en-GB"/>
              </w:rPr>
            </w:pPr>
            <w:ins w:id="322" w:author="Stefan Thanheiser" w:date="2019-02-22T00:56:00Z">
              <w:r w:rsidRPr="003B16B9">
                <w:rPr>
                  <w:rFonts w:asciiTheme="minorHAnsi" w:eastAsia="Calibri" w:hAnsiTheme="minorHAnsi" w:cs="Calibri"/>
                  <w:sz w:val="24"/>
                  <w:szCs w:val="24"/>
                  <w:lang w:val="en-GB"/>
                </w:rPr>
                <w:lastRenderedPageBreak/>
                <w:t xml:space="preserve">4.1 A process exists for creating the set of Compliance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for the Supplied Software. </w:t>
              </w:r>
            </w:ins>
          </w:p>
          <w:p w14:paraId="2B29F2B3" w14:textId="77777777" w:rsidR="00980E96" w:rsidRPr="003B16B9" w:rsidRDefault="00980E96" w:rsidP="003731A2">
            <w:pPr>
              <w:widowControl w:val="0"/>
              <w:pBdr>
                <w:top w:val="nil"/>
                <w:left w:val="nil"/>
                <w:bottom w:val="nil"/>
                <w:right w:val="nil"/>
                <w:between w:val="nil"/>
              </w:pBdr>
              <w:spacing w:line="240" w:lineRule="auto"/>
              <w:rPr>
                <w:ins w:id="323" w:author="Stefan Thanheiser" w:date="2019-02-22T00:56:00Z"/>
                <w:rFonts w:asciiTheme="minorHAnsi" w:eastAsia="Calibri" w:hAnsiTheme="minorHAnsi" w:cs="Calibri"/>
                <w:sz w:val="24"/>
                <w:szCs w:val="24"/>
                <w:lang w:val="en-GB"/>
              </w:rPr>
            </w:pPr>
          </w:p>
          <w:p w14:paraId="00F6873A" w14:textId="77777777" w:rsidR="00980E96" w:rsidRPr="003B16B9" w:rsidRDefault="00980E96" w:rsidP="003731A2">
            <w:pPr>
              <w:widowControl w:val="0"/>
              <w:pBdr>
                <w:top w:val="nil"/>
                <w:left w:val="nil"/>
                <w:bottom w:val="nil"/>
                <w:right w:val="nil"/>
                <w:between w:val="nil"/>
              </w:pBdr>
              <w:spacing w:line="240" w:lineRule="auto"/>
              <w:rPr>
                <w:ins w:id="324" w:author="Stefan Thanheiser" w:date="2019-02-22T00:57:00Z"/>
                <w:rFonts w:asciiTheme="minorHAnsi" w:eastAsia="Calibri" w:hAnsiTheme="minorHAnsi" w:cs="Calibri"/>
                <w:sz w:val="24"/>
                <w:szCs w:val="24"/>
                <w:lang w:val="en-GB"/>
              </w:rPr>
            </w:pPr>
            <w:ins w:id="325" w:author="Stefan Thanheiser" w:date="2019-02-22T00:56:00Z">
              <w:r w:rsidRPr="003B16B9">
                <w:rPr>
                  <w:rFonts w:asciiTheme="minorHAnsi" w:eastAsia="Calibri" w:hAnsiTheme="minorHAnsi" w:cs="Calibri"/>
                  <w:sz w:val="24"/>
                  <w:szCs w:val="24"/>
                  <w:lang w:val="en-GB"/>
                </w:rPr>
                <w:t>Verification Material(s):</w:t>
              </w:r>
            </w:ins>
          </w:p>
          <w:p w14:paraId="742C37A0" w14:textId="5D2D96C1" w:rsidR="00980E96" w:rsidRPr="003B16B9" w:rsidRDefault="00980E96" w:rsidP="003731A2">
            <w:pPr>
              <w:widowControl w:val="0"/>
              <w:pBdr>
                <w:top w:val="nil"/>
                <w:left w:val="nil"/>
                <w:bottom w:val="nil"/>
                <w:right w:val="nil"/>
                <w:between w:val="nil"/>
              </w:pBdr>
              <w:spacing w:line="240" w:lineRule="auto"/>
              <w:rPr>
                <w:ins w:id="326" w:author="Stefan Thanheiser" w:date="2019-02-22T00:57:00Z"/>
                <w:rFonts w:asciiTheme="minorHAnsi" w:eastAsia="Calibri" w:hAnsiTheme="minorHAnsi" w:cs="Calibri"/>
                <w:sz w:val="24"/>
                <w:szCs w:val="24"/>
                <w:lang w:val="en-GB"/>
              </w:rPr>
            </w:pPr>
            <w:ins w:id="327" w:author="Stefan Thanheiser" w:date="2019-02-22T00:56:00Z">
              <w:r w:rsidRPr="003B16B9">
                <w:rPr>
                  <w:rFonts w:asciiTheme="minorHAnsi" w:eastAsia="Calibri" w:hAnsiTheme="minorHAnsi" w:cs="Calibri"/>
                  <w:sz w:val="24"/>
                  <w:szCs w:val="24"/>
                  <w:lang w:val="en-GB"/>
                </w:rPr>
                <w:t xml:space="preserve">4.1.1 A documented procedure that ensures the Compliance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are prepared and distributed</w:t>
              </w:r>
            </w:ins>
            <w:ins w:id="328" w:author="Stefan Thanheiser" w:date="2019-02-22T01:13:00Z">
              <w:r w:rsidRPr="003B16B9">
                <w:rPr>
                  <w:rFonts w:asciiTheme="minorHAnsi" w:eastAsia="Calibri" w:hAnsiTheme="minorHAnsi" w:cs="Calibri"/>
                  <w:sz w:val="24"/>
                  <w:szCs w:val="24"/>
                  <w:lang w:val="en-GB"/>
                </w:rPr>
                <w:t xml:space="preserve"> </w:t>
              </w:r>
            </w:ins>
            <w:ins w:id="329" w:author="Stefan Thanheiser" w:date="2019-02-22T00:56:00Z">
              <w:r w:rsidRPr="003B16B9">
                <w:rPr>
                  <w:rFonts w:asciiTheme="minorHAnsi" w:eastAsia="Calibri" w:hAnsiTheme="minorHAnsi" w:cs="Calibri"/>
                  <w:sz w:val="24"/>
                  <w:szCs w:val="24"/>
                  <w:lang w:val="en-GB"/>
                </w:rPr>
                <w:t>with the Supplied Software as required by the Identified Licenses.</w:t>
              </w:r>
            </w:ins>
          </w:p>
          <w:p w14:paraId="23C67F01" w14:textId="7C008B62" w:rsidR="00980E96" w:rsidRPr="003B16B9" w:rsidRDefault="00980E96" w:rsidP="003731A2">
            <w:pPr>
              <w:widowControl w:val="0"/>
              <w:pBdr>
                <w:top w:val="nil"/>
                <w:left w:val="nil"/>
                <w:bottom w:val="nil"/>
                <w:right w:val="nil"/>
                <w:between w:val="nil"/>
              </w:pBdr>
              <w:spacing w:line="240" w:lineRule="auto"/>
              <w:rPr>
                <w:ins w:id="330" w:author="Stefan Thanheiser" w:date="2019-02-22T01:13:00Z"/>
                <w:rFonts w:asciiTheme="minorHAnsi" w:eastAsia="Calibri" w:hAnsiTheme="minorHAnsi" w:cs="Calibri"/>
                <w:sz w:val="24"/>
                <w:szCs w:val="24"/>
                <w:lang w:val="en-GB"/>
              </w:rPr>
            </w:pPr>
          </w:p>
          <w:p w14:paraId="3BF028A9" w14:textId="2620767B" w:rsidR="00980E96" w:rsidRPr="003B16B9" w:rsidRDefault="00980E96" w:rsidP="003731A2">
            <w:pPr>
              <w:widowControl w:val="0"/>
              <w:pBdr>
                <w:top w:val="nil"/>
                <w:left w:val="nil"/>
                <w:bottom w:val="nil"/>
                <w:right w:val="nil"/>
                <w:between w:val="nil"/>
              </w:pBdr>
              <w:spacing w:line="240" w:lineRule="auto"/>
              <w:rPr>
                <w:ins w:id="331" w:author="Stefan Thanheiser" w:date="2019-02-22T01:13:00Z"/>
                <w:rFonts w:asciiTheme="minorHAnsi" w:eastAsia="Calibri" w:hAnsiTheme="minorHAnsi" w:cs="Calibri"/>
                <w:sz w:val="24"/>
                <w:szCs w:val="24"/>
                <w:lang w:val="en-GB"/>
              </w:rPr>
            </w:pPr>
          </w:p>
          <w:p w14:paraId="466E17E9" w14:textId="03D37611" w:rsidR="00980E96" w:rsidRDefault="00980E96" w:rsidP="003731A2">
            <w:pPr>
              <w:widowControl w:val="0"/>
              <w:pBdr>
                <w:top w:val="nil"/>
                <w:left w:val="nil"/>
                <w:bottom w:val="nil"/>
                <w:right w:val="nil"/>
                <w:between w:val="nil"/>
              </w:pBdr>
              <w:spacing w:line="240" w:lineRule="auto"/>
              <w:rPr>
                <w:ins w:id="332" w:author="Stefan Thanheiser" w:date="2019-02-22T01:38:00Z"/>
                <w:rFonts w:asciiTheme="minorHAnsi" w:eastAsia="Calibri" w:hAnsiTheme="minorHAnsi" w:cs="Calibri"/>
                <w:sz w:val="24"/>
                <w:szCs w:val="24"/>
                <w:lang w:val="en-GB"/>
              </w:rPr>
            </w:pPr>
          </w:p>
          <w:p w14:paraId="6265188E" w14:textId="593CD483" w:rsidR="00980E96" w:rsidRDefault="00980E96" w:rsidP="003731A2">
            <w:pPr>
              <w:widowControl w:val="0"/>
              <w:pBdr>
                <w:top w:val="nil"/>
                <w:left w:val="nil"/>
                <w:bottom w:val="nil"/>
                <w:right w:val="nil"/>
                <w:between w:val="nil"/>
              </w:pBdr>
              <w:spacing w:line="240" w:lineRule="auto"/>
              <w:rPr>
                <w:ins w:id="333" w:author="Stefan Thanheiser" w:date="2019-02-22T01:38:00Z"/>
                <w:rFonts w:asciiTheme="minorHAnsi" w:eastAsia="Calibri" w:hAnsiTheme="minorHAnsi" w:cs="Calibri"/>
                <w:sz w:val="24"/>
                <w:szCs w:val="24"/>
                <w:lang w:val="en-GB"/>
              </w:rPr>
            </w:pPr>
          </w:p>
          <w:p w14:paraId="0DB18A39" w14:textId="77777777" w:rsidR="00980E96" w:rsidRPr="003B16B9" w:rsidRDefault="00980E96" w:rsidP="003731A2">
            <w:pPr>
              <w:widowControl w:val="0"/>
              <w:pBdr>
                <w:top w:val="nil"/>
                <w:left w:val="nil"/>
                <w:bottom w:val="nil"/>
                <w:right w:val="nil"/>
                <w:between w:val="nil"/>
              </w:pBdr>
              <w:spacing w:line="240" w:lineRule="auto"/>
              <w:rPr>
                <w:ins w:id="334" w:author="Stefan Thanheiser" w:date="2019-02-22T00:57:00Z"/>
                <w:rFonts w:asciiTheme="minorHAnsi" w:eastAsia="Calibri" w:hAnsiTheme="minorHAnsi" w:cs="Calibri"/>
                <w:sz w:val="24"/>
                <w:szCs w:val="24"/>
                <w:lang w:val="en-GB"/>
              </w:rPr>
            </w:pPr>
          </w:p>
          <w:p w14:paraId="64D056F4" w14:textId="77777777" w:rsidR="00980E96" w:rsidRPr="003B16B9" w:rsidRDefault="00980E96" w:rsidP="003731A2">
            <w:pPr>
              <w:widowControl w:val="0"/>
              <w:pBdr>
                <w:top w:val="nil"/>
                <w:left w:val="nil"/>
                <w:bottom w:val="nil"/>
                <w:right w:val="nil"/>
                <w:between w:val="nil"/>
              </w:pBdr>
              <w:spacing w:line="240" w:lineRule="auto"/>
              <w:rPr>
                <w:ins w:id="335" w:author="Stefan Thanheiser" w:date="2019-02-22T00:57:00Z"/>
                <w:rFonts w:asciiTheme="minorHAnsi" w:eastAsia="Calibri" w:hAnsiTheme="minorHAnsi" w:cs="Calibri"/>
                <w:sz w:val="24"/>
                <w:szCs w:val="24"/>
                <w:lang w:val="en-GB"/>
              </w:rPr>
            </w:pPr>
            <w:ins w:id="336" w:author="Stefan Thanheiser" w:date="2019-02-22T00:56:00Z">
              <w:r w:rsidRPr="003B16B9">
                <w:rPr>
                  <w:rFonts w:asciiTheme="minorHAnsi" w:eastAsia="Calibri" w:hAnsiTheme="minorHAnsi" w:cs="Calibri"/>
                  <w:sz w:val="24"/>
                  <w:szCs w:val="24"/>
                  <w:lang w:val="en-GB"/>
                </w:rPr>
                <w:t>4.1.2 A documented procedure for archiving copies of the Compliance</w:t>
              </w:r>
            </w:ins>
            <w:ins w:id="337" w:author="Stefan Thanheiser" w:date="2019-02-22T00:57:00Z">
              <w:r w:rsidRPr="003B16B9">
                <w:rPr>
                  <w:rFonts w:asciiTheme="minorHAnsi" w:eastAsia="Calibri" w:hAnsiTheme="minorHAnsi" w:cs="Calibri"/>
                  <w:sz w:val="24"/>
                  <w:szCs w:val="24"/>
                  <w:lang w:val="en-GB"/>
                </w:rPr>
                <w:t xml:space="preserve"> </w:t>
              </w:r>
            </w:ins>
            <w:proofErr w:type="spellStart"/>
            <w:ins w:id="338" w:author="Stefan Thanheiser" w:date="2019-02-22T00:56:00Z">
              <w:r w:rsidRPr="003B16B9">
                <w:rPr>
                  <w:rFonts w:asciiTheme="minorHAnsi" w:eastAsia="Calibri" w:hAnsiTheme="minorHAnsi" w:cs="Calibri"/>
                  <w:sz w:val="24"/>
                  <w:szCs w:val="24"/>
                  <w:lang w:val="en-GB"/>
                </w:rPr>
                <w:t>Artifacts</w:t>
              </w:r>
            </w:ins>
            <w:proofErr w:type="spellEnd"/>
            <w:ins w:id="339" w:author="Stefan Thanheiser" w:date="2019-02-22T00:57:00Z">
              <w:r w:rsidRPr="003B16B9">
                <w:rPr>
                  <w:rFonts w:asciiTheme="minorHAnsi" w:eastAsia="Calibri" w:hAnsiTheme="minorHAnsi" w:cs="Calibri"/>
                  <w:sz w:val="24"/>
                  <w:szCs w:val="24"/>
                  <w:lang w:val="en-GB"/>
                </w:rPr>
                <w:t xml:space="preserve"> </w:t>
              </w:r>
            </w:ins>
            <w:ins w:id="340" w:author="Stefan Thanheiser" w:date="2019-02-22T00:56:00Z">
              <w:r w:rsidRPr="003B16B9">
                <w:rPr>
                  <w:rFonts w:asciiTheme="minorHAnsi" w:eastAsia="Calibri" w:hAnsiTheme="minorHAnsi" w:cs="Calibri"/>
                  <w:sz w:val="24"/>
                  <w:szCs w:val="24"/>
                  <w:lang w:val="en-GB"/>
                </w:rPr>
                <w:t>of the Supplied Software -where the archive is planned to exist for at least 12 months since</w:t>
              </w:r>
            </w:ins>
            <w:ins w:id="341" w:author="Stefan Thanheiser" w:date="2019-02-22T00:57:00Z">
              <w:r w:rsidRPr="003B16B9">
                <w:rPr>
                  <w:rFonts w:asciiTheme="minorHAnsi" w:eastAsia="Calibri" w:hAnsiTheme="minorHAnsi" w:cs="Calibri"/>
                  <w:sz w:val="24"/>
                  <w:szCs w:val="24"/>
                  <w:lang w:val="en-GB"/>
                </w:rPr>
                <w:t xml:space="preserve"> </w:t>
              </w:r>
            </w:ins>
            <w:ins w:id="342" w:author="Stefan Thanheiser" w:date="2019-02-22T00:56:00Z">
              <w:r w:rsidRPr="003B16B9">
                <w:rPr>
                  <w:rFonts w:asciiTheme="minorHAnsi" w:eastAsia="Calibri" w:hAnsiTheme="minorHAnsi" w:cs="Calibri"/>
                  <w:sz w:val="24"/>
                  <w:szCs w:val="24"/>
                  <w:lang w:val="en-GB"/>
                </w:rPr>
                <w:t>the last offer of the Supplied Software or as required by the Identified Licenses (whichever is longer). Records exist that demonstrate the procedure has been properly followed.</w:t>
              </w:r>
            </w:ins>
          </w:p>
          <w:p w14:paraId="71EEA43B" w14:textId="4245AD19" w:rsidR="00980E96" w:rsidRDefault="00980E96" w:rsidP="003731A2">
            <w:pPr>
              <w:widowControl w:val="0"/>
              <w:pBdr>
                <w:top w:val="nil"/>
                <w:left w:val="nil"/>
                <w:bottom w:val="nil"/>
                <w:right w:val="nil"/>
                <w:between w:val="nil"/>
              </w:pBdr>
              <w:spacing w:line="240" w:lineRule="auto"/>
              <w:rPr>
                <w:ins w:id="343" w:author="Stefan Thanheiser" w:date="2019-02-22T01:18:00Z"/>
                <w:rFonts w:asciiTheme="minorHAnsi" w:eastAsia="Calibri" w:hAnsiTheme="minorHAnsi" w:cs="Calibri"/>
                <w:sz w:val="24"/>
                <w:szCs w:val="24"/>
                <w:lang w:val="en-GB"/>
              </w:rPr>
            </w:pPr>
          </w:p>
          <w:p w14:paraId="060E6F74" w14:textId="4FDDE4B9" w:rsidR="00980E96" w:rsidRDefault="00980E96" w:rsidP="003731A2">
            <w:pPr>
              <w:widowControl w:val="0"/>
              <w:pBdr>
                <w:top w:val="nil"/>
                <w:left w:val="nil"/>
                <w:bottom w:val="nil"/>
                <w:right w:val="nil"/>
                <w:between w:val="nil"/>
              </w:pBdr>
              <w:spacing w:line="240" w:lineRule="auto"/>
              <w:rPr>
                <w:ins w:id="344" w:author="Stefan Thanheiser" w:date="2019-02-22T01:18:00Z"/>
                <w:rFonts w:asciiTheme="minorHAnsi" w:eastAsia="Calibri" w:hAnsiTheme="minorHAnsi" w:cs="Calibri"/>
                <w:sz w:val="24"/>
                <w:szCs w:val="24"/>
                <w:lang w:val="en-GB"/>
              </w:rPr>
            </w:pPr>
          </w:p>
          <w:p w14:paraId="0E9C7164" w14:textId="67C737B2" w:rsidR="00980E96" w:rsidRDefault="00980E96" w:rsidP="003731A2">
            <w:pPr>
              <w:widowControl w:val="0"/>
              <w:pBdr>
                <w:top w:val="nil"/>
                <w:left w:val="nil"/>
                <w:bottom w:val="nil"/>
                <w:right w:val="nil"/>
                <w:between w:val="nil"/>
              </w:pBdr>
              <w:spacing w:line="240" w:lineRule="auto"/>
              <w:rPr>
                <w:ins w:id="345" w:author="Stefan Thanheiser" w:date="2019-02-22T01:38:00Z"/>
                <w:rFonts w:asciiTheme="minorHAnsi" w:eastAsia="Calibri" w:hAnsiTheme="minorHAnsi" w:cs="Calibri"/>
                <w:sz w:val="24"/>
                <w:szCs w:val="24"/>
                <w:lang w:val="en-GB"/>
              </w:rPr>
            </w:pPr>
          </w:p>
          <w:p w14:paraId="60B0A11F" w14:textId="77777777" w:rsidR="00980E96" w:rsidRDefault="00980E96" w:rsidP="003731A2">
            <w:pPr>
              <w:widowControl w:val="0"/>
              <w:pBdr>
                <w:top w:val="nil"/>
                <w:left w:val="nil"/>
                <w:bottom w:val="nil"/>
                <w:right w:val="nil"/>
                <w:between w:val="nil"/>
              </w:pBdr>
              <w:spacing w:line="240" w:lineRule="auto"/>
              <w:rPr>
                <w:ins w:id="346" w:author="Stefan Thanheiser" w:date="2019-02-22T01:18:00Z"/>
                <w:rFonts w:asciiTheme="minorHAnsi" w:eastAsia="Calibri" w:hAnsiTheme="minorHAnsi" w:cs="Calibri"/>
                <w:sz w:val="24"/>
                <w:szCs w:val="24"/>
                <w:lang w:val="en-GB"/>
              </w:rPr>
            </w:pPr>
          </w:p>
          <w:p w14:paraId="543732AD" w14:textId="77777777" w:rsidR="00980E96" w:rsidRPr="003B16B9" w:rsidRDefault="00980E96" w:rsidP="003731A2">
            <w:pPr>
              <w:widowControl w:val="0"/>
              <w:pBdr>
                <w:top w:val="nil"/>
                <w:left w:val="nil"/>
                <w:bottom w:val="nil"/>
                <w:right w:val="nil"/>
                <w:between w:val="nil"/>
              </w:pBdr>
              <w:spacing w:line="240" w:lineRule="auto"/>
              <w:rPr>
                <w:ins w:id="347" w:author="Stefan Thanheiser" w:date="2019-02-22T00:57:00Z"/>
                <w:rFonts w:asciiTheme="minorHAnsi" w:eastAsia="Calibri" w:hAnsiTheme="minorHAnsi" w:cs="Calibri"/>
                <w:sz w:val="24"/>
                <w:szCs w:val="24"/>
                <w:lang w:val="en-GB"/>
              </w:rPr>
            </w:pPr>
          </w:p>
          <w:p w14:paraId="5DAB3FCB" w14:textId="77777777" w:rsidR="00980E96" w:rsidRPr="003B16B9" w:rsidRDefault="00980E96" w:rsidP="003731A2">
            <w:pPr>
              <w:widowControl w:val="0"/>
              <w:pBdr>
                <w:top w:val="nil"/>
                <w:left w:val="nil"/>
                <w:bottom w:val="nil"/>
                <w:right w:val="nil"/>
                <w:between w:val="nil"/>
              </w:pBdr>
              <w:spacing w:line="240" w:lineRule="auto"/>
              <w:rPr>
                <w:ins w:id="348" w:author="Stefan Thanheiser" w:date="2019-02-22T00:57:00Z"/>
                <w:rFonts w:asciiTheme="minorHAnsi" w:eastAsia="Calibri" w:hAnsiTheme="minorHAnsi" w:cs="Calibri"/>
                <w:sz w:val="24"/>
                <w:szCs w:val="24"/>
                <w:lang w:val="en-GB"/>
              </w:rPr>
            </w:pPr>
            <w:ins w:id="349" w:author="Stefan Thanheiser" w:date="2019-02-22T00:56:00Z">
              <w:r w:rsidRPr="003B16B9">
                <w:rPr>
                  <w:rFonts w:asciiTheme="minorHAnsi" w:eastAsia="Calibri" w:hAnsiTheme="minorHAnsi" w:cs="Calibri"/>
                  <w:sz w:val="24"/>
                  <w:szCs w:val="24"/>
                  <w:lang w:val="en-GB"/>
                </w:rPr>
                <w:t>Rationale:</w:t>
              </w:r>
            </w:ins>
          </w:p>
          <w:p w14:paraId="4EF87CD8" w14:textId="4018ADEA" w:rsidR="00980E96" w:rsidRPr="003B16B9"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350" w:author="Stefan Thanheiser" w:date="2019-02-22T00:56:00Z">
              <w:r w:rsidRPr="003B16B9">
                <w:rPr>
                  <w:rFonts w:asciiTheme="minorHAnsi" w:eastAsia="Calibri" w:hAnsiTheme="minorHAnsi" w:cs="Calibri"/>
                  <w:sz w:val="24"/>
                  <w:szCs w:val="24"/>
                  <w:lang w:val="en-GB"/>
                </w:rPr>
                <w:t>To ensure the complete collection</w:t>
              </w:r>
            </w:ins>
            <w:ins w:id="351" w:author="Stefan Thanheiser" w:date="2019-02-22T00:57:00Z">
              <w:r w:rsidRPr="003B16B9">
                <w:rPr>
                  <w:rFonts w:asciiTheme="minorHAnsi" w:eastAsia="Calibri" w:hAnsiTheme="minorHAnsi" w:cs="Calibri"/>
                  <w:sz w:val="24"/>
                  <w:szCs w:val="24"/>
                  <w:lang w:val="en-GB"/>
                </w:rPr>
                <w:t xml:space="preserve"> </w:t>
              </w:r>
            </w:ins>
            <w:ins w:id="352" w:author="Stefan Thanheiser" w:date="2019-02-22T00:56:00Z">
              <w:r w:rsidRPr="003B16B9">
                <w:rPr>
                  <w:rFonts w:asciiTheme="minorHAnsi" w:eastAsia="Calibri" w:hAnsiTheme="minorHAnsi" w:cs="Calibri"/>
                  <w:sz w:val="24"/>
                  <w:szCs w:val="24"/>
                  <w:lang w:val="en-GB"/>
                </w:rPr>
                <w:t xml:space="preserve">of Compliance </w:t>
              </w:r>
              <w:proofErr w:type="spellStart"/>
              <w:r w:rsidRPr="003B16B9">
                <w:rPr>
                  <w:rFonts w:asciiTheme="minorHAnsi" w:eastAsia="Calibri" w:hAnsiTheme="minorHAnsi" w:cs="Calibri"/>
                  <w:sz w:val="24"/>
                  <w:szCs w:val="24"/>
                  <w:lang w:val="en-GB"/>
                </w:rPr>
                <w:t>Artifacts</w:t>
              </w:r>
            </w:ins>
            <w:proofErr w:type="spellEnd"/>
            <w:ins w:id="353" w:author="Stefan Thanheiser" w:date="2019-02-22T00:57:00Z">
              <w:r w:rsidRPr="003B16B9">
                <w:rPr>
                  <w:rFonts w:asciiTheme="minorHAnsi" w:eastAsia="Calibri" w:hAnsiTheme="minorHAnsi" w:cs="Calibri"/>
                  <w:sz w:val="24"/>
                  <w:szCs w:val="24"/>
                  <w:lang w:val="en-GB"/>
                </w:rPr>
                <w:t xml:space="preserve"> </w:t>
              </w:r>
            </w:ins>
            <w:ins w:id="354" w:author="Stefan Thanheiser" w:date="2019-02-22T00:56:00Z">
              <w:r w:rsidRPr="003B16B9">
                <w:rPr>
                  <w:rFonts w:asciiTheme="minorHAnsi" w:eastAsia="Calibri" w:hAnsiTheme="minorHAnsi" w:cs="Calibri"/>
                  <w:sz w:val="24"/>
                  <w:szCs w:val="24"/>
                  <w:lang w:val="en-GB"/>
                </w:rPr>
                <w:t>accompany the Supplied Software as required by the Identified Licenses along with other reports created as part of the Open Source</w:t>
              </w:r>
            </w:ins>
            <w:ins w:id="355" w:author="Stefan Thanheiser" w:date="2019-02-22T00:57:00Z">
              <w:r w:rsidRPr="003B16B9">
                <w:rPr>
                  <w:rFonts w:asciiTheme="minorHAnsi" w:eastAsia="Calibri" w:hAnsiTheme="minorHAnsi" w:cs="Calibri"/>
                  <w:sz w:val="24"/>
                  <w:szCs w:val="24"/>
                  <w:lang w:val="en-GB"/>
                </w:rPr>
                <w:t xml:space="preserve"> </w:t>
              </w:r>
            </w:ins>
            <w:ins w:id="356" w:author="Stefan Thanheiser" w:date="2019-02-22T00:56:00Z">
              <w:r w:rsidRPr="003B16B9">
                <w:rPr>
                  <w:rFonts w:asciiTheme="minorHAnsi" w:eastAsia="Calibri" w:hAnsiTheme="minorHAnsi" w:cs="Calibri"/>
                  <w:sz w:val="24"/>
                  <w:szCs w:val="24"/>
                  <w:lang w:val="en-GB"/>
                </w:rPr>
                <w:t>review process.</w:t>
              </w:r>
            </w:ins>
          </w:p>
        </w:tc>
        <w:tc>
          <w:tcPr>
            <w:tcW w:w="4650" w:type="dxa"/>
          </w:tcPr>
          <w:p w14:paraId="2C4B5018" w14:textId="2C25186F"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lastRenderedPageBreak/>
              <w:t>4.1</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0C936106"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0342E423"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4E14F8"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61404C54"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4756D2FE"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B5908F" w14:textId="5ECBB11F"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sidR="00D235D2">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-where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67E6D0F2"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ECF631"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1DE40B42" w14:textId="2C5CCBE0" w:rsidR="00980E96" w:rsidRP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sidR="00D235D2">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lastRenderedPageBreak/>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5561173C" w14:textId="0074DA36"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4.1 Es existiert ein Prozess, um die Compliance-Artefakte für jede Version einer Zugelieferten Software zu erstellen.</w:t>
            </w:r>
          </w:p>
          <w:p w14:paraId="08C54D04"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4A1DECDA"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ins w:id="357" w:author="Stefan Thanheiser" w:date="2019-02-22T01:14:00Z">
              <w:r>
                <w:rPr>
                  <w:rFonts w:asciiTheme="minorHAnsi" w:eastAsia="Calibri" w:hAnsiTheme="minorHAnsi" w:cs="Calibri"/>
                  <w:color w:val="4F81BD" w:themeColor="accent1"/>
                  <w:sz w:val="24"/>
                  <w:szCs w:val="24"/>
                </w:rPr>
                <w:t xml:space="preserve">Ein dokumentiertes Verfahren, um </w:t>
              </w:r>
            </w:ins>
            <w:r w:rsidRPr="005B4C37">
              <w:rPr>
                <w:rFonts w:asciiTheme="minorHAnsi" w:eastAsia="Calibri" w:hAnsiTheme="minorHAnsi" w:cs="Calibri"/>
                <w:color w:val="4F81BD" w:themeColor="accent1"/>
                <w:sz w:val="24"/>
                <w:szCs w:val="24"/>
              </w:rPr>
              <w:t xml:space="preserve">Kopien der Compliance-Artefakte </w:t>
            </w:r>
            <w:del w:id="358" w:author="Stefan Thanheiser" w:date="2019-02-22T01:15:00Z">
              <w:r w:rsidRPr="005B4C37" w:rsidDel="003B16B9">
                <w:rPr>
                  <w:rFonts w:asciiTheme="minorHAnsi" w:eastAsia="Calibri" w:hAnsiTheme="minorHAnsi" w:cs="Calibri"/>
                  <w:color w:val="4F81BD" w:themeColor="accent1"/>
                  <w:sz w:val="24"/>
                  <w:szCs w:val="24"/>
                </w:rPr>
                <w:delText xml:space="preserve">der Version </w:delText>
              </w:r>
            </w:del>
            <w:r w:rsidRPr="005B4C37">
              <w:rPr>
                <w:rFonts w:asciiTheme="minorHAnsi" w:eastAsia="Calibri" w:hAnsiTheme="minorHAnsi" w:cs="Calibri"/>
                <w:color w:val="4F81BD" w:themeColor="accent1"/>
                <w:sz w:val="24"/>
                <w:szCs w:val="24"/>
              </w:rPr>
              <w:t>Zugelieferte</w:t>
            </w:r>
            <w:del w:id="359" w:author="Stefan Thanheiser" w:date="2019-02-22T01:15:00Z">
              <w:r w:rsidRPr="005B4C37" w:rsidDel="003B16B9">
                <w:rPr>
                  <w:rFonts w:asciiTheme="minorHAnsi" w:eastAsia="Calibri" w:hAnsiTheme="minorHAnsi" w:cs="Calibri"/>
                  <w:color w:val="4F81BD" w:themeColor="accent1"/>
                  <w:sz w:val="24"/>
                  <w:szCs w:val="24"/>
                </w:rPr>
                <w:delText>r</w:delText>
              </w:r>
            </w:del>
            <w:ins w:id="360" w:author="Stefan Thanheiser" w:date="2019-02-22T01:15:00Z">
              <w:r>
                <w:rPr>
                  <w:rFonts w:asciiTheme="minorHAnsi" w:eastAsia="Calibri" w:hAnsiTheme="minorHAnsi" w:cs="Calibri"/>
                  <w:color w:val="4F81BD" w:themeColor="accent1"/>
                  <w:sz w:val="24"/>
                  <w:szCs w:val="24"/>
                </w:rPr>
                <w:t>n</w:t>
              </w:r>
            </w:ins>
            <w:r w:rsidRPr="005B4C37">
              <w:rPr>
                <w:rFonts w:asciiTheme="minorHAnsi" w:eastAsia="Calibri" w:hAnsiTheme="minorHAnsi" w:cs="Calibri"/>
                <w:color w:val="4F81BD" w:themeColor="accent1"/>
                <w:sz w:val="24"/>
                <w:szCs w:val="24"/>
              </w:rPr>
              <w:t xml:space="preserve"> Software </w:t>
            </w:r>
            <w:del w:id="361" w:author="Stefan Thanheiser" w:date="2019-02-22T01:15:00Z">
              <w:r w:rsidRPr="005B4C37" w:rsidDel="003B16B9">
                <w:rPr>
                  <w:rFonts w:asciiTheme="minorHAnsi" w:eastAsia="Calibri" w:hAnsiTheme="minorHAnsi" w:cs="Calibri"/>
                  <w:color w:val="4F81BD" w:themeColor="accent1"/>
                  <w:sz w:val="24"/>
                  <w:szCs w:val="24"/>
                </w:rPr>
                <w:delText>werden archiviert und sind einfach wiederauffindbar</w:delText>
              </w:r>
            </w:del>
            <w:ins w:id="362" w:author="Stefan Thanheiser" w:date="2019-02-22T01:15:00Z">
              <w:r>
                <w:rPr>
                  <w:rFonts w:asciiTheme="minorHAnsi" w:eastAsia="Calibri" w:hAnsiTheme="minorHAnsi" w:cs="Calibri"/>
                  <w:color w:val="4F81BD" w:themeColor="accent1"/>
                  <w:sz w:val="24"/>
                  <w:szCs w:val="24"/>
                </w:rPr>
                <w:t>zu archivieren</w:t>
              </w:r>
            </w:ins>
            <w:ins w:id="363" w:author="Stefan Thanheiser" w:date="2019-02-22T01:16:00Z">
              <w:r>
                <w:rPr>
                  <w:rFonts w:asciiTheme="minorHAnsi" w:eastAsia="Calibri" w:hAnsiTheme="minorHAnsi" w:cs="Calibri"/>
                  <w:color w:val="4F81BD" w:themeColor="accent1"/>
                  <w:sz w:val="24"/>
                  <w:szCs w:val="24"/>
                </w:rPr>
                <w:t xml:space="preserve"> – wobei geplant sein muss,</w:t>
              </w:r>
            </w:ins>
            <w:del w:id="364" w:author="Stefan Thanheiser" w:date="2019-02-22T01:16:00Z">
              <w:r w:rsidRPr="005B4C37" w:rsidDel="003B16B9">
                <w:rPr>
                  <w:rFonts w:asciiTheme="minorHAnsi" w:eastAsia="Calibri" w:hAnsiTheme="minorHAnsi" w:cs="Calibri"/>
                  <w:color w:val="4F81BD" w:themeColor="accent1"/>
                  <w:sz w:val="24"/>
                  <w:szCs w:val="24"/>
                </w:rPr>
                <w:delText>, und es ist geplant,</w:delText>
              </w:r>
            </w:del>
            <w:r w:rsidRPr="005B4C37">
              <w:rPr>
                <w:rFonts w:asciiTheme="minorHAnsi" w:eastAsia="Calibri" w:hAnsiTheme="minorHAnsi" w:cs="Calibri"/>
                <w:color w:val="4F81BD" w:themeColor="accent1"/>
                <w:sz w:val="24"/>
                <w:szCs w:val="24"/>
              </w:rPr>
              <w:t xml:space="preserve"> dass das Archiv mindestens </w:t>
            </w:r>
            <w:ins w:id="365" w:author="Stefan Thanheiser" w:date="2019-02-22T01:16:00Z">
              <w:r>
                <w:rPr>
                  <w:rFonts w:asciiTheme="minorHAnsi" w:eastAsia="Calibri" w:hAnsiTheme="minorHAnsi" w:cs="Calibri"/>
                  <w:color w:val="4F81BD" w:themeColor="accent1"/>
                  <w:sz w:val="24"/>
                  <w:szCs w:val="24"/>
                </w:rPr>
                <w:t>12 Monate</w:t>
              </w:r>
            </w:ins>
            <w:ins w:id="366" w:author="Stefan Thanheiser" w:date="2019-02-22T01:17:00Z">
              <w:r>
                <w:rPr>
                  <w:rFonts w:asciiTheme="minorHAnsi" w:eastAsia="Calibri" w:hAnsiTheme="minorHAnsi" w:cs="Calibri"/>
                  <w:color w:val="4F81BD" w:themeColor="accent1"/>
                  <w:sz w:val="24"/>
                  <w:szCs w:val="24"/>
                </w:rPr>
                <w:t xml:space="preserve"> länger </w:t>
              </w:r>
            </w:ins>
            <w:del w:id="367" w:author="Stefan Thanheiser" w:date="2019-02-22T01:17:00Z">
              <w:r w:rsidRPr="005B4C37" w:rsidDel="003B16B9">
                <w:rPr>
                  <w:rFonts w:asciiTheme="minorHAnsi" w:eastAsia="Calibri" w:hAnsiTheme="minorHAnsi" w:cs="Calibri"/>
                  <w:color w:val="4F81BD" w:themeColor="accent1"/>
                  <w:sz w:val="24"/>
                  <w:szCs w:val="24"/>
                </w:rPr>
                <w:delText xml:space="preserve">so lange </w:delText>
              </w:r>
            </w:del>
            <w:r w:rsidRPr="005B4C37">
              <w:rPr>
                <w:rFonts w:asciiTheme="minorHAnsi" w:eastAsia="Calibri" w:hAnsiTheme="minorHAnsi" w:cs="Calibri"/>
                <w:color w:val="4F81BD" w:themeColor="accent1"/>
                <w:sz w:val="24"/>
                <w:szCs w:val="24"/>
              </w:rPr>
              <w:t xml:space="preserve">besteht, wie die Zugelieferte Software angeboten wird </w:t>
            </w:r>
            <w:ins w:id="368" w:author="Stefan Thanheiser" w:date="2019-02-22T01:17:00Z">
              <w:r>
                <w:rPr>
                  <w:rFonts w:asciiTheme="minorHAnsi" w:eastAsia="Calibri" w:hAnsiTheme="minorHAnsi" w:cs="Calibri"/>
                  <w:color w:val="4F81BD" w:themeColor="accent1"/>
                  <w:sz w:val="24"/>
                  <w:szCs w:val="24"/>
                </w:rPr>
                <w:t xml:space="preserve">bzw. </w:t>
              </w:r>
            </w:ins>
            <w:ins w:id="369" w:author="Stefan Thanheiser" w:date="2019-02-22T01:18:00Z">
              <w:r>
                <w:rPr>
                  <w:rFonts w:asciiTheme="minorHAnsi" w:eastAsia="Calibri" w:hAnsiTheme="minorHAnsi" w:cs="Calibri"/>
                  <w:color w:val="4F81BD" w:themeColor="accent1"/>
                  <w:sz w:val="24"/>
                  <w:szCs w:val="24"/>
                </w:rPr>
                <w:t xml:space="preserve">mindestens so </w:t>
              </w:r>
            </w:ins>
            <w:ins w:id="370" w:author="Stefan Thanheiser" w:date="2019-02-22T01:17:00Z">
              <w:r>
                <w:rPr>
                  <w:rFonts w:asciiTheme="minorHAnsi" w:eastAsia="Calibri" w:hAnsiTheme="minorHAnsi" w:cs="Calibri"/>
                  <w:color w:val="4F81BD" w:themeColor="accent1"/>
                  <w:sz w:val="24"/>
                  <w:szCs w:val="24"/>
                </w:rPr>
                <w:t>lange,</w:t>
              </w:r>
            </w:ins>
            <w:del w:id="371" w:author="Stefan Thanheiser" w:date="2019-02-22T01:17:00Z">
              <w:r w:rsidRPr="005B4C37" w:rsidDel="003B16B9">
                <w:rPr>
                  <w:rFonts w:asciiTheme="minorHAnsi" w:eastAsia="Calibri" w:hAnsiTheme="minorHAnsi" w:cs="Calibri"/>
                  <w:color w:val="4F81BD" w:themeColor="accent1"/>
                  <w:sz w:val="24"/>
                  <w:szCs w:val="24"/>
                </w:rPr>
                <w:delText>oder</w:delText>
              </w:r>
            </w:del>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p>
          <w:p w14:paraId="2781890D"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w:t>
            </w:r>
            <w:r w:rsidRPr="005B4C37">
              <w:rPr>
                <w:rFonts w:asciiTheme="minorHAnsi" w:eastAsia="Calibri" w:hAnsiTheme="minorHAnsi" w:cs="Calibri"/>
                <w:color w:val="4F81BD" w:themeColor="accent1"/>
                <w:sz w:val="24"/>
                <w:szCs w:val="24"/>
              </w:rPr>
              <w:lastRenderedPageBreak/>
              <w:t xml:space="preserve">vollständigen Compliance-Artefakte entsprechend den Anforderungen der Identifizierten Lizenzen, sowie sonstige Berichte, die während der </w:t>
            </w:r>
            <w:r>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-Überprüfung erstellt 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410D7A62" w14:textId="77777777" w:rsidTr="00980E96">
        <w:tc>
          <w:tcPr>
            <w:tcW w:w="4650" w:type="dxa"/>
            <w:shd w:val="clear" w:color="auto" w:fill="auto"/>
            <w:tcMar>
              <w:top w:w="100" w:type="dxa"/>
              <w:left w:w="100" w:type="dxa"/>
              <w:bottom w:w="100" w:type="dxa"/>
              <w:right w:w="100" w:type="dxa"/>
            </w:tcMar>
          </w:tcPr>
          <w:p w14:paraId="0881405D" w14:textId="77777777" w:rsidR="00980E96" w:rsidRPr="003731A2" w:rsidRDefault="00980E96"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4650" w:type="dxa"/>
          </w:tcPr>
          <w:p w14:paraId="68BB6F92" w14:textId="23DE3FC5" w:rsidR="00980E96" w:rsidRPr="00D613EA"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372" w:author="Stefan Thanheiser" w:date="2019-02-22T00:58:00Z">
              <w:r w:rsidRPr="003E1C02">
                <w:rPr>
                  <w:rFonts w:asciiTheme="minorHAnsi" w:eastAsia="Calibri" w:hAnsiTheme="minorHAnsi" w:cs="Calibri"/>
                  <w:color w:val="6D9EEB"/>
                  <w:sz w:val="24"/>
                  <w:szCs w:val="24"/>
                  <w:lang w:val="en-GB"/>
                </w:rPr>
                <w:t>5.0 Understand</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Open Source</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Community Engagemen</w:t>
              </w:r>
              <w:r>
                <w:rPr>
                  <w:rFonts w:asciiTheme="minorHAnsi" w:eastAsia="Calibri" w:hAnsiTheme="minorHAnsi" w:cs="Calibri"/>
                  <w:color w:val="6D9EEB"/>
                  <w:sz w:val="24"/>
                  <w:szCs w:val="24"/>
                  <w:lang w:val="en-GB"/>
                </w:rPr>
                <w:t>t</w:t>
              </w:r>
            </w:ins>
          </w:p>
        </w:tc>
        <w:tc>
          <w:tcPr>
            <w:tcW w:w="4650" w:type="dxa"/>
          </w:tcPr>
          <w:p w14:paraId="15BA6895" w14:textId="435E1411" w:rsidR="00980E96" w:rsidRPr="00980E96"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618EDEFD" w14:textId="43184922"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980E96" w:rsidRPr="003731A2" w14:paraId="3B7AC6CD" w14:textId="77777777" w:rsidTr="00980E96">
        <w:tc>
          <w:tcPr>
            <w:tcW w:w="4650" w:type="dxa"/>
            <w:shd w:val="clear" w:color="auto" w:fill="auto"/>
            <w:tcMar>
              <w:top w:w="100" w:type="dxa"/>
              <w:left w:w="100" w:type="dxa"/>
              <w:bottom w:w="100" w:type="dxa"/>
              <w:right w:w="100" w:type="dxa"/>
            </w:tcMar>
          </w:tcPr>
          <w:p w14:paraId="3D1CDFB6"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980E96" w:rsidRPr="003731A2" w:rsidRDefault="00980E96" w:rsidP="003731A2">
            <w:pPr>
              <w:spacing w:line="240" w:lineRule="auto"/>
              <w:rPr>
                <w:rFonts w:asciiTheme="minorHAnsi" w:eastAsia="Calibri" w:hAnsiTheme="minorHAnsi" w:cs="Calibri"/>
                <w:sz w:val="24"/>
                <w:szCs w:val="24"/>
                <w:lang w:val="en-US"/>
              </w:rPr>
            </w:pPr>
          </w:p>
          <w:p w14:paraId="1B7BD95E" w14:textId="70C1D5BD"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980E96" w:rsidRPr="003731A2" w:rsidRDefault="00980E96" w:rsidP="003731A2">
            <w:pPr>
              <w:spacing w:line="240" w:lineRule="auto"/>
              <w:rPr>
                <w:rFonts w:asciiTheme="minorHAnsi" w:eastAsia="Calibri" w:hAnsiTheme="minorHAnsi" w:cs="Calibri"/>
                <w:sz w:val="24"/>
                <w:szCs w:val="24"/>
                <w:lang w:val="en-US"/>
              </w:rPr>
            </w:pPr>
          </w:p>
          <w:p w14:paraId="18CCFE4A" w14:textId="77777777" w:rsidR="00980E96" w:rsidRPr="003731A2" w:rsidRDefault="00980E96" w:rsidP="003731A2">
            <w:pPr>
              <w:spacing w:line="240" w:lineRule="auto"/>
              <w:rPr>
                <w:rFonts w:asciiTheme="minorHAnsi" w:eastAsia="Calibri" w:hAnsiTheme="minorHAnsi" w:cs="Calibri"/>
                <w:sz w:val="24"/>
                <w:szCs w:val="24"/>
                <w:lang w:val="en-US"/>
              </w:rPr>
            </w:pPr>
          </w:p>
          <w:p w14:paraId="0B440F1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980E96" w:rsidRPr="003731A2" w:rsidRDefault="00980E96" w:rsidP="003731A2">
            <w:pPr>
              <w:spacing w:line="240" w:lineRule="auto"/>
              <w:rPr>
                <w:rFonts w:asciiTheme="minorHAnsi" w:eastAsia="Calibri" w:hAnsiTheme="minorHAnsi" w:cs="Calibri"/>
                <w:sz w:val="24"/>
                <w:szCs w:val="24"/>
                <w:lang w:val="en-US"/>
              </w:rPr>
            </w:pPr>
          </w:p>
          <w:p w14:paraId="1C5048F8" w14:textId="77777777" w:rsidR="00980E96" w:rsidRPr="003731A2" w:rsidRDefault="00980E96" w:rsidP="003731A2">
            <w:pPr>
              <w:spacing w:line="240" w:lineRule="auto"/>
              <w:rPr>
                <w:rFonts w:asciiTheme="minorHAnsi" w:eastAsia="Calibri" w:hAnsiTheme="minorHAnsi" w:cs="Calibri"/>
                <w:sz w:val="24"/>
                <w:szCs w:val="24"/>
                <w:lang w:val="en-US"/>
              </w:rPr>
            </w:pPr>
          </w:p>
          <w:p w14:paraId="4F0C19F3"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980E96" w:rsidRPr="003731A2" w:rsidRDefault="00980E96" w:rsidP="003731A2">
            <w:pPr>
              <w:spacing w:line="240" w:lineRule="auto"/>
              <w:rPr>
                <w:rFonts w:asciiTheme="minorHAnsi" w:eastAsia="Calibri" w:hAnsiTheme="minorHAnsi" w:cs="Calibri"/>
                <w:sz w:val="24"/>
                <w:szCs w:val="24"/>
                <w:lang w:val="en-US"/>
              </w:rPr>
            </w:pPr>
          </w:p>
          <w:p w14:paraId="362E9E9B" w14:textId="77777777" w:rsidR="00980E96" w:rsidRPr="003731A2" w:rsidRDefault="00980E96" w:rsidP="003731A2">
            <w:pPr>
              <w:spacing w:line="240" w:lineRule="auto"/>
              <w:rPr>
                <w:rFonts w:asciiTheme="minorHAnsi" w:eastAsia="Calibri" w:hAnsiTheme="minorHAnsi" w:cs="Calibri"/>
                <w:sz w:val="24"/>
                <w:szCs w:val="24"/>
                <w:lang w:val="en-US"/>
              </w:rPr>
            </w:pPr>
          </w:p>
          <w:p w14:paraId="0C0425BC" w14:textId="570B182B" w:rsidR="00980E96" w:rsidRDefault="00980E96" w:rsidP="003731A2">
            <w:pPr>
              <w:spacing w:line="240" w:lineRule="auto"/>
              <w:rPr>
                <w:rFonts w:asciiTheme="minorHAnsi" w:eastAsia="Calibri" w:hAnsiTheme="minorHAnsi" w:cs="Calibri"/>
                <w:sz w:val="24"/>
                <w:szCs w:val="24"/>
                <w:lang w:val="en-US"/>
              </w:rPr>
            </w:pPr>
          </w:p>
          <w:p w14:paraId="5FAB185D" w14:textId="77777777" w:rsidR="00980E96" w:rsidRDefault="00980E96" w:rsidP="003731A2">
            <w:pPr>
              <w:spacing w:line="240" w:lineRule="auto"/>
              <w:rPr>
                <w:rFonts w:asciiTheme="minorHAnsi" w:eastAsia="Calibri" w:hAnsiTheme="minorHAnsi" w:cs="Calibri"/>
                <w:sz w:val="24"/>
                <w:szCs w:val="24"/>
                <w:lang w:val="en-US"/>
              </w:rPr>
            </w:pPr>
          </w:p>
          <w:p w14:paraId="27776BB9" w14:textId="5481A0D6"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 If an organization permits contributions to FOSS projects then a process must exist that implements the FOSS contribution policy outlined in Section 5.1.</w:t>
            </w:r>
          </w:p>
          <w:p w14:paraId="2B6C5D84" w14:textId="77777777" w:rsidR="00980E96" w:rsidRPr="003731A2" w:rsidRDefault="00980E96" w:rsidP="003731A2">
            <w:pPr>
              <w:spacing w:line="240" w:lineRule="auto"/>
              <w:rPr>
                <w:rFonts w:asciiTheme="minorHAnsi" w:eastAsia="Calibri" w:hAnsiTheme="minorHAnsi" w:cs="Calibri"/>
                <w:sz w:val="24"/>
                <w:szCs w:val="24"/>
                <w:lang w:val="en-US"/>
              </w:rPr>
            </w:pPr>
          </w:p>
          <w:p w14:paraId="6EF9472A" w14:textId="77777777" w:rsidR="00980E96" w:rsidRDefault="00980E96" w:rsidP="003731A2">
            <w:pPr>
              <w:spacing w:line="240" w:lineRule="auto"/>
              <w:rPr>
                <w:rFonts w:asciiTheme="minorHAnsi" w:eastAsia="Calibri" w:hAnsiTheme="minorHAnsi" w:cs="Calibri"/>
                <w:sz w:val="24"/>
                <w:szCs w:val="24"/>
                <w:lang w:val="en-US"/>
              </w:rPr>
            </w:pPr>
          </w:p>
          <w:p w14:paraId="774C6B77" w14:textId="0611ABD2"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980E96" w:rsidRPr="003731A2" w:rsidRDefault="00980E96" w:rsidP="003731A2">
            <w:pPr>
              <w:spacing w:line="240" w:lineRule="auto"/>
              <w:rPr>
                <w:rFonts w:asciiTheme="minorHAnsi" w:eastAsia="Calibri" w:hAnsiTheme="minorHAnsi" w:cs="Calibri"/>
                <w:sz w:val="24"/>
                <w:szCs w:val="24"/>
                <w:lang w:val="en-US"/>
              </w:rPr>
            </w:pPr>
          </w:p>
          <w:p w14:paraId="051C9B44" w14:textId="77777777" w:rsidR="00980E96" w:rsidRPr="003731A2" w:rsidRDefault="00980E96" w:rsidP="003731A2">
            <w:pPr>
              <w:spacing w:line="240" w:lineRule="auto"/>
              <w:rPr>
                <w:rFonts w:asciiTheme="minorHAnsi" w:eastAsia="Calibri" w:hAnsiTheme="minorHAnsi" w:cs="Calibri"/>
                <w:sz w:val="24"/>
                <w:szCs w:val="24"/>
                <w:lang w:val="en-US"/>
              </w:rPr>
            </w:pPr>
          </w:p>
          <w:p w14:paraId="4A86DF86" w14:textId="77777777" w:rsidR="00980E96" w:rsidRDefault="00980E96" w:rsidP="003731A2">
            <w:pPr>
              <w:spacing w:line="240" w:lineRule="auto"/>
              <w:rPr>
                <w:rFonts w:asciiTheme="minorHAnsi" w:eastAsia="Calibri" w:hAnsiTheme="minorHAnsi" w:cs="Calibri"/>
                <w:sz w:val="24"/>
                <w:szCs w:val="24"/>
                <w:lang w:val="en-US"/>
              </w:rPr>
            </w:pPr>
          </w:p>
          <w:p w14:paraId="357D27CA" w14:textId="4D121A46"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650" w:type="dxa"/>
          </w:tcPr>
          <w:p w14:paraId="4173E8B1" w14:textId="77777777" w:rsidR="00980E96" w:rsidRDefault="00980E96" w:rsidP="003731A2">
            <w:pPr>
              <w:widowControl w:val="0"/>
              <w:pBdr>
                <w:top w:val="nil"/>
                <w:left w:val="nil"/>
                <w:bottom w:val="nil"/>
                <w:right w:val="nil"/>
                <w:between w:val="nil"/>
              </w:pBdr>
              <w:spacing w:line="240" w:lineRule="auto"/>
              <w:rPr>
                <w:ins w:id="373" w:author="Stefan Thanheiser" w:date="2019-02-22T00:58:00Z"/>
                <w:rFonts w:asciiTheme="minorHAnsi" w:eastAsia="Calibri" w:hAnsiTheme="minorHAnsi" w:cs="Calibri"/>
                <w:color w:val="4F81BD" w:themeColor="accent1"/>
                <w:sz w:val="24"/>
                <w:szCs w:val="24"/>
                <w:lang w:val="en-GB"/>
              </w:rPr>
            </w:pPr>
            <w:ins w:id="374" w:author="Stefan Thanheiser" w:date="2019-02-22T00:58:00Z">
              <w:r w:rsidRPr="003E1C02">
                <w:rPr>
                  <w:rFonts w:asciiTheme="minorHAnsi" w:eastAsia="Calibri" w:hAnsiTheme="minorHAnsi" w:cs="Calibri"/>
                  <w:color w:val="4F81BD" w:themeColor="accent1"/>
                  <w:sz w:val="24"/>
                  <w:szCs w:val="24"/>
                  <w:lang w:val="en-GB"/>
                </w:rPr>
                <w:lastRenderedPageBreak/>
                <w:t>5.1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written policy exists that governs contributions to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projects by the organization. The policy must be internally communicated.</w:t>
              </w:r>
              <w:r>
                <w:rPr>
                  <w:rFonts w:asciiTheme="minorHAnsi" w:eastAsia="Calibri" w:hAnsiTheme="minorHAnsi" w:cs="Calibri"/>
                  <w:color w:val="4F81BD" w:themeColor="accent1"/>
                  <w:sz w:val="24"/>
                  <w:szCs w:val="24"/>
                  <w:lang w:val="en-GB"/>
                </w:rPr>
                <w:t xml:space="preserve"> </w:t>
              </w:r>
            </w:ins>
          </w:p>
          <w:p w14:paraId="2E982CC4" w14:textId="5D54CCA4" w:rsidR="00980E96" w:rsidRDefault="00980E96" w:rsidP="003731A2">
            <w:pPr>
              <w:widowControl w:val="0"/>
              <w:pBdr>
                <w:top w:val="nil"/>
                <w:left w:val="nil"/>
                <w:bottom w:val="nil"/>
                <w:right w:val="nil"/>
                <w:between w:val="nil"/>
              </w:pBdr>
              <w:spacing w:line="240" w:lineRule="auto"/>
              <w:rPr>
                <w:ins w:id="375" w:author="Stefan Thanheiser" w:date="2019-02-22T01:19:00Z"/>
                <w:rFonts w:asciiTheme="minorHAnsi" w:eastAsia="Calibri" w:hAnsiTheme="minorHAnsi" w:cs="Calibri"/>
                <w:color w:val="4F81BD" w:themeColor="accent1"/>
                <w:sz w:val="24"/>
                <w:szCs w:val="24"/>
                <w:lang w:val="en-GB"/>
              </w:rPr>
            </w:pPr>
          </w:p>
          <w:p w14:paraId="56EF4CC9" w14:textId="77777777" w:rsidR="00980E96" w:rsidRDefault="00980E96" w:rsidP="003731A2">
            <w:pPr>
              <w:widowControl w:val="0"/>
              <w:pBdr>
                <w:top w:val="nil"/>
                <w:left w:val="nil"/>
                <w:bottom w:val="nil"/>
                <w:right w:val="nil"/>
                <w:between w:val="nil"/>
              </w:pBdr>
              <w:spacing w:line="240" w:lineRule="auto"/>
              <w:rPr>
                <w:ins w:id="376" w:author="Stefan Thanheiser" w:date="2019-02-22T00:58:00Z"/>
                <w:rFonts w:asciiTheme="minorHAnsi" w:eastAsia="Calibri" w:hAnsiTheme="minorHAnsi" w:cs="Calibri"/>
                <w:color w:val="4F81BD" w:themeColor="accent1"/>
                <w:sz w:val="24"/>
                <w:szCs w:val="24"/>
                <w:lang w:val="en-GB"/>
              </w:rPr>
            </w:pPr>
            <w:ins w:id="377" w:author="Stefan Thanheiser" w:date="2019-02-22T00:58:00Z">
              <w:r w:rsidRPr="003E1C02">
                <w:rPr>
                  <w:rFonts w:asciiTheme="minorHAnsi" w:eastAsia="Calibri" w:hAnsiTheme="minorHAnsi" w:cs="Calibri"/>
                  <w:color w:val="4F81BD" w:themeColor="accent1"/>
                  <w:sz w:val="24"/>
                  <w:szCs w:val="24"/>
                  <w:lang w:val="en-GB"/>
                </w:rPr>
                <w:t>Verification Material(s):</w:t>
              </w:r>
            </w:ins>
          </w:p>
          <w:p w14:paraId="6B43519B" w14:textId="77777777" w:rsidR="00980E96" w:rsidRDefault="00980E96" w:rsidP="003731A2">
            <w:pPr>
              <w:widowControl w:val="0"/>
              <w:pBdr>
                <w:top w:val="nil"/>
                <w:left w:val="nil"/>
                <w:bottom w:val="nil"/>
                <w:right w:val="nil"/>
                <w:between w:val="nil"/>
              </w:pBdr>
              <w:spacing w:line="240" w:lineRule="auto"/>
              <w:rPr>
                <w:ins w:id="378" w:author="Stefan Thanheiser" w:date="2019-02-22T00:58:00Z"/>
                <w:rFonts w:asciiTheme="minorHAnsi" w:eastAsia="Calibri" w:hAnsiTheme="minorHAnsi" w:cs="Calibri"/>
                <w:color w:val="4F81BD" w:themeColor="accent1"/>
                <w:sz w:val="24"/>
                <w:szCs w:val="24"/>
                <w:lang w:val="en-GB"/>
              </w:rPr>
            </w:pPr>
            <w:ins w:id="379" w:author="Stefan Thanheiser" w:date="2019-02-22T00:58:00Z">
              <w:r w:rsidRPr="003E1C02">
                <w:rPr>
                  <w:rFonts w:asciiTheme="minorHAnsi" w:eastAsia="Calibri" w:hAnsiTheme="minorHAnsi" w:cs="Calibri"/>
                  <w:color w:val="4F81BD" w:themeColor="accent1"/>
                  <w:sz w:val="24"/>
                  <w:szCs w:val="24"/>
                  <w:lang w:val="en-GB"/>
                </w:rPr>
                <w:t>5.1.1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documented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 policy.</w:t>
              </w:r>
            </w:ins>
          </w:p>
          <w:p w14:paraId="653700F5" w14:textId="3950ED9F" w:rsidR="00980E96" w:rsidRDefault="00980E96" w:rsidP="003731A2">
            <w:pPr>
              <w:widowControl w:val="0"/>
              <w:pBdr>
                <w:top w:val="nil"/>
                <w:left w:val="nil"/>
                <w:bottom w:val="nil"/>
                <w:right w:val="nil"/>
                <w:between w:val="nil"/>
              </w:pBdr>
              <w:spacing w:line="240" w:lineRule="auto"/>
              <w:rPr>
                <w:ins w:id="380" w:author="Stefan Thanheiser" w:date="2019-02-22T01:19:00Z"/>
                <w:rFonts w:asciiTheme="minorHAnsi" w:eastAsia="Calibri" w:hAnsiTheme="minorHAnsi" w:cs="Calibri"/>
                <w:color w:val="4F81BD" w:themeColor="accent1"/>
                <w:sz w:val="24"/>
                <w:szCs w:val="24"/>
                <w:lang w:val="en-GB"/>
              </w:rPr>
            </w:pPr>
          </w:p>
          <w:p w14:paraId="70B8D19D" w14:textId="77777777" w:rsidR="00980E96" w:rsidRDefault="00980E96" w:rsidP="003731A2">
            <w:pPr>
              <w:widowControl w:val="0"/>
              <w:pBdr>
                <w:top w:val="nil"/>
                <w:left w:val="nil"/>
                <w:bottom w:val="nil"/>
                <w:right w:val="nil"/>
                <w:between w:val="nil"/>
              </w:pBdr>
              <w:spacing w:line="240" w:lineRule="auto"/>
              <w:rPr>
                <w:ins w:id="381" w:author="Stefan Thanheiser" w:date="2019-02-22T00:58:00Z"/>
                <w:rFonts w:asciiTheme="minorHAnsi" w:eastAsia="Calibri" w:hAnsiTheme="minorHAnsi" w:cs="Calibri"/>
                <w:color w:val="4F81BD" w:themeColor="accent1"/>
                <w:sz w:val="24"/>
                <w:szCs w:val="24"/>
                <w:lang w:val="en-GB"/>
              </w:rPr>
            </w:pPr>
          </w:p>
          <w:p w14:paraId="1E679AB4" w14:textId="3F6DB44B" w:rsidR="00980E96" w:rsidRDefault="00980E96" w:rsidP="003731A2">
            <w:pPr>
              <w:widowControl w:val="0"/>
              <w:pBdr>
                <w:top w:val="nil"/>
                <w:left w:val="nil"/>
                <w:bottom w:val="nil"/>
                <w:right w:val="nil"/>
                <w:between w:val="nil"/>
              </w:pBdr>
              <w:spacing w:line="240" w:lineRule="auto"/>
              <w:rPr>
                <w:ins w:id="382" w:author="Stefan Thanheiser" w:date="2019-02-22T00:59:00Z"/>
                <w:rFonts w:asciiTheme="minorHAnsi" w:eastAsia="Calibri" w:hAnsiTheme="minorHAnsi" w:cs="Calibri"/>
                <w:color w:val="4F81BD" w:themeColor="accent1"/>
                <w:sz w:val="24"/>
                <w:szCs w:val="24"/>
                <w:lang w:val="en-GB"/>
              </w:rPr>
            </w:pPr>
            <w:ins w:id="383" w:author="Stefan Thanheiser" w:date="2019-02-22T00:58:00Z">
              <w:r w:rsidRPr="003E1C02">
                <w:rPr>
                  <w:rFonts w:asciiTheme="minorHAnsi" w:eastAsia="Calibri" w:hAnsiTheme="minorHAnsi" w:cs="Calibri"/>
                  <w:color w:val="4F81BD" w:themeColor="accent1"/>
                  <w:sz w:val="24"/>
                  <w:szCs w:val="24"/>
                  <w:lang w:val="en-GB"/>
                </w:rPr>
                <w:t>5.1.2</w:t>
              </w:r>
            </w:ins>
            <w:ins w:id="384" w:author="Stefan Thanheiser" w:date="2019-02-22T01:19:00Z">
              <w:r>
                <w:rPr>
                  <w:rFonts w:asciiTheme="minorHAnsi" w:eastAsia="Calibri" w:hAnsiTheme="minorHAnsi" w:cs="Calibri"/>
                  <w:color w:val="4F81BD" w:themeColor="accent1"/>
                  <w:sz w:val="24"/>
                  <w:szCs w:val="24"/>
                  <w:lang w:val="en-GB"/>
                </w:rPr>
                <w:t xml:space="preserve"> </w:t>
              </w:r>
            </w:ins>
            <w:ins w:id="385" w:author="Stefan Thanheiser" w:date="2019-02-22T00:58:00Z">
              <w:r w:rsidRPr="003E1C02">
                <w:rPr>
                  <w:rFonts w:asciiTheme="minorHAnsi" w:eastAsia="Calibri" w:hAnsiTheme="minorHAnsi" w:cs="Calibri"/>
                  <w:color w:val="4F81BD" w:themeColor="accent1"/>
                  <w:sz w:val="24"/>
                  <w:szCs w:val="24"/>
                  <w:lang w:val="en-GB"/>
                </w:rPr>
                <w:t>A documented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procedure that makes all Software Staff aware of the existence of 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386" w:author="Stefan Thanheiser" w:date="2019-02-22T00:59:00Z">
              <w:r>
                <w:rPr>
                  <w:rFonts w:asciiTheme="minorHAnsi" w:eastAsia="Calibri" w:hAnsiTheme="minorHAnsi" w:cs="Calibri"/>
                  <w:color w:val="4F81BD" w:themeColor="accent1"/>
                  <w:sz w:val="24"/>
                  <w:szCs w:val="24"/>
                  <w:lang w:val="en-GB"/>
                </w:rPr>
                <w:t xml:space="preserve"> </w:t>
              </w:r>
            </w:ins>
            <w:ins w:id="387" w:author="Stefan Thanheiser" w:date="2019-02-22T00:58:00Z">
              <w:r w:rsidRPr="003E1C02">
                <w:rPr>
                  <w:rFonts w:asciiTheme="minorHAnsi" w:eastAsia="Calibri" w:hAnsiTheme="minorHAnsi" w:cs="Calibri"/>
                  <w:color w:val="4F81BD" w:themeColor="accent1"/>
                  <w:sz w:val="24"/>
                  <w:szCs w:val="24"/>
                  <w:lang w:val="en-GB"/>
                </w:rPr>
                <w:t>contribution 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(e.g., via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training, internal wiki,</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other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practical communication method).</w:t>
              </w:r>
            </w:ins>
          </w:p>
          <w:p w14:paraId="26D62746" w14:textId="53BC3744" w:rsidR="00980E96" w:rsidRDefault="00980E96" w:rsidP="003731A2">
            <w:pPr>
              <w:widowControl w:val="0"/>
              <w:pBdr>
                <w:top w:val="nil"/>
                <w:left w:val="nil"/>
                <w:bottom w:val="nil"/>
                <w:right w:val="nil"/>
                <w:between w:val="nil"/>
              </w:pBdr>
              <w:spacing w:line="240" w:lineRule="auto"/>
              <w:rPr>
                <w:ins w:id="388" w:author="Stefan Thanheiser" w:date="2019-02-22T01:19:00Z"/>
                <w:rFonts w:asciiTheme="minorHAnsi" w:eastAsia="Calibri" w:hAnsiTheme="minorHAnsi" w:cs="Calibri"/>
                <w:color w:val="4F81BD" w:themeColor="accent1"/>
                <w:sz w:val="24"/>
                <w:szCs w:val="24"/>
                <w:lang w:val="en-GB"/>
              </w:rPr>
            </w:pPr>
          </w:p>
          <w:p w14:paraId="76A10131" w14:textId="77777777" w:rsidR="00980E96" w:rsidRDefault="00980E96" w:rsidP="003731A2">
            <w:pPr>
              <w:widowControl w:val="0"/>
              <w:pBdr>
                <w:top w:val="nil"/>
                <w:left w:val="nil"/>
                <w:bottom w:val="nil"/>
                <w:right w:val="nil"/>
                <w:between w:val="nil"/>
              </w:pBdr>
              <w:spacing w:line="240" w:lineRule="auto"/>
              <w:rPr>
                <w:ins w:id="389" w:author="Stefan Thanheiser" w:date="2019-02-22T00:59:00Z"/>
                <w:rFonts w:asciiTheme="minorHAnsi" w:eastAsia="Calibri" w:hAnsiTheme="minorHAnsi" w:cs="Calibri"/>
                <w:color w:val="4F81BD" w:themeColor="accent1"/>
                <w:sz w:val="24"/>
                <w:szCs w:val="24"/>
                <w:lang w:val="en-GB"/>
              </w:rPr>
            </w:pPr>
          </w:p>
          <w:p w14:paraId="7BF9FDA0" w14:textId="77777777" w:rsidR="00980E96" w:rsidRDefault="00980E96" w:rsidP="003731A2">
            <w:pPr>
              <w:widowControl w:val="0"/>
              <w:pBdr>
                <w:top w:val="nil"/>
                <w:left w:val="nil"/>
                <w:bottom w:val="nil"/>
                <w:right w:val="nil"/>
                <w:between w:val="nil"/>
              </w:pBdr>
              <w:spacing w:line="240" w:lineRule="auto"/>
              <w:rPr>
                <w:ins w:id="390" w:author="Stefan Thanheiser" w:date="2019-02-22T00:59:00Z"/>
                <w:rFonts w:asciiTheme="minorHAnsi" w:eastAsia="Calibri" w:hAnsiTheme="minorHAnsi" w:cs="Calibri"/>
                <w:color w:val="4F81BD" w:themeColor="accent1"/>
                <w:sz w:val="24"/>
                <w:szCs w:val="24"/>
                <w:lang w:val="en-GB"/>
              </w:rPr>
            </w:pPr>
            <w:ins w:id="391" w:author="Stefan Thanheiser" w:date="2019-02-22T00:58:00Z">
              <w:r w:rsidRPr="003E1C02">
                <w:rPr>
                  <w:rFonts w:asciiTheme="minorHAnsi" w:eastAsia="Calibri" w:hAnsiTheme="minorHAnsi" w:cs="Calibri"/>
                  <w:color w:val="4F81BD" w:themeColor="accent1"/>
                  <w:sz w:val="24"/>
                  <w:szCs w:val="24"/>
                  <w:lang w:val="en-GB"/>
                </w:rPr>
                <w:t>Rationale:</w:t>
              </w:r>
            </w:ins>
          </w:p>
          <w:p w14:paraId="254FA547" w14:textId="77777777" w:rsidR="00980E96" w:rsidRDefault="00980E96" w:rsidP="003731A2">
            <w:pPr>
              <w:widowControl w:val="0"/>
              <w:pBdr>
                <w:top w:val="nil"/>
                <w:left w:val="nil"/>
                <w:bottom w:val="nil"/>
                <w:right w:val="nil"/>
                <w:between w:val="nil"/>
              </w:pBdr>
              <w:spacing w:line="240" w:lineRule="auto"/>
              <w:rPr>
                <w:ins w:id="392" w:author="Stefan Thanheiser" w:date="2019-02-22T00:59:00Z"/>
                <w:rFonts w:asciiTheme="minorHAnsi" w:eastAsia="Calibri" w:hAnsiTheme="minorHAnsi" w:cs="Calibri"/>
                <w:color w:val="4F81BD" w:themeColor="accent1"/>
                <w:sz w:val="24"/>
                <w:szCs w:val="24"/>
                <w:lang w:val="en-GB"/>
              </w:rPr>
            </w:pPr>
            <w:ins w:id="393" w:author="Stefan Thanheiser" w:date="2019-02-22T00:58:00Z">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 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given reasonable consideration 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developing</w:t>
              </w:r>
            </w:ins>
            <w:ins w:id="394" w:author="Stefan Thanheiser" w:date="2019-02-22T00:59:00Z">
              <w:r>
                <w:rPr>
                  <w:rFonts w:asciiTheme="minorHAnsi" w:eastAsia="Calibri" w:hAnsiTheme="minorHAnsi" w:cs="Calibri"/>
                  <w:color w:val="4F81BD" w:themeColor="accent1"/>
                  <w:sz w:val="24"/>
                  <w:szCs w:val="24"/>
                  <w:lang w:val="en-GB"/>
                </w:rPr>
                <w:t xml:space="preserve"> </w:t>
              </w:r>
            </w:ins>
            <w:ins w:id="395" w:author="Stefan Thanheiser" w:date="2019-02-22T00:58:00Z">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with respect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contributing</w:t>
              </w:r>
            </w:ins>
            <w:ins w:id="396" w:author="Stefan Thanheiser" w:date="2019-02-22T00:59:00Z">
              <w:r>
                <w:rPr>
                  <w:rFonts w:asciiTheme="minorHAnsi" w:eastAsia="Calibri" w:hAnsiTheme="minorHAnsi" w:cs="Calibri"/>
                  <w:color w:val="4F81BD" w:themeColor="accent1"/>
                  <w:sz w:val="24"/>
                  <w:szCs w:val="24"/>
                  <w:lang w:val="en-GB"/>
                </w:rPr>
                <w:t xml:space="preserve"> </w:t>
              </w:r>
            </w:ins>
            <w:ins w:id="397" w:author="Stefan Thanheiser" w:date="2019-02-22T00:58:00Z">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398" w:author="Stefan Thanheiser" w:date="2019-02-22T00:59:00Z">
              <w:r>
                <w:rPr>
                  <w:rFonts w:asciiTheme="minorHAnsi" w:eastAsia="Calibri" w:hAnsiTheme="minorHAnsi" w:cs="Calibri"/>
                  <w:color w:val="4F81BD" w:themeColor="accent1"/>
                  <w:sz w:val="24"/>
                  <w:szCs w:val="24"/>
                  <w:lang w:val="en-GB"/>
                </w:rPr>
                <w:t xml:space="preserve"> </w:t>
              </w:r>
            </w:ins>
            <w:ins w:id="399" w:author="Stefan Thanheiser" w:date="2019-02-22T00:58:00Z">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00" w:author="Stefan Thanheiser" w:date="2019-02-22T00:59:00Z">
              <w:r>
                <w:rPr>
                  <w:rFonts w:asciiTheme="minorHAnsi" w:eastAsia="Calibri" w:hAnsiTheme="minorHAnsi" w:cs="Calibri"/>
                  <w:color w:val="4F81BD" w:themeColor="accent1"/>
                  <w:sz w:val="24"/>
                  <w:szCs w:val="24"/>
                  <w:lang w:val="en-GB"/>
                </w:rPr>
                <w:t xml:space="preserve"> </w:t>
              </w:r>
            </w:ins>
            <w:ins w:id="401"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be made a part of the overall Open Source</w:t>
              </w:r>
            </w:ins>
            <w:ins w:id="402" w:author="Stefan Thanheiser" w:date="2019-02-22T00:59:00Z">
              <w:r>
                <w:rPr>
                  <w:rFonts w:asciiTheme="minorHAnsi" w:eastAsia="Calibri" w:hAnsiTheme="minorHAnsi" w:cs="Calibri"/>
                  <w:color w:val="4F81BD" w:themeColor="accent1"/>
                  <w:sz w:val="24"/>
                  <w:szCs w:val="24"/>
                  <w:lang w:val="en-GB"/>
                </w:rPr>
                <w:t xml:space="preserve"> </w:t>
              </w:r>
            </w:ins>
            <w:ins w:id="403" w:author="Stefan Thanheiser" w:date="2019-02-22T00:58:00Z">
              <w:r w:rsidRPr="003E1C02">
                <w:rPr>
                  <w:rFonts w:asciiTheme="minorHAnsi" w:eastAsia="Calibri" w:hAnsiTheme="minorHAnsi" w:cs="Calibri"/>
                  <w:color w:val="4F81BD" w:themeColor="accent1"/>
                  <w:sz w:val="24"/>
                  <w:szCs w:val="24"/>
                  <w:lang w:val="en-GB"/>
                </w:rPr>
                <w:t>policy of an organization or be its own separate policy.</w:t>
              </w:r>
            </w:ins>
            <w:ins w:id="404" w:author="Stefan Thanheiser" w:date="2019-02-22T00:59:00Z">
              <w:r>
                <w:rPr>
                  <w:rFonts w:asciiTheme="minorHAnsi" w:eastAsia="Calibri" w:hAnsiTheme="minorHAnsi" w:cs="Calibri"/>
                  <w:color w:val="4F81BD" w:themeColor="accent1"/>
                  <w:sz w:val="24"/>
                  <w:szCs w:val="24"/>
                  <w:lang w:val="en-GB"/>
                </w:rPr>
                <w:t xml:space="preserve"> </w:t>
              </w:r>
            </w:ins>
            <w:ins w:id="405" w:author="Stefan Thanheiser" w:date="2019-02-22T00:58:00Z">
              <w:r w:rsidRPr="003E1C02">
                <w:rPr>
                  <w:rFonts w:asciiTheme="minorHAnsi" w:eastAsia="Calibri" w:hAnsiTheme="minorHAnsi" w:cs="Calibri"/>
                  <w:color w:val="4F81BD" w:themeColor="accent1"/>
                  <w:sz w:val="24"/>
                  <w:szCs w:val="24"/>
                  <w:lang w:val="en-GB"/>
                </w:rPr>
                <w:t>In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where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are limited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 not permitted</w:t>
              </w:r>
            </w:ins>
            <w:ins w:id="406" w:author="Stefan Thanheiser" w:date="2019-02-22T00:59:00Z">
              <w:r>
                <w:rPr>
                  <w:rFonts w:asciiTheme="minorHAnsi" w:eastAsia="Calibri" w:hAnsiTheme="minorHAnsi" w:cs="Calibri"/>
                  <w:color w:val="4F81BD" w:themeColor="accent1"/>
                  <w:sz w:val="24"/>
                  <w:szCs w:val="24"/>
                  <w:lang w:val="en-GB"/>
                </w:rPr>
                <w:t xml:space="preserve"> </w:t>
              </w:r>
            </w:ins>
            <w:ins w:id="407" w:author="Stefan Thanheiser" w:date="2019-02-22T00:58:00Z">
              <w:r w:rsidRPr="003E1C02">
                <w:rPr>
                  <w:rFonts w:asciiTheme="minorHAnsi" w:eastAsia="Calibri" w:hAnsiTheme="minorHAnsi" w:cs="Calibri"/>
                  <w:color w:val="4F81BD" w:themeColor="accent1"/>
                  <w:sz w:val="24"/>
                  <w:szCs w:val="24"/>
                  <w:lang w:val="en-GB"/>
                </w:rPr>
                <w:t>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all,</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lastRenderedPageBreak/>
                <w:t>should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 making that position</w:t>
              </w:r>
            </w:ins>
            <w:ins w:id="408" w:author="Stefan Thanheiser" w:date="2019-02-22T00:59:00Z">
              <w:r>
                <w:rPr>
                  <w:rFonts w:asciiTheme="minorHAnsi" w:eastAsia="Calibri" w:hAnsiTheme="minorHAnsi" w:cs="Calibri"/>
                  <w:color w:val="4F81BD" w:themeColor="accent1"/>
                  <w:sz w:val="24"/>
                  <w:szCs w:val="24"/>
                  <w:lang w:val="en-GB"/>
                </w:rPr>
                <w:t xml:space="preserve"> </w:t>
              </w:r>
            </w:ins>
            <w:ins w:id="409" w:author="Stefan Thanheiser" w:date="2019-02-22T00:58:00Z">
              <w:r w:rsidRPr="003E1C02">
                <w:rPr>
                  <w:rFonts w:asciiTheme="minorHAnsi" w:eastAsia="Calibri" w:hAnsiTheme="minorHAnsi" w:cs="Calibri"/>
                  <w:color w:val="4F81BD" w:themeColor="accent1"/>
                  <w:sz w:val="24"/>
                  <w:szCs w:val="24"/>
                  <w:lang w:val="en-GB"/>
                </w:rPr>
                <w:t xml:space="preserve">clear. </w:t>
              </w:r>
            </w:ins>
          </w:p>
          <w:p w14:paraId="543CB61D" w14:textId="37CB46DC" w:rsidR="00980E96" w:rsidRDefault="00980E96" w:rsidP="003731A2">
            <w:pPr>
              <w:widowControl w:val="0"/>
              <w:pBdr>
                <w:top w:val="nil"/>
                <w:left w:val="nil"/>
                <w:bottom w:val="nil"/>
                <w:right w:val="nil"/>
                <w:between w:val="nil"/>
              </w:pBdr>
              <w:spacing w:line="240" w:lineRule="auto"/>
              <w:rPr>
                <w:ins w:id="410" w:author="Stefan Thanheiser" w:date="2019-02-22T01:20:00Z"/>
                <w:rFonts w:asciiTheme="minorHAnsi" w:eastAsia="Calibri" w:hAnsiTheme="minorHAnsi" w:cs="Calibri"/>
                <w:color w:val="4F81BD" w:themeColor="accent1"/>
                <w:sz w:val="24"/>
                <w:szCs w:val="24"/>
                <w:lang w:val="en-GB"/>
              </w:rPr>
            </w:pPr>
          </w:p>
          <w:p w14:paraId="0C6A3BCB" w14:textId="23403FA4" w:rsidR="00980E96" w:rsidRDefault="00980E96" w:rsidP="003731A2">
            <w:pPr>
              <w:widowControl w:val="0"/>
              <w:pBdr>
                <w:top w:val="nil"/>
                <w:left w:val="nil"/>
                <w:bottom w:val="nil"/>
                <w:right w:val="nil"/>
                <w:between w:val="nil"/>
              </w:pBdr>
              <w:spacing w:line="240" w:lineRule="auto"/>
              <w:rPr>
                <w:ins w:id="411" w:author="Stefan Thanheiser" w:date="2019-02-22T01:20:00Z"/>
                <w:rFonts w:asciiTheme="minorHAnsi" w:eastAsia="Calibri" w:hAnsiTheme="minorHAnsi" w:cs="Calibri"/>
                <w:color w:val="4F81BD" w:themeColor="accent1"/>
                <w:sz w:val="24"/>
                <w:szCs w:val="24"/>
                <w:lang w:val="en-GB"/>
              </w:rPr>
            </w:pPr>
          </w:p>
          <w:p w14:paraId="72D632D1" w14:textId="77777777" w:rsidR="00980E96" w:rsidRDefault="00980E96" w:rsidP="003731A2">
            <w:pPr>
              <w:widowControl w:val="0"/>
              <w:pBdr>
                <w:top w:val="nil"/>
                <w:left w:val="nil"/>
                <w:bottom w:val="nil"/>
                <w:right w:val="nil"/>
                <w:between w:val="nil"/>
              </w:pBdr>
              <w:spacing w:line="240" w:lineRule="auto"/>
              <w:rPr>
                <w:ins w:id="412" w:author="Stefan Thanheiser" w:date="2019-02-22T00:59:00Z"/>
                <w:rFonts w:asciiTheme="minorHAnsi" w:eastAsia="Calibri" w:hAnsiTheme="minorHAnsi" w:cs="Calibri"/>
                <w:color w:val="4F81BD" w:themeColor="accent1"/>
                <w:sz w:val="24"/>
                <w:szCs w:val="24"/>
                <w:lang w:val="en-GB"/>
              </w:rPr>
            </w:pPr>
          </w:p>
          <w:p w14:paraId="3F970DAE" w14:textId="77777777" w:rsidR="00980E96" w:rsidRDefault="00980E96" w:rsidP="003731A2">
            <w:pPr>
              <w:widowControl w:val="0"/>
              <w:pBdr>
                <w:top w:val="nil"/>
                <w:left w:val="nil"/>
                <w:bottom w:val="nil"/>
                <w:right w:val="nil"/>
                <w:between w:val="nil"/>
              </w:pBdr>
              <w:spacing w:line="240" w:lineRule="auto"/>
              <w:rPr>
                <w:ins w:id="413" w:author="Stefan Thanheiser" w:date="2019-02-22T00:59:00Z"/>
                <w:rFonts w:asciiTheme="minorHAnsi" w:eastAsia="Calibri" w:hAnsiTheme="minorHAnsi" w:cs="Calibri"/>
                <w:color w:val="4F81BD" w:themeColor="accent1"/>
                <w:sz w:val="24"/>
                <w:szCs w:val="24"/>
                <w:lang w:val="en-GB"/>
              </w:rPr>
            </w:pPr>
            <w:ins w:id="414" w:author="Stefan Thanheiser" w:date="2019-02-22T00:58:00Z">
              <w:r w:rsidRPr="003E1C02">
                <w:rPr>
                  <w:rFonts w:asciiTheme="minorHAnsi" w:eastAsia="Calibri" w:hAnsiTheme="minorHAnsi" w:cs="Calibri"/>
                  <w:color w:val="4F81BD" w:themeColor="accent1"/>
                  <w:sz w:val="24"/>
                  <w:szCs w:val="24"/>
                  <w:lang w:val="en-GB"/>
                </w:rPr>
                <w:t>5.2</w:t>
              </w:r>
            </w:ins>
            <w:ins w:id="415" w:author="Stefan Thanheiser" w:date="2019-02-22T00:59:00Z">
              <w:r>
                <w:rPr>
                  <w:rFonts w:asciiTheme="minorHAnsi" w:eastAsia="Calibri" w:hAnsiTheme="minorHAnsi" w:cs="Calibri"/>
                  <w:color w:val="4F81BD" w:themeColor="accent1"/>
                  <w:sz w:val="24"/>
                  <w:szCs w:val="24"/>
                  <w:lang w:val="en-GB"/>
                </w:rPr>
                <w:t xml:space="preserve"> </w:t>
              </w:r>
            </w:ins>
            <w:ins w:id="416" w:author="Stefan Thanheiser" w:date="2019-02-22T00:58:00Z">
              <w:r w:rsidRPr="003E1C02">
                <w:rPr>
                  <w:rFonts w:asciiTheme="minorHAnsi" w:eastAsia="Calibri" w:hAnsiTheme="minorHAnsi" w:cs="Calibri"/>
                  <w:color w:val="4F81BD" w:themeColor="accent1"/>
                  <w:sz w:val="24"/>
                  <w:szCs w:val="24"/>
                  <w:lang w:val="en-GB"/>
                </w:rPr>
                <w:t>If</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17" w:author="Stefan Thanheiser" w:date="2019-02-22T00:59:00Z">
              <w:r>
                <w:rPr>
                  <w:rFonts w:asciiTheme="minorHAnsi" w:eastAsia="Calibri" w:hAnsiTheme="minorHAnsi" w:cs="Calibri"/>
                  <w:color w:val="4F81BD" w:themeColor="accent1"/>
                  <w:sz w:val="24"/>
                  <w:szCs w:val="24"/>
                  <w:lang w:val="en-GB"/>
                </w:rPr>
                <w:t xml:space="preserve"> </w:t>
              </w:r>
            </w:ins>
            <w:ins w:id="418" w:author="Stefan Thanheiser" w:date="2019-02-22T00:58:00Z">
              <w:r w:rsidRPr="003E1C02">
                <w:rPr>
                  <w:rFonts w:asciiTheme="minorHAnsi" w:eastAsia="Calibri" w:hAnsiTheme="minorHAnsi" w:cs="Calibri"/>
                  <w:color w:val="4F81BD" w:themeColor="accent1"/>
                  <w:sz w:val="24"/>
                  <w:szCs w:val="24"/>
                  <w:lang w:val="en-GB"/>
                </w:rPr>
                <w:t>projects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process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exists</w:t>
              </w:r>
            </w:ins>
            <w:ins w:id="419" w:author="Stefan Thanheiser" w:date="2019-02-22T00:59:00Z">
              <w:r>
                <w:rPr>
                  <w:rFonts w:asciiTheme="minorHAnsi" w:eastAsia="Calibri" w:hAnsiTheme="minorHAnsi" w:cs="Calibri"/>
                  <w:color w:val="4F81BD" w:themeColor="accent1"/>
                  <w:sz w:val="24"/>
                  <w:szCs w:val="24"/>
                  <w:lang w:val="en-GB"/>
                </w:rPr>
                <w:t xml:space="preserve"> </w:t>
              </w:r>
            </w:ins>
            <w:ins w:id="420" w:author="Stefan Thanheiser" w:date="2019-02-22T00:58:00Z">
              <w:r w:rsidRPr="003E1C02">
                <w:rPr>
                  <w:rFonts w:asciiTheme="minorHAnsi" w:eastAsia="Calibri" w:hAnsiTheme="minorHAnsi" w:cs="Calibri"/>
                  <w:color w:val="4F81BD" w:themeColor="accent1"/>
                  <w:sz w:val="24"/>
                  <w:szCs w:val="24"/>
                  <w:lang w:val="en-GB"/>
                </w:rPr>
                <w:t>that</w:t>
              </w:r>
            </w:ins>
            <w:ins w:id="421" w:author="Stefan Thanheiser" w:date="2019-02-22T00:59:00Z">
              <w:r>
                <w:rPr>
                  <w:rFonts w:asciiTheme="minorHAnsi" w:eastAsia="Calibri" w:hAnsiTheme="minorHAnsi" w:cs="Calibri"/>
                  <w:color w:val="4F81BD" w:themeColor="accent1"/>
                  <w:sz w:val="24"/>
                  <w:szCs w:val="24"/>
                  <w:lang w:val="en-GB"/>
                </w:rPr>
                <w:t xml:space="preserve"> </w:t>
              </w:r>
            </w:ins>
            <w:ins w:id="422" w:author="Stefan Thanheiser" w:date="2019-02-22T00:58:00Z">
              <w:r w:rsidRPr="003E1C02">
                <w:rPr>
                  <w:rFonts w:asciiTheme="minorHAnsi" w:eastAsia="Calibri" w:hAnsiTheme="minorHAnsi" w:cs="Calibri"/>
                  <w:color w:val="4F81BD" w:themeColor="accent1"/>
                  <w:sz w:val="24"/>
                  <w:szCs w:val="24"/>
                  <w:lang w:val="en-GB"/>
                </w:rPr>
                <w:t>implements the</w:t>
              </w:r>
            </w:ins>
            <w:ins w:id="423" w:author="Stefan Thanheiser" w:date="2019-02-22T00:59:00Z">
              <w:r>
                <w:rPr>
                  <w:rFonts w:asciiTheme="minorHAnsi" w:eastAsia="Calibri" w:hAnsiTheme="minorHAnsi" w:cs="Calibri"/>
                  <w:color w:val="4F81BD" w:themeColor="accent1"/>
                  <w:sz w:val="24"/>
                  <w:szCs w:val="24"/>
                  <w:lang w:val="en-GB"/>
                </w:rPr>
                <w:t xml:space="preserve"> </w:t>
              </w:r>
            </w:ins>
            <w:ins w:id="424" w:author="Stefan Thanheiser" w:date="2019-02-22T00:58:00Z">
              <w:r w:rsidRPr="003E1C02">
                <w:rPr>
                  <w:rFonts w:asciiTheme="minorHAnsi" w:eastAsia="Calibri" w:hAnsiTheme="minorHAnsi" w:cs="Calibri"/>
                  <w:color w:val="4F81BD" w:themeColor="accent1"/>
                  <w:sz w:val="24"/>
                  <w:szCs w:val="24"/>
                  <w:lang w:val="en-GB"/>
                </w:rPr>
                <w:t>Open Source</w:t>
              </w:r>
            </w:ins>
            <w:ins w:id="425" w:author="Stefan Thanheiser" w:date="2019-02-22T00:59:00Z">
              <w:r>
                <w:rPr>
                  <w:rFonts w:asciiTheme="minorHAnsi" w:eastAsia="Calibri" w:hAnsiTheme="minorHAnsi" w:cs="Calibri"/>
                  <w:color w:val="4F81BD" w:themeColor="accent1"/>
                  <w:sz w:val="24"/>
                  <w:szCs w:val="24"/>
                  <w:lang w:val="en-GB"/>
                </w:rPr>
                <w:t xml:space="preserve"> </w:t>
              </w:r>
            </w:ins>
            <w:ins w:id="426" w:author="Stefan Thanheiser" w:date="2019-02-22T00:58:00Z">
              <w:r w:rsidRPr="003E1C02">
                <w:rPr>
                  <w:rFonts w:asciiTheme="minorHAnsi" w:eastAsia="Calibri" w:hAnsiTheme="minorHAnsi" w:cs="Calibri"/>
                  <w:color w:val="4F81BD" w:themeColor="accent1"/>
                  <w:sz w:val="24"/>
                  <w:szCs w:val="24"/>
                  <w:lang w:val="en-GB"/>
                </w:rPr>
                <w:t>contribution policy outlined in Section 5.1.</w:t>
              </w:r>
            </w:ins>
            <w:ins w:id="427" w:author="Stefan Thanheiser" w:date="2019-02-22T00:59:00Z">
              <w:r>
                <w:rPr>
                  <w:rFonts w:asciiTheme="minorHAnsi" w:eastAsia="Calibri" w:hAnsiTheme="minorHAnsi" w:cs="Calibri"/>
                  <w:color w:val="4F81BD" w:themeColor="accent1"/>
                  <w:sz w:val="24"/>
                  <w:szCs w:val="24"/>
                  <w:lang w:val="en-GB"/>
                </w:rPr>
                <w:t xml:space="preserve"> </w:t>
              </w:r>
            </w:ins>
          </w:p>
          <w:p w14:paraId="3AA4A6D7" w14:textId="77777777" w:rsidR="00980E96" w:rsidRDefault="00980E96" w:rsidP="003731A2">
            <w:pPr>
              <w:widowControl w:val="0"/>
              <w:pBdr>
                <w:top w:val="nil"/>
                <w:left w:val="nil"/>
                <w:bottom w:val="nil"/>
                <w:right w:val="nil"/>
                <w:between w:val="nil"/>
              </w:pBdr>
              <w:spacing w:line="240" w:lineRule="auto"/>
              <w:rPr>
                <w:ins w:id="428" w:author="Stefan Thanheiser" w:date="2019-02-22T00:59:00Z"/>
                <w:rFonts w:asciiTheme="minorHAnsi" w:eastAsia="Calibri" w:hAnsiTheme="minorHAnsi" w:cs="Calibri"/>
                <w:color w:val="4F81BD" w:themeColor="accent1"/>
                <w:sz w:val="24"/>
                <w:szCs w:val="24"/>
                <w:lang w:val="en-GB"/>
              </w:rPr>
            </w:pPr>
          </w:p>
          <w:p w14:paraId="20E3DFE8" w14:textId="07C9FDF3" w:rsidR="00980E96" w:rsidRDefault="00980E96" w:rsidP="003731A2">
            <w:pPr>
              <w:widowControl w:val="0"/>
              <w:pBdr>
                <w:top w:val="nil"/>
                <w:left w:val="nil"/>
                <w:bottom w:val="nil"/>
                <w:right w:val="nil"/>
                <w:between w:val="nil"/>
              </w:pBdr>
              <w:spacing w:line="240" w:lineRule="auto"/>
              <w:rPr>
                <w:ins w:id="429" w:author="Stefan Thanheiser" w:date="2019-02-22T00:59:00Z"/>
                <w:rFonts w:asciiTheme="minorHAnsi" w:eastAsia="Calibri" w:hAnsiTheme="minorHAnsi" w:cs="Calibri"/>
                <w:color w:val="4F81BD" w:themeColor="accent1"/>
                <w:sz w:val="24"/>
                <w:szCs w:val="24"/>
                <w:lang w:val="en-GB"/>
              </w:rPr>
            </w:pPr>
            <w:ins w:id="430" w:author="Stefan Thanheiser" w:date="2019-02-22T00:58:00Z">
              <w:r w:rsidRPr="003E1C02">
                <w:rPr>
                  <w:rFonts w:asciiTheme="minorHAnsi" w:eastAsia="Calibri" w:hAnsiTheme="minorHAnsi" w:cs="Calibri"/>
                  <w:color w:val="4F81BD" w:themeColor="accent1"/>
                  <w:sz w:val="24"/>
                  <w:szCs w:val="24"/>
                  <w:lang w:val="en-GB"/>
                </w:rPr>
                <w:t>Verification</w:t>
              </w:r>
            </w:ins>
            <w:ins w:id="431" w:author="Stefan Thanheiser" w:date="2019-02-22T01:20:00Z">
              <w:r>
                <w:rPr>
                  <w:rFonts w:asciiTheme="minorHAnsi" w:eastAsia="Calibri" w:hAnsiTheme="minorHAnsi" w:cs="Calibri"/>
                  <w:color w:val="4F81BD" w:themeColor="accent1"/>
                  <w:sz w:val="24"/>
                  <w:szCs w:val="24"/>
                  <w:lang w:val="en-GB"/>
                </w:rPr>
                <w:t xml:space="preserve"> </w:t>
              </w:r>
            </w:ins>
            <w:ins w:id="432" w:author="Stefan Thanheiser" w:date="2019-02-22T00:58:00Z">
              <w:r w:rsidRPr="003E1C02">
                <w:rPr>
                  <w:rFonts w:asciiTheme="minorHAnsi" w:eastAsia="Calibri" w:hAnsiTheme="minorHAnsi" w:cs="Calibri"/>
                  <w:color w:val="4F81BD" w:themeColor="accent1"/>
                  <w:sz w:val="24"/>
                  <w:szCs w:val="24"/>
                  <w:lang w:val="en-GB"/>
                </w:rPr>
                <w:t>Material(s):</w:t>
              </w:r>
            </w:ins>
          </w:p>
          <w:p w14:paraId="173A6E93" w14:textId="77777777" w:rsidR="00980E96" w:rsidRDefault="00980E96" w:rsidP="003731A2">
            <w:pPr>
              <w:widowControl w:val="0"/>
              <w:pBdr>
                <w:top w:val="nil"/>
                <w:left w:val="nil"/>
                <w:bottom w:val="nil"/>
                <w:right w:val="nil"/>
                <w:between w:val="nil"/>
              </w:pBdr>
              <w:spacing w:line="240" w:lineRule="auto"/>
              <w:rPr>
                <w:ins w:id="433" w:author="Stefan Thanheiser" w:date="2019-02-22T01:00:00Z"/>
                <w:rFonts w:asciiTheme="minorHAnsi" w:eastAsia="Calibri" w:hAnsiTheme="minorHAnsi" w:cs="Calibri"/>
                <w:color w:val="4F81BD" w:themeColor="accent1"/>
                <w:sz w:val="24"/>
                <w:szCs w:val="24"/>
                <w:lang w:val="en-GB"/>
              </w:rPr>
            </w:pPr>
            <w:ins w:id="434" w:author="Stefan Thanheiser" w:date="2019-02-22T00:58:00Z">
              <w:r w:rsidRPr="003E1C02">
                <w:rPr>
                  <w:rFonts w:asciiTheme="minorHAnsi" w:eastAsia="Calibri" w:hAnsiTheme="minorHAnsi" w:cs="Calibri"/>
                  <w:color w:val="4F81BD" w:themeColor="accent1"/>
                  <w:sz w:val="24"/>
                  <w:szCs w:val="24"/>
                  <w:lang w:val="en-GB"/>
                </w:rPr>
                <w:t>5.2.1Provided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35" w:author="Stefan Thanheiser" w:date="2019-02-22T00:59:00Z">
              <w:r>
                <w:rPr>
                  <w:rFonts w:asciiTheme="minorHAnsi" w:eastAsia="Calibri" w:hAnsiTheme="minorHAnsi" w:cs="Calibri"/>
                  <w:color w:val="4F81BD" w:themeColor="accent1"/>
                  <w:sz w:val="24"/>
                  <w:szCs w:val="24"/>
                  <w:lang w:val="en-GB"/>
                </w:rPr>
                <w:t xml:space="preserve"> </w:t>
              </w:r>
            </w:ins>
            <w:ins w:id="436"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w:t>
              </w:r>
            </w:ins>
            <w:ins w:id="437" w:author="Stefan Thanheiser" w:date="2019-02-22T01:00:00Z">
              <w:r>
                <w:rPr>
                  <w:rFonts w:asciiTheme="minorHAnsi" w:eastAsia="Calibri" w:hAnsiTheme="minorHAnsi" w:cs="Calibri"/>
                  <w:color w:val="4F81BD" w:themeColor="accent1"/>
                  <w:sz w:val="24"/>
                  <w:szCs w:val="24"/>
                  <w:lang w:val="en-GB"/>
                </w:rPr>
                <w:t xml:space="preserve"> </w:t>
              </w:r>
            </w:ins>
            <w:ins w:id="438" w:author="Stefan Thanheiser" w:date="2019-02-22T00:58:00Z">
              <w:r w:rsidRPr="003E1C02">
                <w:rPr>
                  <w:rFonts w:asciiTheme="minorHAnsi" w:eastAsia="Calibri" w:hAnsiTheme="minorHAnsi" w:cs="Calibri"/>
                  <w:color w:val="4F81BD" w:themeColor="accent1"/>
                  <w:sz w:val="24"/>
                  <w:szCs w:val="24"/>
                  <w:lang w:val="en-GB"/>
                </w:rPr>
                <w:t>procedure that governs</w:t>
              </w:r>
            </w:ins>
            <w:ins w:id="439" w:author="Stefan Thanheiser" w:date="2019-02-22T01:00:00Z">
              <w:r>
                <w:rPr>
                  <w:rFonts w:asciiTheme="minorHAnsi" w:eastAsia="Calibri" w:hAnsiTheme="minorHAnsi" w:cs="Calibri"/>
                  <w:color w:val="4F81BD" w:themeColor="accent1"/>
                  <w:sz w:val="24"/>
                  <w:szCs w:val="24"/>
                  <w:lang w:val="en-GB"/>
                </w:rPr>
                <w:t xml:space="preserve"> </w:t>
              </w:r>
            </w:ins>
            <w:ins w:id="440" w:author="Stefan Thanheiser" w:date="2019-02-22T00:58:00Z">
              <w:r w:rsidRPr="003E1C02">
                <w:rPr>
                  <w:rFonts w:asciiTheme="minorHAnsi" w:eastAsia="Calibri" w:hAnsiTheme="minorHAnsi" w:cs="Calibri"/>
                  <w:color w:val="4F81BD" w:themeColor="accent1"/>
                  <w:sz w:val="24"/>
                  <w:szCs w:val="24"/>
                  <w:lang w:val="en-GB"/>
                </w:rPr>
                <w:t>Open Source</w:t>
              </w:r>
            </w:ins>
            <w:ins w:id="441" w:author="Stefan Thanheiser" w:date="2019-02-22T01:00:00Z">
              <w:r>
                <w:rPr>
                  <w:rFonts w:asciiTheme="minorHAnsi" w:eastAsia="Calibri" w:hAnsiTheme="minorHAnsi" w:cs="Calibri"/>
                  <w:color w:val="4F81BD" w:themeColor="accent1"/>
                  <w:sz w:val="24"/>
                  <w:szCs w:val="24"/>
                  <w:lang w:val="en-GB"/>
                </w:rPr>
                <w:t xml:space="preserve"> </w:t>
              </w:r>
            </w:ins>
            <w:ins w:id="442" w:author="Stefan Thanheiser" w:date="2019-02-22T00:58:00Z">
              <w:r w:rsidRPr="003E1C02">
                <w:rPr>
                  <w:rFonts w:asciiTheme="minorHAnsi" w:eastAsia="Calibri" w:hAnsiTheme="minorHAnsi" w:cs="Calibri"/>
                  <w:color w:val="4F81BD" w:themeColor="accent1"/>
                  <w:sz w:val="24"/>
                  <w:szCs w:val="24"/>
                  <w:lang w:val="en-GB"/>
                </w:rPr>
                <w:t>contributions.</w:t>
              </w:r>
            </w:ins>
          </w:p>
          <w:p w14:paraId="1F6F617B" w14:textId="6DA5D232" w:rsidR="00980E96" w:rsidRDefault="00980E96" w:rsidP="003731A2">
            <w:pPr>
              <w:widowControl w:val="0"/>
              <w:pBdr>
                <w:top w:val="nil"/>
                <w:left w:val="nil"/>
                <w:bottom w:val="nil"/>
                <w:right w:val="nil"/>
                <w:between w:val="nil"/>
              </w:pBdr>
              <w:spacing w:line="240" w:lineRule="auto"/>
              <w:rPr>
                <w:ins w:id="443" w:author="Stefan Thanheiser" w:date="2019-02-22T01:20:00Z"/>
                <w:rFonts w:asciiTheme="minorHAnsi" w:eastAsia="Calibri" w:hAnsiTheme="minorHAnsi" w:cs="Calibri"/>
                <w:color w:val="4F81BD" w:themeColor="accent1"/>
                <w:sz w:val="24"/>
                <w:szCs w:val="24"/>
                <w:lang w:val="en-GB"/>
              </w:rPr>
            </w:pPr>
          </w:p>
          <w:p w14:paraId="0D7DC61F" w14:textId="77777777" w:rsidR="00980E96" w:rsidRDefault="00980E96" w:rsidP="003731A2">
            <w:pPr>
              <w:widowControl w:val="0"/>
              <w:pBdr>
                <w:top w:val="nil"/>
                <w:left w:val="nil"/>
                <w:bottom w:val="nil"/>
                <w:right w:val="nil"/>
                <w:between w:val="nil"/>
              </w:pBdr>
              <w:spacing w:line="240" w:lineRule="auto"/>
              <w:rPr>
                <w:ins w:id="444" w:author="Stefan Thanheiser" w:date="2019-02-22T01:00:00Z"/>
                <w:rFonts w:asciiTheme="minorHAnsi" w:eastAsia="Calibri" w:hAnsiTheme="minorHAnsi" w:cs="Calibri"/>
                <w:color w:val="4F81BD" w:themeColor="accent1"/>
                <w:sz w:val="24"/>
                <w:szCs w:val="24"/>
                <w:lang w:val="en-GB"/>
              </w:rPr>
            </w:pPr>
          </w:p>
          <w:p w14:paraId="5B1B9406" w14:textId="77777777" w:rsidR="00980E96" w:rsidRDefault="00980E96" w:rsidP="003731A2">
            <w:pPr>
              <w:widowControl w:val="0"/>
              <w:pBdr>
                <w:top w:val="nil"/>
                <w:left w:val="nil"/>
                <w:bottom w:val="nil"/>
                <w:right w:val="nil"/>
                <w:between w:val="nil"/>
              </w:pBdr>
              <w:spacing w:line="240" w:lineRule="auto"/>
              <w:rPr>
                <w:ins w:id="445" w:author="Stefan Thanheiser" w:date="2019-02-22T01:20:00Z"/>
                <w:rFonts w:asciiTheme="minorHAnsi" w:eastAsia="Calibri" w:hAnsiTheme="minorHAnsi" w:cs="Calibri"/>
                <w:color w:val="4F81BD" w:themeColor="accent1"/>
                <w:sz w:val="24"/>
                <w:szCs w:val="24"/>
                <w:lang w:val="en-GB"/>
              </w:rPr>
            </w:pPr>
            <w:ins w:id="446" w:author="Stefan Thanheiser" w:date="2019-02-22T00:58:00Z">
              <w:r w:rsidRPr="003E1C02">
                <w:rPr>
                  <w:rFonts w:asciiTheme="minorHAnsi" w:eastAsia="Calibri" w:hAnsiTheme="minorHAnsi" w:cs="Calibri"/>
                  <w:color w:val="4F81BD" w:themeColor="accent1"/>
                  <w:sz w:val="24"/>
                  <w:szCs w:val="24"/>
                  <w:lang w:val="en-GB"/>
                </w:rPr>
                <w:t>Rationale:</w:t>
              </w:r>
            </w:ins>
            <w:ins w:id="447" w:author="Stefan Thanheiser" w:date="2019-02-22T01:00:00Z">
              <w:r>
                <w:rPr>
                  <w:rFonts w:asciiTheme="minorHAnsi" w:eastAsia="Calibri" w:hAnsiTheme="minorHAnsi" w:cs="Calibri"/>
                  <w:color w:val="4F81BD" w:themeColor="accent1"/>
                  <w:sz w:val="24"/>
                  <w:szCs w:val="24"/>
                  <w:lang w:val="en-GB"/>
                </w:rPr>
                <w:t xml:space="preserve"> </w:t>
              </w:r>
            </w:ins>
          </w:p>
          <w:p w14:paraId="0BCFFF0D" w14:textId="130C54BD" w:rsidR="00980E96" w:rsidRPr="00D613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
            </w:pPr>
            <w:ins w:id="448" w:author="Stefan Thanheiser" w:date="2019-02-22T00:58:00Z">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 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 process</w:t>
              </w:r>
            </w:ins>
            <w:ins w:id="449" w:author="Stefan Thanheiser" w:date="2019-02-22T01:00:00Z">
              <w:r>
                <w:rPr>
                  <w:rFonts w:asciiTheme="minorHAnsi" w:eastAsia="Calibri" w:hAnsiTheme="minorHAnsi" w:cs="Calibri"/>
                  <w:color w:val="4F81BD" w:themeColor="accent1"/>
                  <w:sz w:val="24"/>
                  <w:szCs w:val="24"/>
                  <w:lang w:val="en-GB"/>
                </w:rPr>
                <w:t xml:space="preserve"> </w:t>
              </w:r>
            </w:ins>
            <w:ins w:id="450" w:author="Stefan Thanheiser" w:date="2019-02-22T00:58:00Z">
              <w:r w:rsidRPr="003E1C02">
                <w:rPr>
                  <w:rFonts w:asciiTheme="minorHAnsi" w:eastAsia="Calibri" w:hAnsiTheme="minorHAnsi" w:cs="Calibri"/>
                  <w:color w:val="4F81BD" w:themeColor="accent1"/>
                  <w:sz w:val="24"/>
                  <w:szCs w:val="24"/>
                  <w:lang w:val="en-GB"/>
                </w:rPr>
                <w:t>for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how</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 contributes Open</w:t>
              </w:r>
            </w:ins>
            <w:ins w:id="451" w:author="Stefan Thanheiser" w:date="2019-02-22T01:00:00Z">
              <w:r>
                <w:rPr>
                  <w:rFonts w:asciiTheme="minorHAnsi" w:eastAsia="Calibri" w:hAnsiTheme="minorHAnsi" w:cs="Calibri"/>
                  <w:color w:val="4F81BD" w:themeColor="accent1"/>
                  <w:sz w:val="24"/>
                  <w:szCs w:val="24"/>
                  <w:lang w:val="en-GB"/>
                </w:rPr>
                <w:t xml:space="preserve"> </w:t>
              </w:r>
            </w:ins>
            <w:ins w:id="452" w:author="Stefan Thanheiser" w:date="2019-02-22T00:58:00Z">
              <w:r w:rsidRPr="003E1C02">
                <w:rPr>
                  <w:rFonts w:asciiTheme="minorHAnsi" w:eastAsia="Calibri" w:hAnsiTheme="minorHAnsi" w:cs="Calibri"/>
                  <w:color w:val="4F81BD" w:themeColor="accent1"/>
                  <w:sz w:val="24"/>
                  <w:szCs w:val="24"/>
                  <w:lang w:val="en-GB"/>
                </w:rPr>
                <w:t>Source.</w:t>
              </w:r>
            </w:ins>
            <w:ins w:id="453" w:author="Stefan Thanheiser" w:date="2019-02-22T01:00:00Z">
              <w:r>
                <w:rPr>
                  <w:rFonts w:asciiTheme="minorHAnsi" w:eastAsia="Calibri" w:hAnsiTheme="minorHAnsi" w:cs="Calibri"/>
                  <w:color w:val="4F81BD" w:themeColor="accent1"/>
                  <w:sz w:val="24"/>
                  <w:szCs w:val="24"/>
                  <w:lang w:val="en-GB"/>
                </w:rPr>
                <w:t xml:space="preserve"> </w:t>
              </w:r>
            </w:ins>
            <w:ins w:id="454" w:author="Stefan Thanheiser" w:date="2019-02-22T00:58:00Z">
              <w:r w:rsidRPr="003E1C02">
                <w:rPr>
                  <w:rFonts w:asciiTheme="minorHAnsi" w:eastAsia="Calibri" w:hAnsiTheme="minorHAnsi" w:cs="Calibri"/>
                  <w:color w:val="4F81BD" w:themeColor="accent1"/>
                  <w:sz w:val="24"/>
                  <w:szCs w:val="24"/>
                  <w:lang w:val="en-GB"/>
                </w:rPr>
                <w:t>A policy may exist such that contributions are not permitted at all. In 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understood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no procedure</w:t>
              </w:r>
            </w:ins>
            <w:ins w:id="455" w:author="Stefan Thanheiser" w:date="2019-02-22T01:00:00Z">
              <w:r>
                <w:rPr>
                  <w:rFonts w:asciiTheme="minorHAnsi" w:eastAsia="Calibri" w:hAnsiTheme="minorHAnsi" w:cs="Calibri"/>
                  <w:color w:val="4F81BD" w:themeColor="accent1"/>
                  <w:sz w:val="24"/>
                  <w:szCs w:val="24"/>
                  <w:lang w:val="en-GB"/>
                </w:rPr>
                <w:t xml:space="preserve"> </w:t>
              </w:r>
            </w:ins>
            <w:ins w:id="456" w:author="Stefan Thanheiser" w:date="2019-02-22T00:58:00Z">
              <w:r w:rsidRPr="003E1C02">
                <w:rPr>
                  <w:rFonts w:asciiTheme="minorHAnsi" w:eastAsia="Calibri" w:hAnsiTheme="minorHAnsi" w:cs="Calibri"/>
                  <w:color w:val="4F81BD" w:themeColor="accent1"/>
                  <w:sz w:val="24"/>
                  <w:szCs w:val="24"/>
                  <w:lang w:val="en-GB"/>
                </w:rPr>
                <w:t>may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requirement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would nevertheless be met.</w:t>
              </w:r>
            </w:ins>
          </w:p>
        </w:tc>
        <w:tc>
          <w:tcPr>
            <w:tcW w:w="4650" w:type="dxa"/>
          </w:tcPr>
          <w:p w14:paraId="703A105E"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lastRenderedPageBreak/>
              <w:t>5.1Contributions</w:t>
            </w:r>
          </w:p>
          <w:p w14:paraId="6456DF8B"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4A58E469" w14:textId="77777777" w:rsidR="00BE1E0B" w:rsidRDefault="00BE1E0B"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proofErr w:type="spellStart"/>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00980E96" w:rsidRPr="00BE1E0B">
              <w:rPr>
                <w:rFonts w:asciiTheme="minorHAnsi" w:eastAsia="Calibri" w:hAnsiTheme="minorHAnsi" w:cs="Calibri"/>
                <w:sz w:val="24"/>
                <w:szCs w:val="24"/>
                <w:lang w:val="en-GB"/>
              </w:rPr>
              <w:t>writte</w:t>
            </w:r>
            <w:proofErr w:type="spellEnd"/>
            <w:r w:rsidR="00980E96" w:rsidRPr="00BE1E0B">
              <w:rPr>
                <w:rFonts w:asciiTheme="minorHAnsi" w:eastAsia="Calibri" w:hAnsiTheme="minorHAnsi" w:cs="Calibri"/>
                <w:sz w:val="24"/>
                <w:szCs w:val="24"/>
                <w:lang w:val="en-GB"/>
              </w:rPr>
              <w:t>n policy exists that governs contributions to Open Source projects;</w:t>
            </w:r>
          </w:p>
          <w:p w14:paraId="26257F7E" w14:textId="77777777" w:rsidR="00BE1E0B" w:rsidRDefault="00980E96"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0D36CF01" w14:textId="77777777" w:rsidR="00BE1E0B" w:rsidRDefault="00980E96"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5A637E0E" w14:textId="77777777" w:rsidR="00BE1E0B" w:rsidRDefault="00BE1E0B"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540F2B0"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0F9E05CA"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mustexist:</w:t>
            </w:r>
          </w:p>
          <w:p w14:paraId="43CC5B84"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3772E355"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388C227E"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procedure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that makes all</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Software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Staff aware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of</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existence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of the Open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Source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contribution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(e.g., via</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training,</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655450C8" w14:textId="77777777" w:rsidR="00BE1E0B" w:rsidRDefault="00BE1E0B"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6FCD87"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7227A6AA" w14:textId="6A5B69F3" w:rsidR="00980E96" w:rsidRP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lastRenderedPageBreak/>
              <w:t>When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permits</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Open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Source</w:t>
            </w:r>
            <w:r w:rsidR="00D235D2" w:rsidRPr="00BE1E0B">
              <w:rPr>
                <w:rFonts w:asciiTheme="minorHAnsi" w:eastAsia="Calibri" w:hAnsiTheme="minorHAnsi" w:cs="Calibri"/>
                <w:sz w:val="24"/>
                <w:szCs w:val="24"/>
                <w:lang w:val="en-GB"/>
              </w:rPr>
              <w:t xml:space="preserve"> </w:t>
            </w:r>
            <w:r w:rsidR="00BE1E0B" w:rsidRPr="00BE1E0B">
              <w:rPr>
                <w:rFonts w:asciiTheme="minorHAnsi" w:eastAsia="Calibri" w:hAnsiTheme="minorHAnsi" w:cs="Calibri"/>
                <w:sz w:val="24"/>
                <w:szCs w:val="24"/>
                <w:lang w:val="en-GB"/>
              </w:rPr>
              <w:t>contributions,</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want</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to</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ensure the</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5F6DD29C" w14:textId="2B4ADDB1"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5.1 Es gibt eine schriftliche Richtlinie, die die Beiträge zu Open-Source-Projekten durch die Organisation regelt. Die Richtlinie muss intern kommuniziert werden.</w:t>
            </w:r>
          </w:p>
          <w:p w14:paraId="13358CA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65043"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Open Source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980E96" w:rsidRPr="001F3C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980E96" w:rsidRPr="001F3C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 xml:space="preserve">Es soll sichergestellt werden, dass die Organisation der Entwicklung einer Richtlinie für öffentliche Beiträge zu Open Source eine ausreichende Beachtung geschenkt hat. Die Richtlinie für Beiträge zu Open Source kann Teil einer übergreifenden Open-Source-Richtlinie oder eine eigene separate Richtlinie sein. </w:t>
            </w:r>
            <w:r w:rsidRPr="001F3CEA">
              <w:rPr>
                <w:rFonts w:asciiTheme="minorHAnsi" w:eastAsia="Calibri" w:hAnsiTheme="minorHAnsi" w:cs="Calibri"/>
                <w:color w:val="4F81BD" w:themeColor="accent1"/>
                <w:sz w:val="24"/>
                <w:szCs w:val="24"/>
              </w:rPr>
              <w:lastRenderedPageBreak/>
              <w:t>In dem Fall, dass Beiträge zu Open Source überhaupt nicht erlaubt sind, sollte es eine Richtlinie geben, die diese Haltung klarstellt.</w:t>
            </w:r>
          </w:p>
          <w:p w14:paraId="789A7AC5" w14:textId="50F3DD2A" w:rsid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787F42"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 Wenn eine Organisation Beiträge zu Open-Source-Projekten zulässt, muss ein Prozess existieren, der die in Abschnitt 5.1 skizzierte Richtlinie für Beiträge zu Open Source umsetzt.</w:t>
            </w:r>
          </w:p>
          <w:p w14:paraId="0E03E351"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5.2.1 Wenn die Richtlinie Beiträge zu Open Source zulässt, muss ein dokumentiertes Verfahren existieren, anhand dessen Beiträge zu Open Source erfolgen.</w:t>
            </w:r>
          </w:p>
          <w:p w14:paraId="05C6A08A"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eine Organisation einen dokumentierten Prozess hat, wie sie öffentlich zu Open Source beiträgt. Es kann eine Richtlinie dergestalt bestehen, dass Beiträge gar nicht gestattet sind. Aus dieser Situation folgt zwingend, dass kein Verfahren existieren kann und, dass diese Anforderung auch ohne Verfahren erfüllt werden würde.</w:t>
            </w:r>
          </w:p>
        </w:tc>
      </w:tr>
    </w:tbl>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357495A8" w14:textId="77777777" w:rsidTr="00980E96">
        <w:tc>
          <w:tcPr>
            <w:tcW w:w="4650" w:type="dxa"/>
            <w:shd w:val="clear" w:color="auto" w:fill="auto"/>
            <w:tcMar>
              <w:top w:w="100" w:type="dxa"/>
              <w:left w:w="100" w:type="dxa"/>
              <w:bottom w:w="100" w:type="dxa"/>
              <w:right w:w="100" w:type="dxa"/>
            </w:tcMar>
          </w:tcPr>
          <w:p w14:paraId="5D74D3D6" w14:textId="77777777" w:rsidR="00980E96" w:rsidRPr="003731A2" w:rsidRDefault="00980E96"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lastRenderedPageBreak/>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4650" w:type="dxa"/>
          </w:tcPr>
          <w:p w14:paraId="7F154FDC" w14:textId="7DFD2DBA" w:rsidR="00980E96" w:rsidRPr="008123CC"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457" w:author="Stefan Thanheiser" w:date="2019-02-22T01:00:00Z">
              <w:r w:rsidRPr="008123CC">
                <w:rPr>
                  <w:rFonts w:asciiTheme="minorHAnsi" w:eastAsia="Calibri" w:hAnsiTheme="minorHAnsi" w:cs="Calibri"/>
                  <w:sz w:val="24"/>
                  <w:szCs w:val="24"/>
                  <w:lang w:val="en-GB"/>
                </w:rPr>
                <w:t>6.0 Verify Adherence to Open Chain Requirements</w:t>
              </w:r>
            </w:ins>
          </w:p>
        </w:tc>
        <w:tc>
          <w:tcPr>
            <w:tcW w:w="4650" w:type="dxa"/>
          </w:tcPr>
          <w:p w14:paraId="7CFC1242" w14:textId="62774B4E" w:rsidR="00980E96" w:rsidRPr="00D235D2" w:rsidDel="008123CC"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5EFA407" w14:textId="570885A6"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del w:id="458" w:author="Stefan Thanheiser" w:date="2019-02-22T01:20:00Z">
              <w:r w:rsidRPr="003731A2" w:rsidDel="008123CC">
                <w:rPr>
                  <w:rFonts w:asciiTheme="minorHAnsi" w:eastAsia="Calibri" w:hAnsiTheme="minorHAnsi" w:cs="Calibri"/>
                  <w:color w:val="6D9EEB"/>
                  <w:sz w:val="24"/>
                  <w:szCs w:val="24"/>
                </w:rPr>
                <w:delText>Ziel 6</w:delText>
              </w:r>
            </w:del>
            <w:ins w:id="459" w:author="Stefan Thanheiser" w:date="2019-02-22T01:20:00Z">
              <w:r>
                <w:rPr>
                  <w:rFonts w:asciiTheme="minorHAnsi" w:eastAsia="Calibri" w:hAnsiTheme="minorHAnsi" w:cs="Calibri"/>
                  <w:color w:val="6D9EEB"/>
                  <w:sz w:val="24"/>
                  <w:szCs w:val="24"/>
                </w:rPr>
                <w:t>6.0</w:t>
              </w:r>
            </w:ins>
            <w:r w:rsidRPr="003731A2">
              <w:rPr>
                <w:rFonts w:asciiTheme="minorHAnsi" w:eastAsia="Calibri" w:hAnsiTheme="minorHAnsi" w:cs="Calibri"/>
                <w:color w:val="6D9EEB"/>
                <w:sz w:val="24"/>
                <w:szCs w:val="24"/>
              </w:rPr>
              <w:t xml:space="preserve">: </w:t>
            </w:r>
            <w:del w:id="460" w:author="Stefan Thanheiser" w:date="2019-02-22T01:24:00Z">
              <w:r w:rsidRPr="003731A2" w:rsidDel="008123CC">
                <w:rPr>
                  <w:rFonts w:asciiTheme="minorHAnsi" w:eastAsia="Calibri" w:hAnsiTheme="minorHAnsi" w:cs="Calibri"/>
                  <w:color w:val="6D9EEB"/>
                  <w:sz w:val="24"/>
                  <w:szCs w:val="24"/>
                </w:rPr>
                <w:delText xml:space="preserve">Zertifizieren </w:delText>
              </w:r>
            </w:del>
            <w:ins w:id="461" w:author="Stefan Thanheiser" w:date="2019-02-22T01:24:00Z">
              <w:r>
                <w:rPr>
                  <w:rFonts w:asciiTheme="minorHAnsi" w:eastAsia="Calibri" w:hAnsiTheme="minorHAnsi" w:cs="Calibri"/>
                  <w:color w:val="6D9EEB"/>
                  <w:sz w:val="24"/>
                  <w:szCs w:val="24"/>
                </w:rPr>
                <w:t xml:space="preserve">Verifikation </w:t>
              </w:r>
            </w:ins>
            <w:ins w:id="462" w:author="Stefan Thanheiser" w:date="2019-02-22T01:25:00Z">
              <w:r>
                <w:rPr>
                  <w:rFonts w:asciiTheme="minorHAnsi" w:eastAsia="Calibri" w:hAnsiTheme="minorHAnsi" w:cs="Calibri"/>
                  <w:color w:val="6D9EEB"/>
                  <w:sz w:val="24"/>
                  <w:szCs w:val="24"/>
                </w:rPr>
                <w:t>der</w:t>
              </w:r>
            </w:ins>
            <w:ins w:id="463" w:author="Stefan Thanheiser" w:date="2019-02-22T01:24:00Z">
              <w:r>
                <w:rPr>
                  <w:rFonts w:asciiTheme="minorHAnsi" w:eastAsia="Calibri" w:hAnsiTheme="minorHAnsi" w:cs="Calibri"/>
                  <w:color w:val="6D9EEB"/>
                  <w:sz w:val="24"/>
                  <w:szCs w:val="24"/>
                </w:rPr>
                <w:t xml:space="preserve"> Erfüllung</w:t>
              </w:r>
              <w:r w:rsidRPr="003731A2">
                <w:rPr>
                  <w:rFonts w:asciiTheme="minorHAnsi" w:eastAsia="Calibri" w:hAnsiTheme="minorHAnsi" w:cs="Calibri"/>
                  <w:color w:val="6D9EEB"/>
                  <w:sz w:val="24"/>
                  <w:szCs w:val="24"/>
                </w:rPr>
                <w:t xml:space="preserve"> </w:t>
              </w:r>
            </w:ins>
            <w:r w:rsidRPr="003731A2">
              <w:rPr>
                <w:rFonts w:asciiTheme="minorHAnsi" w:eastAsia="Calibri" w:hAnsiTheme="minorHAnsi" w:cs="Calibri"/>
                <w:color w:val="6D9EEB"/>
                <w:sz w:val="24"/>
                <w:szCs w:val="24"/>
              </w:rPr>
              <w:t xml:space="preserve">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980E96" w:rsidRPr="003731A2" w14:paraId="1C4AF74E" w14:textId="77777777" w:rsidTr="00980E96">
        <w:tc>
          <w:tcPr>
            <w:tcW w:w="4650" w:type="dxa"/>
            <w:shd w:val="clear" w:color="auto" w:fill="auto"/>
            <w:tcMar>
              <w:top w:w="100" w:type="dxa"/>
              <w:left w:w="100" w:type="dxa"/>
              <w:bottom w:w="100" w:type="dxa"/>
              <w:right w:w="100" w:type="dxa"/>
            </w:tcMar>
          </w:tcPr>
          <w:p w14:paraId="549E2433"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6E41A9EF" w:rsidR="00980E96" w:rsidRDefault="00980E96" w:rsidP="003731A2">
            <w:pPr>
              <w:spacing w:line="240" w:lineRule="auto"/>
              <w:rPr>
                <w:rFonts w:asciiTheme="minorHAnsi" w:eastAsia="Calibri" w:hAnsiTheme="minorHAnsi" w:cs="Calibri"/>
                <w:sz w:val="24"/>
                <w:szCs w:val="24"/>
                <w:lang w:val="en-US"/>
              </w:rPr>
            </w:pPr>
          </w:p>
          <w:p w14:paraId="68213580" w14:textId="1B08BDDA" w:rsidR="00980E96" w:rsidRDefault="00980E96" w:rsidP="003731A2">
            <w:pPr>
              <w:spacing w:line="240" w:lineRule="auto"/>
              <w:rPr>
                <w:rFonts w:asciiTheme="minorHAnsi" w:eastAsia="Calibri" w:hAnsiTheme="minorHAnsi" w:cs="Calibri"/>
                <w:sz w:val="24"/>
                <w:szCs w:val="24"/>
                <w:lang w:val="en-US"/>
              </w:rPr>
            </w:pPr>
          </w:p>
          <w:p w14:paraId="39680A85" w14:textId="77777777" w:rsidR="00980E96" w:rsidRPr="003731A2" w:rsidRDefault="00980E96" w:rsidP="003731A2">
            <w:pPr>
              <w:spacing w:line="240" w:lineRule="auto"/>
              <w:rPr>
                <w:rFonts w:asciiTheme="minorHAnsi" w:eastAsia="Calibri" w:hAnsiTheme="minorHAnsi" w:cs="Calibri"/>
                <w:sz w:val="24"/>
                <w:szCs w:val="24"/>
                <w:lang w:val="en-US"/>
              </w:rPr>
            </w:pPr>
          </w:p>
          <w:p w14:paraId="08583953" w14:textId="4B1975DC"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516F7A89" w:rsidR="00980E96" w:rsidRDefault="00980E96" w:rsidP="003731A2">
            <w:pPr>
              <w:spacing w:line="240" w:lineRule="auto"/>
              <w:rPr>
                <w:rFonts w:asciiTheme="minorHAnsi" w:eastAsia="Calibri" w:hAnsiTheme="minorHAnsi" w:cs="Calibri"/>
                <w:sz w:val="24"/>
                <w:szCs w:val="24"/>
                <w:lang w:val="en-US"/>
              </w:rPr>
            </w:pPr>
          </w:p>
          <w:p w14:paraId="3CBCB602" w14:textId="33F1541C" w:rsidR="00980E96" w:rsidRDefault="00980E96" w:rsidP="003731A2">
            <w:pPr>
              <w:spacing w:line="240" w:lineRule="auto"/>
              <w:rPr>
                <w:rFonts w:asciiTheme="minorHAnsi" w:eastAsia="Calibri" w:hAnsiTheme="minorHAnsi" w:cs="Calibri"/>
                <w:sz w:val="24"/>
                <w:szCs w:val="24"/>
                <w:lang w:val="en-US"/>
              </w:rPr>
            </w:pPr>
          </w:p>
          <w:p w14:paraId="4C348260" w14:textId="77777777" w:rsidR="00980E96" w:rsidRPr="003731A2" w:rsidRDefault="00980E96" w:rsidP="003731A2">
            <w:pPr>
              <w:spacing w:line="240" w:lineRule="auto"/>
              <w:rPr>
                <w:rFonts w:asciiTheme="minorHAnsi" w:eastAsia="Calibri" w:hAnsiTheme="minorHAnsi" w:cs="Calibri"/>
                <w:sz w:val="24"/>
                <w:szCs w:val="24"/>
                <w:lang w:val="en-US"/>
              </w:rPr>
            </w:pPr>
          </w:p>
          <w:p w14:paraId="4B8C5574" w14:textId="77468BF2"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980E96" w:rsidRPr="003731A2" w:rsidRDefault="00980E96" w:rsidP="003731A2">
            <w:pPr>
              <w:spacing w:line="240" w:lineRule="auto"/>
              <w:rPr>
                <w:rFonts w:asciiTheme="minorHAnsi" w:eastAsia="Calibri" w:hAnsiTheme="minorHAnsi" w:cs="Calibri"/>
                <w:sz w:val="24"/>
                <w:szCs w:val="24"/>
                <w:lang w:val="en-US"/>
              </w:rPr>
            </w:pPr>
          </w:p>
          <w:p w14:paraId="344E7EEF" w14:textId="77777777" w:rsidR="00980E96" w:rsidRDefault="00980E96" w:rsidP="003731A2">
            <w:pPr>
              <w:spacing w:line="240" w:lineRule="auto"/>
              <w:rPr>
                <w:rFonts w:asciiTheme="minorHAnsi" w:eastAsia="Calibri" w:hAnsiTheme="minorHAnsi" w:cs="Calibri"/>
                <w:sz w:val="24"/>
                <w:szCs w:val="24"/>
                <w:lang w:val="en-US"/>
              </w:rPr>
            </w:pPr>
          </w:p>
          <w:p w14:paraId="782DC3DD" w14:textId="77777777" w:rsidR="00980E96" w:rsidRDefault="00980E96" w:rsidP="003731A2">
            <w:pPr>
              <w:spacing w:line="240" w:lineRule="auto"/>
              <w:rPr>
                <w:rFonts w:asciiTheme="minorHAnsi" w:eastAsia="Calibri" w:hAnsiTheme="minorHAnsi" w:cs="Calibri"/>
                <w:sz w:val="24"/>
                <w:szCs w:val="24"/>
                <w:lang w:val="en-US"/>
              </w:rPr>
            </w:pPr>
          </w:p>
          <w:p w14:paraId="4EC71144" w14:textId="472F2F13"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980E96" w:rsidRPr="003731A2" w:rsidRDefault="00980E96" w:rsidP="003731A2">
            <w:pPr>
              <w:spacing w:line="240" w:lineRule="auto"/>
              <w:rPr>
                <w:rFonts w:asciiTheme="minorHAnsi" w:eastAsia="Calibri" w:hAnsiTheme="minorHAnsi" w:cs="Calibri"/>
                <w:sz w:val="24"/>
                <w:szCs w:val="24"/>
                <w:lang w:val="en-US"/>
              </w:rPr>
            </w:pPr>
          </w:p>
          <w:p w14:paraId="61736309" w14:textId="77777777" w:rsidR="00980E96" w:rsidRPr="003731A2" w:rsidRDefault="00980E96" w:rsidP="003731A2">
            <w:pPr>
              <w:spacing w:line="240" w:lineRule="auto"/>
              <w:rPr>
                <w:rFonts w:asciiTheme="minorHAnsi" w:eastAsia="Calibri" w:hAnsiTheme="minorHAnsi" w:cs="Calibri"/>
                <w:sz w:val="24"/>
                <w:szCs w:val="24"/>
                <w:lang w:val="en-US"/>
              </w:rPr>
            </w:pPr>
          </w:p>
          <w:p w14:paraId="22AB288A" w14:textId="3F961850"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1B3EE890" w14:textId="2E85EEAF"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Pr>
                <w:rFonts w:asciiTheme="minorHAnsi" w:eastAsia="Calibri" w:hAnsiTheme="minorHAnsi" w:cs="Calibri"/>
                <w:sz w:val="24"/>
                <w:szCs w:val="24"/>
                <w:highlight w:val="red"/>
                <w:lang w:val="en-US"/>
              </w:rPr>
              <w:t>1.</w:t>
            </w:r>
            <w:r>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EE5719F" w:rsidR="00980E96" w:rsidRDefault="00980E96" w:rsidP="003731A2">
            <w:pPr>
              <w:spacing w:line="240" w:lineRule="auto"/>
              <w:rPr>
                <w:rFonts w:asciiTheme="minorHAnsi" w:eastAsia="Calibri" w:hAnsiTheme="minorHAnsi" w:cs="Calibri"/>
                <w:sz w:val="24"/>
                <w:szCs w:val="24"/>
                <w:lang w:val="en-US"/>
              </w:rPr>
            </w:pPr>
          </w:p>
          <w:p w14:paraId="4344D294" w14:textId="77777777" w:rsidR="00980E96" w:rsidRPr="003731A2" w:rsidRDefault="00980E96" w:rsidP="003731A2">
            <w:pPr>
              <w:spacing w:line="240" w:lineRule="auto"/>
              <w:rPr>
                <w:rFonts w:asciiTheme="minorHAnsi" w:eastAsia="Calibri" w:hAnsiTheme="minorHAnsi" w:cs="Calibri"/>
                <w:sz w:val="24"/>
                <w:szCs w:val="24"/>
                <w:lang w:val="en-US"/>
              </w:rPr>
            </w:pPr>
          </w:p>
          <w:p w14:paraId="325148CF"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980E96" w:rsidRPr="003731A2" w:rsidRDefault="00980E96" w:rsidP="003731A2">
            <w:pPr>
              <w:widowControl w:val="0"/>
              <w:spacing w:line="240" w:lineRule="auto"/>
              <w:rPr>
                <w:rFonts w:asciiTheme="minorHAnsi" w:eastAsia="Calibri" w:hAnsiTheme="minorHAnsi" w:cs="Calibri"/>
                <w:sz w:val="24"/>
                <w:szCs w:val="24"/>
                <w:lang w:val="en-US"/>
              </w:rPr>
            </w:pPr>
          </w:p>
        </w:tc>
        <w:tc>
          <w:tcPr>
            <w:tcW w:w="4650" w:type="dxa"/>
          </w:tcPr>
          <w:p w14:paraId="2922DFFE" w14:textId="645DE34D" w:rsidR="00980E96" w:rsidRPr="008123CC" w:rsidRDefault="00980E96" w:rsidP="003731A2">
            <w:pPr>
              <w:widowControl w:val="0"/>
              <w:pBdr>
                <w:top w:val="nil"/>
                <w:left w:val="nil"/>
                <w:bottom w:val="nil"/>
                <w:right w:val="nil"/>
                <w:between w:val="nil"/>
              </w:pBdr>
              <w:spacing w:line="240" w:lineRule="auto"/>
              <w:rPr>
                <w:ins w:id="464" w:author="Stefan Thanheiser" w:date="2019-02-22T01:01:00Z"/>
                <w:rFonts w:asciiTheme="minorHAnsi" w:eastAsia="Calibri" w:hAnsiTheme="minorHAnsi" w:cs="Calibri"/>
                <w:sz w:val="24"/>
                <w:szCs w:val="24"/>
                <w:lang w:val="en-GB"/>
              </w:rPr>
            </w:pPr>
            <w:ins w:id="465" w:author="Stefan Thanheiser" w:date="2019-02-22T01:01:00Z">
              <w:r w:rsidRPr="008123CC">
                <w:rPr>
                  <w:rFonts w:asciiTheme="minorHAnsi" w:eastAsia="Calibri" w:hAnsiTheme="minorHAnsi" w:cs="Calibri"/>
                  <w:sz w:val="24"/>
                  <w:szCs w:val="24"/>
                  <w:lang w:val="en-GB"/>
                </w:rPr>
                <w:lastRenderedPageBreak/>
                <w:t>6.1 In</w:t>
              </w:r>
            </w:ins>
            <w:ins w:id="466" w:author="Stefan Thanheiser" w:date="2019-02-22T01:03:00Z">
              <w:r w:rsidRPr="008123CC">
                <w:rPr>
                  <w:rFonts w:asciiTheme="minorHAnsi" w:eastAsia="Calibri" w:hAnsiTheme="minorHAnsi" w:cs="Calibri"/>
                  <w:sz w:val="24"/>
                  <w:szCs w:val="24"/>
                  <w:lang w:val="en-GB"/>
                </w:rPr>
                <w:t xml:space="preserve"> </w:t>
              </w:r>
            </w:ins>
            <w:ins w:id="467" w:author="Stefan Thanheiser" w:date="2019-02-22T01:01:00Z">
              <w:r w:rsidRPr="008123CC">
                <w:rPr>
                  <w:rFonts w:asciiTheme="minorHAnsi" w:eastAsia="Calibri" w:hAnsiTheme="minorHAnsi" w:cs="Calibri"/>
                  <w:sz w:val="24"/>
                  <w:szCs w:val="24"/>
                  <w:lang w:val="en-GB"/>
                </w:rPr>
                <w:t>order</w:t>
              </w:r>
            </w:ins>
            <w:ins w:id="468" w:author="Stefan Thanheiser" w:date="2019-02-22T01:03:00Z">
              <w:r w:rsidRPr="008123CC">
                <w:rPr>
                  <w:rFonts w:asciiTheme="minorHAnsi" w:eastAsia="Calibri" w:hAnsiTheme="minorHAnsi" w:cs="Calibri"/>
                  <w:sz w:val="24"/>
                  <w:szCs w:val="24"/>
                  <w:lang w:val="en-GB"/>
                </w:rPr>
                <w:t xml:space="preserve"> </w:t>
              </w:r>
            </w:ins>
            <w:ins w:id="469" w:author="Stefan Thanheiser" w:date="2019-02-22T01:01:00Z">
              <w:r w:rsidRPr="008123CC">
                <w:rPr>
                  <w:rFonts w:asciiTheme="minorHAnsi" w:eastAsia="Calibri" w:hAnsiTheme="minorHAnsi" w:cs="Calibri"/>
                  <w:sz w:val="24"/>
                  <w:szCs w:val="24"/>
                  <w:lang w:val="en-GB"/>
                </w:rPr>
                <w:t>for a</w:t>
              </w:r>
            </w:ins>
            <w:ins w:id="470" w:author="Stefan Thanheiser" w:date="2019-02-22T01:03:00Z">
              <w:r w:rsidRPr="008123CC">
                <w:rPr>
                  <w:rFonts w:asciiTheme="minorHAnsi" w:eastAsia="Calibri" w:hAnsiTheme="minorHAnsi" w:cs="Calibri"/>
                  <w:sz w:val="24"/>
                  <w:szCs w:val="24"/>
                  <w:lang w:val="en-GB"/>
                </w:rPr>
                <w:t xml:space="preserve"> </w:t>
              </w:r>
            </w:ins>
            <w:ins w:id="471" w:author="Stefan Thanheiser" w:date="2019-02-22T01:01:00Z">
              <w:r w:rsidRPr="008123CC">
                <w:rPr>
                  <w:rFonts w:asciiTheme="minorHAnsi" w:eastAsia="Calibri" w:hAnsiTheme="minorHAnsi" w:cs="Calibri"/>
                  <w:sz w:val="24"/>
                  <w:szCs w:val="24"/>
                  <w:lang w:val="en-GB"/>
                </w:rPr>
                <w:t>compliance</w:t>
              </w:r>
            </w:ins>
            <w:ins w:id="472" w:author="Stefan Thanheiser" w:date="2019-02-22T01:03:00Z">
              <w:r w:rsidRPr="008123CC">
                <w:rPr>
                  <w:rFonts w:asciiTheme="minorHAnsi" w:eastAsia="Calibri" w:hAnsiTheme="minorHAnsi" w:cs="Calibri"/>
                  <w:sz w:val="24"/>
                  <w:szCs w:val="24"/>
                  <w:lang w:val="en-GB"/>
                </w:rPr>
                <w:t xml:space="preserve"> </w:t>
              </w:r>
            </w:ins>
            <w:ins w:id="473" w:author="Stefan Thanheiser" w:date="2019-02-22T01:01:00Z">
              <w:r w:rsidRPr="008123CC">
                <w:rPr>
                  <w:rFonts w:asciiTheme="minorHAnsi" w:eastAsia="Calibri" w:hAnsiTheme="minorHAnsi" w:cs="Calibri"/>
                  <w:sz w:val="24"/>
                  <w:szCs w:val="24"/>
                  <w:lang w:val="en-GB"/>
                </w:rPr>
                <w:t>program</w:t>
              </w:r>
            </w:ins>
            <w:ins w:id="474" w:author="Stefan Thanheiser" w:date="2019-02-22T01:03:00Z">
              <w:r w:rsidRPr="008123CC">
                <w:rPr>
                  <w:rFonts w:asciiTheme="minorHAnsi" w:eastAsia="Calibri" w:hAnsiTheme="minorHAnsi" w:cs="Calibri"/>
                  <w:sz w:val="24"/>
                  <w:szCs w:val="24"/>
                  <w:lang w:val="en-GB"/>
                </w:rPr>
                <w:t xml:space="preserve"> </w:t>
              </w:r>
            </w:ins>
            <w:ins w:id="475" w:author="Stefan Thanheiser" w:date="2019-02-22T01:01:00Z">
              <w:r w:rsidRPr="008123CC">
                <w:rPr>
                  <w:rFonts w:asciiTheme="minorHAnsi" w:eastAsia="Calibri" w:hAnsiTheme="minorHAnsi" w:cs="Calibri"/>
                  <w:sz w:val="24"/>
                  <w:szCs w:val="24"/>
                  <w:lang w:val="en-GB"/>
                </w:rPr>
                <w:t>to</w:t>
              </w:r>
            </w:ins>
            <w:ins w:id="476" w:author="Stefan Thanheiser" w:date="2019-02-22T01:03:00Z">
              <w:r w:rsidRPr="008123CC">
                <w:rPr>
                  <w:rFonts w:asciiTheme="minorHAnsi" w:eastAsia="Calibri" w:hAnsiTheme="minorHAnsi" w:cs="Calibri"/>
                  <w:sz w:val="24"/>
                  <w:szCs w:val="24"/>
                  <w:lang w:val="en-GB"/>
                </w:rPr>
                <w:t xml:space="preserve"> </w:t>
              </w:r>
            </w:ins>
            <w:ins w:id="477" w:author="Stefan Thanheiser" w:date="2019-02-22T01:01:00Z">
              <w:r w:rsidRPr="008123CC">
                <w:rPr>
                  <w:rFonts w:asciiTheme="minorHAnsi" w:eastAsia="Calibri" w:hAnsiTheme="minorHAnsi" w:cs="Calibri"/>
                  <w:sz w:val="24"/>
                  <w:szCs w:val="24"/>
                  <w:lang w:val="en-GB"/>
                </w:rPr>
                <w:t>be deemed Open Chain Conforming, the</w:t>
              </w:r>
            </w:ins>
            <w:ins w:id="478" w:author="Stefan Thanheiser" w:date="2019-02-22T01:03:00Z">
              <w:r w:rsidRPr="008123CC">
                <w:rPr>
                  <w:rFonts w:asciiTheme="minorHAnsi" w:eastAsia="Calibri" w:hAnsiTheme="minorHAnsi" w:cs="Calibri"/>
                  <w:sz w:val="24"/>
                  <w:szCs w:val="24"/>
                  <w:lang w:val="en-GB"/>
                </w:rPr>
                <w:t xml:space="preserve"> </w:t>
              </w:r>
            </w:ins>
            <w:ins w:id="479" w:author="Stefan Thanheiser" w:date="2019-02-22T01:01:00Z">
              <w:r w:rsidRPr="008123CC">
                <w:rPr>
                  <w:rFonts w:asciiTheme="minorHAnsi" w:eastAsia="Calibri" w:hAnsiTheme="minorHAnsi" w:cs="Calibri"/>
                  <w:sz w:val="24"/>
                  <w:szCs w:val="24"/>
                  <w:lang w:val="en-GB"/>
                </w:rPr>
                <w:t>organization must affirm that the program meets</w:t>
              </w:r>
            </w:ins>
            <w:ins w:id="480" w:author="Stefan Thanheiser" w:date="2019-02-22T01:03:00Z">
              <w:r w:rsidRPr="008123CC">
                <w:rPr>
                  <w:rFonts w:asciiTheme="minorHAnsi" w:eastAsia="Calibri" w:hAnsiTheme="minorHAnsi" w:cs="Calibri"/>
                  <w:sz w:val="24"/>
                  <w:szCs w:val="24"/>
                  <w:lang w:val="en-GB"/>
                </w:rPr>
                <w:t xml:space="preserve"> </w:t>
              </w:r>
            </w:ins>
            <w:ins w:id="481" w:author="Stefan Thanheiser" w:date="2019-02-22T01:01:00Z">
              <w:r w:rsidRPr="008123CC">
                <w:rPr>
                  <w:rFonts w:asciiTheme="minorHAnsi" w:eastAsia="Calibri" w:hAnsiTheme="minorHAnsi" w:cs="Calibri"/>
                  <w:sz w:val="24"/>
                  <w:szCs w:val="24"/>
                  <w:lang w:val="en-GB"/>
                </w:rPr>
                <w:t>the</w:t>
              </w:r>
            </w:ins>
            <w:ins w:id="482" w:author="Stefan Thanheiser" w:date="2019-02-22T01:03:00Z">
              <w:r w:rsidRPr="008123CC">
                <w:rPr>
                  <w:rFonts w:asciiTheme="minorHAnsi" w:eastAsia="Calibri" w:hAnsiTheme="minorHAnsi" w:cs="Calibri"/>
                  <w:sz w:val="24"/>
                  <w:szCs w:val="24"/>
                  <w:lang w:val="en-GB"/>
                </w:rPr>
                <w:t xml:space="preserve"> </w:t>
              </w:r>
            </w:ins>
            <w:ins w:id="483" w:author="Stefan Thanheiser" w:date="2019-02-22T01:01:00Z">
              <w:r w:rsidRPr="008123CC">
                <w:rPr>
                  <w:rFonts w:asciiTheme="minorHAnsi" w:eastAsia="Calibri" w:hAnsiTheme="minorHAnsi" w:cs="Calibri"/>
                  <w:sz w:val="24"/>
                  <w:szCs w:val="24"/>
                  <w:lang w:val="en-GB"/>
                </w:rPr>
                <w:t>criteria</w:t>
              </w:r>
            </w:ins>
            <w:ins w:id="484" w:author="Stefan Thanheiser" w:date="2019-02-22T01:03:00Z">
              <w:r w:rsidRPr="008123CC">
                <w:rPr>
                  <w:rFonts w:asciiTheme="minorHAnsi" w:eastAsia="Calibri" w:hAnsiTheme="minorHAnsi" w:cs="Calibri"/>
                  <w:sz w:val="24"/>
                  <w:szCs w:val="24"/>
                  <w:lang w:val="en-GB"/>
                </w:rPr>
                <w:t xml:space="preserve"> </w:t>
              </w:r>
            </w:ins>
            <w:ins w:id="485" w:author="Stefan Thanheiser" w:date="2019-02-22T01:01:00Z">
              <w:r w:rsidRPr="008123CC">
                <w:rPr>
                  <w:rFonts w:asciiTheme="minorHAnsi" w:eastAsia="Calibri" w:hAnsiTheme="minorHAnsi" w:cs="Calibri"/>
                  <w:sz w:val="24"/>
                  <w:szCs w:val="24"/>
                  <w:lang w:val="en-GB"/>
                </w:rPr>
                <w:t>described</w:t>
              </w:r>
            </w:ins>
            <w:ins w:id="486" w:author="Stefan Thanheiser" w:date="2019-02-22T01:03:00Z">
              <w:r w:rsidRPr="008123CC">
                <w:rPr>
                  <w:rFonts w:asciiTheme="minorHAnsi" w:eastAsia="Calibri" w:hAnsiTheme="minorHAnsi" w:cs="Calibri"/>
                  <w:sz w:val="24"/>
                  <w:szCs w:val="24"/>
                  <w:lang w:val="en-GB"/>
                </w:rPr>
                <w:t xml:space="preserve"> </w:t>
              </w:r>
            </w:ins>
            <w:ins w:id="487" w:author="Stefan Thanheiser" w:date="2019-02-22T01:01:00Z">
              <w:r w:rsidRPr="008123CC">
                <w:rPr>
                  <w:rFonts w:asciiTheme="minorHAnsi" w:eastAsia="Calibri" w:hAnsiTheme="minorHAnsi" w:cs="Calibri"/>
                  <w:sz w:val="24"/>
                  <w:szCs w:val="24"/>
                  <w:lang w:val="en-GB"/>
                </w:rPr>
                <w:t>in</w:t>
              </w:r>
            </w:ins>
            <w:ins w:id="488" w:author="Stefan Thanheiser" w:date="2019-02-22T01:03:00Z">
              <w:r w:rsidRPr="008123CC">
                <w:rPr>
                  <w:rFonts w:asciiTheme="minorHAnsi" w:eastAsia="Calibri" w:hAnsiTheme="minorHAnsi" w:cs="Calibri"/>
                  <w:sz w:val="24"/>
                  <w:szCs w:val="24"/>
                  <w:lang w:val="en-GB"/>
                </w:rPr>
                <w:t xml:space="preserve"> </w:t>
              </w:r>
            </w:ins>
            <w:ins w:id="489"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490" w:author="Stefan Thanheiser" w:date="2019-02-22T01:03:00Z">
              <w:r w:rsidRPr="008123CC">
                <w:rPr>
                  <w:rFonts w:asciiTheme="minorHAnsi" w:eastAsia="Calibri" w:hAnsiTheme="minorHAnsi" w:cs="Calibri"/>
                  <w:sz w:val="24"/>
                  <w:szCs w:val="24"/>
                  <w:lang w:val="en-GB"/>
                </w:rPr>
                <w:t xml:space="preserve"> </w:t>
              </w:r>
            </w:ins>
            <w:ins w:id="491" w:author="Stefan Thanheiser" w:date="2019-02-22T01:01:00Z">
              <w:r w:rsidRPr="008123CC">
                <w:rPr>
                  <w:rFonts w:asciiTheme="minorHAnsi" w:eastAsia="Calibri" w:hAnsiTheme="minorHAnsi" w:cs="Calibri"/>
                  <w:sz w:val="24"/>
                  <w:szCs w:val="24"/>
                  <w:lang w:val="en-GB"/>
                </w:rPr>
                <w:t>Specification version 2.0.</w:t>
              </w:r>
            </w:ins>
          </w:p>
          <w:p w14:paraId="594DD9F8" w14:textId="72D47719" w:rsidR="00980E96" w:rsidRPr="008123CC" w:rsidRDefault="00980E96" w:rsidP="003731A2">
            <w:pPr>
              <w:widowControl w:val="0"/>
              <w:pBdr>
                <w:top w:val="nil"/>
                <w:left w:val="nil"/>
                <w:bottom w:val="nil"/>
                <w:right w:val="nil"/>
                <w:between w:val="nil"/>
              </w:pBdr>
              <w:spacing w:line="240" w:lineRule="auto"/>
              <w:rPr>
                <w:ins w:id="492" w:author="Stefan Thanheiser" w:date="2019-02-22T01:22:00Z"/>
                <w:rFonts w:asciiTheme="minorHAnsi" w:eastAsia="Calibri" w:hAnsiTheme="minorHAnsi" w:cs="Calibri"/>
                <w:sz w:val="24"/>
                <w:szCs w:val="24"/>
                <w:lang w:val="en-GB"/>
              </w:rPr>
            </w:pPr>
          </w:p>
          <w:p w14:paraId="33642B68" w14:textId="77777777" w:rsidR="00980E96" w:rsidRPr="008123CC" w:rsidRDefault="00980E96" w:rsidP="003731A2">
            <w:pPr>
              <w:widowControl w:val="0"/>
              <w:pBdr>
                <w:top w:val="nil"/>
                <w:left w:val="nil"/>
                <w:bottom w:val="nil"/>
                <w:right w:val="nil"/>
                <w:between w:val="nil"/>
              </w:pBdr>
              <w:spacing w:line="240" w:lineRule="auto"/>
              <w:rPr>
                <w:ins w:id="493" w:author="Stefan Thanheiser" w:date="2019-02-22T01:01:00Z"/>
                <w:rFonts w:asciiTheme="minorHAnsi" w:eastAsia="Calibri" w:hAnsiTheme="minorHAnsi" w:cs="Calibri"/>
                <w:sz w:val="24"/>
                <w:szCs w:val="24"/>
                <w:lang w:val="en-GB"/>
              </w:rPr>
            </w:pPr>
          </w:p>
          <w:p w14:paraId="7B169BA2" w14:textId="77777777" w:rsidR="00980E96" w:rsidRPr="008123CC" w:rsidRDefault="00980E96" w:rsidP="003731A2">
            <w:pPr>
              <w:widowControl w:val="0"/>
              <w:pBdr>
                <w:top w:val="nil"/>
                <w:left w:val="nil"/>
                <w:bottom w:val="nil"/>
                <w:right w:val="nil"/>
                <w:between w:val="nil"/>
              </w:pBdr>
              <w:spacing w:line="240" w:lineRule="auto"/>
              <w:rPr>
                <w:ins w:id="494" w:author="Stefan Thanheiser" w:date="2019-02-22T01:01:00Z"/>
                <w:rFonts w:asciiTheme="minorHAnsi" w:eastAsia="Calibri" w:hAnsiTheme="minorHAnsi" w:cs="Calibri"/>
                <w:sz w:val="24"/>
                <w:szCs w:val="24"/>
                <w:lang w:val="en-GB"/>
              </w:rPr>
            </w:pPr>
            <w:ins w:id="495" w:author="Stefan Thanheiser" w:date="2019-02-22T01:01:00Z">
              <w:r w:rsidRPr="008123CC">
                <w:rPr>
                  <w:rFonts w:asciiTheme="minorHAnsi" w:eastAsia="Calibri" w:hAnsiTheme="minorHAnsi" w:cs="Calibri"/>
                  <w:sz w:val="24"/>
                  <w:szCs w:val="24"/>
                  <w:lang w:val="en-GB"/>
                </w:rPr>
                <w:t>Verification Material(s):</w:t>
              </w:r>
            </w:ins>
          </w:p>
          <w:p w14:paraId="210B7EC3" w14:textId="10132C31" w:rsidR="00980E96" w:rsidRPr="008123CC" w:rsidRDefault="00980E96" w:rsidP="003731A2">
            <w:pPr>
              <w:widowControl w:val="0"/>
              <w:pBdr>
                <w:top w:val="nil"/>
                <w:left w:val="nil"/>
                <w:bottom w:val="nil"/>
                <w:right w:val="nil"/>
                <w:between w:val="nil"/>
              </w:pBdr>
              <w:spacing w:line="240" w:lineRule="auto"/>
              <w:rPr>
                <w:ins w:id="496" w:author="Stefan Thanheiser" w:date="2019-02-22T01:02:00Z"/>
                <w:rFonts w:asciiTheme="minorHAnsi" w:eastAsia="Calibri" w:hAnsiTheme="minorHAnsi" w:cs="Calibri"/>
                <w:sz w:val="24"/>
                <w:szCs w:val="24"/>
                <w:lang w:val="en-GB"/>
              </w:rPr>
            </w:pPr>
            <w:ins w:id="497" w:author="Stefan Thanheiser" w:date="2019-02-22T01:01:00Z">
              <w:r w:rsidRPr="008123CC">
                <w:rPr>
                  <w:rFonts w:asciiTheme="minorHAnsi" w:eastAsia="Calibri" w:hAnsiTheme="minorHAnsi" w:cs="Calibri"/>
                  <w:sz w:val="24"/>
                  <w:szCs w:val="24"/>
                  <w:lang w:val="en-GB"/>
                </w:rPr>
                <w:t>6.1.1 A document affirming the program meets all the</w:t>
              </w:r>
            </w:ins>
            <w:ins w:id="498" w:author="Stefan Thanheiser" w:date="2019-02-22T01:03:00Z">
              <w:r w:rsidRPr="008123CC">
                <w:rPr>
                  <w:rFonts w:asciiTheme="minorHAnsi" w:eastAsia="Calibri" w:hAnsiTheme="minorHAnsi" w:cs="Calibri"/>
                  <w:sz w:val="24"/>
                  <w:szCs w:val="24"/>
                  <w:lang w:val="en-GB"/>
                </w:rPr>
                <w:t xml:space="preserve"> </w:t>
              </w:r>
            </w:ins>
            <w:ins w:id="499" w:author="Stefan Thanheiser" w:date="2019-02-22T01:01:00Z">
              <w:r w:rsidRPr="008123CC">
                <w:rPr>
                  <w:rFonts w:asciiTheme="minorHAnsi" w:eastAsia="Calibri" w:hAnsiTheme="minorHAnsi" w:cs="Calibri"/>
                  <w:sz w:val="24"/>
                  <w:szCs w:val="24"/>
                  <w:lang w:val="en-GB"/>
                </w:rPr>
                <w:t xml:space="preserve">requirements of this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Specification</w:t>
              </w:r>
            </w:ins>
            <w:ins w:id="500" w:author="Stefan Thanheiser" w:date="2019-02-22T01:02:00Z">
              <w:r w:rsidRPr="008123CC">
                <w:rPr>
                  <w:rFonts w:asciiTheme="minorHAnsi" w:eastAsia="Calibri" w:hAnsiTheme="minorHAnsi" w:cs="Calibri"/>
                  <w:sz w:val="24"/>
                  <w:szCs w:val="24"/>
                  <w:lang w:val="en-GB"/>
                </w:rPr>
                <w:t xml:space="preserve"> </w:t>
              </w:r>
            </w:ins>
            <w:ins w:id="501" w:author="Stefan Thanheiser" w:date="2019-02-22T01:01:00Z">
              <w:r w:rsidRPr="008123CC">
                <w:rPr>
                  <w:rFonts w:asciiTheme="minorHAnsi" w:eastAsia="Calibri" w:hAnsiTheme="minorHAnsi" w:cs="Calibri"/>
                  <w:sz w:val="24"/>
                  <w:szCs w:val="24"/>
                  <w:lang w:val="en-GB"/>
                </w:rPr>
                <w:t>version 2.0.</w:t>
              </w:r>
            </w:ins>
          </w:p>
          <w:p w14:paraId="0A0B5FA1" w14:textId="18608AE2" w:rsidR="00980E96" w:rsidRPr="008123CC" w:rsidRDefault="00980E96" w:rsidP="003731A2">
            <w:pPr>
              <w:widowControl w:val="0"/>
              <w:pBdr>
                <w:top w:val="nil"/>
                <w:left w:val="nil"/>
                <w:bottom w:val="nil"/>
                <w:right w:val="nil"/>
                <w:between w:val="nil"/>
              </w:pBdr>
              <w:spacing w:line="240" w:lineRule="auto"/>
              <w:rPr>
                <w:ins w:id="502" w:author="Stefan Thanheiser" w:date="2019-02-22T01:23:00Z"/>
                <w:rFonts w:asciiTheme="minorHAnsi" w:eastAsia="Calibri" w:hAnsiTheme="minorHAnsi" w:cs="Calibri"/>
                <w:sz w:val="24"/>
                <w:szCs w:val="24"/>
                <w:lang w:val="en-GB"/>
              </w:rPr>
            </w:pPr>
          </w:p>
          <w:p w14:paraId="4ABCC52F" w14:textId="031457B2" w:rsidR="00980E96" w:rsidRPr="008123CC" w:rsidRDefault="00980E96" w:rsidP="003731A2">
            <w:pPr>
              <w:widowControl w:val="0"/>
              <w:pBdr>
                <w:top w:val="nil"/>
                <w:left w:val="nil"/>
                <w:bottom w:val="nil"/>
                <w:right w:val="nil"/>
                <w:between w:val="nil"/>
              </w:pBdr>
              <w:spacing w:line="240" w:lineRule="auto"/>
              <w:rPr>
                <w:ins w:id="503" w:author="Stefan Thanheiser" w:date="2019-02-22T01:23:00Z"/>
                <w:rFonts w:asciiTheme="minorHAnsi" w:eastAsia="Calibri" w:hAnsiTheme="minorHAnsi" w:cs="Calibri"/>
                <w:sz w:val="24"/>
                <w:szCs w:val="24"/>
                <w:lang w:val="en-GB"/>
              </w:rPr>
            </w:pPr>
          </w:p>
          <w:p w14:paraId="3E74ED6E" w14:textId="305F1493" w:rsidR="00980E96" w:rsidRDefault="00980E96" w:rsidP="003731A2">
            <w:pPr>
              <w:widowControl w:val="0"/>
              <w:pBdr>
                <w:top w:val="nil"/>
                <w:left w:val="nil"/>
                <w:bottom w:val="nil"/>
                <w:right w:val="nil"/>
                <w:between w:val="nil"/>
              </w:pBdr>
              <w:spacing w:line="240" w:lineRule="auto"/>
              <w:rPr>
                <w:ins w:id="504" w:author="Stefan Thanheiser" w:date="2019-02-22T01:39:00Z"/>
                <w:rFonts w:asciiTheme="minorHAnsi" w:eastAsia="Calibri" w:hAnsiTheme="minorHAnsi" w:cs="Calibri"/>
                <w:sz w:val="24"/>
                <w:szCs w:val="24"/>
                <w:lang w:val="en-GB"/>
              </w:rPr>
            </w:pPr>
          </w:p>
          <w:p w14:paraId="4AA51E33" w14:textId="77777777" w:rsidR="00980E96" w:rsidRPr="008123CC" w:rsidRDefault="00980E96" w:rsidP="003731A2">
            <w:pPr>
              <w:widowControl w:val="0"/>
              <w:pBdr>
                <w:top w:val="nil"/>
                <w:left w:val="nil"/>
                <w:bottom w:val="nil"/>
                <w:right w:val="nil"/>
                <w:between w:val="nil"/>
              </w:pBdr>
              <w:spacing w:line="240" w:lineRule="auto"/>
              <w:rPr>
                <w:ins w:id="505" w:author="Stefan Thanheiser" w:date="2019-02-22T01:02:00Z"/>
                <w:rFonts w:asciiTheme="minorHAnsi" w:eastAsia="Calibri" w:hAnsiTheme="minorHAnsi" w:cs="Calibri"/>
                <w:sz w:val="24"/>
                <w:szCs w:val="24"/>
                <w:lang w:val="en-GB"/>
              </w:rPr>
            </w:pPr>
          </w:p>
          <w:p w14:paraId="7A519EB8" w14:textId="77777777" w:rsidR="00980E96" w:rsidRPr="008123CC" w:rsidRDefault="00980E96" w:rsidP="003731A2">
            <w:pPr>
              <w:widowControl w:val="0"/>
              <w:pBdr>
                <w:top w:val="nil"/>
                <w:left w:val="nil"/>
                <w:bottom w:val="nil"/>
                <w:right w:val="nil"/>
                <w:between w:val="nil"/>
              </w:pBdr>
              <w:spacing w:line="240" w:lineRule="auto"/>
              <w:rPr>
                <w:ins w:id="506" w:author="Stefan Thanheiser" w:date="2019-02-22T01:02:00Z"/>
                <w:rFonts w:asciiTheme="minorHAnsi" w:eastAsia="Calibri" w:hAnsiTheme="minorHAnsi" w:cs="Calibri"/>
                <w:sz w:val="24"/>
                <w:szCs w:val="24"/>
                <w:lang w:val="en-GB"/>
              </w:rPr>
            </w:pPr>
            <w:ins w:id="507" w:author="Stefan Thanheiser" w:date="2019-02-22T01:01:00Z">
              <w:r w:rsidRPr="008123CC">
                <w:rPr>
                  <w:rFonts w:asciiTheme="minorHAnsi" w:eastAsia="Calibri" w:hAnsiTheme="minorHAnsi" w:cs="Calibri"/>
                  <w:sz w:val="24"/>
                  <w:szCs w:val="24"/>
                  <w:lang w:val="en-GB"/>
                </w:rPr>
                <w:t>Rationale:</w:t>
              </w:r>
            </w:ins>
          </w:p>
          <w:p w14:paraId="18F15D23" w14:textId="2D926C24" w:rsidR="00980E96" w:rsidRPr="008123CC" w:rsidRDefault="00980E96" w:rsidP="003731A2">
            <w:pPr>
              <w:widowControl w:val="0"/>
              <w:pBdr>
                <w:top w:val="nil"/>
                <w:left w:val="nil"/>
                <w:bottom w:val="nil"/>
                <w:right w:val="nil"/>
                <w:between w:val="nil"/>
              </w:pBdr>
              <w:spacing w:line="240" w:lineRule="auto"/>
              <w:rPr>
                <w:ins w:id="508" w:author="Stefan Thanheiser" w:date="2019-02-22T01:02:00Z"/>
                <w:rFonts w:asciiTheme="minorHAnsi" w:eastAsia="Calibri" w:hAnsiTheme="minorHAnsi" w:cs="Calibri"/>
                <w:sz w:val="24"/>
                <w:szCs w:val="24"/>
                <w:lang w:val="en-GB"/>
              </w:rPr>
            </w:pPr>
            <w:ins w:id="509" w:author="Stefan Thanheiser" w:date="2019-02-22T01:01:00Z">
              <w:r w:rsidRPr="008123CC">
                <w:rPr>
                  <w:rFonts w:asciiTheme="minorHAnsi" w:eastAsia="Calibri" w:hAnsiTheme="minorHAnsi" w:cs="Calibri"/>
                  <w:sz w:val="24"/>
                  <w:szCs w:val="24"/>
                  <w:lang w:val="en-GB"/>
                </w:rPr>
                <w:t>To ensure that if an organization declares that it has a</w:t>
              </w:r>
            </w:ins>
            <w:ins w:id="510" w:author="Stefan Thanheiser" w:date="2019-02-22T01:02:00Z">
              <w:r w:rsidRPr="008123CC">
                <w:rPr>
                  <w:rFonts w:asciiTheme="minorHAnsi" w:eastAsia="Calibri" w:hAnsiTheme="minorHAnsi" w:cs="Calibri"/>
                  <w:sz w:val="24"/>
                  <w:szCs w:val="24"/>
                  <w:lang w:val="en-GB"/>
                </w:rPr>
                <w:t xml:space="preserve"> </w:t>
              </w:r>
            </w:ins>
            <w:ins w:id="511" w:author="Stefan Thanheiser" w:date="2019-02-22T01:01:00Z">
              <w:r w:rsidRPr="008123CC">
                <w:rPr>
                  <w:rFonts w:asciiTheme="minorHAnsi" w:eastAsia="Calibri" w:hAnsiTheme="minorHAnsi" w:cs="Calibri"/>
                  <w:sz w:val="24"/>
                  <w:szCs w:val="24"/>
                  <w:lang w:val="en-GB"/>
                </w:rPr>
                <w:t>program that is</w:t>
              </w:r>
            </w:ins>
            <w:ins w:id="512" w:author="Stefan Thanheiser" w:date="2019-02-22T01:02:00Z">
              <w:r w:rsidRPr="008123CC">
                <w:rPr>
                  <w:rFonts w:asciiTheme="minorHAnsi" w:eastAsia="Calibri" w:hAnsiTheme="minorHAnsi" w:cs="Calibri"/>
                  <w:sz w:val="24"/>
                  <w:szCs w:val="24"/>
                  <w:lang w:val="en-GB"/>
                </w:rPr>
                <w:t xml:space="preserve"> </w:t>
              </w:r>
            </w:ins>
            <w:proofErr w:type="spellStart"/>
            <w:ins w:id="513" w:author="Stefan Thanheiser" w:date="2019-02-22T01:01:00Z">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Conforming,</w:t>
              </w:r>
            </w:ins>
            <w:ins w:id="514" w:author="Stefan Thanheiser" w:date="2019-02-22T01:02:00Z">
              <w:r w:rsidRPr="008123CC">
                <w:rPr>
                  <w:rFonts w:asciiTheme="minorHAnsi" w:eastAsia="Calibri" w:hAnsiTheme="minorHAnsi" w:cs="Calibri"/>
                  <w:sz w:val="24"/>
                  <w:szCs w:val="24"/>
                  <w:lang w:val="en-GB"/>
                </w:rPr>
                <w:t xml:space="preserve"> </w:t>
              </w:r>
            </w:ins>
            <w:ins w:id="515" w:author="Stefan Thanheiser" w:date="2019-02-22T01:01:00Z">
              <w:r w:rsidRPr="008123CC">
                <w:rPr>
                  <w:rFonts w:asciiTheme="minorHAnsi" w:eastAsia="Calibri" w:hAnsiTheme="minorHAnsi" w:cs="Calibri"/>
                  <w:sz w:val="24"/>
                  <w:szCs w:val="24"/>
                  <w:lang w:val="en-GB"/>
                </w:rPr>
                <w:t>that</w:t>
              </w:r>
            </w:ins>
            <w:ins w:id="516" w:author="Stefan Thanheiser" w:date="2019-02-22T01:02:00Z">
              <w:r w:rsidRPr="008123CC">
                <w:rPr>
                  <w:rFonts w:asciiTheme="minorHAnsi" w:eastAsia="Calibri" w:hAnsiTheme="minorHAnsi" w:cs="Calibri"/>
                  <w:sz w:val="24"/>
                  <w:szCs w:val="24"/>
                  <w:lang w:val="en-GB"/>
                </w:rPr>
                <w:t xml:space="preserve"> </w:t>
              </w:r>
            </w:ins>
            <w:ins w:id="517" w:author="Stefan Thanheiser" w:date="2019-02-22T01:01:00Z">
              <w:r w:rsidRPr="008123CC">
                <w:rPr>
                  <w:rFonts w:asciiTheme="minorHAnsi" w:eastAsia="Calibri" w:hAnsiTheme="minorHAnsi" w:cs="Calibri"/>
                  <w:sz w:val="24"/>
                  <w:szCs w:val="24"/>
                  <w:lang w:val="en-GB"/>
                </w:rPr>
                <w:t>such</w:t>
              </w:r>
            </w:ins>
            <w:ins w:id="518" w:author="Stefan Thanheiser" w:date="2019-02-22T01:03:00Z">
              <w:r w:rsidRPr="008123CC">
                <w:rPr>
                  <w:rFonts w:asciiTheme="minorHAnsi" w:eastAsia="Calibri" w:hAnsiTheme="minorHAnsi" w:cs="Calibri"/>
                  <w:sz w:val="24"/>
                  <w:szCs w:val="24"/>
                  <w:lang w:val="en-GB"/>
                </w:rPr>
                <w:t xml:space="preserve"> </w:t>
              </w:r>
            </w:ins>
            <w:ins w:id="519" w:author="Stefan Thanheiser" w:date="2019-02-22T01:01:00Z">
              <w:r w:rsidRPr="008123CC">
                <w:rPr>
                  <w:rFonts w:asciiTheme="minorHAnsi" w:eastAsia="Calibri" w:hAnsiTheme="minorHAnsi" w:cs="Calibri"/>
                  <w:sz w:val="24"/>
                  <w:szCs w:val="24"/>
                  <w:lang w:val="en-GB"/>
                </w:rPr>
                <w:t>program</w:t>
              </w:r>
            </w:ins>
            <w:ins w:id="520" w:author="Stefan Thanheiser" w:date="2019-02-22T01:03:00Z">
              <w:r w:rsidRPr="008123CC">
                <w:rPr>
                  <w:rFonts w:asciiTheme="minorHAnsi" w:eastAsia="Calibri" w:hAnsiTheme="minorHAnsi" w:cs="Calibri"/>
                  <w:sz w:val="24"/>
                  <w:szCs w:val="24"/>
                  <w:lang w:val="en-GB"/>
                </w:rPr>
                <w:t xml:space="preserve"> </w:t>
              </w:r>
            </w:ins>
            <w:ins w:id="521" w:author="Stefan Thanheiser" w:date="2019-02-22T01:01:00Z">
              <w:r w:rsidRPr="008123CC">
                <w:rPr>
                  <w:rFonts w:asciiTheme="minorHAnsi" w:eastAsia="Calibri" w:hAnsiTheme="minorHAnsi" w:cs="Calibri"/>
                  <w:sz w:val="24"/>
                  <w:szCs w:val="24"/>
                  <w:lang w:val="en-GB"/>
                </w:rPr>
                <w:t>has</w:t>
              </w:r>
            </w:ins>
            <w:ins w:id="522" w:author="Stefan Thanheiser" w:date="2019-02-22T01:03:00Z">
              <w:r w:rsidRPr="008123CC">
                <w:rPr>
                  <w:rFonts w:asciiTheme="minorHAnsi" w:eastAsia="Calibri" w:hAnsiTheme="minorHAnsi" w:cs="Calibri"/>
                  <w:sz w:val="24"/>
                  <w:szCs w:val="24"/>
                  <w:lang w:val="en-GB"/>
                </w:rPr>
                <w:t xml:space="preserve"> </w:t>
              </w:r>
            </w:ins>
            <w:ins w:id="523" w:author="Stefan Thanheiser" w:date="2019-02-22T01:01:00Z">
              <w:r w:rsidRPr="008123CC">
                <w:rPr>
                  <w:rFonts w:asciiTheme="minorHAnsi" w:eastAsia="Calibri" w:hAnsiTheme="minorHAnsi" w:cs="Calibri"/>
                  <w:sz w:val="24"/>
                  <w:szCs w:val="24"/>
                  <w:lang w:val="en-GB"/>
                </w:rPr>
                <w:t>met</w:t>
              </w:r>
            </w:ins>
            <w:ins w:id="524" w:author="Stefan Thanheiser" w:date="2019-02-22T01:02:00Z">
              <w:r w:rsidRPr="008123CC">
                <w:rPr>
                  <w:rFonts w:asciiTheme="minorHAnsi" w:eastAsia="Calibri" w:hAnsiTheme="minorHAnsi" w:cs="Calibri"/>
                  <w:sz w:val="24"/>
                  <w:szCs w:val="24"/>
                  <w:lang w:val="en-GB"/>
                </w:rPr>
                <w:t xml:space="preserve"> </w:t>
              </w:r>
            </w:ins>
            <w:ins w:id="525" w:author="Stefan Thanheiser" w:date="2019-02-22T01:01:00Z">
              <w:r w:rsidRPr="008123CC">
                <w:rPr>
                  <w:rFonts w:asciiTheme="minorHAnsi" w:eastAsia="Calibri" w:hAnsiTheme="minorHAnsi" w:cs="Calibri"/>
                  <w:sz w:val="24"/>
                  <w:szCs w:val="24"/>
                  <w:lang w:val="en-GB"/>
                </w:rPr>
                <w:t>all</w:t>
              </w:r>
            </w:ins>
            <w:ins w:id="526" w:author="Stefan Thanheiser" w:date="2019-02-22T01:02:00Z">
              <w:r w:rsidRPr="008123CC">
                <w:rPr>
                  <w:rFonts w:asciiTheme="minorHAnsi" w:eastAsia="Calibri" w:hAnsiTheme="minorHAnsi" w:cs="Calibri"/>
                  <w:sz w:val="24"/>
                  <w:szCs w:val="24"/>
                  <w:lang w:val="en-GB"/>
                </w:rPr>
                <w:t xml:space="preserve"> </w:t>
              </w:r>
            </w:ins>
            <w:ins w:id="527" w:author="Stefan Thanheiser" w:date="2019-02-22T01:01:00Z">
              <w:r w:rsidRPr="008123CC">
                <w:rPr>
                  <w:rFonts w:asciiTheme="minorHAnsi" w:eastAsia="Calibri" w:hAnsiTheme="minorHAnsi" w:cs="Calibri"/>
                  <w:sz w:val="24"/>
                  <w:szCs w:val="24"/>
                  <w:lang w:val="en-GB"/>
                </w:rPr>
                <w:t>the</w:t>
              </w:r>
            </w:ins>
            <w:ins w:id="528" w:author="Stefan Thanheiser" w:date="2019-02-22T01:03:00Z">
              <w:r w:rsidRPr="008123CC">
                <w:rPr>
                  <w:rFonts w:asciiTheme="minorHAnsi" w:eastAsia="Calibri" w:hAnsiTheme="minorHAnsi" w:cs="Calibri"/>
                  <w:sz w:val="24"/>
                  <w:szCs w:val="24"/>
                  <w:lang w:val="en-GB"/>
                </w:rPr>
                <w:t xml:space="preserve"> </w:t>
              </w:r>
            </w:ins>
            <w:ins w:id="529" w:author="Stefan Thanheiser" w:date="2019-02-22T01:01:00Z">
              <w:r w:rsidRPr="008123CC">
                <w:rPr>
                  <w:rFonts w:asciiTheme="minorHAnsi" w:eastAsia="Calibri" w:hAnsiTheme="minorHAnsi" w:cs="Calibri"/>
                  <w:sz w:val="24"/>
                  <w:szCs w:val="24"/>
                  <w:lang w:val="en-GB"/>
                </w:rPr>
                <w:t>requirements</w:t>
              </w:r>
            </w:ins>
            <w:ins w:id="530" w:author="Stefan Thanheiser" w:date="2019-02-22T01:03:00Z">
              <w:r w:rsidRPr="008123CC">
                <w:rPr>
                  <w:rFonts w:asciiTheme="minorHAnsi" w:eastAsia="Calibri" w:hAnsiTheme="minorHAnsi" w:cs="Calibri"/>
                  <w:sz w:val="24"/>
                  <w:szCs w:val="24"/>
                  <w:lang w:val="en-GB"/>
                </w:rPr>
                <w:t xml:space="preserve"> </w:t>
              </w:r>
            </w:ins>
            <w:ins w:id="531" w:author="Stefan Thanheiser" w:date="2019-02-22T01:01:00Z">
              <w:r w:rsidRPr="008123CC">
                <w:rPr>
                  <w:rFonts w:asciiTheme="minorHAnsi" w:eastAsia="Calibri" w:hAnsiTheme="minorHAnsi" w:cs="Calibri"/>
                  <w:sz w:val="24"/>
                  <w:szCs w:val="24"/>
                  <w:lang w:val="en-GB"/>
                </w:rPr>
                <w:t>of</w:t>
              </w:r>
            </w:ins>
            <w:ins w:id="532" w:author="Stefan Thanheiser" w:date="2019-02-22T01:03:00Z">
              <w:r w:rsidRPr="008123CC">
                <w:rPr>
                  <w:rFonts w:asciiTheme="minorHAnsi" w:eastAsia="Calibri" w:hAnsiTheme="minorHAnsi" w:cs="Calibri"/>
                  <w:sz w:val="24"/>
                  <w:szCs w:val="24"/>
                  <w:lang w:val="en-GB"/>
                </w:rPr>
                <w:t xml:space="preserve"> </w:t>
              </w:r>
            </w:ins>
            <w:ins w:id="533" w:author="Stefan Thanheiser" w:date="2019-02-22T01:01:00Z">
              <w:r w:rsidRPr="008123CC">
                <w:rPr>
                  <w:rFonts w:asciiTheme="minorHAnsi" w:eastAsia="Calibri" w:hAnsiTheme="minorHAnsi" w:cs="Calibri"/>
                  <w:sz w:val="24"/>
                  <w:szCs w:val="24"/>
                  <w:lang w:val="en-GB"/>
                </w:rPr>
                <w:t>this specification. The mere</w:t>
              </w:r>
            </w:ins>
            <w:ins w:id="534" w:author="Stefan Thanheiser" w:date="2019-02-22T01:03:00Z">
              <w:r w:rsidRPr="008123CC">
                <w:rPr>
                  <w:rFonts w:asciiTheme="minorHAnsi" w:eastAsia="Calibri" w:hAnsiTheme="minorHAnsi" w:cs="Calibri"/>
                  <w:sz w:val="24"/>
                  <w:szCs w:val="24"/>
                  <w:lang w:val="en-GB"/>
                </w:rPr>
                <w:t xml:space="preserve"> </w:t>
              </w:r>
            </w:ins>
            <w:ins w:id="535" w:author="Stefan Thanheiser" w:date="2019-02-22T01:01:00Z">
              <w:r w:rsidRPr="008123CC">
                <w:rPr>
                  <w:rFonts w:asciiTheme="minorHAnsi" w:eastAsia="Calibri" w:hAnsiTheme="minorHAnsi" w:cs="Calibri"/>
                  <w:sz w:val="24"/>
                  <w:szCs w:val="24"/>
                  <w:lang w:val="en-GB"/>
                </w:rPr>
                <w:t>meeting</w:t>
              </w:r>
            </w:ins>
            <w:ins w:id="536" w:author="Stefan Thanheiser" w:date="2019-02-22T01:03:00Z">
              <w:r w:rsidRPr="008123CC">
                <w:rPr>
                  <w:rFonts w:asciiTheme="minorHAnsi" w:eastAsia="Calibri" w:hAnsiTheme="minorHAnsi" w:cs="Calibri"/>
                  <w:sz w:val="24"/>
                  <w:szCs w:val="24"/>
                  <w:lang w:val="en-GB"/>
                </w:rPr>
                <w:t xml:space="preserve"> </w:t>
              </w:r>
            </w:ins>
            <w:ins w:id="537" w:author="Stefan Thanheiser" w:date="2019-02-22T01:01:00Z">
              <w:r w:rsidRPr="008123CC">
                <w:rPr>
                  <w:rFonts w:asciiTheme="minorHAnsi" w:eastAsia="Calibri" w:hAnsiTheme="minorHAnsi" w:cs="Calibri"/>
                  <w:sz w:val="24"/>
                  <w:szCs w:val="24"/>
                  <w:lang w:val="en-GB"/>
                </w:rPr>
                <w:t>of</w:t>
              </w:r>
            </w:ins>
            <w:ins w:id="538" w:author="Stefan Thanheiser" w:date="2019-02-22T01:02:00Z">
              <w:r w:rsidRPr="008123CC">
                <w:rPr>
                  <w:rFonts w:asciiTheme="minorHAnsi" w:eastAsia="Calibri" w:hAnsiTheme="minorHAnsi" w:cs="Calibri"/>
                  <w:sz w:val="24"/>
                  <w:szCs w:val="24"/>
                  <w:lang w:val="en-GB"/>
                </w:rPr>
                <w:t xml:space="preserve"> </w:t>
              </w:r>
            </w:ins>
            <w:ins w:id="539" w:author="Stefan Thanheiser" w:date="2019-02-22T01:01:00Z">
              <w:r w:rsidRPr="008123CC">
                <w:rPr>
                  <w:rFonts w:asciiTheme="minorHAnsi" w:eastAsia="Calibri" w:hAnsiTheme="minorHAnsi" w:cs="Calibri"/>
                  <w:sz w:val="24"/>
                  <w:szCs w:val="24"/>
                  <w:lang w:val="en-GB"/>
                </w:rPr>
                <w:t>a</w:t>
              </w:r>
            </w:ins>
            <w:ins w:id="540" w:author="Stefan Thanheiser" w:date="2019-02-22T01:02:00Z">
              <w:r w:rsidRPr="008123CC">
                <w:rPr>
                  <w:rFonts w:asciiTheme="minorHAnsi" w:eastAsia="Calibri" w:hAnsiTheme="minorHAnsi" w:cs="Calibri"/>
                  <w:sz w:val="24"/>
                  <w:szCs w:val="24"/>
                  <w:lang w:val="en-GB"/>
                </w:rPr>
                <w:t xml:space="preserve"> </w:t>
              </w:r>
            </w:ins>
            <w:ins w:id="541" w:author="Stefan Thanheiser" w:date="2019-02-22T01:01:00Z">
              <w:r w:rsidRPr="008123CC">
                <w:rPr>
                  <w:rFonts w:asciiTheme="minorHAnsi" w:eastAsia="Calibri" w:hAnsiTheme="minorHAnsi" w:cs="Calibri"/>
                  <w:sz w:val="24"/>
                  <w:szCs w:val="24"/>
                  <w:lang w:val="en-GB"/>
                </w:rPr>
                <w:t>subset of these requirements</w:t>
              </w:r>
            </w:ins>
            <w:ins w:id="542" w:author="Stefan Thanheiser" w:date="2019-02-22T01:02:00Z">
              <w:r w:rsidRPr="008123CC">
                <w:rPr>
                  <w:rFonts w:asciiTheme="minorHAnsi" w:eastAsia="Calibri" w:hAnsiTheme="minorHAnsi" w:cs="Calibri"/>
                  <w:sz w:val="24"/>
                  <w:szCs w:val="24"/>
                  <w:lang w:val="en-GB"/>
                </w:rPr>
                <w:t xml:space="preserve"> </w:t>
              </w:r>
            </w:ins>
            <w:ins w:id="543" w:author="Stefan Thanheiser" w:date="2019-02-22T01:01:00Z">
              <w:r w:rsidRPr="008123CC">
                <w:rPr>
                  <w:rFonts w:asciiTheme="minorHAnsi" w:eastAsia="Calibri" w:hAnsiTheme="minorHAnsi" w:cs="Calibri"/>
                  <w:sz w:val="24"/>
                  <w:szCs w:val="24"/>
                  <w:lang w:val="en-GB"/>
                </w:rPr>
                <w:t>would</w:t>
              </w:r>
            </w:ins>
            <w:ins w:id="544" w:author="Stefan Thanheiser" w:date="2019-02-22T01:02:00Z">
              <w:r w:rsidRPr="008123CC">
                <w:rPr>
                  <w:rFonts w:asciiTheme="minorHAnsi" w:eastAsia="Calibri" w:hAnsiTheme="minorHAnsi" w:cs="Calibri"/>
                  <w:sz w:val="24"/>
                  <w:szCs w:val="24"/>
                  <w:lang w:val="en-GB"/>
                </w:rPr>
                <w:t xml:space="preserve"> </w:t>
              </w:r>
            </w:ins>
            <w:ins w:id="545" w:author="Stefan Thanheiser" w:date="2019-02-22T01:01:00Z">
              <w:r w:rsidRPr="008123CC">
                <w:rPr>
                  <w:rFonts w:asciiTheme="minorHAnsi" w:eastAsia="Calibri" w:hAnsiTheme="minorHAnsi" w:cs="Calibri"/>
                  <w:sz w:val="24"/>
                  <w:szCs w:val="24"/>
                  <w:lang w:val="en-GB"/>
                </w:rPr>
                <w:t xml:space="preserve">not </w:t>
              </w:r>
              <w:proofErr w:type="spellStart"/>
              <w:r w:rsidRPr="008123CC">
                <w:rPr>
                  <w:rFonts w:asciiTheme="minorHAnsi" w:eastAsia="Calibri" w:hAnsiTheme="minorHAnsi" w:cs="Calibri"/>
                  <w:sz w:val="24"/>
                  <w:szCs w:val="24"/>
                  <w:lang w:val="en-GB"/>
                </w:rPr>
                <w:t>beconsidered</w:t>
              </w:r>
            </w:ins>
            <w:proofErr w:type="spellEnd"/>
            <w:ins w:id="546" w:author="Stefan Thanheiser" w:date="2019-02-22T01:23:00Z">
              <w:r w:rsidRPr="008123CC">
                <w:rPr>
                  <w:rFonts w:asciiTheme="minorHAnsi" w:eastAsia="Calibri" w:hAnsiTheme="minorHAnsi" w:cs="Calibri"/>
                  <w:sz w:val="24"/>
                  <w:szCs w:val="24"/>
                  <w:lang w:val="en-GB"/>
                </w:rPr>
                <w:t xml:space="preserve"> </w:t>
              </w:r>
            </w:ins>
            <w:ins w:id="547" w:author="Stefan Thanheiser" w:date="2019-02-22T01:01:00Z">
              <w:r w:rsidRPr="008123CC">
                <w:rPr>
                  <w:rFonts w:asciiTheme="minorHAnsi" w:eastAsia="Calibri" w:hAnsiTheme="minorHAnsi" w:cs="Calibri"/>
                  <w:sz w:val="24"/>
                  <w:szCs w:val="24"/>
                  <w:lang w:val="en-GB"/>
                </w:rPr>
                <w:t>sufficient.</w:t>
              </w:r>
            </w:ins>
          </w:p>
          <w:p w14:paraId="211596C2" w14:textId="31EC0D84" w:rsidR="00980E96" w:rsidRPr="008123CC" w:rsidRDefault="00980E96" w:rsidP="003731A2">
            <w:pPr>
              <w:widowControl w:val="0"/>
              <w:pBdr>
                <w:top w:val="nil"/>
                <w:left w:val="nil"/>
                <w:bottom w:val="nil"/>
                <w:right w:val="nil"/>
                <w:between w:val="nil"/>
              </w:pBdr>
              <w:spacing w:line="240" w:lineRule="auto"/>
              <w:rPr>
                <w:ins w:id="548" w:author="Stefan Thanheiser" w:date="2019-02-22T01:23:00Z"/>
                <w:rFonts w:asciiTheme="minorHAnsi" w:eastAsia="Calibri" w:hAnsiTheme="minorHAnsi" w:cs="Calibri"/>
                <w:sz w:val="24"/>
                <w:szCs w:val="24"/>
                <w:lang w:val="en-GB"/>
              </w:rPr>
            </w:pPr>
          </w:p>
          <w:p w14:paraId="47CF4ECE" w14:textId="720BFAA5" w:rsidR="00980E96" w:rsidRDefault="00980E96" w:rsidP="003731A2">
            <w:pPr>
              <w:widowControl w:val="0"/>
              <w:pBdr>
                <w:top w:val="nil"/>
                <w:left w:val="nil"/>
                <w:bottom w:val="nil"/>
                <w:right w:val="nil"/>
                <w:between w:val="nil"/>
              </w:pBdr>
              <w:spacing w:line="240" w:lineRule="auto"/>
              <w:rPr>
                <w:ins w:id="549" w:author="Stefan Thanheiser" w:date="2019-02-22T01:39:00Z"/>
                <w:rFonts w:asciiTheme="minorHAnsi" w:eastAsia="Calibri" w:hAnsiTheme="minorHAnsi" w:cs="Calibri"/>
                <w:sz w:val="24"/>
                <w:szCs w:val="24"/>
                <w:lang w:val="en-GB"/>
              </w:rPr>
            </w:pPr>
          </w:p>
          <w:p w14:paraId="509B7F1B" w14:textId="77777777" w:rsidR="00980E96" w:rsidRPr="008123CC" w:rsidRDefault="00980E96" w:rsidP="003731A2">
            <w:pPr>
              <w:widowControl w:val="0"/>
              <w:pBdr>
                <w:top w:val="nil"/>
                <w:left w:val="nil"/>
                <w:bottom w:val="nil"/>
                <w:right w:val="nil"/>
                <w:between w:val="nil"/>
              </w:pBdr>
              <w:spacing w:line="240" w:lineRule="auto"/>
              <w:rPr>
                <w:ins w:id="550" w:author="Stefan Thanheiser" w:date="2019-02-22T01:02:00Z"/>
                <w:rFonts w:asciiTheme="minorHAnsi" w:eastAsia="Calibri" w:hAnsiTheme="minorHAnsi" w:cs="Calibri"/>
                <w:sz w:val="24"/>
                <w:szCs w:val="24"/>
                <w:lang w:val="en-GB"/>
              </w:rPr>
            </w:pPr>
          </w:p>
          <w:p w14:paraId="2F00AD60" w14:textId="749FF37B" w:rsidR="00980E96" w:rsidRPr="008123CC" w:rsidRDefault="00980E96" w:rsidP="003731A2">
            <w:pPr>
              <w:widowControl w:val="0"/>
              <w:pBdr>
                <w:top w:val="nil"/>
                <w:left w:val="nil"/>
                <w:bottom w:val="nil"/>
                <w:right w:val="nil"/>
                <w:between w:val="nil"/>
              </w:pBdr>
              <w:spacing w:line="240" w:lineRule="auto"/>
              <w:rPr>
                <w:ins w:id="551" w:author="Stefan Thanheiser" w:date="2019-02-22T01:02:00Z"/>
                <w:rFonts w:asciiTheme="minorHAnsi" w:eastAsia="Calibri" w:hAnsiTheme="minorHAnsi" w:cs="Calibri"/>
                <w:sz w:val="24"/>
                <w:szCs w:val="24"/>
                <w:lang w:val="en-GB"/>
              </w:rPr>
            </w:pPr>
            <w:ins w:id="552" w:author="Stefan Thanheiser" w:date="2019-02-22T01:01:00Z">
              <w:r w:rsidRPr="008123CC">
                <w:rPr>
                  <w:rFonts w:asciiTheme="minorHAnsi" w:eastAsia="Calibri" w:hAnsiTheme="minorHAnsi" w:cs="Calibri"/>
                  <w:sz w:val="24"/>
                  <w:szCs w:val="24"/>
                  <w:lang w:val="en-GB"/>
                </w:rPr>
                <w:t>6.2</w:t>
              </w:r>
            </w:ins>
            <w:ins w:id="553" w:author="Stefan Thanheiser" w:date="2019-02-22T01:23:00Z">
              <w:r w:rsidRPr="008123CC">
                <w:rPr>
                  <w:rFonts w:asciiTheme="minorHAnsi" w:eastAsia="Calibri" w:hAnsiTheme="minorHAnsi" w:cs="Calibri"/>
                  <w:sz w:val="24"/>
                  <w:szCs w:val="24"/>
                  <w:lang w:val="en-GB"/>
                </w:rPr>
                <w:t xml:space="preserve"> </w:t>
              </w:r>
            </w:ins>
            <w:ins w:id="554" w:author="Stefan Thanheiser" w:date="2019-02-22T01:01:00Z">
              <w:r w:rsidRPr="008123CC">
                <w:rPr>
                  <w:rFonts w:asciiTheme="minorHAnsi" w:eastAsia="Calibri" w:hAnsiTheme="minorHAnsi" w:cs="Calibri"/>
                  <w:sz w:val="24"/>
                  <w:szCs w:val="24"/>
                  <w:lang w:val="en-GB"/>
                </w:rPr>
                <w:t>Conformance</w:t>
              </w:r>
            </w:ins>
            <w:ins w:id="555" w:author="Stefan Thanheiser" w:date="2019-02-22T01:03:00Z">
              <w:r w:rsidRPr="008123CC">
                <w:rPr>
                  <w:rFonts w:asciiTheme="minorHAnsi" w:eastAsia="Calibri" w:hAnsiTheme="minorHAnsi" w:cs="Calibri"/>
                  <w:sz w:val="24"/>
                  <w:szCs w:val="24"/>
                  <w:lang w:val="en-GB"/>
                </w:rPr>
                <w:t xml:space="preserve"> </w:t>
              </w:r>
            </w:ins>
            <w:ins w:id="556" w:author="Stefan Thanheiser" w:date="2019-02-22T01:01:00Z">
              <w:r w:rsidRPr="008123CC">
                <w:rPr>
                  <w:rFonts w:asciiTheme="minorHAnsi" w:eastAsia="Calibri" w:hAnsiTheme="minorHAnsi" w:cs="Calibri"/>
                  <w:sz w:val="24"/>
                  <w:szCs w:val="24"/>
                  <w:lang w:val="en-GB"/>
                </w:rPr>
                <w:t>with</w:t>
              </w:r>
            </w:ins>
            <w:ins w:id="557" w:author="Stefan Thanheiser" w:date="2019-02-22T01:03:00Z">
              <w:r w:rsidRPr="008123CC">
                <w:rPr>
                  <w:rFonts w:asciiTheme="minorHAnsi" w:eastAsia="Calibri" w:hAnsiTheme="minorHAnsi" w:cs="Calibri"/>
                  <w:sz w:val="24"/>
                  <w:szCs w:val="24"/>
                  <w:lang w:val="en-GB"/>
                </w:rPr>
                <w:t xml:space="preserve"> </w:t>
              </w:r>
            </w:ins>
            <w:ins w:id="558" w:author="Stefan Thanheiser" w:date="2019-02-22T01:01:00Z">
              <w:r w:rsidRPr="008123CC">
                <w:rPr>
                  <w:rFonts w:asciiTheme="minorHAnsi" w:eastAsia="Calibri" w:hAnsiTheme="minorHAnsi" w:cs="Calibri"/>
                  <w:sz w:val="24"/>
                  <w:szCs w:val="24"/>
                  <w:lang w:val="en-GB"/>
                </w:rPr>
                <w:t>this</w:t>
              </w:r>
            </w:ins>
            <w:ins w:id="559" w:author="Stefan Thanheiser" w:date="2019-02-22T01:03:00Z">
              <w:r w:rsidRPr="008123CC">
                <w:rPr>
                  <w:rFonts w:asciiTheme="minorHAnsi" w:eastAsia="Calibri" w:hAnsiTheme="minorHAnsi" w:cs="Calibri"/>
                  <w:sz w:val="24"/>
                  <w:szCs w:val="24"/>
                  <w:lang w:val="en-GB"/>
                </w:rPr>
                <w:t xml:space="preserve"> </w:t>
              </w:r>
            </w:ins>
            <w:ins w:id="560" w:author="Stefan Thanheiser" w:date="2019-02-22T01:01:00Z">
              <w:r w:rsidRPr="008123CC">
                <w:rPr>
                  <w:rFonts w:asciiTheme="minorHAnsi" w:eastAsia="Calibri" w:hAnsiTheme="minorHAnsi" w:cs="Calibri"/>
                  <w:sz w:val="24"/>
                  <w:szCs w:val="24"/>
                  <w:lang w:val="en-GB"/>
                </w:rPr>
                <w:t>version</w:t>
              </w:r>
            </w:ins>
            <w:ins w:id="561" w:author="Stefan Thanheiser" w:date="2019-02-22T01:03:00Z">
              <w:r w:rsidRPr="008123CC">
                <w:rPr>
                  <w:rFonts w:asciiTheme="minorHAnsi" w:eastAsia="Calibri" w:hAnsiTheme="minorHAnsi" w:cs="Calibri"/>
                  <w:sz w:val="24"/>
                  <w:szCs w:val="24"/>
                  <w:lang w:val="en-GB"/>
                </w:rPr>
                <w:t xml:space="preserve"> </w:t>
              </w:r>
            </w:ins>
            <w:ins w:id="562" w:author="Stefan Thanheiser" w:date="2019-02-22T01:01:00Z">
              <w:r w:rsidRPr="008123CC">
                <w:rPr>
                  <w:rFonts w:asciiTheme="minorHAnsi" w:eastAsia="Calibri" w:hAnsiTheme="minorHAnsi" w:cs="Calibri"/>
                  <w:sz w:val="24"/>
                  <w:szCs w:val="24"/>
                  <w:lang w:val="en-GB"/>
                </w:rPr>
                <w:t>of</w:t>
              </w:r>
            </w:ins>
            <w:ins w:id="563" w:author="Stefan Thanheiser" w:date="2019-02-22T01:03:00Z">
              <w:r w:rsidRPr="008123CC">
                <w:rPr>
                  <w:rFonts w:asciiTheme="minorHAnsi" w:eastAsia="Calibri" w:hAnsiTheme="minorHAnsi" w:cs="Calibri"/>
                  <w:sz w:val="24"/>
                  <w:szCs w:val="24"/>
                  <w:lang w:val="en-GB"/>
                </w:rPr>
                <w:t xml:space="preserve"> </w:t>
              </w:r>
            </w:ins>
            <w:ins w:id="564" w:author="Stefan Thanheiser" w:date="2019-02-22T01:01:00Z">
              <w:r w:rsidRPr="008123CC">
                <w:rPr>
                  <w:rFonts w:asciiTheme="minorHAnsi" w:eastAsia="Calibri" w:hAnsiTheme="minorHAnsi" w:cs="Calibri"/>
                  <w:sz w:val="24"/>
                  <w:szCs w:val="24"/>
                  <w:lang w:val="en-GB"/>
                </w:rPr>
                <w:t>the</w:t>
              </w:r>
            </w:ins>
            <w:ins w:id="565" w:author="Stefan Thanheiser" w:date="2019-02-22T01:03:00Z">
              <w:r w:rsidRPr="008123CC">
                <w:rPr>
                  <w:rFonts w:asciiTheme="minorHAnsi" w:eastAsia="Calibri" w:hAnsiTheme="minorHAnsi" w:cs="Calibri"/>
                  <w:sz w:val="24"/>
                  <w:szCs w:val="24"/>
                  <w:lang w:val="en-GB"/>
                </w:rPr>
                <w:t xml:space="preserve"> </w:t>
              </w:r>
            </w:ins>
            <w:ins w:id="566" w:author="Stefan Thanheiser" w:date="2019-02-22T01:01:00Z">
              <w:r w:rsidRPr="008123CC">
                <w:rPr>
                  <w:rFonts w:asciiTheme="minorHAnsi" w:eastAsia="Calibri" w:hAnsiTheme="minorHAnsi" w:cs="Calibri"/>
                  <w:sz w:val="24"/>
                  <w:szCs w:val="24"/>
                  <w:lang w:val="en-GB"/>
                </w:rPr>
                <w:t>specification</w:t>
              </w:r>
            </w:ins>
            <w:ins w:id="567" w:author="Stefan Thanheiser" w:date="2019-02-22T01:03:00Z">
              <w:r w:rsidRPr="008123CC">
                <w:rPr>
                  <w:rFonts w:asciiTheme="minorHAnsi" w:eastAsia="Calibri" w:hAnsiTheme="minorHAnsi" w:cs="Calibri"/>
                  <w:sz w:val="24"/>
                  <w:szCs w:val="24"/>
                  <w:lang w:val="en-GB"/>
                </w:rPr>
                <w:t xml:space="preserve"> </w:t>
              </w:r>
            </w:ins>
            <w:ins w:id="568" w:author="Stefan Thanheiser" w:date="2019-02-22T01:01:00Z">
              <w:r w:rsidRPr="008123CC">
                <w:rPr>
                  <w:rFonts w:asciiTheme="minorHAnsi" w:eastAsia="Calibri" w:hAnsiTheme="minorHAnsi" w:cs="Calibri"/>
                  <w:sz w:val="24"/>
                  <w:szCs w:val="24"/>
                  <w:lang w:val="en-GB"/>
                </w:rPr>
                <w:t>will</w:t>
              </w:r>
            </w:ins>
            <w:ins w:id="569" w:author="Stefan Thanheiser" w:date="2019-02-22T01:03:00Z">
              <w:r w:rsidRPr="008123CC">
                <w:rPr>
                  <w:rFonts w:asciiTheme="minorHAnsi" w:eastAsia="Calibri" w:hAnsiTheme="minorHAnsi" w:cs="Calibri"/>
                  <w:sz w:val="24"/>
                  <w:szCs w:val="24"/>
                  <w:lang w:val="en-GB"/>
                </w:rPr>
                <w:t xml:space="preserve"> </w:t>
              </w:r>
            </w:ins>
            <w:ins w:id="570" w:author="Stefan Thanheiser" w:date="2019-02-22T01:01:00Z">
              <w:r w:rsidRPr="008123CC">
                <w:rPr>
                  <w:rFonts w:asciiTheme="minorHAnsi" w:eastAsia="Calibri" w:hAnsiTheme="minorHAnsi" w:cs="Calibri"/>
                  <w:sz w:val="24"/>
                  <w:szCs w:val="24"/>
                  <w:lang w:val="en-GB"/>
                </w:rPr>
                <w:t>last</w:t>
              </w:r>
            </w:ins>
            <w:ins w:id="571" w:author="Stefan Thanheiser" w:date="2019-02-22T01:03:00Z">
              <w:r w:rsidRPr="008123CC">
                <w:rPr>
                  <w:rFonts w:asciiTheme="minorHAnsi" w:eastAsia="Calibri" w:hAnsiTheme="minorHAnsi" w:cs="Calibri"/>
                  <w:sz w:val="24"/>
                  <w:szCs w:val="24"/>
                  <w:lang w:val="en-GB"/>
                </w:rPr>
                <w:t xml:space="preserve"> </w:t>
              </w:r>
            </w:ins>
            <w:ins w:id="572" w:author="Stefan Thanheiser" w:date="2019-02-22T01:01:00Z">
              <w:r w:rsidRPr="008123CC">
                <w:rPr>
                  <w:rFonts w:asciiTheme="minorHAnsi" w:eastAsia="Calibri" w:hAnsiTheme="minorHAnsi" w:cs="Calibri"/>
                  <w:sz w:val="24"/>
                  <w:szCs w:val="24"/>
                  <w:lang w:val="en-GB"/>
                </w:rPr>
                <w:t>18months</w:t>
              </w:r>
            </w:ins>
            <w:ins w:id="573" w:author="Stefan Thanheiser" w:date="2019-02-22T01:03:00Z">
              <w:r w:rsidRPr="008123CC">
                <w:rPr>
                  <w:rFonts w:asciiTheme="minorHAnsi" w:eastAsia="Calibri" w:hAnsiTheme="minorHAnsi" w:cs="Calibri"/>
                  <w:sz w:val="24"/>
                  <w:szCs w:val="24"/>
                  <w:lang w:val="en-GB"/>
                </w:rPr>
                <w:t xml:space="preserve"> </w:t>
              </w:r>
            </w:ins>
            <w:ins w:id="574" w:author="Stefan Thanheiser" w:date="2019-02-22T01:01:00Z">
              <w:r w:rsidRPr="008123CC">
                <w:rPr>
                  <w:rFonts w:asciiTheme="minorHAnsi" w:eastAsia="Calibri" w:hAnsiTheme="minorHAnsi" w:cs="Calibri"/>
                  <w:sz w:val="24"/>
                  <w:szCs w:val="24"/>
                  <w:lang w:val="en-GB"/>
                </w:rPr>
                <w:t xml:space="preserve">from the </w:t>
              </w:r>
              <w:r w:rsidRPr="008123CC">
                <w:rPr>
                  <w:rFonts w:asciiTheme="minorHAnsi" w:eastAsia="Calibri" w:hAnsiTheme="minorHAnsi" w:cs="Calibri"/>
                  <w:sz w:val="24"/>
                  <w:szCs w:val="24"/>
                  <w:lang w:val="en-GB"/>
                </w:rPr>
                <w:lastRenderedPageBreak/>
                <w:t>date conformance validation</w:t>
              </w:r>
            </w:ins>
            <w:ins w:id="575" w:author="Stefan Thanheiser" w:date="2019-02-22T01:02:00Z">
              <w:r w:rsidRPr="008123CC">
                <w:rPr>
                  <w:rFonts w:asciiTheme="minorHAnsi" w:eastAsia="Calibri" w:hAnsiTheme="minorHAnsi" w:cs="Calibri"/>
                  <w:sz w:val="24"/>
                  <w:szCs w:val="24"/>
                  <w:lang w:val="en-GB"/>
                </w:rPr>
                <w:t xml:space="preserve"> </w:t>
              </w:r>
            </w:ins>
            <w:ins w:id="576" w:author="Stefan Thanheiser" w:date="2019-02-22T01:01:00Z">
              <w:r w:rsidRPr="008123CC">
                <w:rPr>
                  <w:rFonts w:asciiTheme="minorHAnsi" w:eastAsia="Calibri" w:hAnsiTheme="minorHAnsi" w:cs="Calibri"/>
                  <w:sz w:val="24"/>
                  <w:szCs w:val="24"/>
                  <w:lang w:val="en-GB"/>
                </w:rPr>
                <w:t>was obtained. The conformance validation registration</w:t>
              </w:r>
            </w:ins>
            <w:ins w:id="577" w:author="Stefan Thanheiser" w:date="2019-02-22T01:02:00Z">
              <w:r w:rsidRPr="008123CC">
                <w:rPr>
                  <w:rFonts w:asciiTheme="minorHAnsi" w:eastAsia="Calibri" w:hAnsiTheme="minorHAnsi" w:cs="Calibri"/>
                  <w:sz w:val="24"/>
                  <w:szCs w:val="24"/>
                  <w:lang w:val="en-GB"/>
                </w:rPr>
                <w:t xml:space="preserve"> </w:t>
              </w:r>
            </w:ins>
            <w:ins w:id="578" w:author="Stefan Thanheiser" w:date="2019-02-22T01:01:00Z">
              <w:r w:rsidRPr="008123CC">
                <w:rPr>
                  <w:rFonts w:asciiTheme="minorHAnsi" w:eastAsia="Calibri" w:hAnsiTheme="minorHAnsi" w:cs="Calibri"/>
                  <w:sz w:val="24"/>
                  <w:szCs w:val="24"/>
                  <w:lang w:val="en-GB"/>
                </w:rPr>
                <w:t>procedure</w:t>
              </w:r>
            </w:ins>
            <w:ins w:id="579" w:author="Stefan Thanheiser" w:date="2019-02-22T01:02:00Z">
              <w:r w:rsidRPr="008123CC">
                <w:rPr>
                  <w:rFonts w:asciiTheme="minorHAnsi" w:eastAsia="Calibri" w:hAnsiTheme="minorHAnsi" w:cs="Calibri"/>
                  <w:sz w:val="24"/>
                  <w:szCs w:val="24"/>
                  <w:lang w:val="en-GB"/>
                </w:rPr>
                <w:t xml:space="preserve"> </w:t>
              </w:r>
            </w:ins>
            <w:ins w:id="580" w:author="Stefan Thanheiser" w:date="2019-02-22T01:01:00Z">
              <w:r w:rsidRPr="008123CC">
                <w:rPr>
                  <w:rFonts w:asciiTheme="minorHAnsi" w:eastAsia="Calibri" w:hAnsiTheme="minorHAnsi" w:cs="Calibri"/>
                  <w:sz w:val="24"/>
                  <w:szCs w:val="24"/>
                  <w:lang w:val="en-GB"/>
                </w:rPr>
                <w:t xml:space="preserve">can be found on the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project’s website. </w:t>
              </w:r>
            </w:ins>
          </w:p>
          <w:p w14:paraId="552A3C83" w14:textId="5FF50052" w:rsidR="00980E96" w:rsidRDefault="00980E96" w:rsidP="003731A2">
            <w:pPr>
              <w:widowControl w:val="0"/>
              <w:pBdr>
                <w:top w:val="nil"/>
                <w:left w:val="nil"/>
                <w:bottom w:val="nil"/>
                <w:right w:val="nil"/>
                <w:between w:val="nil"/>
              </w:pBdr>
              <w:spacing w:line="240" w:lineRule="auto"/>
              <w:rPr>
                <w:ins w:id="581" w:author="Stefan Thanheiser" w:date="2019-02-22T01:25:00Z"/>
                <w:rFonts w:asciiTheme="minorHAnsi" w:eastAsia="Calibri" w:hAnsiTheme="minorHAnsi" w:cs="Calibri"/>
                <w:sz w:val="24"/>
                <w:szCs w:val="24"/>
                <w:lang w:val="en-GB"/>
              </w:rPr>
            </w:pPr>
          </w:p>
          <w:p w14:paraId="14CEC0CC" w14:textId="77777777" w:rsidR="00980E96" w:rsidRPr="008123CC" w:rsidRDefault="00980E96" w:rsidP="003731A2">
            <w:pPr>
              <w:widowControl w:val="0"/>
              <w:pBdr>
                <w:top w:val="nil"/>
                <w:left w:val="nil"/>
                <w:bottom w:val="nil"/>
                <w:right w:val="nil"/>
                <w:between w:val="nil"/>
              </w:pBdr>
              <w:spacing w:line="240" w:lineRule="auto"/>
              <w:rPr>
                <w:ins w:id="582" w:author="Stefan Thanheiser" w:date="2019-02-22T01:02:00Z"/>
                <w:rFonts w:asciiTheme="minorHAnsi" w:eastAsia="Calibri" w:hAnsiTheme="minorHAnsi" w:cs="Calibri"/>
                <w:sz w:val="24"/>
                <w:szCs w:val="24"/>
                <w:lang w:val="en-GB"/>
              </w:rPr>
            </w:pPr>
            <w:ins w:id="583" w:author="Stefan Thanheiser" w:date="2019-02-22T01:01:00Z">
              <w:r w:rsidRPr="008123CC">
                <w:rPr>
                  <w:rFonts w:asciiTheme="minorHAnsi" w:eastAsia="Calibri" w:hAnsiTheme="minorHAnsi" w:cs="Calibri"/>
                  <w:sz w:val="24"/>
                  <w:szCs w:val="24"/>
                  <w:lang w:val="en-GB"/>
                </w:rPr>
                <w:t>Verification Material(s):</w:t>
              </w:r>
            </w:ins>
          </w:p>
          <w:p w14:paraId="054C7287" w14:textId="6A9958C7" w:rsidR="00980E96" w:rsidRPr="008123CC" w:rsidRDefault="00980E96" w:rsidP="003731A2">
            <w:pPr>
              <w:widowControl w:val="0"/>
              <w:pBdr>
                <w:top w:val="nil"/>
                <w:left w:val="nil"/>
                <w:bottom w:val="nil"/>
                <w:right w:val="nil"/>
                <w:between w:val="nil"/>
              </w:pBdr>
              <w:spacing w:line="240" w:lineRule="auto"/>
              <w:rPr>
                <w:ins w:id="584" w:author="Stefan Thanheiser" w:date="2019-02-22T01:03:00Z"/>
                <w:rFonts w:asciiTheme="minorHAnsi" w:eastAsia="Calibri" w:hAnsiTheme="minorHAnsi" w:cs="Calibri"/>
                <w:sz w:val="24"/>
                <w:szCs w:val="24"/>
                <w:lang w:val="en-GB"/>
              </w:rPr>
            </w:pPr>
            <w:ins w:id="585" w:author="Stefan Thanheiser" w:date="2019-02-22T01:01:00Z">
              <w:r w:rsidRPr="008123CC">
                <w:rPr>
                  <w:rFonts w:asciiTheme="minorHAnsi" w:eastAsia="Calibri" w:hAnsiTheme="minorHAnsi" w:cs="Calibri"/>
                  <w:sz w:val="24"/>
                  <w:szCs w:val="24"/>
                  <w:lang w:val="en-GB"/>
                </w:rPr>
                <w:t>6.2.1 The</w:t>
              </w:r>
            </w:ins>
            <w:ins w:id="586" w:author="Stefan Thanheiser" w:date="2019-02-22T01:03:00Z">
              <w:r w:rsidRPr="008123CC">
                <w:rPr>
                  <w:rFonts w:asciiTheme="minorHAnsi" w:eastAsia="Calibri" w:hAnsiTheme="minorHAnsi" w:cs="Calibri"/>
                  <w:sz w:val="24"/>
                  <w:szCs w:val="24"/>
                  <w:lang w:val="en-GB"/>
                </w:rPr>
                <w:t xml:space="preserve"> </w:t>
              </w:r>
            </w:ins>
            <w:ins w:id="587" w:author="Stefan Thanheiser" w:date="2019-02-22T01:01:00Z">
              <w:r w:rsidRPr="008123CC">
                <w:rPr>
                  <w:rFonts w:asciiTheme="minorHAnsi" w:eastAsia="Calibri" w:hAnsiTheme="minorHAnsi" w:cs="Calibri"/>
                  <w:sz w:val="24"/>
                  <w:szCs w:val="24"/>
                  <w:lang w:val="en-GB"/>
                </w:rPr>
                <w:t>organization</w:t>
              </w:r>
            </w:ins>
            <w:ins w:id="588" w:author="Stefan Thanheiser" w:date="2019-02-22T01:03:00Z">
              <w:r w:rsidRPr="008123CC">
                <w:rPr>
                  <w:rFonts w:asciiTheme="minorHAnsi" w:eastAsia="Calibri" w:hAnsiTheme="minorHAnsi" w:cs="Calibri"/>
                  <w:sz w:val="24"/>
                  <w:szCs w:val="24"/>
                  <w:lang w:val="en-GB"/>
                </w:rPr>
                <w:t xml:space="preserve"> </w:t>
              </w:r>
            </w:ins>
            <w:ins w:id="589" w:author="Stefan Thanheiser" w:date="2019-02-22T01:01:00Z">
              <w:r w:rsidRPr="008123CC">
                <w:rPr>
                  <w:rFonts w:asciiTheme="minorHAnsi" w:eastAsia="Calibri" w:hAnsiTheme="minorHAnsi" w:cs="Calibri"/>
                  <w:sz w:val="24"/>
                  <w:szCs w:val="24"/>
                  <w:lang w:val="en-GB"/>
                </w:rPr>
                <w:t>affirms the</w:t>
              </w:r>
            </w:ins>
            <w:ins w:id="590" w:author="Stefan Thanheiser" w:date="2019-02-22T01:03:00Z">
              <w:r w:rsidRPr="008123CC">
                <w:rPr>
                  <w:rFonts w:asciiTheme="minorHAnsi" w:eastAsia="Calibri" w:hAnsiTheme="minorHAnsi" w:cs="Calibri"/>
                  <w:sz w:val="24"/>
                  <w:szCs w:val="24"/>
                  <w:lang w:val="en-GB"/>
                </w:rPr>
                <w:t xml:space="preserve"> </w:t>
              </w:r>
            </w:ins>
            <w:ins w:id="591" w:author="Stefan Thanheiser" w:date="2019-02-22T01:01:00Z">
              <w:r w:rsidRPr="008123CC">
                <w:rPr>
                  <w:rFonts w:asciiTheme="minorHAnsi" w:eastAsia="Calibri" w:hAnsiTheme="minorHAnsi" w:cs="Calibri"/>
                  <w:sz w:val="24"/>
                  <w:szCs w:val="24"/>
                  <w:lang w:val="en-GB"/>
                </w:rPr>
                <w:t>existence</w:t>
              </w:r>
            </w:ins>
            <w:ins w:id="592" w:author="Stefan Thanheiser" w:date="2019-02-22T01:03:00Z">
              <w:r w:rsidRPr="008123CC">
                <w:rPr>
                  <w:rFonts w:asciiTheme="minorHAnsi" w:eastAsia="Calibri" w:hAnsiTheme="minorHAnsi" w:cs="Calibri"/>
                  <w:sz w:val="24"/>
                  <w:szCs w:val="24"/>
                  <w:lang w:val="en-GB"/>
                </w:rPr>
                <w:t xml:space="preserve"> </w:t>
              </w:r>
            </w:ins>
            <w:ins w:id="593" w:author="Stefan Thanheiser" w:date="2019-02-22T01:01:00Z">
              <w:r w:rsidRPr="008123CC">
                <w:rPr>
                  <w:rFonts w:asciiTheme="minorHAnsi" w:eastAsia="Calibri" w:hAnsiTheme="minorHAnsi" w:cs="Calibri"/>
                  <w:sz w:val="24"/>
                  <w:szCs w:val="24"/>
                  <w:lang w:val="en-GB"/>
                </w:rPr>
                <w:t>of</w:t>
              </w:r>
            </w:ins>
            <w:ins w:id="594" w:author="Stefan Thanheiser" w:date="2019-02-22T01:03:00Z">
              <w:r w:rsidRPr="008123CC">
                <w:rPr>
                  <w:rFonts w:asciiTheme="minorHAnsi" w:eastAsia="Calibri" w:hAnsiTheme="minorHAnsi" w:cs="Calibri"/>
                  <w:sz w:val="24"/>
                  <w:szCs w:val="24"/>
                  <w:lang w:val="en-GB"/>
                </w:rPr>
                <w:t xml:space="preserve"> </w:t>
              </w:r>
            </w:ins>
            <w:ins w:id="595" w:author="Stefan Thanheiser" w:date="2019-02-22T01:01:00Z">
              <w:r w:rsidRPr="008123CC">
                <w:rPr>
                  <w:rFonts w:asciiTheme="minorHAnsi" w:eastAsia="Calibri" w:hAnsiTheme="minorHAnsi" w:cs="Calibri"/>
                  <w:sz w:val="24"/>
                  <w:szCs w:val="24"/>
                  <w:lang w:val="en-GB"/>
                </w:rPr>
                <w:t>a program that</w:t>
              </w:r>
            </w:ins>
            <w:ins w:id="596" w:author="Stefan Thanheiser" w:date="2019-02-22T01:03:00Z">
              <w:r w:rsidRPr="008123CC">
                <w:rPr>
                  <w:rFonts w:asciiTheme="minorHAnsi" w:eastAsia="Calibri" w:hAnsiTheme="minorHAnsi" w:cs="Calibri"/>
                  <w:sz w:val="24"/>
                  <w:szCs w:val="24"/>
                  <w:lang w:val="en-GB"/>
                </w:rPr>
                <w:t xml:space="preserve"> </w:t>
              </w:r>
            </w:ins>
            <w:ins w:id="597" w:author="Stefan Thanheiser" w:date="2019-02-22T01:01:00Z">
              <w:r w:rsidRPr="008123CC">
                <w:rPr>
                  <w:rFonts w:asciiTheme="minorHAnsi" w:eastAsia="Calibri" w:hAnsiTheme="minorHAnsi" w:cs="Calibri"/>
                  <w:sz w:val="24"/>
                  <w:szCs w:val="24"/>
                  <w:lang w:val="en-GB"/>
                </w:rPr>
                <w:t>meets</w:t>
              </w:r>
            </w:ins>
            <w:ins w:id="598" w:author="Stefan Thanheiser" w:date="2019-02-22T01:03:00Z">
              <w:r w:rsidRPr="008123CC">
                <w:rPr>
                  <w:rFonts w:asciiTheme="minorHAnsi" w:eastAsia="Calibri" w:hAnsiTheme="minorHAnsi" w:cs="Calibri"/>
                  <w:sz w:val="24"/>
                  <w:szCs w:val="24"/>
                  <w:lang w:val="en-GB"/>
                </w:rPr>
                <w:t xml:space="preserve"> </w:t>
              </w:r>
            </w:ins>
            <w:ins w:id="599" w:author="Stefan Thanheiser" w:date="2019-02-22T01:01:00Z">
              <w:r w:rsidRPr="008123CC">
                <w:rPr>
                  <w:rFonts w:asciiTheme="minorHAnsi" w:eastAsia="Calibri" w:hAnsiTheme="minorHAnsi" w:cs="Calibri"/>
                  <w:sz w:val="24"/>
                  <w:szCs w:val="24"/>
                  <w:lang w:val="en-GB"/>
                </w:rPr>
                <w:t>all the requirements of</w:t>
              </w:r>
            </w:ins>
            <w:ins w:id="600" w:author="Stefan Thanheiser" w:date="2019-02-22T01:03:00Z">
              <w:r w:rsidRPr="008123CC">
                <w:rPr>
                  <w:rFonts w:asciiTheme="minorHAnsi" w:eastAsia="Calibri" w:hAnsiTheme="minorHAnsi" w:cs="Calibri"/>
                  <w:sz w:val="24"/>
                  <w:szCs w:val="24"/>
                  <w:lang w:val="en-GB"/>
                </w:rPr>
                <w:t xml:space="preserve"> </w:t>
              </w:r>
            </w:ins>
            <w:ins w:id="601"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602" w:author="Stefan Thanheiser" w:date="2019-02-22T01:03:00Z">
              <w:r w:rsidRPr="008123CC">
                <w:rPr>
                  <w:rFonts w:asciiTheme="minorHAnsi" w:eastAsia="Calibri" w:hAnsiTheme="minorHAnsi" w:cs="Calibri"/>
                  <w:sz w:val="24"/>
                  <w:szCs w:val="24"/>
                  <w:lang w:val="en-GB"/>
                </w:rPr>
                <w:t xml:space="preserve"> </w:t>
              </w:r>
            </w:ins>
            <w:ins w:id="603" w:author="Stefan Thanheiser" w:date="2019-02-22T01:01:00Z">
              <w:r w:rsidRPr="008123CC">
                <w:rPr>
                  <w:rFonts w:asciiTheme="minorHAnsi" w:eastAsia="Calibri" w:hAnsiTheme="minorHAnsi" w:cs="Calibri"/>
                  <w:sz w:val="24"/>
                  <w:szCs w:val="24"/>
                  <w:lang w:val="en-GB"/>
                </w:rPr>
                <w:t>Specification</w:t>
              </w:r>
            </w:ins>
            <w:ins w:id="604" w:author="Stefan Thanheiser" w:date="2019-02-22T01:03:00Z">
              <w:r w:rsidRPr="008123CC">
                <w:rPr>
                  <w:rFonts w:asciiTheme="minorHAnsi" w:eastAsia="Calibri" w:hAnsiTheme="minorHAnsi" w:cs="Calibri"/>
                  <w:sz w:val="24"/>
                  <w:szCs w:val="24"/>
                  <w:lang w:val="en-GB"/>
                </w:rPr>
                <w:t xml:space="preserve"> </w:t>
              </w:r>
            </w:ins>
            <w:ins w:id="605" w:author="Stefan Thanheiser" w:date="2019-02-22T01:01:00Z">
              <w:r w:rsidRPr="008123CC">
                <w:rPr>
                  <w:rFonts w:asciiTheme="minorHAnsi" w:eastAsia="Calibri" w:hAnsiTheme="minorHAnsi" w:cs="Calibri"/>
                  <w:sz w:val="24"/>
                  <w:szCs w:val="24"/>
                  <w:lang w:val="en-GB"/>
                </w:rPr>
                <w:t>version 2.0</w:t>
              </w:r>
            </w:ins>
            <w:ins w:id="606" w:author="Stefan Thanheiser" w:date="2019-02-22T01:02:00Z">
              <w:r w:rsidRPr="008123CC">
                <w:rPr>
                  <w:rFonts w:asciiTheme="minorHAnsi" w:eastAsia="Calibri" w:hAnsiTheme="minorHAnsi" w:cs="Calibri"/>
                  <w:sz w:val="24"/>
                  <w:szCs w:val="24"/>
                  <w:lang w:val="en-GB"/>
                </w:rPr>
                <w:t xml:space="preserve"> </w:t>
              </w:r>
            </w:ins>
            <w:ins w:id="607" w:author="Stefan Thanheiser" w:date="2019-02-22T01:01:00Z">
              <w:r w:rsidRPr="008123CC">
                <w:rPr>
                  <w:rFonts w:asciiTheme="minorHAnsi" w:eastAsia="Calibri" w:hAnsiTheme="minorHAnsi" w:cs="Calibri"/>
                  <w:sz w:val="24"/>
                  <w:szCs w:val="24"/>
                  <w:lang w:val="en-GB"/>
                </w:rPr>
                <w:t>within</w:t>
              </w:r>
            </w:ins>
            <w:ins w:id="608" w:author="Stefan Thanheiser" w:date="2019-02-22T01:03:00Z">
              <w:r w:rsidRPr="008123CC">
                <w:rPr>
                  <w:rFonts w:asciiTheme="minorHAnsi" w:eastAsia="Calibri" w:hAnsiTheme="minorHAnsi" w:cs="Calibri"/>
                  <w:sz w:val="24"/>
                  <w:szCs w:val="24"/>
                  <w:lang w:val="en-GB"/>
                </w:rPr>
                <w:t xml:space="preserve"> </w:t>
              </w:r>
            </w:ins>
            <w:ins w:id="609" w:author="Stefan Thanheiser" w:date="2019-02-22T01:01:00Z">
              <w:r w:rsidRPr="008123CC">
                <w:rPr>
                  <w:rFonts w:asciiTheme="minorHAnsi" w:eastAsia="Calibri" w:hAnsiTheme="minorHAnsi" w:cs="Calibri"/>
                  <w:sz w:val="24"/>
                  <w:szCs w:val="24"/>
                  <w:lang w:val="en-GB"/>
                </w:rPr>
                <w:t>the</w:t>
              </w:r>
            </w:ins>
            <w:ins w:id="610" w:author="Stefan Thanheiser" w:date="2019-02-22T01:03:00Z">
              <w:r w:rsidRPr="008123CC">
                <w:rPr>
                  <w:rFonts w:asciiTheme="minorHAnsi" w:eastAsia="Calibri" w:hAnsiTheme="minorHAnsi" w:cs="Calibri"/>
                  <w:sz w:val="24"/>
                  <w:szCs w:val="24"/>
                  <w:lang w:val="en-GB"/>
                </w:rPr>
                <w:t xml:space="preserve"> </w:t>
              </w:r>
            </w:ins>
            <w:ins w:id="611" w:author="Stefan Thanheiser" w:date="2019-02-22T01:01:00Z">
              <w:r w:rsidRPr="008123CC">
                <w:rPr>
                  <w:rFonts w:asciiTheme="minorHAnsi" w:eastAsia="Calibri" w:hAnsiTheme="minorHAnsi" w:cs="Calibri"/>
                  <w:sz w:val="24"/>
                  <w:szCs w:val="24"/>
                  <w:lang w:val="en-GB"/>
                </w:rPr>
                <w:t>past</w:t>
              </w:r>
            </w:ins>
            <w:ins w:id="612" w:author="Stefan Thanheiser" w:date="2019-02-22T01:03:00Z">
              <w:r w:rsidRPr="008123CC">
                <w:rPr>
                  <w:rFonts w:asciiTheme="minorHAnsi" w:eastAsia="Calibri" w:hAnsiTheme="minorHAnsi" w:cs="Calibri"/>
                  <w:sz w:val="24"/>
                  <w:szCs w:val="24"/>
                  <w:lang w:val="en-GB"/>
                </w:rPr>
                <w:t xml:space="preserve"> </w:t>
              </w:r>
            </w:ins>
            <w:ins w:id="613" w:author="Stefan Thanheiser" w:date="2019-02-22T01:01:00Z">
              <w:r w:rsidRPr="008123CC">
                <w:rPr>
                  <w:rFonts w:asciiTheme="minorHAnsi" w:eastAsia="Calibri" w:hAnsiTheme="minorHAnsi" w:cs="Calibri"/>
                  <w:sz w:val="24"/>
                  <w:szCs w:val="24"/>
                  <w:lang w:val="en-GB"/>
                </w:rPr>
                <w:t>18 months</w:t>
              </w:r>
            </w:ins>
            <w:ins w:id="614" w:author="Stefan Thanheiser" w:date="2019-02-22T01:03:00Z">
              <w:r w:rsidRPr="008123CC">
                <w:rPr>
                  <w:rFonts w:asciiTheme="minorHAnsi" w:eastAsia="Calibri" w:hAnsiTheme="minorHAnsi" w:cs="Calibri"/>
                  <w:sz w:val="24"/>
                  <w:szCs w:val="24"/>
                  <w:lang w:val="en-GB"/>
                </w:rPr>
                <w:t xml:space="preserve"> </w:t>
              </w:r>
            </w:ins>
            <w:ins w:id="615" w:author="Stefan Thanheiser" w:date="2019-02-22T01:01:00Z">
              <w:r w:rsidRPr="008123CC">
                <w:rPr>
                  <w:rFonts w:asciiTheme="minorHAnsi" w:eastAsia="Calibri" w:hAnsiTheme="minorHAnsi" w:cs="Calibri"/>
                  <w:sz w:val="24"/>
                  <w:szCs w:val="24"/>
                  <w:lang w:val="en-GB"/>
                </w:rPr>
                <w:t>of obtaining conformance</w:t>
              </w:r>
            </w:ins>
            <w:ins w:id="616" w:author="Stefan Thanheiser" w:date="2019-02-22T01:03:00Z">
              <w:r w:rsidRPr="008123CC">
                <w:rPr>
                  <w:rFonts w:asciiTheme="minorHAnsi" w:eastAsia="Calibri" w:hAnsiTheme="minorHAnsi" w:cs="Calibri"/>
                  <w:sz w:val="24"/>
                  <w:szCs w:val="24"/>
                  <w:lang w:val="en-GB"/>
                </w:rPr>
                <w:t xml:space="preserve"> </w:t>
              </w:r>
            </w:ins>
            <w:ins w:id="617" w:author="Stefan Thanheiser" w:date="2019-02-22T01:01:00Z">
              <w:r w:rsidRPr="008123CC">
                <w:rPr>
                  <w:rFonts w:asciiTheme="minorHAnsi" w:eastAsia="Calibri" w:hAnsiTheme="minorHAnsi" w:cs="Calibri"/>
                  <w:sz w:val="24"/>
                  <w:szCs w:val="24"/>
                  <w:lang w:val="en-GB"/>
                </w:rPr>
                <w:t>validation.</w:t>
              </w:r>
            </w:ins>
          </w:p>
          <w:p w14:paraId="6D87745E" w14:textId="4EFEA5BC" w:rsidR="00980E96" w:rsidRDefault="00980E96" w:rsidP="003731A2">
            <w:pPr>
              <w:widowControl w:val="0"/>
              <w:pBdr>
                <w:top w:val="nil"/>
                <w:left w:val="nil"/>
                <w:bottom w:val="nil"/>
                <w:right w:val="nil"/>
                <w:between w:val="nil"/>
              </w:pBdr>
              <w:spacing w:line="240" w:lineRule="auto"/>
              <w:rPr>
                <w:ins w:id="618" w:author="Stefan Thanheiser" w:date="2019-02-22T01:26:00Z"/>
                <w:rFonts w:asciiTheme="minorHAnsi" w:eastAsia="Calibri" w:hAnsiTheme="minorHAnsi" w:cs="Calibri"/>
                <w:sz w:val="24"/>
                <w:szCs w:val="24"/>
                <w:lang w:val="en-GB"/>
              </w:rPr>
            </w:pPr>
          </w:p>
          <w:p w14:paraId="1A28EAC6" w14:textId="0C34A8F2" w:rsidR="00980E96" w:rsidRDefault="00980E96" w:rsidP="003731A2">
            <w:pPr>
              <w:widowControl w:val="0"/>
              <w:pBdr>
                <w:top w:val="nil"/>
                <w:left w:val="nil"/>
                <w:bottom w:val="nil"/>
                <w:right w:val="nil"/>
                <w:between w:val="nil"/>
              </w:pBdr>
              <w:spacing w:line="240" w:lineRule="auto"/>
              <w:rPr>
                <w:ins w:id="619" w:author="Stefan Thanheiser" w:date="2019-02-22T01:39:00Z"/>
                <w:rFonts w:asciiTheme="minorHAnsi" w:eastAsia="Calibri" w:hAnsiTheme="minorHAnsi" w:cs="Calibri"/>
                <w:sz w:val="24"/>
                <w:szCs w:val="24"/>
                <w:lang w:val="en-GB"/>
              </w:rPr>
            </w:pPr>
          </w:p>
          <w:p w14:paraId="5B420994" w14:textId="77777777" w:rsidR="00980E96" w:rsidRPr="008123CC" w:rsidRDefault="00980E96" w:rsidP="003731A2">
            <w:pPr>
              <w:widowControl w:val="0"/>
              <w:pBdr>
                <w:top w:val="nil"/>
                <w:left w:val="nil"/>
                <w:bottom w:val="nil"/>
                <w:right w:val="nil"/>
                <w:between w:val="nil"/>
              </w:pBdr>
              <w:spacing w:line="240" w:lineRule="auto"/>
              <w:rPr>
                <w:ins w:id="620" w:author="Stefan Thanheiser" w:date="2019-02-22T01:03:00Z"/>
                <w:rFonts w:asciiTheme="minorHAnsi" w:eastAsia="Calibri" w:hAnsiTheme="minorHAnsi" w:cs="Calibri"/>
                <w:sz w:val="24"/>
                <w:szCs w:val="24"/>
                <w:lang w:val="en-GB"/>
              </w:rPr>
            </w:pPr>
          </w:p>
          <w:p w14:paraId="51F3CDC3" w14:textId="77777777" w:rsidR="00980E96" w:rsidRDefault="00980E96" w:rsidP="003731A2">
            <w:pPr>
              <w:widowControl w:val="0"/>
              <w:pBdr>
                <w:top w:val="nil"/>
                <w:left w:val="nil"/>
                <w:bottom w:val="nil"/>
                <w:right w:val="nil"/>
                <w:between w:val="nil"/>
              </w:pBdr>
              <w:spacing w:line="240" w:lineRule="auto"/>
              <w:rPr>
                <w:ins w:id="621" w:author="Stefan Thanheiser" w:date="2019-02-22T01:26:00Z"/>
                <w:rFonts w:asciiTheme="minorHAnsi" w:eastAsia="Calibri" w:hAnsiTheme="minorHAnsi" w:cs="Calibri"/>
                <w:sz w:val="24"/>
                <w:szCs w:val="24"/>
                <w:lang w:val="en-GB"/>
              </w:rPr>
            </w:pPr>
            <w:ins w:id="622" w:author="Stefan Thanheiser" w:date="2019-02-22T01:01:00Z">
              <w:r w:rsidRPr="008123CC">
                <w:rPr>
                  <w:rFonts w:asciiTheme="minorHAnsi" w:eastAsia="Calibri" w:hAnsiTheme="minorHAnsi" w:cs="Calibri"/>
                  <w:sz w:val="24"/>
                  <w:szCs w:val="24"/>
                  <w:lang w:val="en-GB"/>
                </w:rPr>
                <w:t>Rationale:</w:t>
              </w:r>
            </w:ins>
            <w:ins w:id="623" w:author="Stefan Thanheiser" w:date="2019-02-22T01:03:00Z">
              <w:r w:rsidRPr="008123CC">
                <w:rPr>
                  <w:rFonts w:asciiTheme="minorHAnsi" w:eastAsia="Calibri" w:hAnsiTheme="minorHAnsi" w:cs="Calibri"/>
                  <w:sz w:val="24"/>
                  <w:szCs w:val="24"/>
                  <w:lang w:val="en-GB"/>
                </w:rPr>
                <w:t xml:space="preserve"> </w:t>
              </w:r>
            </w:ins>
          </w:p>
          <w:p w14:paraId="420477FA" w14:textId="77A00BDB" w:rsidR="00980E96" w:rsidRPr="008123CC"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624" w:author="Stefan Thanheiser" w:date="2019-02-22T01:01:00Z">
              <w:r w:rsidRPr="008123CC">
                <w:rPr>
                  <w:rFonts w:asciiTheme="minorHAnsi" w:eastAsia="Calibri" w:hAnsiTheme="minorHAnsi" w:cs="Calibri"/>
                  <w:sz w:val="24"/>
                  <w:szCs w:val="24"/>
                  <w:lang w:val="en-GB"/>
                </w:rPr>
                <w:t>It is important for the organization to remain current with the specification if that organization</w:t>
              </w:r>
            </w:ins>
            <w:ins w:id="625" w:author="Stefan Thanheiser" w:date="2019-02-22T01:03:00Z">
              <w:r w:rsidRPr="008123CC">
                <w:rPr>
                  <w:rFonts w:asciiTheme="minorHAnsi" w:eastAsia="Calibri" w:hAnsiTheme="minorHAnsi" w:cs="Calibri"/>
                  <w:sz w:val="24"/>
                  <w:szCs w:val="24"/>
                  <w:lang w:val="en-GB"/>
                </w:rPr>
                <w:t xml:space="preserve"> </w:t>
              </w:r>
            </w:ins>
            <w:ins w:id="626" w:author="Stefan Thanheiser" w:date="2019-02-22T01:01:00Z">
              <w:r w:rsidRPr="008123CC">
                <w:rPr>
                  <w:rFonts w:asciiTheme="minorHAnsi" w:eastAsia="Calibri" w:hAnsiTheme="minorHAnsi" w:cs="Calibri"/>
                  <w:sz w:val="24"/>
                  <w:szCs w:val="24"/>
                  <w:lang w:val="en-GB"/>
                </w:rPr>
                <w:t>wants</w:t>
              </w:r>
            </w:ins>
            <w:ins w:id="627" w:author="Stefan Thanheiser" w:date="2019-02-22T01:03:00Z">
              <w:r w:rsidRPr="008123CC">
                <w:rPr>
                  <w:rFonts w:asciiTheme="minorHAnsi" w:eastAsia="Calibri" w:hAnsiTheme="minorHAnsi" w:cs="Calibri"/>
                  <w:sz w:val="24"/>
                  <w:szCs w:val="24"/>
                  <w:lang w:val="en-GB"/>
                </w:rPr>
                <w:t xml:space="preserve"> </w:t>
              </w:r>
            </w:ins>
            <w:ins w:id="628" w:author="Stefan Thanheiser" w:date="2019-02-22T01:01:00Z">
              <w:r w:rsidRPr="008123CC">
                <w:rPr>
                  <w:rFonts w:asciiTheme="minorHAnsi" w:eastAsia="Calibri" w:hAnsiTheme="minorHAnsi" w:cs="Calibri"/>
                  <w:sz w:val="24"/>
                  <w:szCs w:val="24"/>
                  <w:lang w:val="en-GB"/>
                </w:rPr>
                <w:t>to assert program conformance</w:t>
              </w:r>
            </w:ins>
            <w:ins w:id="629" w:author="Stefan Thanheiser" w:date="2019-02-22T01:03:00Z">
              <w:r w:rsidRPr="008123CC">
                <w:rPr>
                  <w:rFonts w:asciiTheme="minorHAnsi" w:eastAsia="Calibri" w:hAnsiTheme="minorHAnsi" w:cs="Calibri"/>
                  <w:sz w:val="24"/>
                  <w:szCs w:val="24"/>
                  <w:lang w:val="en-GB"/>
                </w:rPr>
                <w:t xml:space="preserve"> </w:t>
              </w:r>
            </w:ins>
            <w:ins w:id="630" w:author="Stefan Thanheiser" w:date="2019-02-22T01:01:00Z">
              <w:r w:rsidRPr="008123CC">
                <w:rPr>
                  <w:rFonts w:asciiTheme="minorHAnsi" w:eastAsia="Calibri" w:hAnsiTheme="minorHAnsi" w:cs="Calibri"/>
                  <w:sz w:val="24"/>
                  <w:szCs w:val="24"/>
                  <w:lang w:val="en-GB"/>
                </w:rPr>
                <w:t>overtime.</w:t>
              </w:r>
            </w:ins>
            <w:ins w:id="631" w:author="Stefan Thanheiser" w:date="2019-02-22T01:03:00Z">
              <w:r w:rsidRPr="008123CC">
                <w:rPr>
                  <w:rFonts w:asciiTheme="minorHAnsi" w:eastAsia="Calibri" w:hAnsiTheme="minorHAnsi" w:cs="Calibri"/>
                  <w:sz w:val="24"/>
                  <w:szCs w:val="24"/>
                  <w:lang w:val="en-GB"/>
                </w:rPr>
                <w:t xml:space="preserve"> </w:t>
              </w:r>
            </w:ins>
            <w:ins w:id="632" w:author="Stefan Thanheiser" w:date="2019-02-22T01:01:00Z">
              <w:r w:rsidRPr="008123CC">
                <w:rPr>
                  <w:rFonts w:asciiTheme="minorHAnsi" w:eastAsia="Calibri" w:hAnsiTheme="minorHAnsi" w:cs="Calibri"/>
                  <w:sz w:val="24"/>
                  <w:szCs w:val="24"/>
                  <w:lang w:val="en-GB"/>
                </w:rPr>
                <w:t>This requirement ensures</w:t>
              </w:r>
            </w:ins>
            <w:ins w:id="633" w:author="Stefan Thanheiser" w:date="2019-02-22T01:03:00Z">
              <w:r w:rsidRPr="008123CC">
                <w:rPr>
                  <w:rFonts w:asciiTheme="minorHAnsi" w:eastAsia="Calibri" w:hAnsiTheme="minorHAnsi" w:cs="Calibri"/>
                  <w:sz w:val="24"/>
                  <w:szCs w:val="24"/>
                  <w:lang w:val="en-GB"/>
                </w:rPr>
                <w:t xml:space="preserve"> </w:t>
              </w:r>
            </w:ins>
            <w:ins w:id="634" w:author="Stefan Thanheiser" w:date="2019-02-22T01:01:00Z">
              <w:r w:rsidRPr="008123CC">
                <w:rPr>
                  <w:rFonts w:asciiTheme="minorHAnsi" w:eastAsia="Calibri" w:hAnsiTheme="minorHAnsi" w:cs="Calibri"/>
                  <w:sz w:val="24"/>
                  <w:szCs w:val="24"/>
                  <w:lang w:val="en-GB"/>
                </w:rPr>
                <w:t>that</w:t>
              </w:r>
            </w:ins>
            <w:ins w:id="635" w:author="Stefan Thanheiser" w:date="2019-02-22T01:03:00Z">
              <w:r w:rsidRPr="008123CC">
                <w:rPr>
                  <w:rFonts w:asciiTheme="minorHAnsi" w:eastAsia="Calibri" w:hAnsiTheme="minorHAnsi" w:cs="Calibri"/>
                  <w:sz w:val="24"/>
                  <w:szCs w:val="24"/>
                  <w:lang w:val="en-GB"/>
                </w:rPr>
                <w:t xml:space="preserve"> </w:t>
              </w:r>
            </w:ins>
            <w:ins w:id="636" w:author="Stefan Thanheiser" w:date="2019-02-22T01:01:00Z">
              <w:r w:rsidRPr="008123CC">
                <w:rPr>
                  <w:rFonts w:asciiTheme="minorHAnsi" w:eastAsia="Calibri" w:hAnsiTheme="minorHAnsi" w:cs="Calibri"/>
                  <w:sz w:val="24"/>
                  <w:szCs w:val="24"/>
                  <w:lang w:val="en-GB"/>
                </w:rPr>
                <w:t>the program’s supporting processes and controls do not erode if an</w:t>
              </w:r>
            </w:ins>
            <w:ins w:id="637" w:author="Stefan Thanheiser" w:date="2019-02-22T01:03:00Z">
              <w:r w:rsidRPr="008123CC">
                <w:rPr>
                  <w:rFonts w:asciiTheme="minorHAnsi" w:eastAsia="Calibri" w:hAnsiTheme="minorHAnsi" w:cs="Calibri"/>
                  <w:sz w:val="24"/>
                  <w:szCs w:val="24"/>
                  <w:lang w:val="en-GB"/>
                </w:rPr>
                <w:t xml:space="preserve"> </w:t>
              </w:r>
            </w:ins>
            <w:ins w:id="638" w:author="Stefan Thanheiser" w:date="2019-02-22T01:01:00Z">
              <w:r w:rsidRPr="008123CC">
                <w:rPr>
                  <w:rFonts w:asciiTheme="minorHAnsi" w:eastAsia="Calibri" w:hAnsiTheme="minorHAnsi" w:cs="Calibri"/>
                  <w:sz w:val="24"/>
                  <w:szCs w:val="24"/>
                  <w:lang w:val="en-GB"/>
                </w:rPr>
                <w:t>organization continues</w:t>
              </w:r>
            </w:ins>
            <w:ins w:id="639" w:author="Stefan Thanheiser" w:date="2019-02-22T01:03:00Z">
              <w:r w:rsidRPr="008123CC">
                <w:rPr>
                  <w:rFonts w:asciiTheme="minorHAnsi" w:eastAsia="Calibri" w:hAnsiTheme="minorHAnsi" w:cs="Calibri"/>
                  <w:sz w:val="24"/>
                  <w:szCs w:val="24"/>
                  <w:lang w:val="en-GB"/>
                </w:rPr>
                <w:t xml:space="preserve"> </w:t>
              </w:r>
            </w:ins>
            <w:ins w:id="640" w:author="Stefan Thanheiser" w:date="2019-02-22T01:01:00Z">
              <w:r w:rsidRPr="008123CC">
                <w:rPr>
                  <w:rFonts w:asciiTheme="minorHAnsi" w:eastAsia="Calibri" w:hAnsiTheme="minorHAnsi" w:cs="Calibri"/>
                  <w:sz w:val="24"/>
                  <w:szCs w:val="24"/>
                  <w:lang w:val="en-GB"/>
                </w:rPr>
                <w:t>to assert program conformance over</w:t>
              </w:r>
            </w:ins>
            <w:ins w:id="641" w:author="Stefan Thanheiser" w:date="2019-02-22T01:03:00Z">
              <w:r w:rsidRPr="008123CC">
                <w:rPr>
                  <w:rFonts w:asciiTheme="minorHAnsi" w:eastAsia="Calibri" w:hAnsiTheme="minorHAnsi" w:cs="Calibri"/>
                  <w:sz w:val="24"/>
                  <w:szCs w:val="24"/>
                  <w:lang w:val="en-GB"/>
                </w:rPr>
                <w:t xml:space="preserve"> </w:t>
              </w:r>
            </w:ins>
            <w:ins w:id="642" w:author="Stefan Thanheiser" w:date="2019-02-22T01:01:00Z">
              <w:r w:rsidRPr="008123CC">
                <w:rPr>
                  <w:rFonts w:asciiTheme="minorHAnsi" w:eastAsia="Calibri" w:hAnsiTheme="minorHAnsi" w:cs="Calibri"/>
                  <w:sz w:val="24"/>
                  <w:szCs w:val="24"/>
                  <w:lang w:val="en-GB"/>
                </w:rPr>
                <w:t>time.</w:t>
              </w:r>
            </w:ins>
          </w:p>
        </w:tc>
        <w:tc>
          <w:tcPr>
            <w:tcW w:w="4650" w:type="dxa"/>
          </w:tcPr>
          <w:p w14:paraId="22C68526"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lastRenderedPageBreak/>
              <w:t>6.1Conformance</w:t>
            </w:r>
          </w:p>
          <w:p w14:paraId="67DBD819" w14:textId="63B3C384"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sidR="0085563E">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6D9BE8B3"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C3A37"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4BD1D8F0"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57803DE9"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A5F90C"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7EEFD67B" w14:textId="74F13AB6"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sidR="00BE1E0B">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mere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meeting</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0218D639" w14:textId="77777777"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09CE20"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6.2Duration</w:t>
            </w:r>
          </w:p>
          <w:p w14:paraId="765CEE66"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442AD55C"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FEDC5B"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sidR="00BE1E0B">
              <w:rPr>
                <w:rFonts w:asciiTheme="minorHAnsi" w:eastAsia="Calibri" w:hAnsiTheme="minorHAnsi" w:cs="Calibri"/>
                <w:sz w:val="24"/>
                <w:szCs w:val="24"/>
                <w:lang w:val="en-GB"/>
              </w:rPr>
              <w:t>:</w:t>
            </w:r>
          </w:p>
          <w:p w14:paraId="30D6175A" w14:textId="45F4FF51"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sidR="00FA7690">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681759A7"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34AAFA"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1AFE99E" w14:textId="07745155"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423CEA40" w14:textId="6D556FD3" w:rsidR="00980E96" w:rsidRPr="000843D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6.1 Damit eine</w:t>
            </w:r>
            <w:ins w:id="643" w:author="Stefan Thanheiser" w:date="2019-02-22T01:21:00Z">
              <w:r>
                <w:rPr>
                  <w:rFonts w:asciiTheme="minorHAnsi" w:eastAsia="Calibri" w:hAnsiTheme="minorHAnsi" w:cs="Calibri"/>
                  <w:color w:val="4F81BD" w:themeColor="accent1"/>
                  <w:sz w:val="24"/>
                  <w:szCs w:val="24"/>
                </w:rPr>
                <w:t>r</w:t>
              </w:r>
            </w:ins>
            <w:r w:rsidRPr="000843D2">
              <w:rPr>
                <w:rFonts w:asciiTheme="minorHAnsi" w:eastAsia="Calibri" w:hAnsiTheme="minorHAnsi" w:cs="Calibri"/>
                <w:color w:val="4F81BD" w:themeColor="accent1"/>
                <w:sz w:val="24"/>
                <w:szCs w:val="24"/>
              </w:rPr>
              <w:t xml:space="preserve"> Organisation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del w:id="644" w:author="Stefan Thanheiser" w:date="2019-02-22T01:22:00Z">
              <w:r w:rsidRPr="000843D2" w:rsidDel="008123CC">
                <w:rPr>
                  <w:rFonts w:asciiTheme="minorHAnsi" w:eastAsia="Calibri" w:hAnsiTheme="minorHAnsi" w:cs="Calibri"/>
                  <w:color w:val="4F81BD" w:themeColor="accent1"/>
                  <w:sz w:val="24"/>
                  <w:szCs w:val="24"/>
                </w:rPr>
                <w:delText xml:space="preserve">vorweisen </w:delText>
              </w:r>
            </w:del>
            <w:ins w:id="645" w:author="Stefan Thanheiser" w:date="2019-02-22T01:22:00Z">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kann, muss </w:t>
            </w:r>
            <w:del w:id="646" w:author="Stefan Thanheiser" w:date="2019-02-22T01:22:00Z">
              <w:r w:rsidRPr="000843D2" w:rsidDel="008123CC">
                <w:rPr>
                  <w:rFonts w:asciiTheme="minorHAnsi" w:eastAsia="Calibri" w:hAnsiTheme="minorHAnsi" w:cs="Calibri"/>
                  <w:color w:val="4F81BD" w:themeColor="accent1"/>
                  <w:sz w:val="24"/>
                  <w:szCs w:val="24"/>
                </w:rPr>
                <w:delText xml:space="preserve">sie </w:delText>
              </w:r>
            </w:del>
            <w:ins w:id="647" w:author="Stefan Thanheiser" w:date="2019-02-22T01:22:00Z">
              <w:r>
                <w:rPr>
                  <w:rFonts w:asciiTheme="minorHAnsi" w:eastAsia="Calibri" w:hAnsiTheme="minorHAnsi" w:cs="Calibri"/>
                  <w:color w:val="4F81BD" w:themeColor="accent1"/>
                  <w:sz w:val="24"/>
                  <w:szCs w:val="24"/>
                </w:rPr>
                <w:t>diese</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bestätigen, dass ihr Programm die in dieser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-Spezifikation Version </w:t>
            </w:r>
            <w:del w:id="648" w:author="Stefan Thanheiser" w:date="2019-02-22T01:20:00Z">
              <w:r w:rsidRPr="000843D2" w:rsidDel="008123CC">
                <w:rPr>
                  <w:rFonts w:asciiTheme="minorHAnsi" w:eastAsia="Calibri" w:hAnsiTheme="minorHAnsi" w:cs="Calibri"/>
                  <w:color w:val="4F81BD" w:themeColor="accent1"/>
                  <w:sz w:val="24"/>
                  <w:szCs w:val="24"/>
                </w:rPr>
                <w:delText>1.3</w:delText>
              </w:r>
            </w:del>
            <w:ins w:id="649" w:author="Stefan Thanheiser" w:date="2019-02-22T01:20:00Z">
              <w:r>
                <w:rPr>
                  <w:rFonts w:asciiTheme="minorHAnsi" w:eastAsia="Calibri" w:hAnsiTheme="minorHAnsi" w:cs="Calibri"/>
                  <w:color w:val="4F81BD" w:themeColor="accent1"/>
                  <w:sz w:val="24"/>
                  <w:szCs w:val="24"/>
                </w:rPr>
                <w:t>2.0</w:t>
              </w:r>
            </w:ins>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1839C7C1"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ins w:id="650" w:author="Stefan Thanheiser" w:date="2019-02-22T01:22:00Z">
              <w:r>
                <w:rPr>
                  <w:rFonts w:asciiTheme="minorHAnsi" w:eastAsia="Calibri" w:hAnsiTheme="minorHAnsi" w:cs="Calibri"/>
                  <w:color w:val="4F81BD" w:themeColor="accent1"/>
                  <w:sz w:val="24"/>
                  <w:szCs w:val="24"/>
                </w:rPr>
                <w:t xml:space="preserve">Ein Dokument, welches </w:t>
              </w:r>
            </w:ins>
            <w:del w:id="651" w:author="Stefan Thanheiser" w:date="2019-02-22T01:22:00Z">
              <w:r w:rsidRPr="00821E12" w:rsidDel="008123CC">
                <w:rPr>
                  <w:rFonts w:asciiTheme="minorHAnsi" w:eastAsia="Calibri" w:hAnsiTheme="minorHAnsi" w:cs="Calibri"/>
                  <w:color w:val="4F81BD" w:themeColor="accent1"/>
                  <w:sz w:val="24"/>
                  <w:szCs w:val="24"/>
                </w:rPr>
                <w:delText>Die Bestätigung des</w:delText>
              </w:r>
            </w:del>
            <w:ins w:id="652" w:author="Stefan Thanheiser" w:date="2019-02-22T01:22:00Z">
              <w:r>
                <w:rPr>
                  <w:rFonts w:asciiTheme="minorHAnsi" w:eastAsia="Calibri" w:hAnsiTheme="minorHAnsi" w:cs="Calibri"/>
                  <w:color w:val="4F81BD" w:themeColor="accent1"/>
                  <w:sz w:val="24"/>
                  <w:szCs w:val="24"/>
                </w:rPr>
                <w:t>das</w:t>
              </w:r>
            </w:ins>
            <w:r w:rsidRPr="00821E12">
              <w:rPr>
                <w:rFonts w:asciiTheme="minorHAnsi" w:eastAsia="Calibri" w:hAnsiTheme="minorHAnsi" w:cs="Calibri"/>
                <w:color w:val="4F81BD" w:themeColor="accent1"/>
                <w:sz w:val="24"/>
                <w:szCs w:val="24"/>
              </w:rPr>
              <w:t xml:space="preserve"> Vorhandensein</w:t>
            </w:r>
            <w:del w:id="653" w:author="Stefan Thanheiser" w:date="2019-02-22T01:23:00Z">
              <w:r w:rsidRPr="00821E12" w:rsidDel="008123CC">
                <w:rPr>
                  <w:rFonts w:asciiTheme="minorHAnsi" w:eastAsia="Calibri" w:hAnsiTheme="minorHAnsi" w:cs="Calibri"/>
                  <w:color w:val="4F81BD" w:themeColor="accent1"/>
                  <w:sz w:val="24"/>
                  <w:szCs w:val="24"/>
                </w:rPr>
                <w:delText>s</w:delText>
              </w:r>
            </w:del>
            <w:r w:rsidRPr="00821E12">
              <w:rPr>
                <w:rFonts w:asciiTheme="minorHAnsi" w:eastAsia="Calibri" w:hAnsiTheme="minorHAnsi" w:cs="Calibri"/>
                <w:color w:val="4F81BD" w:themeColor="accent1"/>
                <w:sz w:val="24"/>
                <w:szCs w:val="24"/>
              </w:rPr>
              <w:t xml:space="preserve"> eines Programms, welches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w:t>
            </w:r>
            <w:del w:id="654" w:author="Stefan Thanheiser" w:date="2019-02-22T01:22:00Z">
              <w:r w:rsidRPr="00821E12" w:rsidDel="008123CC">
                <w:rPr>
                  <w:rFonts w:asciiTheme="minorHAnsi" w:eastAsia="Calibri" w:hAnsiTheme="minorHAnsi" w:cs="Calibri"/>
                  <w:color w:val="4F81BD" w:themeColor="accent1"/>
                  <w:sz w:val="24"/>
                  <w:szCs w:val="24"/>
                </w:rPr>
                <w:delText>1.3</w:delText>
              </w:r>
            </w:del>
            <w:ins w:id="655" w:author="Stefan Thanheiser" w:date="2019-02-22T01:22:00Z">
              <w:r>
                <w:rPr>
                  <w:rFonts w:asciiTheme="minorHAnsi" w:eastAsia="Calibri" w:hAnsiTheme="minorHAnsi" w:cs="Calibri"/>
                  <w:color w:val="4F81BD" w:themeColor="accent1"/>
                  <w:sz w:val="24"/>
                  <w:szCs w:val="24"/>
                </w:rPr>
                <w:t>2.0</w:t>
              </w:r>
            </w:ins>
            <w:r w:rsidRPr="00821E12">
              <w:rPr>
                <w:rFonts w:asciiTheme="minorHAnsi" w:eastAsia="Calibri" w:hAnsiTheme="minorHAnsi" w:cs="Calibri"/>
                <w:color w:val="4F81BD" w:themeColor="accent1"/>
                <w:sz w:val="24"/>
                <w:szCs w:val="24"/>
              </w:rPr>
              <w:t xml:space="preserve"> erfüllt</w:t>
            </w:r>
            <w:ins w:id="656" w:author="Stefan Thanheiser" w:date="2019-02-22T01:23:00Z">
              <w:r>
                <w:rPr>
                  <w:rFonts w:asciiTheme="minorHAnsi" w:eastAsia="Calibri" w:hAnsiTheme="minorHAnsi" w:cs="Calibri"/>
                  <w:color w:val="4F81BD" w:themeColor="accent1"/>
                  <w:sz w:val="24"/>
                  <w:szCs w:val="24"/>
                </w:rPr>
                <w:t>, bestätigt</w:t>
              </w:r>
            </w:ins>
            <w:del w:id="657" w:author="Stefan Thanheiser" w:date="2019-02-22T01:23:00Z">
              <w:r w:rsidRPr="00821E12" w:rsidDel="008123CC">
                <w:rPr>
                  <w:rFonts w:asciiTheme="minorHAnsi" w:eastAsia="Calibri" w:hAnsiTheme="minorHAnsi" w:cs="Calibri"/>
                  <w:color w:val="4F81BD" w:themeColor="accent1"/>
                  <w:sz w:val="24"/>
                  <w:szCs w:val="24"/>
                </w:rPr>
                <w:delText>.</w:delText>
              </w:r>
            </w:del>
          </w:p>
          <w:p w14:paraId="586C80C8"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w:t>
            </w:r>
            <w:r w:rsidRPr="00821E12">
              <w:rPr>
                <w:rFonts w:asciiTheme="minorHAnsi" w:eastAsia="Calibri" w:hAnsiTheme="minorHAnsi" w:cs="Calibri"/>
                <w:color w:val="4F81BD" w:themeColor="accent1"/>
                <w:sz w:val="24"/>
                <w:szCs w:val="24"/>
              </w:rPr>
              <w:lastRenderedPageBreak/>
              <w:t xml:space="preserve">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4DEEEC5"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bestätigt,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1.3 während der vergangenen 18 Monate seit Erreichen der Konformitäts-Validierung erfüllt.</w:t>
            </w:r>
          </w:p>
          <w:p w14:paraId="0CBC7F4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Es ist wichtig, dass die Organisation auf einem aktuellen Stand bezüglich der Spezifikation bleibt, wenn sie als Organisation die Programmkonformität auf Dauer behaupten will. Diese Anforderung stellt sicher, dass die die Konformität unterstützenden Prozesse und Kontrollen des Programms nicht abgeschwächt werden, wenn eine Organisation ihre Konformität auf Dauer behaupten möchte.</w:t>
            </w:r>
          </w:p>
        </w:tc>
      </w:tr>
    </w:tbl>
    <w:p w14:paraId="15CDEDBC" w14:textId="77777777" w:rsidR="007F109A" w:rsidRDefault="007F109A">
      <w:r>
        <w:br w:type="page"/>
      </w:r>
    </w:p>
    <w:tbl>
      <w:tblPr>
        <w:tblStyle w:val="1"/>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68816EB3" w14:textId="77777777" w:rsidTr="00D235D2">
        <w:tc>
          <w:tcPr>
            <w:tcW w:w="4650" w:type="dxa"/>
            <w:shd w:val="clear" w:color="auto" w:fill="auto"/>
            <w:tcMar>
              <w:top w:w="100" w:type="dxa"/>
              <w:left w:w="100" w:type="dxa"/>
              <w:bottom w:w="100" w:type="dxa"/>
              <w:right w:w="100" w:type="dxa"/>
            </w:tcMar>
          </w:tcPr>
          <w:p w14:paraId="02FE3465" w14:textId="00E2BF34"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4650" w:type="dxa"/>
          </w:tcPr>
          <w:p w14:paraId="4CEC3FB3" w14:textId="43D6743D"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4650" w:type="dxa"/>
          </w:tcPr>
          <w:p w14:paraId="39421DF9" w14:textId="17EA052E" w:rsidR="00980E96" w:rsidRPr="00D235D2" w:rsidRDefault="00D235D2"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6D2CBDFC" w14:textId="304A9BA7"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980E96" w:rsidRPr="003731A2" w14:paraId="341B7D0F" w14:textId="77777777" w:rsidTr="00D235D2">
        <w:tc>
          <w:tcPr>
            <w:tcW w:w="4650" w:type="dxa"/>
            <w:shd w:val="clear" w:color="auto" w:fill="auto"/>
            <w:tcMar>
              <w:top w:w="100" w:type="dxa"/>
              <w:left w:w="100" w:type="dxa"/>
              <w:bottom w:w="100" w:type="dxa"/>
              <w:right w:w="100" w:type="dxa"/>
            </w:tcMar>
          </w:tcPr>
          <w:p w14:paraId="4880A710"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4650" w:type="dxa"/>
          </w:tcPr>
          <w:p w14:paraId="2FE60961" w14:textId="02613125"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4650" w:type="dxa"/>
          </w:tcPr>
          <w:p w14:paraId="57800987" w14:textId="07D56D29"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sidR="00D235D2">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sidR="00D235D2">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0A95E915" w14:textId="3884BE29"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980E96">
      <w:pgSz w:w="21629" w:h="11909" w:orient="landscape"/>
      <w:pgMar w:top="1560" w:right="144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tefan Thanheiser" w:date="2018-06-12T17:22:00Z" w:initials="">
    <w:p w14:paraId="672DDF4F" w14:textId="77777777" w:rsidR="00FA7690" w:rsidRDefault="00FA7690">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23" w:author="Stefan Thanheiser" w:date="2019-02-16T23:36:00Z" w:initials="ST">
    <w:p w14:paraId="71CD4638" w14:textId="4F9C0428" w:rsidR="00FA7690" w:rsidRDefault="00FA7690">
      <w:pPr>
        <w:pStyle w:val="Kommentartext"/>
      </w:pPr>
      <w:r>
        <w:rPr>
          <w:rStyle w:val="Kommentarzeichen"/>
        </w:rPr>
        <w:annotationRef/>
      </w:r>
      <w:r>
        <w:t xml:space="preserve">Wurde in </w:t>
      </w:r>
      <w:proofErr w:type="spellStart"/>
      <w:r>
        <w:t>Draft</w:t>
      </w:r>
      <w:proofErr w:type="spellEnd"/>
      <w:r>
        <w:t xml:space="preserve"> 02/2019 gestrichen.</w:t>
      </w:r>
    </w:p>
  </w:comment>
  <w:comment w:id="24" w:author="Stefan Thanheiser" w:date="2019-02-16T23:52:00Z" w:initials="ST">
    <w:p w14:paraId="75A6F92B" w14:textId="431C74CC" w:rsidR="00FA7690" w:rsidRDefault="00FA7690">
      <w:pPr>
        <w:pStyle w:val="Kommentartext"/>
      </w:pPr>
      <w:r>
        <w:rPr>
          <w:rStyle w:val="Kommentarzeichen"/>
        </w:rPr>
        <w:annotationRef/>
      </w:r>
      <w:r>
        <w:t xml:space="preserve">Ergänzung in </w:t>
      </w:r>
      <w:proofErr w:type="spellStart"/>
      <w:r>
        <w:t>Draft</w:t>
      </w:r>
      <w:proofErr w:type="spellEnd"/>
      <w:r>
        <w:t xml:space="preserve"> 02/2019</w:t>
      </w:r>
    </w:p>
  </w:comment>
  <w:comment w:id="43" w:author="Stefan" w:date="2019-01-01T21:45:00Z" w:initials="S">
    <w:p w14:paraId="2553D5A2" w14:textId="77777777" w:rsidR="00FA7690" w:rsidRPr="00A26C9E" w:rsidRDefault="00FA7690" w:rsidP="005B19E4">
      <w:pPr>
        <w:pStyle w:val="Kommentartext"/>
        <w:rPr>
          <w:lang w:val="en-GB"/>
        </w:rPr>
      </w:pPr>
      <w:r>
        <w:rPr>
          <w:rStyle w:val="Kommentarzeichen"/>
        </w:rPr>
        <w:annotationRef/>
      </w:r>
      <w:r w:rsidRPr="00A26C9E">
        <w:rPr>
          <w:lang w:val="en-GB"/>
        </w:rPr>
        <w:t>…a documented „</w:t>
      </w:r>
      <w:proofErr w:type="gramStart"/>
      <w:r w:rsidRPr="00A26C9E">
        <w:rPr>
          <w:lang w:val="en-GB"/>
        </w:rPr>
        <w:t>what“</w:t>
      </w:r>
      <w:proofErr w:type="gramEnd"/>
      <w:r w:rsidRPr="00A26C9E">
        <w:rPr>
          <w:lang w:val="en-GB"/>
        </w:rPr>
        <w:t xml:space="preserve">? </w:t>
      </w:r>
      <w:proofErr w:type="spellStart"/>
      <w:r w:rsidRPr="00A26C9E">
        <w:rPr>
          <w:lang w:val="en-GB"/>
        </w:rPr>
        <w:t>Annahme</w:t>
      </w:r>
      <w:proofErr w:type="spellEnd"/>
      <w:r w:rsidRPr="00A26C9E">
        <w:rPr>
          <w:lang w:val="en-GB"/>
        </w:rPr>
        <w:t>: „</w:t>
      </w:r>
      <w:proofErr w:type="gramStart"/>
      <w:r w:rsidRPr="00A26C9E">
        <w:rPr>
          <w:lang w:val="en-GB"/>
        </w:rPr>
        <w:t>method“</w:t>
      </w:r>
      <w:proofErr w:type="gramEnd"/>
    </w:p>
  </w:comment>
  <w:comment w:id="44" w:author="Jan Thielscher" w:date="2019-01-08T22:05:00Z" w:initials="JT">
    <w:p w14:paraId="1C3769E7" w14:textId="77777777" w:rsidR="00FA7690" w:rsidRDefault="00FA7690" w:rsidP="005B19E4">
      <w:pPr>
        <w:pStyle w:val="Kommentartext"/>
      </w:pPr>
      <w:r>
        <w:rPr>
          <w:rStyle w:val="Kommentarzeichen"/>
        </w:rPr>
        <w:annotationRef/>
      </w:r>
      <w:r>
        <w:t>Ich gehe davon aus, dass es eher in die Richtung „</w:t>
      </w:r>
      <w:proofErr w:type="spellStart"/>
      <w:r>
        <w:t>document</w:t>
      </w:r>
      <w:proofErr w:type="spellEnd"/>
      <w:r>
        <w:t xml:space="preserve">“ gehen sollte. „A </w:t>
      </w:r>
      <w:proofErr w:type="spellStart"/>
      <w:r>
        <w:t>document</w:t>
      </w:r>
      <w:proofErr w:type="spellEnd"/>
      <w:r>
        <w:t xml:space="preserve">, </w:t>
      </w:r>
      <w:proofErr w:type="spellStart"/>
      <w:r>
        <w:t>that</w:t>
      </w:r>
      <w:proofErr w:type="spellEnd"/>
      <w:r>
        <w:t xml:space="preserve"> </w:t>
      </w:r>
      <w:proofErr w:type="spellStart"/>
      <w:r>
        <w:t>idnetifies</w:t>
      </w:r>
      <w:proofErr w:type="spellEnd"/>
      <w:r>
        <w:t xml:space="preserve"> </w:t>
      </w:r>
      <w:proofErr w:type="spellStart"/>
      <w:r>
        <w:t>the</w:t>
      </w:r>
      <w:proofErr w:type="spellEnd"/>
      <w:r>
        <w:t xml:space="preserve"> </w:t>
      </w:r>
      <w:proofErr w:type="spellStart"/>
      <w:r>
        <w:t>competencies</w:t>
      </w:r>
      <w:proofErr w:type="spellEnd"/>
      <w:r>
        <w:t>“ Das entspricht dem Niederlegen der Anforderungen an die Rolle und ergibt für mich mehr Sinn. (sowas wie ein Stellenprofil)</w:t>
      </w:r>
    </w:p>
  </w:comment>
  <w:comment w:id="45" w:author="Stefan" w:date="2019-01-01T21:56:00Z" w:initials="S">
    <w:p w14:paraId="2B3D745A" w14:textId="77777777" w:rsidR="00FA7690" w:rsidRDefault="00FA7690" w:rsidP="005B19E4">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46" w:author="Jan Thielscher" w:date="2019-01-08T22:10:00Z" w:initials="JT">
    <w:p w14:paraId="6FA569F9" w14:textId="77777777" w:rsidR="00FA7690" w:rsidRDefault="00FA7690" w:rsidP="005B19E4">
      <w:pPr>
        <w:pStyle w:val="Kommentartext"/>
      </w:pPr>
      <w:r>
        <w:rPr>
          <w:rStyle w:val="Kommentarzeichen"/>
        </w:rPr>
        <w:annotationRef/>
      </w:r>
      <w:r>
        <w:t>Naja, was die Meinung bzgl. Luftverbraucher angeht, kann man geteilter Meinung sein... ;-)  Aber ich würde es in die Richtung interpretieren, dass es um diejenigen geht, die mit „Open Source arbeiten.“ Vermutlich in Abgrenzung zu denen, die eben nicht in der Software-Herstellung tätig sind...</w:t>
      </w:r>
    </w:p>
  </w:comment>
  <w:comment w:id="47" w:author="Stefan Thanheiser" w:date="2019-02-19T22:42:00Z" w:initials="ST">
    <w:p w14:paraId="33213756" w14:textId="154892A8" w:rsidR="00FA7690" w:rsidRDefault="00FA7690">
      <w:pPr>
        <w:pStyle w:val="Kommentartext"/>
      </w:pPr>
      <w:r>
        <w:rPr>
          <w:rStyle w:val="Kommentarzeichen"/>
        </w:rPr>
        <w:annotationRef/>
      </w:r>
      <w:r>
        <w:t>Hab‘ es jetzt mal versucht, zu umschreiben – aber auch weiter zu fassen, dass es im Zweifel auch auf Softwareeinkaufende Personen passt. Erweitert damit jedoch ggf. die Aussage des Originals, damit: zu diskutieren.</w:t>
      </w:r>
    </w:p>
  </w:comment>
  <w:comment w:id="52" w:author="Jan Thielscher" w:date="2019-01-08T21:59:00Z" w:initials="JT">
    <w:p w14:paraId="22F3DCC1" w14:textId="7BC5758A" w:rsidR="00FA7690" w:rsidRDefault="00FA7690">
      <w:pPr>
        <w:pStyle w:val="Kommentartext"/>
      </w:pPr>
      <w:r>
        <w:rPr>
          <w:rStyle w:val="Kommentarzeichen"/>
        </w:rPr>
        <w:annotationRef/>
      </w:r>
      <w:r>
        <w:t>Ggf. Konformität? Ist ja eine Übersetzung... und soweit ich das sehe, kein feststehender Begriff</w:t>
      </w:r>
    </w:p>
  </w:comment>
  <w:comment w:id="53" w:author="Jan Thielscher" w:date="2019-01-08T22:02:00Z" w:initials="JT">
    <w:p w14:paraId="613B39D3" w14:textId="2ADCB14B" w:rsidR="00FA7690" w:rsidRDefault="00FA7690">
      <w:pPr>
        <w:pStyle w:val="Kommentartext"/>
      </w:pPr>
      <w:r>
        <w:rPr>
          <w:rStyle w:val="Kommentarzeichen"/>
        </w:rPr>
        <w:annotationRef/>
      </w:r>
      <w:r>
        <w:t>Sollten wir hier den übersetzen, feststehenden Begriff „zugelieferte Software“ und dann „Verteilung“ oder „Auslieferung“ verwenden?</w:t>
      </w:r>
    </w:p>
  </w:comment>
  <w:comment w:id="54" w:author="Stefan Thanheiser" w:date="2019-02-17T00:05:00Z" w:initials="ST">
    <w:p w14:paraId="71C3EC21" w14:textId="478E20CE" w:rsidR="00FA7690" w:rsidRDefault="00FA7690">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6" w:author="Stefan" w:date="2019-01-01T21:54:00Z" w:initials="S">
    <w:p w14:paraId="39AD3DD6" w14:textId="72B986FC" w:rsidR="00FA7690" w:rsidRDefault="00FA7690">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57" w:author="Jan Thielscher" w:date="2019-01-08T22:13:00Z" w:initials="JT">
    <w:p w14:paraId="306DDB26" w14:textId="5C96519F" w:rsidR="00FA7690" w:rsidRDefault="00FA7690">
      <w:pPr>
        <w:pStyle w:val="Kommentartext"/>
      </w:pPr>
      <w:r>
        <w:rPr>
          <w:rStyle w:val="Kommentarzeichen"/>
        </w:rPr>
        <w:annotationRef/>
      </w:r>
      <w:r>
        <w:t xml:space="preserve">Wie wäre es mit „Bewusstseinsbildung“ oder „Aufmerksamkeit schaffen“ Sensibilisierung finde ich aber auch gut. Könnte ich mitgehen. </w:t>
      </w:r>
    </w:p>
  </w:comment>
  <w:comment w:id="61" w:author="Jan Thielscher" w:date="2019-01-08T22:17:00Z" w:initials="JT">
    <w:p w14:paraId="2FA67294" w14:textId="51DB53AD" w:rsidR="00FA7690" w:rsidRDefault="00FA7690">
      <w:pPr>
        <w:pStyle w:val="Kommentartext"/>
      </w:pPr>
      <w:r>
        <w:rPr>
          <w:rStyle w:val="Kommentarzeichen"/>
        </w:rPr>
        <w:annotationRef/>
      </w:r>
      <w:r>
        <w:t>Hier finde ich Sensibilisierung nicht mehr so passend.</w:t>
      </w:r>
    </w:p>
  </w:comment>
  <w:comment w:id="82" w:author="Stefan Thanheiser" w:date="2019-02-19T23:09:00Z" w:initials="ST">
    <w:p w14:paraId="6CCADDCC" w14:textId="4BE7B7E6" w:rsidR="00FA7690" w:rsidRDefault="00FA7690">
      <w:pPr>
        <w:pStyle w:val="Kommentartext"/>
      </w:pPr>
      <w:r>
        <w:rPr>
          <w:rStyle w:val="Kommentarzeichen"/>
        </w:rPr>
        <w:annotationRef/>
      </w:r>
      <w:r>
        <w:t>Falsche Nummerierung im Original 02/2019?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1CD4638" w15:done="0"/>
  <w15:commentEx w15:paraId="75A6F92B" w15:done="0"/>
  <w15:commentEx w15:paraId="2553D5A2" w15:done="0"/>
  <w15:commentEx w15:paraId="1C3769E7" w15:paraIdParent="2553D5A2" w15:done="0"/>
  <w15:commentEx w15:paraId="2B3D745A" w15:done="0"/>
  <w15:commentEx w15:paraId="6FA569F9" w15:paraIdParent="2B3D745A" w15:done="0"/>
  <w15:commentEx w15:paraId="33213756" w15:paraIdParent="2B3D745A" w15:done="0"/>
  <w15:commentEx w15:paraId="22F3DCC1" w15:done="0"/>
  <w15:commentEx w15:paraId="613B39D3" w15:done="0"/>
  <w15:commentEx w15:paraId="71C3EC21" w15:paraIdParent="613B39D3" w15:done="0"/>
  <w15:commentEx w15:paraId="39AD3DD6" w15:done="0"/>
  <w15:commentEx w15:paraId="306DDB26" w15:paraIdParent="39AD3DD6" w15:done="0"/>
  <w15:commentEx w15:paraId="2FA67294" w15:done="0"/>
  <w15:commentEx w15:paraId="6CCAD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1CD4638" w16cid:durableId="20131D0B"/>
  <w16cid:commentId w16cid:paraId="75A6F92B" w16cid:durableId="201320AE"/>
  <w16cid:commentId w16cid:paraId="2553D5A2" w16cid:durableId="20132444"/>
  <w16cid:commentId w16cid:paraId="1C3769E7" w16cid:durableId="20132443"/>
  <w16cid:commentId w16cid:paraId="2B3D745A" w16cid:durableId="2013259A"/>
  <w16cid:commentId w16cid:paraId="6FA569F9" w16cid:durableId="20132599"/>
  <w16cid:commentId w16cid:paraId="33213756" w16cid:durableId="201704E5"/>
  <w16cid:commentId w16cid:paraId="22F3DCC1" w16cid:durableId="1FDF9BDF"/>
  <w16cid:commentId w16cid:paraId="613B39D3" w16cid:durableId="1FDF9C5B"/>
  <w16cid:commentId w16cid:paraId="71C3EC21" w16cid:durableId="201323BB"/>
  <w16cid:commentId w16cid:paraId="39AD3DD6" w16cid:durableId="1FD6601D"/>
  <w16cid:commentId w16cid:paraId="306DDB26" w16cid:durableId="1FDF9F13"/>
  <w16cid:commentId w16cid:paraId="2FA67294" w16cid:durableId="1FDF9FDC"/>
  <w16cid:commentId w16cid:paraId="6CCADDCC" w16cid:durableId="20170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8B58E" w14:textId="77777777" w:rsidR="00315864" w:rsidRDefault="00315864">
      <w:pPr>
        <w:spacing w:line="240" w:lineRule="auto"/>
      </w:pPr>
      <w:r>
        <w:separator/>
      </w:r>
    </w:p>
  </w:endnote>
  <w:endnote w:type="continuationSeparator" w:id="0">
    <w:p w14:paraId="546C9426" w14:textId="77777777" w:rsidR="00315864" w:rsidRDefault="00315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FA7690" w:rsidRDefault="00FA7690">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0A0AE" w14:textId="77777777" w:rsidR="00315864" w:rsidRDefault="00315864">
      <w:pPr>
        <w:spacing w:line="240" w:lineRule="auto"/>
      </w:pPr>
      <w:r>
        <w:separator/>
      </w:r>
    </w:p>
  </w:footnote>
  <w:footnote w:type="continuationSeparator" w:id="0">
    <w:p w14:paraId="1F839B67" w14:textId="77777777" w:rsidR="00315864" w:rsidRDefault="00315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FA7690" w:rsidRDefault="00FA7690">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3"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4"/>
  </w:num>
  <w:num w:numId="5">
    <w:abstractNumId w:val="19"/>
  </w:num>
  <w:num w:numId="6">
    <w:abstractNumId w:val="15"/>
  </w:num>
  <w:num w:numId="7">
    <w:abstractNumId w:val="16"/>
  </w:num>
  <w:num w:numId="8">
    <w:abstractNumId w:val="12"/>
  </w:num>
  <w:num w:numId="9">
    <w:abstractNumId w:val="3"/>
  </w:num>
  <w:num w:numId="10">
    <w:abstractNumId w:val="5"/>
  </w:num>
  <w:num w:numId="11">
    <w:abstractNumId w:val="18"/>
  </w:num>
  <w:num w:numId="12">
    <w:abstractNumId w:val="8"/>
  </w:num>
  <w:num w:numId="13">
    <w:abstractNumId w:val="23"/>
  </w:num>
  <w:num w:numId="14">
    <w:abstractNumId w:val="4"/>
  </w:num>
  <w:num w:numId="15">
    <w:abstractNumId w:val="17"/>
  </w:num>
  <w:num w:numId="16">
    <w:abstractNumId w:val="22"/>
  </w:num>
  <w:num w:numId="17">
    <w:abstractNumId w:val="2"/>
  </w:num>
  <w:num w:numId="18">
    <w:abstractNumId w:val="7"/>
  </w:num>
  <w:num w:numId="19">
    <w:abstractNumId w:val="21"/>
  </w:num>
  <w:num w:numId="20">
    <w:abstractNumId w:val="0"/>
  </w:num>
  <w:num w:numId="21">
    <w:abstractNumId w:val="10"/>
  </w:num>
  <w:num w:numId="22">
    <w:abstractNumId w:val="11"/>
  </w:num>
  <w:num w:numId="23">
    <w:abstractNumId w:val="9"/>
  </w:num>
  <w:num w:numId="24">
    <w:abstractNumId w:val="20"/>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Stefan">
    <w15:presenceInfo w15:providerId="None" w15:userId="Stefan"/>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365C9"/>
    <w:rsid w:val="000516A6"/>
    <w:rsid w:val="00054647"/>
    <w:rsid w:val="00057938"/>
    <w:rsid w:val="000843D2"/>
    <w:rsid w:val="000A07F3"/>
    <w:rsid w:val="000D3423"/>
    <w:rsid w:val="000E1FBE"/>
    <w:rsid w:val="000E3AD2"/>
    <w:rsid w:val="001032F9"/>
    <w:rsid w:val="00110640"/>
    <w:rsid w:val="00121F9A"/>
    <w:rsid w:val="00133FDF"/>
    <w:rsid w:val="0014427B"/>
    <w:rsid w:val="001A0E47"/>
    <w:rsid w:val="001B0B97"/>
    <w:rsid w:val="001E0E47"/>
    <w:rsid w:val="001F3CEA"/>
    <w:rsid w:val="00205D6A"/>
    <w:rsid w:val="00206F85"/>
    <w:rsid w:val="00216254"/>
    <w:rsid w:val="002203D6"/>
    <w:rsid w:val="00225069"/>
    <w:rsid w:val="002439F4"/>
    <w:rsid w:val="002A6A4A"/>
    <w:rsid w:val="002C7FCC"/>
    <w:rsid w:val="00315864"/>
    <w:rsid w:val="00336040"/>
    <w:rsid w:val="00361FAA"/>
    <w:rsid w:val="00366066"/>
    <w:rsid w:val="003731A2"/>
    <w:rsid w:val="003755F4"/>
    <w:rsid w:val="003A1190"/>
    <w:rsid w:val="003B16B9"/>
    <w:rsid w:val="003C53E3"/>
    <w:rsid w:val="003E1C02"/>
    <w:rsid w:val="003F6318"/>
    <w:rsid w:val="00404AC1"/>
    <w:rsid w:val="004678F1"/>
    <w:rsid w:val="004A21D7"/>
    <w:rsid w:val="004D2807"/>
    <w:rsid w:val="004F1507"/>
    <w:rsid w:val="004F25A7"/>
    <w:rsid w:val="004F2895"/>
    <w:rsid w:val="00510483"/>
    <w:rsid w:val="0051742E"/>
    <w:rsid w:val="00522BB2"/>
    <w:rsid w:val="005303A3"/>
    <w:rsid w:val="005430CD"/>
    <w:rsid w:val="0054331F"/>
    <w:rsid w:val="00563D2E"/>
    <w:rsid w:val="0059231E"/>
    <w:rsid w:val="005A3966"/>
    <w:rsid w:val="005B118C"/>
    <w:rsid w:val="005B19E4"/>
    <w:rsid w:val="005B4C37"/>
    <w:rsid w:val="0062455B"/>
    <w:rsid w:val="00631557"/>
    <w:rsid w:val="00631D92"/>
    <w:rsid w:val="00646AB5"/>
    <w:rsid w:val="00673BFA"/>
    <w:rsid w:val="0069548A"/>
    <w:rsid w:val="006D00A3"/>
    <w:rsid w:val="007205AC"/>
    <w:rsid w:val="007239AF"/>
    <w:rsid w:val="00725D67"/>
    <w:rsid w:val="00732BE3"/>
    <w:rsid w:val="00762310"/>
    <w:rsid w:val="00766731"/>
    <w:rsid w:val="007A4A9B"/>
    <w:rsid w:val="007C52BE"/>
    <w:rsid w:val="007D0C5B"/>
    <w:rsid w:val="007E07BB"/>
    <w:rsid w:val="007F109A"/>
    <w:rsid w:val="00802808"/>
    <w:rsid w:val="008123CC"/>
    <w:rsid w:val="00821E12"/>
    <w:rsid w:val="0082228E"/>
    <w:rsid w:val="0085563E"/>
    <w:rsid w:val="008568B3"/>
    <w:rsid w:val="008D2A30"/>
    <w:rsid w:val="0092285F"/>
    <w:rsid w:val="00925C62"/>
    <w:rsid w:val="0092615C"/>
    <w:rsid w:val="00930B76"/>
    <w:rsid w:val="00950490"/>
    <w:rsid w:val="0095142E"/>
    <w:rsid w:val="009610D4"/>
    <w:rsid w:val="00980E96"/>
    <w:rsid w:val="00A22844"/>
    <w:rsid w:val="00A26C9E"/>
    <w:rsid w:val="00A3094E"/>
    <w:rsid w:val="00A51779"/>
    <w:rsid w:val="00A55E86"/>
    <w:rsid w:val="00A648EB"/>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10124"/>
    <w:rsid w:val="00C16FDA"/>
    <w:rsid w:val="00C3550F"/>
    <w:rsid w:val="00C74E10"/>
    <w:rsid w:val="00C863E5"/>
    <w:rsid w:val="00CA74DE"/>
    <w:rsid w:val="00CC65AD"/>
    <w:rsid w:val="00CD55CA"/>
    <w:rsid w:val="00CF7BD5"/>
    <w:rsid w:val="00D235D2"/>
    <w:rsid w:val="00D2493E"/>
    <w:rsid w:val="00D40AE5"/>
    <w:rsid w:val="00D40CA1"/>
    <w:rsid w:val="00D56F91"/>
    <w:rsid w:val="00D613EA"/>
    <w:rsid w:val="00D759C6"/>
    <w:rsid w:val="00D82D69"/>
    <w:rsid w:val="00DA5676"/>
    <w:rsid w:val="00E16703"/>
    <w:rsid w:val="00E20B38"/>
    <w:rsid w:val="00E2156B"/>
    <w:rsid w:val="00E615A2"/>
    <w:rsid w:val="00EB5447"/>
    <w:rsid w:val="00EC20EA"/>
    <w:rsid w:val="00EE5A28"/>
    <w:rsid w:val="00F1527A"/>
    <w:rsid w:val="00F16C65"/>
    <w:rsid w:val="00F376F2"/>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1DC454BD-533B-4ED1-BEF0-E485CCB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styleId="NichtaufgelsteErwhnung">
    <w:name w:val="Unresolved Mention"/>
    <w:basedOn w:val="Absatz-Standardschriftart"/>
    <w:uiPriority w:val="99"/>
    <w:semiHidden/>
    <w:unhideWhenUsed/>
    <w:rsid w:val="0021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dx.org"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ECF75-683F-4DB6-9D92-EBB8C939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8928</Words>
  <Characters>56251</Characters>
  <Application>Microsoft Office Word</Application>
  <DocSecurity>0</DocSecurity>
  <Lines>468</Lines>
  <Paragraphs>130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xca4027</dc:creator>
  <cp:keywords/>
  <dc:description/>
  <cp:lastModifiedBy>Stefan Thanheiser</cp:lastModifiedBy>
  <cp:revision>13</cp:revision>
  <dcterms:created xsi:type="dcterms:W3CDTF">2019-02-16T22:55:00Z</dcterms:created>
  <dcterms:modified xsi:type="dcterms:W3CDTF">2019-04-01T21:55:00Z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