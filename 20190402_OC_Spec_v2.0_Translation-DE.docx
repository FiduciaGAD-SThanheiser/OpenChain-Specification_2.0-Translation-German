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F8A2CA0"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Change w:id="3">
          <w:tblGrid>
            <w:gridCol w:w="4650"/>
            <w:gridCol w:w="4651"/>
          </w:tblGrid>
        </w:tblGridChange>
      </w:tblGrid>
      <w:tr w:rsidR="00013849" w:rsidRPr="003731A2" w14:paraId="2BB18E8B" w14:textId="77777777" w:rsidTr="00013849">
        <w:tc>
          <w:tcPr>
            <w:tcW w:w="4650" w:type="dxa"/>
          </w:tcPr>
          <w:p w14:paraId="519C56D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p>
          <w:p w14:paraId="6252CA59" w14:textId="199704B5"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RC2 01.04.2019</w:t>
            </w:r>
          </w:p>
        </w:tc>
        <w:tc>
          <w:tcPr>
            <w:tcW w:w="4651" w:type="dxa"/>
            <w:shd w:val="clear" w:color="auto" w:fill="auto"/>
            <w:tcMar>
              <w:top w:w="100" w:type="dxa"/>
              <w:left w:w="100" w:type="dxa"/>
              <w:bottom w:w="100" w:type="dxa"/>
              <w:right w:w="100" w:type="dxa"/>
            </w:tcMar>
          </w:tcPr>
          <w:p w14:paraId="4F1675C9" w14:textId="2D82E201"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w:t>
            </w:r>
            <w:r>
              <w:rPr>
                <w:rFonts w:asciiTheme="minorHAnsi" w:eastAsia="Calibri" w:hAnsiTheme="minorHAnsi" w:cs="Calibri"/>
                <w:sz w:val="24"/>
                <w:szCs w:val="24"/>
              </w:rPr>
              <w:t>deutsche</w:t>
            </w:r>
            <w:r>
              <w:rPr>
                <w:rFonts w:asciiTheme="minorHAnsi" w:eastAsia="Calibri" w:hAnsiTheme="minorHAnsi" w:cs="Calibri"/>
                <w:sz w:val="24"/>
                <w:szCs w:val="24"/>
              </w:rPr>
              <w:t xml:space="preserve"> Übers</w:t>
            </w:r>
            <w:r>
              <w:rPr>
                <w:rFonts w:asciiTheme="minorHAnsi" w:eastAsia="Calibri" w:hAnsiTheme="minorHAnsi" w:cs="Calibri"/>
                <w:sz w:val="24"/>
                <w:szCs w:val="24"/>
              </w:rPr>
              <w:t>e</w:t>
            </w:r>
            <w:r>
              <w:rPr>
                <w:rFonts w:asciiTheme="minorHAnsi" w:eastAsia="Calibri" w:hAnsiTheme="minorHAnsi" w:cs="Calibri"/>
                <w:sz w:val="24"/>
                <w:szCs w:val="24"/>
              </w:rPr>
              <w:t>tzung</w:t>
            </w:r>
          </w:p>
        </w:tc>
      </w:tr>
      <w:tr w:rsidR="00013849" w:rsidRPr="003731A2" w14:paraId="75D863D0" w14:textId="77777777" w:rsidTr="00013849">
        <w:tc>
          <w:tcPr>
            <w:tcW w:w="4650" w:type="dxa"/>
          </w:tcPr>
          <w:p w14:paraId="27874D1B"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4D2B53B9"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75872B"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used throughout the Specification. Section 3 defines the requirements that a </w:t>
            </w:r>
            <w:r w:rsidRPr="00A26C9E">
              <w:rPr>
                <w:rFonts w:asciiTheme="minorHAnsi" w:eastAsia="Calibri" w:hAnsiTheme="minorHAnsi" w:cs="Calibri"/>
                <w:sz w:val="24"/>
                <w:szCs w:val="24"/>
                <w:lang w:val="en-GB"/>
              </w:rPr>
              <w:lastRenderedPageBreak/>
              <w:t>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34B43DE9"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1E7C2" w14:textId="71CF31BE" w:rsidR="00013849" w:rsidRPr="00D613EA" w:rsidRDefault="00013849" w:rsidP="00EC20EA">
            <w:pPr>
              <w:widowControl w:val="0"/>
              <w:pBdr>
                <w:top w:val="nil"/>
                <w:left w:val="nil"/>
                <w:bottom w:val="nil"/>
                <w:right w:val="nil"/>
                <w:between w:val="nil"/>
              </w:pBdr>
              <w:spacing w:line="240" w:lineRule="auto"/>
              <w:rPr>
                <w:ins w:id="4"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Specification mailing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Frequently Asked Questions (FAQs).</w:t>
            </w:r>
          </w:p>
        </w:tc>
        <w:tc>
          <w:tcPr>
            <w:tcW w:w="4651" w:type="dxa"/>
            <w:shd w:val="clear" w:color="auto" w:fill="auto"/>
            <w:tcMar>
              <w:top w:w="100" w:type="dxa"/>
              <w:left w:w="100" w:type="dxa"/>
              <w:bottom w:w="100" w:type="dxa"/>
              <w:right w:w="100" w:type="dxa"/>
            </w:tcMar>
          </w:tcPr>
          <w:p w14:paraId="348A34E5" w14:textId="3DBAB52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lastRenderedPageBreak/>
              <w:t>Die vorliegende Spezifikation definiert die Schlüsselanforderungen an ein qualitätsgesichertes Open-Source-</w:t>
            </w:r>
            <w:proofErr w:type="spellStart"/>
            <w:r>
              <w:rPr>
                <w:rFonts w:asciiTheme="minorHAnsi" w:eastAsia="Calibri" w:hAnsiTheme="minorHAnsi" w:cs="Calibri"/>
                <w:sz w:val="24"/>
                <w:szCs w:val="24"/>
              </w:rPr>
              <w:t>Lizenzcompliance</w:t>
            </w:r>
            <w:proofErr w:type="spellEnd"/>
            <w:r>
              <w:rPr>
                <w:rFonts w:asciiTheme="minorHAnsi" w:eastAsia="Calibri" w:hAnsiTheme="minorHAnsi" w:cs="Calibri"/>
                <w:sz w:val="24"/>
                <w:szCs w:val="24"/>
              </w:rPr>
              <w:t xml:space="preserve">-Programm. Sie zielt darauf ab, eine Benchmark bereitzustellen, welche zwischen Unternehmen Vertrauen beim Austausch von Softwarelösungen, welche Open-Source-Software beinhalten, schafft. Das Einhalten der Spezifikation liefert den Nachweis dafür, dass ein Programm geschaffen wurde, um die erforderlichen Compliance-Artefakte (z.B.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 xml:space="preserve">-konformes Programm sich auf ein einzelnes Produkt oder aber das </w:t>
            </w:r>
            <w:r>
              <w:rPr>
                <w:rFonts w:asciiTheme="minorHAnsi" w:eastAsia="Calibri" w:hAnsiTheme="minorHAnsi" w:cs="Calibri"/>
                <w:sz w:val="24"/>
                <w:szCs w:val="24"/>
              </w:rPr>
              <w:lastRenderedPageBreak/>
              <w:t>gesamte Unternehmen beziehen.</w:t>
            </w:r>
          </w:p>
          <w:p w14:paraId="27A75EF3" w14:textId="5AF25F66"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42C511" w14:textId="3435F004"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proofErr w:type="spellStart"/>
            <w:r>
              <w:rPr>
                <w:rFonts w:asciiTheme="minorHAnsi" w:eastAsia="Calibri" w:hAnsiTheme="minorHAnsi" w:cs="Calibri"/>
                <w:sz w:val="24"/>
                <w:szCs w:val="24"/>
              </w:rPr>
              <w:t>i.s.V.</w:t>
            </w:r>
            <w:proofErr w:type="spellEnd"/>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Nachweis(e</w:t>
            </w:r>
            <w:r>
              <w:rPr>
                <w:rFonts w:asciiTheme="minorHAnsi" w:eastAsia="Calibri" w:hAnsiTheme="minorHAnsi" w:cs="Calibri"/>
                <w:sz w:val="24"/>
                <w:szCs w:val="24"/>
              </w:rPr>
              <w:t>n</w:t>
            </w:r>
            <w:r w:rsidRPr="0038492F">
              <w:rPr>
                <w:rFonts w:asciiTheme="minorHAnsi" w:eastAsia="Calibri" w:hAnsiTheme="minorHAnsi" w:cs="Calibri"/>
                <w:sz w:val="24"/>
                <w:szCs w:val="24"/>
              </w:rPr>
              <w:t>)</w:t>
            </w:r>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14:paraId="1103716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173011" w14:textId="2EB19D77" w:rsidR="00013849" w:rsidRPr="003731A2" w:rsidRDefault="00013849" w:rsidP="00013849">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historische Entwicklung erhalten Sie in der </w:t>
            </w:r>
            <w:r>
              <w:rPr>
                <w:rFonts w:asciiTheme="minorHAnsi" w:eastAsia="Calibri" w:hAnsiTheme="minorHAnsi" w:cs="Calibri"/>
                <w:sz w:val="24"/>
                <w:szCs w:val="24"/>
              </w:rPr>
              <w:t>Spezifikation-</w:t>
            </w:r>
            <w:r w:rsidRPr="00C84B70">
              <w:rPr>
                <w:rFonts w:asciiTheme="minorHAnsi" w:eastAsia="Calibri" w:hAnsiTheme="minorHAnsi" w:cs="Calibri"/>
                <w:sz w:val="24"/>
                <w:szCs w:val="24"/>
              </w:rPr>
              <w:t>Mailingliste und in den häufig gestellten Fragen (FAQs).</w:t>
            </w:r>
          </w:p>
        </w:tc>
      </w:tr>
    </w:tbl>
    <w:p w14:paraId="2CABB580" w14:textId="77777777" w:rsidR="005B118C" w:rsidRPr="003731A2" w:rsidRDefault="005B118C" w:rsidP="003731A2">
      <w:pPr>
        <w:rPr>
          <w:rFonts w:asciiTheme="minorHAnsi" w:eastAsia="Calibri" w:hAnsiTheme="minorHAnsi" w:cs="Calibri"/>
          <w:color w:val="073763"/>
          <w:sz w:val="24"/>
          <w:szCs w:val="24"/>
        </w:rPr>
      </w:pPr>
    </w:p>
    <w:p w14:paraId="19AC7CCA" w14:textId="5D64CEE5"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r w:rsidRPr="003731A2">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1898DE1F" w14:textId="77777777" w:rsidTr="00013849">
        <w:tc>
          <w:tcPr>
            <w:tcW w:w="4650" w:type="dxa"/>
          </w:tcPr>
          <w:p w14:paraId="2926BC86" w14:textId="67F2B03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0170A23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B1ECB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6103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9B12B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72BB1C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74817A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DB6C91" w14:textId="03BF9639"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3BA91E3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4EDF7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A00AA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4C913A" w14:textId="56E0801F"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Conformant”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7F09159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8BBD7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800005" w14:textId="7FC5063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lastRenderedPageBreak/>
              <w:t>Definition published by the Open Source Initiative (OpenSource.org) or the Free Software Definition (published by the Free Software Foundation) or similar license.</w:t>
            </w:r>
          </w:p>
          <w:p w14:paraId="067CEEF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5444B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8E008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214CF2" w14:textId="3BBAB3BC"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“Program”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14:paraId="69FD596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9A6609" w14:textId="1E7D37A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3823F39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A3B1F8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6F71C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CCA3CC" w14:textId="100C218A"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“SPDX”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hyperlink r:id="rId8" w:history="1">
              <w:r w:rsidRPr="00124FAE">
                <w:rPr>
                  <w:rStyle w:val="Hyperlink"/>
                  <w:rFonts w:asciiTheme="minorHAnsi" w:eastAsia="Calibri" w:hAnsiTheme="minorHAnsi" w:cs="Calibri"/>
                  <w:sz w:val="24"/>
                  <w:szCs w:val="24"/>
                  <w:lang w:val="en-GB"/>
                </w:rPr>
                <w:t>www.spdx.org</w:t>
              </w:r>
            </w:hyperlink>
            <w:r w:rsidRPr="00A26C9E">
              <w:rPr>
                <w:rFonts w:asciiTheme="minorHAnsi" w:eastAsia="Calibri" w:hAnsiTheme="minorHAnsi" w:cs="Calibri"/>
                <w:sz w:val="24"/>
                <w:szCs w:val="24"/>
                <w:lang w:val="en-GB"/>
              </w:rPr>
              <w:t>.</w:t>
            </w:r>
          </w:p>
          <w:p w14:paraId="37179B5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167F8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5E87CF" w14:textId="53B822A9"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14:paraId="77D9D9E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E49B5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AC0B7A" w14:textId="1C35E6D1"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2AB6418B" w14:textId="2809792F"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14:paraId="3B27017E" w14:textId="114ADDF5"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14:paraId="6271225A" w14:textId="0CC42F1F"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D505E66" w14:textId="1460BDBE"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w:t>
            </w:r>
            <w:r w:rsidRPr="00013849">
              <w:rPr>
                <w:rFonts w:asciiTheme="minorHAnsi" w:eastAsia="Calibri" w:hAnsiTheme="minorHAnsi" w:cs="Calibri"/>
                <w:color w:val="4F81BD" w:themeColor="accent1"/>
                <w:sz w:val="24"/>
                <w:szCs w:val="24"/>
              </w:rPr>
              <w:t xml:space="preserve">eine Reihe von Open-Source-Softwarelizenzen, die </w:t>
            </w:r>
            <w:r w:rsidRPr="00013849">
              <w:rPr>
                <w:rFonts w:asciiTheme="minorHAnsi" w:eastAsia="Calibri" w:hAnsiTheme="minorHAnsi" w:cs="Calibri"/>
                <w:color w:val="4F81BD" w:themeColor="accent1"/>
                <w:sz w:val="24"/>
                <w:szCs w:val="24"/>
              </w:rPr>
              <w:t>als Ergebnis</w:t>
            </w:r>
            <w:r w:rsidRPr="00013849">
              <w:rPr>
                <w:rFonts w:asciiTheme="minorHAnsi" w:eastAsia="Calibri" w:hAnsiTheme="minorHAnsi" w:cs="Calibri"/>
                <w:color w:val="4F81BD" w:themeColor="accent1"/>
                <w:sz w:val="24"/>
                <w:szCs w:val="24"/>
              </w:rPr>
              <w:t xml:space="preserve"> einer geeigneten Methode zur Identifizierung derjenigen Open-Source-</w:t>
            </w:r>
            <w:r w:rsidRPr="00013849">
              <w:rPr>
                <w:rFonts w:asciiTheme="minorHAnsi" w:eastAsia="Calibri" w:hAnsiTheme="minorHAnsi" w:cs="Calibri"/>
                <w:color w:val="4F81BD" w:themeColor="accent1"/>
                <w:sz w:val="24"/>
                <w:szCs w:val="24"/>
              </w:rPr>
              <w:t>Komponenten</w:t>
            </w:r>
            <w:r w:rsidRPr="00013849">
              <w:rPr>
                <w:rFonts w:asciiTheme="minorHAnsi" w:eastAsia="Calibri" w:hAnsiTheme="minorHAnsi" w:cs="Calibri"/>
                <w:color w:val="4F81BD" w:themeColor="accent1"/>
                <w:sz w:val="24"/>
                <w:szCs w:val="24"/>
              </w:rPr>
              <w:t xml:space="preserve">, </w:t>
            </w:r>
            <w:r w:rsidRPr="00013849">
              <w:rPr>
                <w:rFonts w:asciiTheme="minorHAnsi" w:eastAsia="Calibri" w:hAnsiTheme="minorHAnsi" w:cs="Calibri"/>
                <w:color w:val="4F81BD" w:themeColor="accent1"/>
                <w:sz w:val="24"/>
                <w:szCs w:val="24"/>
              </w:rPr>
              <w:t>aus denen sich eine</w:t>
            </w:r>
            <w:r w:rsidRPr="00013849">
              <w:rPr>
                <w:rFonts w:asciiTheme="minorHAnsi" w:eastAsia="Calibri" w:hAnsiTheme="minorHAnsi" w:cs="Calibri"/>
                <w:color w:val="4F81BD" w:themeColor="accent1"/>
                <w:sz w:val="24"/>
                <w:szCs w:val="24"/>
              </w:rPr>
              <w:t xml:space="preserve"> Zugelieferte Software </w:t>
            </w:r>
            <w:r w:rsidRPr="00013849">
              <w:rPr>
                <w:rFonts w:asciiTheme="minorHAnsi" w:eastAsia="Calibri" w:hAnsiTheme="minorHAnsi" w:cs="Calibri"/>
                <w:color w:val="4F81BD" w:themeColor="accent1"/>
                <w:sz w:val="24"/>
                <w:szCs w:val="24"/>
              </w:rPr>
              <w:t>zusammensetzt</w:t>
            </w:r>
            <w:r w:rsidRPr="00013849">
              <w:rPr>
                <w:rFonts w:asciiTheme="minorHAnsi" w:eastAsia="Calibri" w:hAnsiTheme="minorHAnsi" w:cs="Calibri"/>
                <w:color w:val="4F81BD" w:themeColor="accent1"/>
                <w:sz w:val="24"/>
                <w:szCs w:val="24"/>
              </w:rPr>
              <w:t>, identifiziert wurden.</w:t>
            </w:r>
          </w:p>
          <w:p w14:paraId="5F910CBB" w14:textId="14DDB285"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C52064E" w14:textId="1CD88197"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-konform“</w:t>
            </w:r>
            <w:r w:rsidRPr="00013849">
              <w:rPr>
                <w:rFonts w:asciiTheme="minorHAnsi" w:eastAsia="Calibri" w:hAnsiTheme="minorHAnsi" w:cs="Calibri"/>
                <w:b/>
                <w:color w:val="4F81BD" w:themeColor="accent1"/>
                <w:sz w:val="24"/>
                <w:szCs w:val="24"/>
              </w:rPr>
              <w:t xml:space="preserve"> </w:t>
            </w:r>
            <w:r w:rsidRPr="00013849">
              <w:rPr>
                <w:rFonts w:asciiTheme="minorHAnsi" w:eastAsia="Calibri" w:hAnsiTheme="minorHAnsi" w:cs="Calibri"/>
                <w:color w:val="4F81BD" w:themeColor="accent1"/>
                <w:sz w:val="24"/>
                <w:szCs w:val="24"/>
              </w:rPr>
              <w:t>–</w:t>
            </w:r>
            <w:r w:rsidRPr="00013849">
              <w:rPr>
                <w:rFonts w:asciiTheme="minorHAnsi" w:eastAsia="Calibri" w:hAnsiTheme="minorHAnsi" w:cs="Calibri"/>
                <w:color w:val="4F81BD" w:themeColor="accent1"/>
                <w:sz w:val="24"/>
                <w:szCs w:val="24"/>
              </w:rPr>
              <w:t xml:space="preserve"> ein</w:t>
            </w:r>
            <w:r w:rsidRPr="00013849">
              <w:rPr>
                <w:rFonts w:asciiTheme="minorHAnsi" w:eastAsia="Calibri" w:hAnsiTheme="minorHAnsi" w:cs="Calibri"/>
                <w:color w:val="4F81BD" w:themeColor="accent1"/>
                <w:sz w:val="24"/>
                <w:szCs w:val="24"/>
              </w:rPr>
              <w:t xml:space="preserve"> </w:t>
            </w:r>
            <w:r w:rsidRPr="00013849">
              <w:rPr>
                <w:rFonts w:asciiTheme="minorHAnsi" w:eastAsia="Calibri" w:hAnsiTheme="minorHAnsi" w:cs="Calibri"/>
                <w:color w:val="4F81BD" w:themeColor="accent1"/>
                <w:sz w:val="24"/>
                <w:szCs w:val="24"/>
              </w:rPr>
              <w:t>Programm, das alle Anforderungen dieser Spezifikation erfüllt.</w:t>
            </w:r>
          </w:p>
          <w:p w14:paraId="1816589C"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6ED6251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4DF833D8"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w:t>
            </w:r>
            <w:r w:rsidRPr="00013849">
              <w:rPr>
                <w:rFonts w:asciiTheme="minorHAnsi" w:eastAsia="Calibri" w:hAnsiTheme="minorHAnsi" w:cs="Calibri"/>
                <w:color w:val="4F81BD" w:themeColor="accent1"/>
                <w:sz w:val="24"/>
                <w:szCs w:val="24"/>
              </w:rPr>
              <w:lastRenderedPageBreak/>
              <w:t xml:space="preserve">Definitionsanforderungen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14:paraId="775DEFD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2FB739B" w14:textId="6F1EEA3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w:t>
            </w:r>
            <w:r w:rsidRPr="00013849">
              <w:rPr>
                <w:rFonts w:asciiTheme="minorHAnsi" w:eastAsia="Calibri" w:hAnsiTheme="minorHAnsi" w:cs="Calibri"/>
                <w:color w:val="4F81BD" w:themeColor="accent1"/>
                <w:sz w:val="24"/>
                <w:szCs w:val="24"/>
              </w:rPr>
              <w:t xml:space="preserve">Richtlinien, Prozesse und Mitarbeiter, die die Compliance-Aktivitäten </w:t>
            </w:r>
            <w:r w:rsidRPr="00013849">
              <w:rPr>
                <w:rFonts w:asciiTheme="minorHAnsi" w:eastAsia="Calibri" w:hAnsiTheme="minorHAnsi" w:cs="Calibri"/>
                <w:color w:val="4F81BD" w:themeColor="accent1"/>
                <w:sz w:val="24"/>
                <w:szCs w:val="24"/>
              </w:rPr>
              <w:t>einer Organisation</w:t>
            </w:r>
            <w:r w:rsidRPr="00013849">
              <w:rPr>
                <w:rFonts w:asciiTheme="minorHAnsi" w:eastAsia="Calibri" w:hAnsiTheme="minorHAnsi" w:cs="Calibri"/>
                <w:color w:val="4F81BD" w:themeColor="accent1"/>
                <w:sz w:val="24"/>
                <w:szCs w:val="24"/>
              </w:rPr>
              <w:t xml:space="preserve"> für Open Source-Lizenzen </w:t>
            </w:r>
            <w:r w:rsidRPr="00013849">
              <w:rPr>
                <w:rFonts w:asciiTheme="minorHAnsi" w:eastAsia="Calibri" w:hAnsiTheme="minorHAnsi" w:cs="Calibri"/>
                <w:color w:val="4F81BD" w:themeColor="accent1"/>
                <w:sz w:val="24"/>
                <w:szCs w:val="24"/>
              </w:rPr>
              <w:t>steuern</w:t>
            </w:r>
            <w:r w:rsidRPr="00013849">
              <w:rPr>
                <w:rFonts w:asciiTheme="minorHAnsi" w:eastAsia="Calibri" w:hAnsiTheme="minorHAnsi" w:cs="Calibri"/>
                <w:color w:val="4F81BD" w:themeColor="accent1"/>
                <w:sz w:val="24"/>
                <w:szCs w:val="24"/>
              </w:rPr>
              <w:t>.</w:t>
            </w:r>
          </w:p>
          <w:p w14:paraId="6B071A93"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6B5B74F" w14:textId="56B7F61E"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jeder Mitarbeiter oder Auftragnehmer eines Unternehmens, der die Vorgaben für zugelieferte Software festlegt, zu ihr beiträgt oder für ihre Vorbereitung verantwortlich ist. Abhängig von der jeweiligen Organisation sind dies insbesondere Software-Entwickler, Release-Ingenieure, Qualitätsprüfer, Mitarbeiter im Produkt-Marketing und im Produkt-Management.</w:t>
            </w:r>
          </w:p>
          <w:p w14:paraId="2446075A"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D94BD45" w14:textId="0357A095"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w:t>
            </w:r>
            <w:r w:rsidRPr="00013849">
              <w:rPr>
                <w:rFonts w:asciiTheme="minorHAnsi" w:eastAsia="Calibri" w:hAnsiTheme="minorHAnsi" w:cs="Calibri"/>
                <w:color w:val="4F81BD" w:themeColor="accent1"/>
                <w:sz w:val="24"/>
                <w:szCs w:val="24"/>
              </w:rPr>
              <w:t xml:space="preserve">(Software Package Data </w:t>
            </w:r>
            <w:proofErr w:type="gramStart"/>
            <w:r w:rsidRPr="00013849">
              <w:rPr>
                <w:rFonts w:asciiTheme="minorHAnsi" w:eastAsia="Calibri" w:hAnsiTheme="minorHAnsi" w:cs="Calibri"/>
                <w:color w:val="4F81BD" w:themeColor="accent1"/>
                <w:sz w:val="24"/>
                <w:szCs w:val="24"/>
              </w:rPr>
              <w:t>Exchange)</w:t>
            </w:r>
            <w:r w:rsidRPr="00013849">
              <w:rPr>
                <w:rFonts w:asciiTheme="minorHAnsi" w:eastAsia="Calibri" w:hAnsiTheme="minorHAnsi" w:cs="Calibri"/>
                <w:color w:val="4F81BD" w:themeColor="accent1"/>
                <w:sz w:val="24"/>
                <w:szCs w:val="24"/>
              </w:rPr>
              <w:t>-</w:t>
            </w:r>
            <w:proofErr w:type="gramEnd"/>
            <w:r w:rsidRPr="00013849">
              <w:rPr>
                <w:rFonts w:asciiTheme="minorHAnsi" w:eastAsia="Calibri" w:hAnsiTheme="minorHAnsi" w:cs="Calibri"/>
                <w:color w:val="4F81BD" w:themeColor="accent1"/>
                <w:sz w:val="24"/>
                <w:szCs w:val="24"/>
              </w:rPr>
              <w:t xml:space="preserv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w:t>
            </w:r>
            <w:r w:rsidRPr="00013849">
              <w:rPr>
                <w:rFonts w:asciiTheme="minorHAnsi" w:eastAsia="Calibri" w:hAnsiTheme="minorHAnsi" w:cs="Calibri"/>
                <w:color w:val="4F81BD" w:themeColor="accent1"/>
                <w:sz w:val="24"/>
                <w:szCs w:val="24"/>
              </w:rPr>
              <w:lastRenderedPageBreak/>
              <w:t xml:space="preserve">finden Sie unter </w:t>
            </w:r>
            <w:hyperlink r:id="rId9">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14:paraId="3E2DD50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F52935B" w14:textId="7DB95FBB"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eine Organisation an Dritte weitergibt (z. B. andere Organisationen oder Einzelpersonen).</w:t>
            </w:r>
          </w:p>
          <w:p w14:paraId="1DEC092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3275FF5" w14:textId="52F1EAB6"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1BE18FE1" w14:textId="77777777" w:rsidTr="00013849">
        <w:tc>
          <w:tcPr>
            <w:tcW w:w="4650" w:type="dxa"/>
          </w:tcPr>
          <w:p w14:paraId="06C3BC2E" w14:textId="2D41E27C"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Part 1.0: </w:t>
            </w:r>
            <w:proofErr w:type="spellStart"/>
            <w:r w:rsidRPr="00A26C9E">
              <w:rPr>
                <w:rFonts w:asciiTheme="minorHAnsi" w:eastAsia="Calibri" w:hAnsiTheme="minorHAnsi" w:cs="Calibri"/>
                <w:sz w:val="24"/>
                <w:szCs w:val="24"/>
              </w:rPr>
              <w:t>Program</w:t>
            </w:r>
            <w:proofErr w:type="spellEnd"/>
            <w:r w:rsidRPr="00A26C9E">
              <w:rPr>
                <w:rFonts w:asciiTheme="minorHAnsi" w:eastAsia="Calibri" w:hAnsiTheme="minorHAnsi" w:cs="Calibri"/>
                <w:sz w:val="24"/>
                <w:szCs w:val="24"/>
              </w:rPr>
              <w:t xml:space="preserve">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14:paraId="1090BE4F" w14:textId="0CC85AF4"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Teil</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1.0</w:t>
            </w:r>
            <w:r>
              <w:rPr>
                <w:rFonts w:asciiTheme="minorHAnsi" w:eastAsia="Calibri" w:hAnsiTheme="minorHAnsi" w:cs="Calibri"/>
                <w:color w:val="6D9EEB"/>
                <w:sz w:val="24"/>
                <w:szCs w:val="24"/>
              </w:rPr>
              <w:t>:</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14:paraId="50CE334D" w14:textId="77777777" w:rsidTr="00013849">
        <w:tc>
          <w:tcPr>
            <w:tcW w:w="4650" w:type="dxa"/>
          </w:tcPr>
          <w:p w14:paraId="36FA733C" w14:textId="4123895B"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14:paraId="025B01F6" w14:textId="5EE94B4B"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1F496E7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82D4C7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ECA79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BCE258" w14:textId="023B6325"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18DDA1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7F16CA" w14:textId="4570708C"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6AB57C4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3606E3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32FCA8" w14:textId="4F6CFE3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makes </w:t>
            </w:r>
            <w:r w:rsidRPr="00404AC1">
              <w:rPr>
                <w:rFonts w:asciiTheme="minorHAnsi" w:eastAsia="Calibri" w:hAnsiTheme="minorHAnsi" w:cs="Calibri"/>
                <w:sz w:val="24"/>
                <w:szCs w:val="24"/>
                <w:lang w:val="en-GB"/>
              </w:rPr>
              <w:lastRenderedPageBreak/>
              <w:t>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1124384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8AA399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A0E7D8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D9DF00" w14:textId="457163CD"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645D2FAB" w14:textId="11B252DC"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5B3A65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1F7BD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CD842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BE0D8E1" w14:textId="6ADF3A5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06313F1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03EF9207"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349D8A55"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14:paraId="4046B467"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Ensure that these persons are competent on the basis of appropriate education, training, </w:t>
            </w:r>
            <w:r w:rsidRPr="00404AC1">
              <w:rPr>
                <w:rFonts w:asciiTheme="minorHAnsi" w:eastAsia="Calibri" w:hAnsiTheme="minorHAnsi" w:cs="Calibri"/>
                <w:sz w:val="24"/>
                <w:szCs w:val="24"/>
                <w:lang w:val="en-GB"/>
              </w:rPr>
              <w:lastRenderedPageBreak/>
              <w:t>and/or experience;</w:t>
            </w:r>
          </w:p>
          <w:p w14:paraId="517EB8F4" w14:textId="1B6D0432"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48E44F27"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t>Retain appropriate documented information as evidence of competence.</w:t>
            </w:r>
          </w:p>
          <w:p w14:paraId="0BA78063"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BD9B05C"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55ABB4A0" w14:textId="434DD463"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81834B9" w14:textId="23AB3F4D"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4EC685B1" w14:textId="43E508C0"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8D8797" w14:textId="04977D88"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A2D80E" w14:textId="3D966C53"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76089FB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CDC1F9"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B1EAD4" w14:textId="1453D98D"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553D6A32"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42F625"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5484A14C" w14:textId="43975FCC"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1D09A6BE" w14:textId="182FDF5D"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5D34015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8F575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CE077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631332" w14:textId="4B156B9B"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lastRenderedPageBreak/>
              <w:t>1.3 Awareness</w:t>
            </w:r>
          </w:p>
          <w:p w14:paraId="0063AF3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2E0D14FA" w14:textId="46EA7A0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4DE6F40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715C00A9" w14:textId="13959DD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027C265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4196CA6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D9504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893B1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A11FDF" w14:textId="61EA09D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337F97A6" w14:textId="0827A5CF"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proofErr w:type="gramStart"/>
            <w:r w:rsidRPr="00404AC1">
              <w:rPr>
                <w:rFonts w:asciiTheme="minorHAnsi" w:eastAsia="Calibri" w:hAnsiTheme="minorHAnsi" w:cs="Calibri"/>
                <w:sz w:val="24"/>
                <w:szCs w:val="24"/>
                <w:lang w:val="en-GB"/>
              </w:rPr>
              <w:t>ones</w:t>
            </w:r>
            <w:proofErr w:type="gramEnd"/>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14:paraId="5BDAA04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CB4FD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D910F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AFB9E1" w14:textId="47C34273"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79CD75EA" w14:textId="141E3D60"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387B6D8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221A0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F3BD45" w14:textId="5B20EC9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415FCA6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lastRenderedPageBreak/>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704D46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8DD32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E3BE6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E8869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690196" w14:textId="6C0C2B5D"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ABEBA4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14:paraId="41D1F8A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65121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64C3121E" w14:textId="41B264D0"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14664DE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A63D3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70348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CB3FE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D3950E" w14:textId="1E9D2619"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6AFB4B85" w14:textId="31C36492"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506C234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434EB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19D0152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6D21846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89633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E962AB7" w14:textId="2FF5FA20"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6C90B5E3" w14:textId="2B56E7B4"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47990CD7" w14:textId="1E16D25B"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2B7EB333"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5"/>
            <w:r w:rsidRPr="00FF43FE">
              <w:rPr>
                <w:rFonts w:asciiTheme="minorHAnsi" w:eastAsia="Calibri" w:hAnsiTheme="minorHAnsi" w:cs="Calibri"/>
                <w:color w:val="4F81BD" w:themeColor="accent1"/>
                <w:sz w:val="24"/>
                <w:szCs w:val="24"/>
              </w:rPr>
              <w:t xml:space="preserve">Compliance </w:t>
            </w:r>
            <w:commentRangeEnd w:id="5"/>
            <w:r>
              <w:rPr>
                <w:rStyle w:val="Kommentarzeichen"/>
              </w:rPr>
              <w:commentReference w:id="5"/>
            </w:r>
            <w:r w:rsidRPr="00FF43FE">
              <w:rPr>
                <w:rFonts w:asciiTheme="minorHAnsi" w:eastAsia="Calibri" w:hAnsiTheme="minorHAnsi" w:cs="Calibri"/>
                <w:color w:val="4F81BD" w:themeColor="accent1"/>
                <w:sz w:val="24"/>
                <w:szCs w:val="24"/>
              </w:rPr>
              <w:t xml:space="preserve"> der </w:t>
            </w:r>
            <w:commentRangeStart w:id="6"/>
            <w:commentRangeStart w:id="7"/>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6"/>
            <w:r>
              <w:rPr>
                <w:rStyle w:val="Kommentarzeichen"/>
              </w:rPr>
              <w:commentReference w:id="6"/>
            </w:r>
            <w:commentRangeEnd w:id="7"/>
            <w:r>
              <w:rPr>
                <w:rStyle w:val="Kommentarzeichen"/>
              </w:rPr>
              <w:commentReference w:id="7"/>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11EAABF2"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t>
            </w:r>
            <w:r w:rsidRPr="00FF43FE">
              <w:rPr>
                <w:rFonts w:asciiTheme="minorHAnsi" w:eastAsia="Calibri" w:hAnsiTheme="minorHAnsi" w:cs="Calibri"/>
                <w:color w:val="4F81BD" w:themeColor="accent1"/>
                <w:sz w:val="24"/>
                <w:szCs w:val="24"/>
              </w:rPr>
              <w:lastRenderedPageBreak/>
              <w:t>welches die Software-Mitarbeiter auf die Existenz der Open-Source-Richtlinie aufmerksam macht (z. B. über Training, internes Wiki oder eine andere im Unternehmen relevante Kommunikationsmethode).</w:t>
            </w:r>
          </w:p>
          <w:p w14:paraId="1A6FB142"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152DB90E"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Software-Mitarbeiter auf die Existenz der Open-Source-Richtlinie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solche inhaltlichen Vorgaben an anderer Stelle dieser Spezifikation genannt werden. </w:t>
            </w:r>
          </w:p>
          <w:p w14:paraId="56B29DE4"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40AFC605"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14:paraId="3E77A278" w14:textId="75F0F2A8"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3753ABB4"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p>
          <w:p w14:paraId="16A30D0E" w14:textId="3B828190"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ausfüllen</w:t>
            </w:r>
          </w:p>
          <w:p w14:paraId="112B93DD" w14:textId="323F07BE"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w:t>
            </w:r>
            <w:r w:rsidRPr="005B19E4">
              <w:rPr>
                <w:rFonts w:asciiTheme="minorHAnsi" w:eastAsia="Calibri" w:hAnsiTheme="minorHAnsi" w:cs="Calibri"/>
                <w:color w:val="4F81BD" w:themeColor="accent1"/>
                <w:sz w:val="24"/>
                <w:szCs w:val="24"/>
              </w:rPr>
              <w:lastRenderedPageBreak/>
              <w:t xml:space="preserve">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474DFE5D" w14:textId="5ED8EECB"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p>
          <w:p w14:paraId="3799FF2F" w14:textId="06F0CC44"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474E71C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4DE5F95"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5D901A7B"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1.2.1 eine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r w:rsidRPr="00BC0B13">
              <w:rPr>
                <w:rFonts w:asciiTheme="minorHAnsi" w:eastAsia="Calibri" w:hAnsiTheme="minorHAnsi" w:cs="Calibri"/>
                <w:color w:val="4F81BD" w:themeColor="accent1"/>
                <w:sz w:val="24"/>
                <w:szCs w:val="24"/>
              </w:rPr>
              <w:t>;</w:t>
            </w:r>
          </w:p>
          <w:p w14:paraId="56DC816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0FBFCE36"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der jeweiligen </w:t>
            </w:r>
            <w:r w:rsidRPr="005430CD">
              <w:rPr>
                <w:rFonts w:asciiTheme="minorHAnsi" w:eastAsia="Calibri" w:hAnsiTheme="minorHAnsi" w:cs="Calibri"/>
                <w:color w:val="4F81BD" w:themeColor="accent1"/>
                <w:sz w:val="24"/>
                <w:szCs w:val="24"/>
              </w:rPr>
              <w:t xml:space="preserve">Rolle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1898741B" w14:textId="77777777" w:rsidR="00013849" w:rsidRDefault="00013849" w:rsidP="003731A2">
            <w:pPr>
              <w:widowControl w:val="0"/>
              <w:pBdr>
                <w:top w:val="nil"/>
                <w:left w:val="nil"/>
                <w:bottom w:val="nil"/>
                <w:right w:val="nil"/>
                <w:between w:val="nil"/>
              </w:pBdr>
              <w:spacing w:line="240" w:lineRule="auto"/>
              <w:rPr>
                <w:ins w:id="8" w:author="Stefan Thanheiser" w:date="2019-02-22T01:35:00Z"/>
                <w:rFonts w:asciiTheme="minorHAnsi" w:eastAsia="Calibri" w:hAnsiTheme="minorHAnsi" w:cs="Calibri"/>
                <w:color w:val="4F81BD" w:themeColor="accent1"/>
                <w:sz w:val="24"/>
                <w:szCs w:val="24"/>
              </w:rPr>
            </w:pPr>
          </w:p>
          <w:p w14:paraId="0AA81277" w14:textId="304E0EB1"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14:paraId="6714617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38E52ABB"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für ihre jeweiligen Rollen und Verantwortlichkeiten ausreichenden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2E6191C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lastRenderedPageBreak/>
              <w:t xml:space="preserve">1.3. </w:t>
            </w:r>
            <w:commentRangeStart w:id="9"/>
            <w:commentRangeStart w:id="10"/>
            <w:r w:rsidRPr="004A21D7">
              <w:rPr>
                <w:rFonts w:asciiTheme="minorHAnsi" w:eastAsia="Calibri" w:hAnsiTheme="minorHAnsi" w:cs="Calibri"/>
                <w:color w:val="4F81BD" w:themeColor="accent1"/>
                <w:sz w:val="24"/>
                <w:szCs w:val="24"/>
              </w:rPr>
              <w:t>Sensibilisierung</w:t>
            </w:r>
            <w:commentRangeEnd w:id="9"/>
            <w:r w:rsidRPr="004A21D7">
              <w:rPr>
                <w:rStyle w:val="Kommentarzeichen"/>
                <w:color w:val="4F81BD" w:themeColor="accent1"/>
              </w:rPr>
              <w:commentReference w:id="9"/>
            </w:r>
            <w:commentRangeEnd w:id="10"/>
            <w:r>
              <w:rPr>
                <w:rStyle w:val="Kommentarzeichen"/>
              </w:rPr>
              <w:commentReference w:id="10"/>
            </w:r>
          </w:p>
          <w:p w14:paraId="5B55D721" w14:textId="6DD48F64"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14:paraId="25FBAC1E" w14:textId="75C38ACE"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14:paraId="6EC1848B" w14:textId="46B84BFF"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14:paraId="4F53FDD5" w14:textId="6B0D0721"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14:paraId="108B0AE5" w14:textId="19E2260A"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14:paraId="4F5646A7" w14:textId="42976F77"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611915F3"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der bei jedem Programm-Teilnehmer ermittelten Sensibilisierung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6A7738CC"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43338DC6"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777FA4F8"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w:t>
            </w:r>
            <w:r>
              <w:rPr>
                <w:rFonts w:asciiTheme="minorHAnsi" w:eastAsia="Calibri" w:hAnsiTheme="minorHAnsi" w:cs="Calibri"/>
                <w:color w:val="4F81BD" w:themeColor="accent1"/>
                <w:sz w:val="24"/>
                <w:szCs w:val="24"/>
              </w:rPr>
              <w:t xml:space="preserve">innerhalb des Programms einen hinreichenden </w:t>
            </w:r>
            <w:proofErr w:type="spellStart"/>
            <w:r>
              <w:rPr>
                <w:rFonts w:asciiTheme="minorHAnsi" w:eastAsia="Calibri" w:hAnsiTheme="minorHAnsi" w:cs="Calibri"/>
                <w:color w:val="4F81BD" w:themeColor="accent1"/>
                <w:sz w:val="24"/>
                <w:szCs w:val="24"/>
              </w:rPr>
              <w:t>Awareness</w:t>
            </w:r>
            <w:commentRangeStart w:id="11"/>
            <w:r>
              <w:rPr>
                <w:rFonts w:asciiTheme="minorHAnsi" w:eastAsia="Calibri" w:hAnsiTheme="minorHAnsi" w:cs="Calibri"/>
                <w:color w:val="4F81BD" w:themeColor="accent1"/>
                <w:sz w:val="24"/>
                <w:szCs w:val="24"/>
              </w:rPr>
              <w:t>grad</w:t>
            </w:r>
            <w:proofErr w:type="spellEnd"/>
            <w:r>
              <w:rPr>
                <w:rFonts w:asciiTheme="minorHAnsi" w:eastAsia="Calibri" w:hAnsiTheme="minorHAnsi" w:cs="Calibri"/>
                <w:color w:val="4F81BD" w:themeColor="accent1"/>
                <w:sz w:val="24"/>
                <w:szCs w:val="24"/>
              </w:rPr>
              <w:t xml:space="preserve"> </w:t>
            </w:r>
            <w:commentRangeEnd w:id="11"/>
            <w:r>
              <w:rPr>
                <w:rStyle w:val="Kommentarzeichen"/>
              </w:rPr>
              <w:commentReference w:id="11"/>
            </w:r>
            <w:r>
              <w:rPr>
                <w:rFonts w:asciiTheme="minorHAnsi" w:eastAsia="Calibri" w:hAnsiTheme="minorHAnsi" w:cs="Calibri"/>
                <w:color w:val="4F81BD" w:themeColor="accent1"/>
                <w:sz w:val="24"/>
                <w:szCs w:val="24"/>
              </w:rPr>
              <w:t>erreicht haben.</w:t>
            </w:r>
          </w:p>
          <w:p w14:paraId="5A9FBEF2"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6EFF8BF6"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w:t>
            </w:r>
            <w:r w:rsidRPr="00121F9A">
              <w:rPr>
                <w:rFonts w:asciiTheme="minorHAnsi" w:eastAsia="Calibri" w:hAnsiTheme="minorHAnsi" w:cs="Calibri"/>
                <w:color w:val="4F81BD" w:themeColor="accent1"/>
                <w:sz w:val="24"/>
                <w:szCs w:val="24"/>
              </w:rPr>
              <w:lastRenderedPageBreak/>
              <w:t xml:space="preserve">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eine</w:t>
            </w:r>
            <w:r w:rsidRPr="00121F9A">
              <w:rPr>
                <w:rFonts w:asciiTheme="minorHAnsi" w:eastAsia="Calibri" w:hAnsiTheme="minorHAnsi" w:cs="Calibri"/>
                <w:color w:val="4F81BD" w:themeColor="accent1"/>
                <w:sz w:val="24"/>
                <w:szCs w:val="24"/>
              </w:rPr>
              <w:t xml:space="preserve"> gesamte Organisation 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t>festgelegt werden</w:t>
            </w:r>
            <w:r w:rsidRPr="00121F9A">
              <w:rPr>
                <w:rFonts w:asciiTheme="minorHAnsi" w:eastAsia="Calibri" w:hAnsiTheme="minorHAnsi" w:cs="Calibri"/>
                <w:color w:val="4F81BD" w:themeColor="accent1"/>
                <w:sz w:val="24"/>
                <w:szCs w:val="24"/>
              </w:rPr>
              <w:t>.</w:t>
            </w:r>
          </w:p>
          <w:p w14:paraId="51427871"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1B72D8E1"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proofErr w:type="gramStart"/>
            <w:r>
              <w:rPr>
                <w:rFonts w:asciiTheme="minorHAnsi" w:eastAsia="Calibri" w:hAnsiTheme="minorHAnsi" w:cs="Calibri"/>
                <w:color w:val="4F81BD" w:themeColor="accent1"/>
                <w:sz w:val="24"/>
                <w:szCs w:val="24"/>
              </w:rPr>
              <w:t xml:space="preserve">welche </w:t>
            </w:r>
            <w:r w:rsidRPr="00225069">
              <w:rPr>
                <w:rFonts w:asciiTheme="minorHAnsi" w:eastAsia="Calibri" w:hAnsiTheme="minorHAnsi" w:cs="Calibri"/>
                <w:color w:val="4F81BD" w:themeColor="accent1"/>
                <w:sz w:val="24"/>
                <w:szCs w:val="24"/>
              </w:rPr>
              <w:t xml:space="preserve"> Umfang</w:t>
            </w:r>
            <w:proofErr w:type="gramEnd"/>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14:paraId="70AB3C65"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85CCFE5"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195AD8B1"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4B172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AA21CAC" w14:textId="495EA0C9"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79B4F48A" w14:textId="1CED50B8"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1.5.1 Ein dokumentiertes Verfahren zur Überprüfung und Dokumentation der Rechte, Beschränkungen und Verpflichtungen, die durch die jeweiligen Identifizierten Lizenzen bestehen.</w:t>
            </w:r>
          </w:p>
          <w:p w14:paraId="75BE611F"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1135C8DA"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auch in Anforderung 3.2 gefordert)</w:t>
            </w:r>
            <w:r w:rsidRPr="00925C62">
              <w:rPr>
                <w:rFonts w:asciiTheme="minorHAnsi" w:eastAsia="Calibri" w:hAnsiTheme="minorHAnsi" w:cs="Calibri"/>
                <w:color w:val="4F81BD" w:themeColor="accent1"/>
                <w:sz w:val="24"/>
                <w:szCs w:val="24"/>
              </w:rPr>
              <w:t>.</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C31542" w:rsidRPr="003731A2" w14:paraId="20477828" w14:textId="77777777" w:rsidTr="00C31542">
        <w:tc>
          <w:tcPr>
            <w:tcW w:w="4650" w:type="dxa"/>
          </w:tcPr>
          <w:p w14:paraId="36EEF1C9" w14:textId="370EE6AC"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042526A0" w14:textId="669337BB" w:rsidR="00C31542" w:rsidRPr="003731A2" w:rsidRDefault="00C31542"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t>
            </w:r>
            <w:r>
              <w:rPr>
                <w:rFonts w:asciiTheme="minorHAnsi" w:eastAsia="Calibri" w:hAnsiTheme="minorHAnsi" w:cs="Calibri"/>
                <w:color w:val="6D9EEB"/>
                <w:sz w:val="24"/>
                <w:szCs w:val="24"/>
              </w:rPr>
              <w:t>Relevante</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sind definiert und werden unterstützt</w:t>
            </w:r>
          </w:p>
        </w:tc>
      </w:tr>
      <w:tr w:rsidR="00C31542" w:rsidRPr="003731A2" w14:paraId="16B2344B" w14:textId="77777777" w:rsidTr="00C31542">
        <w:tc>
          <w:tcPr>
            <w:tcW w:w="4650" w:type="dxa"/>
          </w:tcPr>
          <w:p w14:paraId="69182CD4"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14:paraId="4DCE6CE1"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781A192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FDF28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F9E56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326063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53C01F" w14:textId="27E1F94F"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1EF02F54" w14:textId="65FB65DA"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3D7C01E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33D21F"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2A5804" w14:textId="5962D28A"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6EEE5FD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0810F1"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3CFDE0" w14:textId="768B960B"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5FEF0F13" w14:textId="622CE571"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there is a reasonable way for third parties to contact the organization </w:t>
            </w:r>
            <w:r w:rsidRPr="0095142E">
              <w:rPr>
                <w:rFonts w:asciiTheme="minorHAnsi" w:eastAsia="Calibri" w:hAnsiTheme="minorHAnsi" w:cs="Calibri"/>
                <w:sz w:val="24"/>
                <w:szCs w:val="24"/>
                <w:lang w:val="en-GB"/>
              </w:rPr>
              <w:lastRenderedPageBreak/>
              <w:t>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486780AA"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ACD88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05D0A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FE3A9B" w14:textId="3EFA93D3"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2EFE02FA"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52020533"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22514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5D9D49" w14:textId="6B960A94"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14:paraId="171C0F12"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7AF9EE" w14:textId="65FF8848"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58451319"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14AC84CF"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473D309B"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E303103"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FE8E50" w14:textId="117E87E6"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698EF2BA"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A7B241"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7D113C" w14:textId="2C02C0B5"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5C1455D7"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A207F9"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E84E6B" w14:textId="132E132B"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6995EAE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93DA9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42582D89" w14:textId="4BD7B3B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0963A0C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E53345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A54EDFE" w14:textId="4E1CB4DC"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7705E501"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83F8BD"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E3E0101" w14:textId="3DEA185E"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4AD533C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63A76B" w14:textId="70300AAB"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35436FC3"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F1E24B" w14:textId="7E1636DB"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7E52726C"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CA23D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15B54AE" w14:textId="77235D95"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Rationale:</w:t>
            </w:r>
          </w:p>
          <w:p w14:paraId="03DC1553" w14:textId="3FCE2C73"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5CEE6459"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0609EE" w14:textId="2D2AC5AE"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74DE2A5B" w14:textId="74ECDA0A"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14:paraId="3C0ADFD7" w14:textId="0084773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zu reagieren. Veröffentlichung einer Schnittstelle, über die Dritte Open-Source-Compliance-Anfragen an das Unternehmen absetzen können. </w:t>
            </w:r>
          </w:p>
          <w:p w14:paraId="17E99EC5" w14:textId="787CBBBD"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9668A88"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2EAFF9E9"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w:t>
            </w:r>
            <w:r w:rsidRPr="001B0B97">
              <w:rPr>
                <w:rFonts w:asciiTheme="minorHAnsi" w:eastAsia="Calibri" w:hAnsiTheme="minorHAnsi" w:cs="Calibri"/>
                <w:color w:val="4F81BD" w:themeColor="accent1"/>
                <w:sz w:val="24"/>
                <w:szCs w:val="24"/>
              </w:rPr>
              <w:t xml:space="preserve">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3E199590"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2.1.2 Ein intern dokumentiertes Verfahren, das die Verantwortung für den Empfang und die Bearbeitung von Open-Source-</w:t>
            </w:r>
            <w:proofErr w:type="spellStart"/>
            <w:r>
              <w:rPr>
                <w:rFonts w:asciiTheme="minorHAnsi" w:eastAsia="Calibri" w:hAnsiTheme="minorHAnsi" w:cs="Calibri"/>
                <w:color w:val="4F81BD" w:themeColor="accent1"/>
                <w:sz w:val="24"/>
                <w:szCs w:val="24"/>
              </w:rPr>
              <w:t>Lizenzc</w:t>
            </w:r>
            <w:r w:rsidRPr="001B0B97">
              <w:rPr>
                <w:rFonts w:asciiTheme="minorHAnsi" w:eastAsia="Calibri" w:hAnsiTheme="minorHAnsi" w:cs="Calibri"/>
                <w:color w:val="4F81BD" w:themeColor="accent1"/>
                <w:sz w:val="24"/>
                <w:szCs w:val="24"/>
              </w:rPr>
              <w:t>ompliance</w:t>
            </w:r>
            <w:proofErr w:type="spellEnd"/>
            <w:r w:rsidRPr="001B0B97">
              <w:rPr>
                <w:rFonts w:asciiTheme="minorHAnsi" w:eastAsia="Calibri" w:hAnsiTheme="minorHAnsi" w:cs="Calibri"/>
                <w:color w:val="4F81BD" w:themeColor="accent1"/>
                <w:sz w:val="24"/>
                <w:szCs w:val="24"/>
              </w:rPr>
              <w:t>-Anfragen zuweist.</w:t>
            </w:r>
          </w:p>
          <w:p w14:paraId="2D9B8D0F"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7F4015" w14:textId="02EDB99A"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03CA31FC" w14:textId="1C18DA89"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Es</w:t>
            </w:r>
            <w:r w:rsidRPr="001B0B97">
              <w:rPr>
                <w:rFonts w:asciiTheme="minorHAnsi" w:eastAsia="Calibri" w:hAnsiTheme="minorHAnsi" w:cs="Calibri"/>
                <w:color w:val="4F81BD" w:themeColor="accent1"/>
                <w:sz w:val="24"/>
                <w:szCs w:val="24"/>
              </w:rPr>
              <w:t xml:space="preserve">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xml:space="preserve">, </w:t>
            </w:r>
            <w:r w:rsidRPr="001B0B97">
              <w:rPr>
                <w:rFonts w:asciiTheme="minorHAnsi" w:eastAsia="Calibri" w:hAnsiTheme="minorHAnsi" w:cs="Calibri"/>
                <w:color w:val="4F81BD" w:themeColor="accent1"/>
                <w:sz w:val="24"/>
                <w:szCs w:val="24"/>
              </w:rPr>
              <w:lastRenderedPageBreak/>
              <w:t>sich mit der Organisation in Bezug auf Open-Source-Compliance-Anfragen in Verbindung zu setzen</w:t>
            </w:r>
            <w:r>
              <w:rPr>
                <w:rFonts w:asciiTheme="minorHAnsi" w:eastAsia="Calibri" w:hAnsiTheme="minorHAnsi" w:cs="Calibri"/>
                <w:color w:val="4F81BD" w:themeColor="accent1"/>
                <w:sz w:val="24"/>
                <w:szCs w:val="24"/>
              </w:rPr>
              <w:t xml:space="preserve"> – als auch dass die Organisation darauf vorbereitet ist, tatsächlich auf dieselben zu reagieren.</w:t>
            </w:r>
          </w:p>
          <w:p w14:paraId="7EEC478A"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8FD2674" w14:textId="7567B2EB"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14:paraId="498185C6" w14:textId="32F36B14"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w:t>
            </w:r>
            <w:r>
              <w:rPr>
                <w:rFonts w:asciiTheme="minorHAnsi" w:eastAsia="Calibri" w:hAnsiTheme="minorHAnsi" w:cs="Calibri"/>
                <w:color w:val="4F81BD" w:themeColor="accent1"/>
                <w:sz w:val="24"/>
                <w:szCs w:val="24"/>
              </w:rPr>
              <w:t>erselben</w:t>
            </w:r>
            <w:r>
              <w:rPr>
                <w:rFonts w:asciiTheme="minorHAnsi" w:eastAsia="Calibri" w:hAnsiTheme="minorHAnsi" w:cs="Calibri"/>
                <w:color w:val="4F81BD" w:themeColor="accent1"/>
                <w:sz w:val="24"/>
                <w:szCs w:val="24"/>
              </w:rPr>
              <w:t xml:space="preserve"> mit den notwendigen Ressourcen</w:t>
            </w:r>
            <w:r>
              <w:rPr>
                <w:rFonts w:asciiTheme="minorHAnsi" w:eastAsia="Calibri" w:hAnsiTheme="minorHAnsi" w:cs="Calibri"/>
                <w:color w:val="4F81BD" w:themeColor="accent1"/>
                <w:sz w:val="24"/>
                <w:szCs w:val="24"/>
              </w:rPr>
              <w:t>:</w:t>
            </w:r>
          </w:p>
          <w:p w14:paraId="270EA08C" w14:textId="32D6ACF8"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tlichkeiten für die erfolgreiche Bearbeitung von Open-Source-Compliance-Aufgaben.</w:t>
            </w:r>
          </w:p>
          <w:p w14:paraId="70B66C73" w14:textId="6CF13D2A"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82435D5" w14:textId="48704861"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t>
            </w:r>
            <w:r w:rsidRPr="00930B76">
              <w:rPr>
                <w:rFonts w:asciiTheme="minorHAnsi" w:eastAsia="Calibri" w:hAnsiTheme="minorHAnsi" w:cs="Calibri"/>
                <w:color w:val="4F81BD" w:themeColor="accent1"/>
                <w:sz w:val="24"/>
                <w:szCs w:val="24"/>
              </w:rPr>
              <w:t>verfügen über ausreichende Ressourcen:</w:t>
            </w:r>
          </w:p>
          <w:p w14:paraId="44B5BB7D" w14:textId="1695914D"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14:paraId="07408076" w14:textId="4291B25B"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A7418BC" w14:textId="77777777"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4419F4C7" w14:textId="7B76D236"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Entwicklung und Pflege </w:t>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p>
          <w:p w14:paraId="66FDF3EF" w14:textId="77777777"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0928C963" w14:textId="3C6E1A91"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diejenigen Personen verfügbar, welche hierzu Unterstützung benötigen</w:t>
            </w:r>
            <w:r w:rsidRPr="00930B76">
              <w:rPr>
                <w:rFonts w:asciiTheme="minorHAnsi" w:eastAsia="Calibri" w:hAnsiTheme="minorHAnsi" w:cs="Calibri"/>
                <w:color w:val="4F81BD" w:themeColor="accent1"/>
                <w:sz w:val="24"/>
                <w:szCs w:val="24"/>
              </w:rPr>
              <w:t xml:space="preserve">; </w:t>
            </w:r>
            <w:r w:rsidRPr="00930B76">
              <w:rPr>
                <w:rFonts w:asciiTheme="minorHAnsi" w:eastAsia="Calibri" w:hAnsiTheme="minorHAnsi" w:cs="Calibri"/>
                <w:color w:val="4F81BD" w:themeColor="accent1"/>
                <w:sz w:val="24"/>
                <w:szCs w:val="24"/>
              </w:rPr>
              <w:lastRenderedPageBreak/>
              <w:t>und</w:t>
            </w:r>
          </w:p>
          <w:p w14:paraId="455CB820" w14:textId="77777777"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2BC370AA" w14:textId="16E51945"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von Open-Source-</w:t>
            </w:r>
            <w:proofErr w:type="spellStart"/>
            <w:r>
              <w:rPr>
                <w:rFonts w:asciiTheme="minorHAnsi" w:eastAsia="Calibri" w:hAnsiTheme="minorHAnsi" w:cs="Calibri"/>
                <w:color w:val="4F81BD" w:themeColor="accent1"/>
                <w:sz w:val="24"/>
                <w:szCs w:val="24"/>
              </w:rPr>
              <w:t>Lizenzc</w:t>
            </w:r>
            <w:r w:rsidRPr="00930B76">
              <w:rPr>
                <w:rFonts w:asciiTheme="minorHAnsi" w:eastAsia="Calibri" w:hAnsiTheme="minorHAnsi" w:cs="Calibri"/>
                <w:color w:val="4F81BD" w:themeColor="accent1"/>
                <w:sz w:val="24"/>
                <w:szCs w:val="24"/>
              </w:rPr>
              <w:t>ompliance</w:t>
            </w:r>
            <w:proofErr w:type="spellEnd"/>
            <w:r w:rsidRPr="00930B76">
              <w:rPr>
                <w:rFonts w:asciiTheme="minorHAnsi" w:eastAsia="Calibri" w:hAnsiTheme="minorHAnsi" w:cs="Calibri"/>
                <w:color w:val="4F81BD" w:themeColor="accent1"/>
                <w:sz w:val="24"/>
                <w:szCs w:val="24"/>
              </w:rPr>
              <w:t>-Problemen.</w:t>
            </w:r>
          </w:p>
          <w:p w14:paraId="03C5EBD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F59F40" w14:textId="2FDF9EE0"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07905750"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w:t>
            </w:r>
            <w:r>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14:paraId="29768550"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E2386E7" w14:textId="741426E9"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w:t>
            </w:r>
            <w:r>
              <w:rPr>
                <w:rFonts w:asciiTheme="minorHAnsi" w:eastAsia="Calibri" w:hAnsiTheme="minorHAnsi" w:cs="Calibri"/>
                <w:color w:val="4F81BD" w:themeColor="accent1"/>
                <w:sz w:val="24"/>
                <w:szCs w:val="24"/>
              </w:rPr>
              <w:t xml:space="preserve">im Programm </w:t>
            </w:r>
            <w:r>
              <w:rPr>
                <w:rFonts w:asciiTheme="minorHAnsi" w:eastAsia="Calibri" w:hAnsiTheme="minorHAnsi" w:cs="Calibri"/>
                <w:color w:val="4F81BD" w:themeColor="accent1"/>
                <w:sz w:val="24"/>
                <w:szCs w:val="24"/>
              </w:rPr>
              <w:t>sind mit ausreichenden personellen und finanziellen Ressourcen ausgestattet</w:t>
            </w:r>
          </w:p>
          <w:p w14:paraId="61F8F6C5"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2E51DA3" w14:textId="112ACBF8"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r w:rsidRPr="00950490">
              <w:rPr>
                <w:rFonts w:asciiTheme="minorHAnsi" w:eastAsia="Calibri" w:hAnsiTheme="minorHAnsi" w:cs="Calibri"/>
                <w:color w:val="4F81BD" w:themeColor="accent1"/>
                <w:sz w:val="24"/>
                <w:szCs w:val="24"/>
              </w:rPr>
              <w:t xml:space="preserve"> Verfügung steht.</w:t>
            </w:r>
          </w:p>
          <w:p w14:paraId="6AAECC4E"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E0C139" w14:textId="50DDA6CB"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1F618F56"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550984C4"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1C17BBAE"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lastRenderedPageBreak/>
              <w:t>Begründung:</w:t>
            </w:r>
          </w:p>
          <w:p w14:paraId="552C11C2" w14:textId="7EE03C19"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i) Open-Source-Compliance-Verantwortlichkeiten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44FDECD3" w14:textId="77777777" w:rsidR="00D613EA" w:rsidRDefault="00D613EA" w:rsidP="003731A2">
      <w:pPr>
        <w:spacing w:line="240" w:lineRule="auto"/>
        <w:rPr>
          <w:rFonts w:asciiTheme="minorHAnsi" w:eastAsia="Calibri" w:hAnsiTheme="minorHAnsi" w:cs="Calibri"/>
          <w:sz w:val="24"/>
          <w:szCs w:val="24"/>
        </w:rPr>
        <w:sectPr w:rsidR="00D613EA" w:rsidSect="0085563E">
          <w:headerReference w:type="default" r:id="rId13"/>
          <w:footerReference w:type="default" r:id="rId14"/>
          <w:pgSz w:w="21629" w:h="11909" w:orient="landscape"/>
          <w:pgMar w:top="1440" w:right="1440" w:bottom="1440" w:left="1440" w:header="0" w:footer="720" w:gutter="0"/>
          <w:pgNumType w:start="0"/>
          <w:cols w:space="720"/>
          <w:titlePg/>
          <w:docGrid w:linePitch="299"/>
        </w:sectPr>
      </w:pPr>
    </w:p>
    <w:p w14:paraId="3882CB2E" w14:textId="2D2D7C15"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95393E" w:rsidRPr="003731A2" w14:paraId="600C88C2" w14:textId="77777777" w:rsidTr="0095393E">
        <w:tc>
          <w:tcPr>
            <w:tcW w:w="4650" w:type="dxa"/>
          </w:tcPr>
          <w:p w14:paraId="240F1E4F" w14:textId="6B4FB1C1"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bookmarkStart w:id="12" w:name="_GoBack"/>
            <w:bookmarkEnd w:id="12"/>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40B0F750" w14:textId="4E3C6728"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14:paraId="5D181C66" w14:textId="77777777" w:rsidTr="0095393E">
        <w:tc>
          <w:tcPr>
            <w:tcW w:w="4650" w:type="dxa"/>
          </w:tcPr>
          <w:p w14:paraId="1987667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3.1Bill of Materials</w:t>
            </w:r>
          </w:p>
          <w:p w14:paraId="26EEC8C4" w14:textId="474DA12E"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4B6C74D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BF7DD6"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529DE9F"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EE2EA7" w14:textId="4A4B4884"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1EDDF37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438AD9DD"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AE3403"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A92166" w14:textId="2224466B"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33D8F3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C3B36F6"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11201A" w14:textId="1B79017F"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27FFAD43" w14:textId="29FE9E09"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component bill </w:t>
            </w:r>
            <w:r w:rsidRPr="00980E96">
              <w:rPr>
                <w:rFonts w:asciiTheme="minorHAnsi" w:eastAsia="Calibri" w:hAnsiTheme="minorHAnsi" w:cs="Calibri"/>
                <w:sz w:val="24"/>
                <w:szCs w:val="24"/>
                <w:lang w:val="en-GB"/>
              </w:rPr>
              <w:lastRenderedPageBreak/>
              <w:t>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14:paraId="10509D76"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68F71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CF586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ACC10A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371413" w14:textId="3B7E63EB"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6EB86F39"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180CA378"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0CABBFA7"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7AB9E792" w14:textId="4F287A51"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7A4F5EA1"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6C8F555C"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14:paraId="37272055"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lastRenderedPageBreak/>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12869BEE"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38B78D"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E2634B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18074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623B6C"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E91F57"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E420E9"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F32831" w14:textId="78643221"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5688C478"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30EA8E9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A7AB32"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B4AA6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FD5E4E" w14:textId="535FA11D"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520DBEE5" w14:textId="052D653F"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52FB6B0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A0106D" w14:textId="7461475B"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1C729A10" w14:textId="0FCAE4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proofErr w:type="spellStart"/>
            <w:r>
              <w:rPr>
                <w:rFonts w:asciiTheme="minorHAnsi" w:eastAsia="Calibri" w:hAnsiTheme="minorHAnsi" w:cs="Calibri"/>
                <w:color w:val="4F81BD" w:themeColor="accent1"/>
                <w:sz w:val="24"/>
                <w:szCs w:val="24"/>
              </w:rPr>
              <w:t>of</w:t>
            </w:r>
            <w:proofErr w:type="spellEnd"/>
            <w:r>
              <w:rPr>
                <w:rFonts w:asciiTheme="minorHAnsi" w:eastAsia="Calibri" w:hAnsiTheme="minorHAnsi" w:cs="Calibri"/>
                <w:color w:val="4F81BD" w:themeColor="accent1"/>
                <w:sz w:val="24"/>
                <w:szCs w:val="24"/>
              </w:rPr>
              <w:t>-Materials</w:t>
            </w:r>
          </w:p>
          <w:p w14:paraId="5056C9F8" w14:textId="75AB6A91"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Komponente (und ihre Identifizierten Lizenzen) enthält, aus der sich sie Zugelieferte Software zusammensetzt.</w:t>
            </w:r>
          </w:p>
          <w:p w14:paraId="2C8F0FC1"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4956CDDC"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14:paraId="3110A2B9"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A671C32"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3.1.2 Eine Aufzeichnung der Open-Source-Komponenten für jede Version Zugelieferter Software, welche nachweist, dass die dokumentierte Prozedur ordnungsgemäß befolgt wurde.</w:t>
            </w:r>
          </w:p>
          <w:p w14:paraId="262566A0"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22C05EDB"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w:t>
            </w:r>
            <w:r w:rsidRPr="00F376F2">
              <w:rPr>
                <w:rFonts w:asciiTheme="minorHAnsi" w:eastAsia="Calibri" w:hAnsiTheme="minorHAnsi" w:cs="Calibri"/>
                <w:color w:val="4F81BD" w:themeColor="accent1"/>
                <w:sz w:val="24"/>
                <w:szCs w:val="24"/>
              </w:rPr>
              <w:lastRenderedPageBreak/>
              <w:t xml:space="preserve">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anhand dessen die Zugelieferte Software erstellt wird.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in Hinblick</w:t>
            </w:r>
            <w:r w:rsidRPr="00F376F2">
              <w:rPr>
                <w:rFonts w:asciiTheme="minorHAnsi" w:eastAsia="Calibri" w:hAnsiTheme="minorHAnsi" w:cs="Calibri"/>
                <w:color w:val="4F81BD" w:themeColor="accent1"/>
                <w:sz w:val="24"/>
                <w:szCs w:val="24"/>
              </w:rPr>
              <w:t xml:space="preserve"> auf die Verbreitung der Zugelieferten Software zu ermitteln.</w:t>
            </w:r>
          </w:p>
          <w:p w14:paraId="5F4691B4"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4F5C7D"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proofErr w:type="spellStart"/>
            <w:r>
              <w:rPr>
                <w:rFonts w:asciiTheme="minorHAnsi" w:eastAsia="Calibri" w:hAnsiTheme="minorHAnsi" w:cs="Calibri"/>
                <w:color w:val="4F81BD" w:themeColor="accent1"/>
                <w:sz w:val="24"/>
                <w:szCs w:val="24"/>
              </w:rPr>
              <w:t>Lizenzcompliance</w:t>
            </w:r>
            <w:proofErr w:type="spellEnd"/>
          </w:p>
          <w:p w14:paraId="31508B8C" w14:textId="2D4EA9AC"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Zu den üblichen Fällen zählen dabei insbesondere (beachten Sie allerdings, dass die Liste weder erschöpfend ist, noch alle Anwendungsfälle auf Sie Anwendung finden müssen):</w:t>
            </w:r>
          </w:p>
          <w:p w14:paraId="7A063593"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5C63C495" w14:textId="47B2DF3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bearbeitete Open-Source-Software;</w:t>
            </w:r>
          </w:p>
          <w:p w14:paraId="7A79767F" w14:textId="438AD76F"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Open-Source-Software oder </w:t>
            </w:r>
            <w:r w:rsidRPr="00F376F2">
              <w:rPr>
                <w:rFonts w:asciiTheme="minorHAnsi" w:eastAsia="Calibri" w:hAnsiTheme="minorHAnsi" w:cs="Calibri"/>
                <w:color w:val="4F81BD" w:themeColor="accent1"/>
                <w:sz w:val="24"/>
                <w:szCs w:val="24"/>
              </w:rPr>
              <w:lastRenderedPageBreak/>
              <w:t>andere Software unter einer inkompatiblen Lizenz, die mit anderen Komponenten innerhalb der Zugelieferten Software interagiert; und / oder</w:t>
            </w:r>
          </w:p>
          <w:p w14:paraId="38F9E029" w14:textId="5C88CB8B"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mit Verpflichtungen hinsichtlich einer Nennung der Urheberschaft.</w:t>
            </w:r>
          </w:p>
          <w:p w14:paraId="1AAA3495" w14:textId="77777777"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0357A3A9"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6BEC3931"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einer Organisation zu behandeln.</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4DB19A1B" w14:textId="77777777" w:rsidTr="00980E96">
        <w:tc>
          <w:tcPr>
            <w:tcW w:w="4650" w:type="dxa"/>
            <w:shd w:val="clear" w:color="auto" w:fill="auto"/>
            <w:tcMar>
              <w:top w:w="100" w:type="dxa"/>
              <w:left w:w="100" w:type="dxa"/>
              <w:bottom w:w="100" w:type="dxa"/>
              <w:right w:w="100" w:type="dxa"/>
            </w:tcMar>
          </w:tcPr>
          <w:p w14:paraId="5BC2F1A4" w14:textId="1C2D06CE" w:rsidR="00980E96" w:rsidRPr="003731A2" w:rsidRDefault="00980E96" w:rsidP="003731A2">
            <w:pPr>
              <w:spacing w:line="240" w:lineRule="auto"/>
              <w:rPr>
                <w:rFonts w:asciiTheme="minorHAnsi" w:eastAsia="Calibri" w:hAnsiTheme="minorHAnsi" w:cs="Calibri"/>
                <w:color w:val="6D9EEB"/>
                <w:sz w:val="24"/>
                <w:szCs w:val="24"/>
                <w:lang w:val="en-US"/>
              </w:rPr>
            </w:pPr>
            <w:r w:rsidRPr="00C86E89">
              <w:rPr>
                <w:rFonts w:asciiTheme="minorHAnsi" w:hAnsiTheme="minorHAnsi"/>
                <w:sz w:val="24"/>
                <w:szCs w:val="24"/>
                <w:lang w:val="en-GB"/>
              </w:rPr>
              <w:lastRenderedPageBreak/>
              <w:br w:type="page"/>
            </w:r>
            <w:r w:rsidRPr="003731A2">
              <w:rPr>
                <w:rFonts w:asciiTheme="minorHAnsi" w:eastAsia="Calibri" w:hAnsiTheme="minorHAnsi" w:cs="Calibri"/>
                <w:color w:val="6D9EEB"/>
                <w:sz w:val="24"/>
                <w:szCs w:val="24"/>
                <w:lang w:val="en-US"/>
              </w:rPr>
              <w:t>Goal 4: Deliver FOSS Content Documentation and Artifacts</w:t>
            </w:r>
          </w:p>
        </w:tc>
        <w:tc>
          <w:tcPr>
            <w:tcW w:w="4650" w:type="dxa"/>
          </w:tcPr>
          <w:p w14:paraId="5D1CA1F9" w14:textId="4344D378" w:rsidR="00980E96" w:rsidRPr="0051742E"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13" w:author="Stefan Thanheiser" w:date="2019-02-22T00:56:00Z">
              <w:r w:rsidRPr="0051742E">
                <w:rPr>
                  <w:rFonts w:asciiTheme="minorHAnsi" w:eastAsia="Calibri" w:hAnsiTheme="minorHAnsi" w:cs="Calibri"/>
                  <w:sz w:val="24"/>
                  <w:szCs w:val="24"/>
                  <w:lang w:val="en-GB"/>
                </w:rPr>
                <w:t xml:space="preserve">4.0 Compliance </w:t>
              </w:r>
              <w:proofErr w:type="spellStart"/>
              <w:r w:rsidRPr="0051742E">
                <w:rPr>
                  <w:rFonts w:asciiTheme="minorHAnsi" w:eastAsia="Calibri" w:hAnsiTheme="minorHAnsi" w:cs="Calibri"/>
                  <w:sz w:val="24"/>
                  <w:szCs w:val="24"/>
                  <w:lang w:val="en-GB"/>
                </w:rPr>
                <w:t>Artifact</w:t>
              </w:r>
              <w:proofErr w:type="spellEnd"/>
              <w:r w:rsidRPr="0051742E">
                <w:rPr>
                  <w:rFonts w:asciiTheme="minorHAnsi" w:eastAsia="Calibri" w:hAnsiTheme="minorHAnsi" w:cs="Calibri"/>
                  <w:sz w:val="24"/>
                  <w:szCs w:val="24"/>
                  <w:lang w:val="en-GB"/>
                </w:rPr>
                <w:t xml:space="preserve"> Creation and Delivery</w:t>
              </w:r>
            </w:ins>
          </w:p>
        </w:tc>
        <w:tc>
          <w:tcPr>
            <w:tcW w:w="4650" w:type="dxa"/>
          </w:tcPr>
          <w:p w14:paraId="1049F626" w14:textId="6254ACF5" w:rsidR="00980E96" w:rsidRPr="00980E96"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14:paraId="60BCFFE3" w14:textId="2077000F"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del w:id="14" w:author="Stefan Thanheiser" w:date="2019-02-22T01:12:00Z">
              <w:r w:rsidRPr="003731A2" w:rsidDel="003B16B9">
                <w:rPr>
                  <w:rFonts w:asciiTheme="minorHAnsi" w:eastAsia="Calibri" w:hAnsiTheme="minorHAnsi" w:cs="Calibri"/>
                  <w:color w:val="6D9EEB"/>
                  <w:sz w:val="24"/>
                  <w:szCs w:val="24"/>
                </w:rPr>
                <w:delText>Stellen Sie</w:delText>
              </w:r>
            </w:del>
            <w:ins w:id="15" w:author="Stefan Thanheiser" w:date="2019-02-22T01:12:00Z">
              <w:r>
                <w:rPr>
                  <w:rFonts w:asciiTheme="minorHAnsi" w:eastAsia="Calibri" w:hAnsiTheme="minorHAnsi" w:cs="Calibri"/>
                  <w:color w:val="6D9EEB"/>
                  <w:sz w:val="24"/>
                  <w:szCs w:val="24"/>
                </w:rPr>
                <w:t>Erzeugung un</w:t>
              </w:r>
            </w:ins>
            <w:ins w:id="16" w:author="Stefan Thanheiser" w:date="2019-02-22T01:13:00Z">
              <w:r>
                <w:rPr>
                  <w:rFonts w:asciiTheme="minorHAnsi" w:eastAsia="Calibri" w:hAnsiTheme="minorHAnsi" w:cs="Calibri"/>
                  <w:color w:val="6D9EEB"/>
                  <w:sz w:val="24"/>
                  <w:szCs w:val="24"/>
                </w:rPr>
                <w:t>d Bereitstellung von</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ins w:id="17" w:author="Stefan Thanheiser" w:date="2019-02-22T01:13:00Z">
              <w:r>
                <w:rPr>
                  <w:rFonts w:asciiTheme="minorHAnsi" w:eastAsia="Calibri" w:hAnsiTheme="minorHAnsi" w:cs="Calibri"/>
                  <w:color w:val="6D9EEB"/>
                  <w:sz w:val="24"/>
                  <w:szCs w:val="24"/>
                </w:rPr>
                <w:t>n</w:t>
              </w:r>
            </w:ins>
            <w:r w:rsidRPr="003731A2">
              <w:rPr>
                <w:rFonts w:asciiTheme="minorHAnsi" w:eastAsia="Calibri" w:hAnsiTheme="minorHAnsi" w:cs="Calibri"/>
                <w:color w:val="6D9EEB"/>
                <w:sz w:val="24"/>
                <w:szCs w:val="24"/>
              </w:rPr>
              <w:t xml:space="preserve"> </w:t>
            </w:r>
            <w:del w:id="18" w:author="Stefan Thanheiser" w:date="2019-02-22T01:13:00Z">
              <w:r w:rsidRPr="003731A2" w:rsidDel="003B16B9">
                <w:rPr>
                  <w:rFonts w:asciiTheme="minorHAnsi" w:eastAsia="Calibri" w:hAnsiTheme="minorHAnsi" w:cs="Calibri"/>
                  <w:color w:val="6D9EEB"/>
                  <w:sz w:val="24"/>
                  <w:szCs w:val="24"/>
                </w:rPr>
                <w:delText>bereit</w:delText>
              </w:r>
            </w:del>
          </w:p>
        </w:tc>
      </w:tr>
      <w:tr w:rsidR="00980E96" w:rsidRPr="003731A2" w14:paraId="2F7C6DFA" w14:textId="77777777" w:rsidTr="00980E96">
        <w:tc>
          <w:tcPr>
            <w:tcW w:w="4650" w:type="dxa"/>
            <w:shd w:val="clear" w:color="auto" w:fill="auto"/>
            <w:tcMar>
              <w:top w:w="100" w:type="dxa"/>
              <w:left w:w="100" w:type="dxa"/>
              <w:bottom w:w="100" w:type="dxa"/>
              <w:right w:w="100" w:type="dxa"/>
            </w:tcMar>
          </w:tcPr>
          <w:p w14:paraId="3171D434"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980E96" w:rsidRPr="003731A2" w:rsidRDefault="00980E96" w:rsidP="003731A2">
            <w:pPr>
              <w:spacing w:line="240" w:lineRule="auto"/>
              <w:rPr>
                <w:rFonts w:asciiTheme="minorHAnsi" w:eastAsia="Calibri" w:hAnsiTheme="minorHAnsi" w:cs="Calibri"/>
                <w:sz w:val="24"/>
                <w:szCs w:val="24"/>
                <w:lang w:val="en-US"/>
              </w:rPr>
            </w:pPr>
          </w:p>
          <w:p w14:paraId="069F653E"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980E96" w:rsidRPr="003731A2" w:rsidRDefault="00980E96" w:rsidP="003731A2">
            <w:pPr>
              <w:spacing w:line="240" w:lineRule="auto"/>
              <w:rPr>
                <w:rFonts w:asciiTheme="minorHAnsi" w:eastAsia="Calibri" w:hAnsiTheme="minorHAnsi" w:cs="Calibri"/>
                <w:sz w:val="24"/>
                <w:szCs w:val="24"/>
                <w:lang w:val="en-US"/>
              </w:rPr>
            </w:pPr>
          </w:p>
          <w:p w14:paraId="62D8E5E0" w14:textId="3BC3E0D3" w:rsidR="00980E96" w:rsidRDefault="00980E96" w:rsidP="003731A2">
            <w:pPr>
              <w:spacing w:line="240" w:lineRule="auto"/>
              <w:rPr>
                <w:rFonts w:asciiTheme="minorHAnsi" w:eastAsia="Calibri" w:hAnsiTheme="minorHAnsi" w:cs="Calibri"/>
                <w:sz w:val="24"/>
                <w:szCs w:val="24"/>
                <w:lang w:val="en-US"/>
              </w:rPr>
            </w:pPr>
          </w:p>
          <w:p w14:paraId="6494CE60" w14:textId="77777777" w:rsidR="00980E96" w:rsidRPr="003731A2" w:rsidRDefault="00980E96" w:rsidP="003731A2">
            <w:pPr>
              <w:spacing w:line="240" w:lineRule="auto"/>
              <w:rPr>
                <w:rFonts w:asciiTheme="minorHAnsi" w:eastAsia="Calibri" w:hAnsiTheme="minorHAnsi" w:cs="Calibri"/>
                <w:sz w:val="24"/>
                <w:szCs w:val="24"/>
                <w:lang w:val="en-US"/>
              </w:rPr>
            </w:pPr>
          </w:p>
          <w:p w14:paraId="5A733907" w14:textId="77777777" w:rsidR="00980E96" w:rsidRDefault="00980E96" w:rsidP="003731A2">
            <w:pPr>
              <w:spacing w:line="240" w:lineRule="auto"/>
              <w:rPr>
                <w:rFonts w:asciiTheme="minorHAnsi" w:eastAsia="Calibri" w:hAnsiTheme="minorHAnsi" w:cs="Calibri"/>
                <w:sz w:val="24"/>
                <w:szCs w:val="24"/>
                <w:lang w:val="en-US"/>
              </w:rPr>
            </w:pPr>
          </w:p>
          <w:p w14:paraId="7CA5BCCC" w14:textId="625B0F9F"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980E96" w:rsidRPr="003731A2" w:rsidRDefault="00980E96" w:rsidP="003731A2">
            <w:pPr>
              <w:spacing w:line="240" w:lineRule="auto"/>
              <w:rPr>
                <w:rFonts w:asciiTheme="minorHAnsi" w:eastAsia="Calibri" w:hAnsiTheme="minorHAnsi" w:cs="Calibri"/>
                <w:sz w:val="24"/>
                <w:szCs w:val="24"/>
                <w:lang w:val="en-US"/>
              </w:rPr>
            </w:pPr>
          </w:p>
          <w:p w14:paraId="6E43834B" w14:textId="77777777" w:rsidR="00980E96" w:rsidRPr="003731A2" w:rsidRDefault="00980E96" w:rsidP="003731A2">
            <w:pPr>
              <w:spacing w:line="240" w:lineRule="auto"/>
              <w:rPr>
                <w:rFonts w:asciiTheme="minorHAnsi" w:eastAsia="Calibri" w:hAnsiTheme="minorHAnsi" w:cs="Calibri"/>
                <w:sz w:val="24"/>
                <w:szCs w:val="24"/>
                <w:lang w:val="en-US"/>
              </w:rPr>
            </w:pPr>
          </w:p>
          <w:p w14:paraId="6FFD09A3" w14:textId="77777777" w:rsidR="00980E96" w:rsidRDefault="00980E96" w:rsidP="003731A2">
            <w:pPr>
              <w:spacing w:line="240" w:lineRule="auto"/>
              <w:rPr>
                <w:rFonts w:asciiTheme="minorHAnsi" w:eastAsia="Calibri" w:hAnsiTheme="minorHAnsi" w:cs="Calibri"/>
                <w:sz w:val="24"/>
                <w:szCs w:val="24"/>
                <w:lang w:val="en-US"/>
              </w:rPr>
            </w:pPr>
          </w:p>
          <w:p w14:paraId="75CAD784" w14:textId="3D98EFDD" w:rsidR="00980E96" w:rsidRDefault="00980E96" w:rsidP="003731A2">
            <w:pPr>
              <w:spacing w:line="240" w:lineRule="auto"/>
              <w:rPr>
                <w:rFonts w:asciiTheme="minorHAnsi" w:eastAsia="Calibri" w:hAnsiTheme="minorHAnsi" w:cs="Calibri"/>
                <w:sz w:val="24"/>
                <w:szCs w:val="24"/>
                <w:lang w:val="en-US"/>
              </w:rPr>
            </w:pPr>
          </w:p>
          <w:p w14:paraId="2F36C5BB" w14:textId="44F812C3" w:rsidR="00980E96" w:rsidRDefault="00980E96" w:rsidP="003731A2">
            <w:pPr>
              <w:spacing w:line="240" w:lineRule="auto"/>
              <w:rPr>
                <w:rFonts w:asciiTheme="minorHAnsi" w:eastAsia="Calibri" w:hAnsiTheme="minorHAnsi" w:cs="Calibri"/>
                <w:sz w:val="24"/>
                <w:szCs w:val="24"/>
                <w:lang w:val="en-US"/>
              </w:rPr>
            </w:pPr>
          </w:p>
          <w:p w14:paraId="7BF4952F" w14:textId="7F230E9F" w:rsidR="00980E96" w:rsidRDefault="00980E96" w:rsidP="003731A2">
            <w:pPr>
              <w:spacing w:line="240" w:lineRule="auto"/>
              <w:rPr>
                <w:rFonts w:asciiTheme="minorHAnsi" w:eastAsia="Calibri" w:hAnsiTheme="minorHAnsi" w:cs="Calibri"/>
                <w:sz w:val="24"/>
                <w:szCs w:val="24"/>
                <w:lang w:val="en-US"/>
              </w:rPr>
            </w:pPr>
          </w:p>
          <w:p w14:paraId="7EF4DAC0" w14:textId="77777777" w:rsidR="00980E96" w:rsidRDefault="00980E96" w:rsidP="003731A2">
            <w:pPr>
              <w:spacing w:line="240" w:lineRule="auto"/>
              <w:rPr>
                <w:rFonts w:asciiTheme="minorHAnsi" w:eastAsia="Calibri" w:hAnsiTheme="minorHAnsi" w:cs="Calibri"/>
                <w:sz w:val="24"/>
                <w:szCs w:val="24"/>
                <w:lang w:val="en-US"/>
              </w:rPr>
            </w:pPr>
          </w:p>
          <w:p w14:paraId="61090112" w14:textId="77777777" w:rsidR="00980E96" w:rsidRDefault="00980E96" w:rsidP="003731A2">
            <w:pPr>
              <w:spacing w:line="240" w:lineRule="auto"/>
              <w:rPr>
                <w:rFonts w:asciiTheme="minorHAnsi" w:eastAsia="Calibri" w:hAnsiTheme="minorHAnsi" w:cs="Calibri"/>
                <w:sz w:val="24"/>
                <w:szCs w:val="24"/>
                <w:lang w:val="en-US"/>
              </w:rPr>
            </w:pPr>
          </w:p>
          <w:p w14:paraId="2F1E464A" w14:textId="596794F8"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trike/>
                <w:sz w:val="24"/>
                <w:szCs w:val="24"/>
                <w:lang w:val="en-US"/>
              </w:rPr>
              <w:t>that govern the Supplied Software</w:t>
            </w:r>
            <w:r w:rsidRPr="003731A2">
              <w:rPr>
                <w:rFonts w:asciiTheme="minorHAnsi" w:eastAsia="Calibri" w:hAnsiTheme="minorHAnsi" w:cs="Calibri"/>
                <w:sz w:val="24"/>
                <w:szCs w:val="24"/>
                <w:lang w:val="en-US"/>
              </w:rPr>
              <w:t xml:space="preserve"> along with other reports created </w:t>
            </w:r>
            <w:r>
              <w:rPr>
                <w:rFonts w:asciiTheme="minorHAnsi" w:eastAsia="Calibri" w:hAnsiTheme="minorHAnsi" w:cs="Calibri"/>
                <w:sz w:val="24"/>
                <w:szCs w:val="24"/>
                <w:lang w:val="en-US"/>
              </w:rPr>
              <w:t>a</w:t>
            </w:r>
            <w:r w:rsidRPr="003731A2">
              <w:rPr>
                <w:rFonts w:asciiTheme="minorHAnsi" w:eastAsia="Calibri" w:hAnsiTheme="minorHAnsi" w:cs="Calibri"/>
                <w:sz w:val="24"/>
                <w:szCs w:val="24"/>
                <w:lang w:val="en-US"/>
              </w:rPr>
              <w:t>s part of the FOSS review process.</w:t>
            </w:r>
          </w:p>
          <w:p w14:paraId="12EAD103" w14:textId="77777777" w:rsidR="00980E96" w:rsidRPr="003731A2" w:rsidRDefault="00980E96" w:rsidP="003731A2">
            <w:pPr>
              <w:widowControl w:val="0"/>
              <w:spacing w:line="240" w:lineRule="auto"/>
              <w:rPr>
                <w:rFonts w:asciiTheme="minorHAnsi" w:eastAsia="Calibri" w:hAnsiTheme="minorHAnsi" w:cs="Calibri"/>
                <w:sz w:val="24"/>
                <w:szCs w:val="24"/>
                <w:lang w:val="en-US"/>
              </w:rPr>
            </w:pPr>
          </w:p>
        </w:tc>
        <w:tc>
          <w:tcPr>
            <w:tcW w:w="4650" w:type="dxa"/>
          </w:tcPr>
          <w:p w14:paraId="7C02B86A" w14:textId="77777777" w:rsidR="00980E96" w:rsidRPr="003B16B9" w:rsidRDefault="00980E96" w:rsidP="003731A2">
            <w:pPr>
              <w:widowControl w:val="0"/>
              <w:pBdr>
                <w:top w:val="nil"/>
                <w:left w:val="nil"/>
                <w:bottom w:val="nil"/>
                <w:right w:val="nil"/>
                <w:between w:val="nil"/>
              </w:pBdr>
              <w:spacing w:line="240" w:lineRule="auto"/>
              <w:rPr>
                <w:ins w:id="19" w:author="Stefan Thanheiser" w:date="2019-02-22T00:56:00Z"/>
                <w:rFonts w:asciiTheme="minorHAnsi" w:eastAsia="Calibri" w:hAnsiTheme="minorHAnsi" w:cs="Calibri"/>
                <w:sz w:val="24"/>
                <w:szCs w:val="24"/>
                <w:lang w:val="en-GB"/>
              </w:rPr>
            </w:pPr>
            <w:ins w:id="20" w:author="Stefan Thanheiser" w:date="2019-02-22T00:56:00Z">
              <w:r w:rsidRPr="003B16B9">
                <w:rPr>
                  <w:rFonts w:asciiTheme="minorHAnsi" w:eastAsia="Calibri" w:hAnsiTheme="minorHAnsi" w:cs="Calibri"/>
                  <w:sz w:val="24"/>
                  <w:szCs w:val="24"/>
                  <w:lang w:val="en-GB"/>
                </w:rPr>
                <w:lastRenderedPageBreak/>
                <w:t xml:space="preserve">4.1 A process exists for creating the set of Compliance </w:t>
              </w:r>
              <w:proofErr w:type="spellStart"/>
              <w:r w:rsidRPr="003B16B9">
                <w:rPr>
                  <w:rFonts w:asciiTheme="minorHAnsi" w:eastAsia="Calibri" w:hAnsiTheme="minorHAnsi" w:cs="Calibri"/>
                  <w:sz w:val="24"/>
                  <w:szCs w:val="24"/>
                  <w:lang w:val="en-GB"/>
                </w:rPr>
                <w:t>Artifacts</w:t>
              </w:r>
              <w:proofErr w:type="spellEnd"/>
              <w:r w:rsidRPr="003B16B9">
                <w:rPr>
                  <w:rFonts w:asciiTheme="minorHAnsi" w:eastAsia="Calibri" w:hAnsiTheme="minorHAnsi" w:cs="Calibri"/>
                  <w:sz w:val="24"/>
                  <w:szCs w:val="24"/>
                  <w:lang w:val="en-GB"/>
                </w:rPr>
                <w:t xml:space="preserve"> for the Supplied Software. </w:t>
              </w:r>
            </w:ins>
          </w:p>
          <w:p w14:paraId="2B29F2B3" w14:textId="77777777" w:rsidR="00980E96" w:rsidRPr="003B16B9" w:rsidRDefault="00980E96" w:rsidP="003731A2">
            <w:pPr>
              <w:widowControl w:val="0"/>
              <w:pBdr>
                <w:top w:val="nil"/>
                <w:left w:val="nil"/>
                <w:bottom w:val="nil"/>
                <w:right w:val="nil"/>
                <w:between w:val="nil"/>
              </w:pBdr>
              <w:spacing w:line="240" w:lineRule="auto"/>
              <w:rPr>
                <w:ins w:id="21" w:author="Stefan Thanheiser" w:date="2019-02-22T00:56:00Z"/>
                <w:rFonts w:asciiTheme="minorHAnsi" w:eastAsia="Calibri" w:hAnsiTheme="minorHAnsi" w:cs="Calibri"/>
                <w:sz w:val="24"/>
                <w:szCs w:val="24"/>
                <w:lang w:val="en-GB"/>
              </w:rPr>
            </w:pPr>
          </w:p>
          <w:p w14:paraId="00F6873A" w14:textId="77777777" w:rsidR="00980E96" w:rsidRPr="003B16B9" w:rsidRDefault="00980E96" w:rsidP="003731A2">
            <w:pPr>
              <w:widowControl w:val="0"/>
              <w:pBdr>
                <w:top w:val="nil"/>
                <w:left w:val="nil"/>
                <w:bottom w:val="nil"/>
                <w:right w:val="nil"/>
                <w:between w:val="nil"/>
              </w:pBdr>
              <w:spacing w:line="240" w:lineRule="auto"/>
              <w:rPr>
                <w:ins w:id="22" w:author="Stefan Thanheiser" w:date="2019-02-22T00:57:00Z"/>
                <w:rFonts w:asciiTheme="minorHAnsi" w:eastAsia="Calibri" w:hAnsiTheme="minorHAnsi" w:cs="Calibri"/>
                <w:sz w:val="24"/>
                <w:szCs w:val="24"/>
                <w:lang w:val="en-GB"/>
              </w:rPr>
            </w:pPr>
            <w:ins w:id="23" w:author="Stefan Thanheiser" w:date="2019-02-22T00:56:00Z">
              <w:r w:rsidRPr="003B16B9">
                <w:rPr>
                  <w:rFonts w:asciiTheme="minorHAnsi" w:eastAsia="Calibri" w:hAnsiTheme="minorHAnsi" w:cs="Calibri"/>
                  <w:sz w:val="24"/>
                  <w:szCs w:val="24"/>
                  <w:lang w:val="en-GB"/>
                </w:rPr>
                <w:t>Verification Material(s):</w:t>
              </w:r>
            </w:ins>
          </w:p>
          <w:p w14:paraId="742C37A0" w14:textId="5D2D96C1" w:rsidR="00980E96" w:rsidRPr="003B16B9" w:rsidRDefault="00980E96" w:rsidP="003731A2">
            <w:pPr>
              <w:widowControl w:val="0"/>
              <w:pBdr>
                <w:top w:val="nil"/>
                <w:left w:val="nil"/>
                <w:bottom w:val="nil"/>
                <w:right w:val="nil"/>
                <w:between w:val="nil"/>
              </w:pBdr>
              <w:spacing w:line="240" w:lineRule="auto"/>
              <w:rPr>
                <w:ins w:id="24" w:author="Stefan Thanheiser" w:date="2019-02-22T00:57:00Z"/>
                <w:rFonts w:asciiTheme="minorHAnsi" w:eastAsia="Calibri" w:hAnsiTheme="minorHAnsi" w:cs="Calibri"/>
                <w:sz w:val="24"/>
                <w:szCs w:val="24"/>
                <w:lang w:val="en-GB"/>
              </w:rPr>
            </w:pPr>
            <w:ins w:id="25" w:author="Stefan Thanheiser" w:date="2019-02-22T00:56:00Z">
              <w:r w:rsidRPr="003B16B9">
                <w:rPr>
                  <w:rFonts w:asciiTheme="minorHAnsi" w:eastAsia="Calibri" w:hAnsiTheme="minorHAnsi" w:cs="Calibri"/>
                  <w:sz w:val="24"/>
                  <w:szCs w:val="24"/>
                  <w:lang w:val="en-GB"/>
                </w:rPr>
                <w:t xml:space="preserve">4.1.1 A documented procedure that ensures the Compliance </w:t>
              </w:r>
              <w:proofErr w:type="spellStart"/>
              <w:r w:rsidRPr="003B16B9">
                <w:rPr>
                  <w:rFonts w:asciiTheme="minorHAnsi" w:eastAsia="Calibri" w:hAnsiTheme="minorHAnsi" w:cs="Calibri"/>
                  <w:sz w:val="24"/>
                  <w:szCs w:val="24"/>
                  <w:lang w:val="en-GB"/>
                </w:rPr>
                <w:t>Artifacts</w:t>
              </w:r>
              <w:proofErr w:type="spellEnd"/>
              <w:r w:rsidRPr="003B16B9">
                <w:rPr>
                  <w:rFonts w:asciiTheme="minorHAnsi" w:eastAsia="Calibri" w:hAnsiTheme="minorHAnsi" w:cs="Calibri"/>
                  <w:sz w:val="24"/>
                  <w:szCs w:val="24"/>
                  <w:lang w:val="en-GB"/>
                </w:rPr>
                <w:t xml:space="preserve"> are prepared and distributed</w:t>
              </w:r>
            </w:ins>
            <w:ins w:id="26" w:author="Stefan Thanheiser" w:date="2019-02-22T01:13:00Z">
              <w:r w:rsidRPr="003B16B9">
                <w:rPr>
                  <w:rFonts w:asciiTheme="minorHAnsi" w:eastAsia="Calibri" w:hAnsiTheme="minorHAnsi" w:cs="Calibri"/>
                  <w:sz w:val="24"/>
                  <w:szCs w:val="24"/>
                  <w:lang w:val="en-GB"/>
                </w:rPr>
                <w:t xml:space="preserve"> </w:t>
              </w:r>
            </w:ins>
            <w:ins w:id="27" w:author="Stefan Thanheiser" w:date="2019-02-22T00:56:00Z">
              <w:r w:rsidRPr="003B16B9">
                <w:rPr>
                  <w:rFonts w:asciiTheme="minorHAnsi" w:eastAsia="Calibri" w:hAnsiTheme="minorHAnsi" w:cs="Calibri"/>
                  <w:sz w:val="24"/>
                  <w:szCs w:val="24"/>
                  <w:lang w:val="en-GB"/>
                </w:rPr>
                <w:t>with the Supplied Software as required by the Identified Licenses.</w:t>
              </w:r>
            </w:ins>
          </w:p>
          <w:p w14:paraId="23C67F01" w14:textId="7C008B62" w:rsidR="00980E96" w:rsidRPr="003B16B9" w:rsidRDefault="00980E96" w:rsidP="003731A2">
            <w:pPr>
              <w:widowControl w:val="0"/>
              <w:pBdr>
                <w:top w:val="nil"/>
                <w:left w:val="nil"/>
                <w:bottom w:val="nil"/>
                <w:right w:val="nil"/>
                <w:between w:val="nil"/>
              </w:pBdr>
              <w:spacing w:line="240" w:lineRule="auto"/>
              <w:rPr>
                <w:ins w:id="28" w:author="Stefan Thanheiser" w:date="2019-02-22T01:13:00Z"/>
                <w:rFonts w:asciiTheme="minorHAnsi" w:eastAsia="Calibri" w:hAnsiTheme="minorHAnsi" w:cs="Calibri"/>
                <w:sz w:val="24"/>
                <w:szCs w:val="24"/>
                <w:lang w:val="en-GB"/>
              </w:rPr>
            </w:pPr>
          </w:p>
          <w:p w14:paraId="3BF028A9" w14:textId="2620767B" w:rsidR="00980E96" w:rsidRPr="003B16B9" w:rsidRDefault="00980E96" w:rsidP="003731A2">
            <w:pPr>
              <w:widowControl w:val="0"/>
              <w:pBdr>
                <w:top w:val="nil"/>
                <w:left w:val="nil"/>
                <w:bottom w:val="nil"/>
                <w:right w:val="nil"/>
                <w:between w:val="nil"/>
              </w:pBdr>
              <w:spacing w:line="240" w:lineRule="auto"/>
              <w:rPr>
                <w:ins w:id="29" w:author="Stefan Thanheiser" w:date="2019-02-22T01:13:00Z"/>
                <w:rFonts w:asciiTheme="minorHAnsi" w:eastAsia="Calibri" w:hAnsiTheme="minorHAnsi" w:cs="Calibri"/>
                <w:sz w:val="24"/>
                <w:szCs w:val="24"/>
                <w:lang w:val="en-GB"/>
              </w:rPr>
            </w:pPr>
          </w:p>
          <w:p w14:paraId="466E17E9" w14:textId="03D37611" w:rsidR="00980E96" w:rsidRDefault="00980E96" w:rsidP="003731A2">
            <w:pPr>
              <w:widowControl w:val="0"/>
              <w:pBdr>
                <w:top w:val="nil"/>
                <w:left w:val="nil"/>
                <w:bottom w:val="nil"/>
                <w:right w:val="nil"/>
                <w:between w:val="nil"/>
              </w:pBdr>
              <w:spacing w:line="240" w:lineRule="auto"/>
              <w:rPr>
                <w:ins w:id="30" w:author="Stefan Thanheiser" w:date="2019-02-22T01:38:00Z"/>
                <w:rFonts w:asciiTheme="minorHAnsi" w:eastAsia="Calibri" w:hAnsiTheme="minorHAnsi" w:cs="Calibri"/>
                <w:sz w:val="24"/>
                <w:szCs w:val="24"/>
                <w:lang w:val="en-GB"/>
              </w:rPr>
            </w:pPr>
          </w:p>
          <w:p w14:paraId="6265188E" w14:textId="593CD483" w:rsidR="00980E96" w:rsidRDefault="00980E96" w:rsidP="003731A2">
            <w:pPr>
              <w:widowControl w:val="0"/>
              <w:pBdr>
                <w:top w:val="nil"/>
                <w:left w:val="nil"/>
                <w:bottom w:val="nil"/>
                <w:right w:val="nil"/>
                <w:between w:val="nil"/>
              </w:pBdr>
              <w:spacing w:line="240" w:lineRule="auto"/>
              <w:rPr>
                <w:ins w:id="31" w:author="Stefan Thanheiser" w:date="2019-02-22T01:38:00Z"/>
                <w:rFonts w:asciiTheme="minorHAnsi" w:eastAsia="Calibri" w:hAnsiTheme="minorHAnsi" w:cs="Calibri"/>
                <w:sz w:val="24"/>
                <w:szCs w:val="24"/>
                <w:lang w:val="en-GB"/>
              </w:rPr>
            </w:pPr>
          </w:p>
          <w:p w14:paraId="0DB18A39" w14:textId="77777777" w:rsidR="00980E96" w:rsidRPr="003B16B9" w:rsidRDefault="00980E96" w:rsidP="003731A2">
            <w:pPr>
              <w:widowControl w:val="0"/>
              <w:pBdr>
                <w:top w:val="nil"/>
                <w:left w:val="nil"/>
                <w:bottom w:val="nil"/>
                <w:right w:val="nil"/>
                <w:between w:val="nil"/>
              </w:pBdr>
              <w:spacing w:line="240" w:lineRule="auto"/>
              <w:rPr>
                <w:ins w:id="32" w:author="Stefan Thanheiser" w:date="2019-02-22T00:57:00Z"/>
                <w:rFonts w:asciiTheme="minorHAnsi" w:eastAsia="Calibri" w:hAnsiTheme="minorHAnsi" w:cs="Calibri"/>
                <w:sz w:val="24"/>
                <w:szCs w:val="24"/>
                <w:lang w:val="en-GB"/>
              </w:rPr>
            </w:pPr>
          </w:p>
          <w:p w14:paraId="64D056F4" w14:textId="77777777" w:rsidR="00980E96" w:rsidRPr="003B16B9" w:rsidRDefault="00980E96" w:rsidP="003731A2">
            <w:pPr>
              <w:widowControl w:val="0"/>
              <w:pBdr>
                <w:top w:val="nil"/>
                <w:left w:val="nil"/>
                <w:bottom w:val="nil"/>
                <w:right w:val="nil"/>
                <w:between w:val="nil"/>
              </w:pBdr>
              <w:spacing w:line="240" w:lineRule="auto"/>
              <w:rPr>
                <w:ins w:id="33" w:author="Stefan Thanheiser" w:date="2019-02-22T00:57:00Z"/>
                <w:rFonts w:asciiTheme="minorHAnsi" w:eastAsia="Calibri" w:hAnsiTheme="minorHAnsi" w:cs="Calibri"/>
                <w:sz w:val="24"/>
                <w:szCs w:val="24"/>
                <w:lang w:val="en-GB"/>
              </w:rPr>
            </w:pPr>
            <w:ins w:id="34" w:author="Stefan Thanheiser" w:date="2019-02-22T00:56:00Z">
              <w:r w:rsidRPr="003B16B9">
                <w:rPr>
                  <w:rFonts w:asciiTheme="minorHAnsi" w:eastAsia="Calibri" w:hAnsiTheme="minorHAnsi" w:cs="Calibri"/>
                  <w:sz w:val="24"/>
                  <w:szCs w:val="24"/>
                  <w:lang w:val="en-GB"/>
                </w:rPr>
                <w:t>4.1.2 A documented procedure for archiving copies of the Compliance</w:t>
              </w:r>
            </w:ins>
            <w:ins w:id="35" w:author="Stefan Thanheiser" w:date="2019-02-22T00:57:00Z">
              <w:r w:rsidRPr="003B16B9">
                <w:rPr>
                  <w:rFonts w:asciiTheme="minorHAnsi" w:eastAsia="Calibri" w:hAnsiTheme="minorHAnsi" w:cs="Calibri"/>
                  <w:sz w:val="24"/>
                  <w:szCs w:val="24"/>
                  <w:lang w:val="en-GB"/>
                </w:rPr>
                <w:t xml:space="preserve"> </w:t>
              </w:r>
            </w:ins>
            <w:proofErr w:type="spellStart"/>
            <w:ins w:id="36" w:author="Stefan Thanheiser" w:date="2019-02-22T00:56:00Z">
              <w:r w:rsidRPr="003B16B9">
                <w:rPr>
                  <w:rFonts w:asciiTheme="minorHAnsi" w:eastAsia="Calibri" w:hAnsiTheme="minorHAnsi" w:cs="Calibri"/>
                  <w:sz w:val="24"/>
                  <w:szCs w:val="24"/>
                  <w:lang w:val="en-GB"/>
                </w:rPr>
                <w:t>Artifacts</w:t>
              </w:r>
            </w:ins>
            <w:proofErr w:type="spellEnd"/>
            <w:ins w:id="37" w:author="Stefan Thanheiser" w:date="2019-02-22T00:57:00Z">
              <w:r w:rsidRPr="003B16B9">
                <w:rPr>
                  <w:rFonts w:asciiTheme="minorHAnsi" w:eastAsia="Calibri" w:hAnsiTheme="minorHAnsi" w:cs="Calibri"/>
                  <w:sz w:val="24"/>
                  <w:szCs w:val="24"/>
                  <w:lang w:val="en-GB"/>
                </w:rPr>
                <w:t xml:space="preserve"> </w:t>
              </w:r>
            </w:ins>
            <w:ins w:id="38" w:author="Stefan Thanheiser" w:date="2019-02-22T00:56:00Z">
              <w:r w:rsidRPr="003B16B9">
                <w:rPr>
                  <w:rFonts w:asciiTheme="minorHAnsi" w:eastAsia="Calibri" w:hAnsiTheme="minorHAnsi" w:cs="Calibri"/>
                  <w:sz w:val="24"/>
                  <w:szCs w:val="24"/>
                  <w:lang w:val="en-GB"/>
                </w:rPr>
                <w:t>of the Supplied Software -where the archive is planned to exist for at least 12 months since</w:t>
              </w:r>
            </w:ins>
            <w:ins w:id="39" w:author="Stefan Thanheiser" w:date="2019-02-22T00:57:00Z">
              <w:r w:rsidRPr="003B16B9">
                <w:rPr>
                  <w:rFonts w:asciiTheme="minorHAnsi" w:eastAsia="Calibri" w:hAnsiTheme="minorHAnsi" w:cs="Calibri"/>
                  <w:sz w:val="24"/>
                  <w:szCs w:val="24"/>
                  <w:lang w:val="en-GB"/>
                </w:rPr>
                <w:t xml:space="preserve"> </w:t>
              </w:r>
            </w:ins>
            <w:ins w:id="40" w:author="Stefan Thanheiser" w:date="2019-02-22T00:56:00Z">
              <w:r w:rsidRPr="003B16B9">
                <w:rPr>
                  <w:rFonts w:asciiTheme="minorHAnsi" w:eastAsia="Calibri" w:hAnsiTheme="minorHAnsi" w:cs="Calibri"/>
                  <w:sz w:val="24"/>
                  <w:szCs w:val="24"/>
                  <w:lang w:val="en-GB"/>
                </w:rPr>
                <w:t>the last offer of the Supplied Software or as required by the Identified Licenses (whichever is longer). Records exist that demonstrate the procedure has been properly followed.</w:t>
              </w:r>
            </w:ins>
          </w:p>
          <w:p w14:paraId="71EEA43B" w14:textId="4245AD19" w:rsidR="00980E96" w:rsidRDefault="00980E96" w:rsidP="003731A2">
            <w:pPr>
              <w:widowControl w:val="0"/>
              <w:pBdr>
                <w:top w:val="nil"/>
                <w:left w:val="nil"/>
                <w:bottom w:val="nil"/>
                <w:right w:val="nil"/>
                <w:between w:val="nil"/>
              </w:pBdr>
              <w:spacing w:line="240" w:lineRule="auto"/>
              <w:rPr>
                <w:ins w:id="41" w:author="Stefan Thanheiser" w:date="2019-02-22T01:18:00Z"/>
                <w:rFonts w:asciiTheme="minorHAnsi" w:eastAsia="Calibri" w:hAnsiTheme="minorHAnsi" w:cs="Calibri"/>
                <w:sz w:val="24"/>
                <w:szCs w:val="24"/>
                <w:lang w:val="en-GB"/>
              </w:rPr>
            </w:pPr>
          </w:p>
          <w:p w14:paraId="060E6F74" w14:textId="4FDDE4B9" w:rsidR="00980E96" w:rsidRDefault="00980E96" w:rsidP="003731A2">
            <w:pPr>
              <w:widowControl w:val="0"/>
              <w:pBdr>
                <w:top w:val="nil"/>
                <w:left w:val="nil"/>
                <w:bottom w:val="nil"/>
                <w:right w:val="nil"/>
                <w:between w:val="nil"/>
              </w:pBdr>
              <w:spacing w:line="240" w:lineRule="auto"/>
              <w:rPr>
                <w:ins w:id="42" w:author="Stefan Thanheiser" w:date="2019-02-22T01:18:00Z"/>
                <w:rFonts w:asciiTheme="minorHAnsi" w:eastAsia="Calibri" w:hAnsiTheme="minorHAnsi" w:cs="Calibri"/>
                <w:sz w:val="24"/>
                <w:szCs w:val="24"/>
                <w:lang w:val="en-GB"/>
              </w:rPr>
            </w:pPr>
          </w:p>
          <w:p w14:paraId="0E9C7164" w14:textId="67C737B2" w:rsidR="00980E96" w:rsidRDefault="00980E96" w:rsidP="003731A2">
            <w:pPr>
              <w:widowControl w:val="0"/>
              <w:pBdr>
                <w:top w:val="nil"/>
                <w:left w:val="nil"/>
                <w:bottom w:val="nil"/>
                <w:right w:val="nil"/>
                <w:between w:val="nil"/>
              </w:pBdr>
              <w:spacing w:line="240" w:lineRule="auto"/>
              <w:rPr>
                <w:ins w:id="43" w:author="Stefan Thanheiser" w:date="2019-02-22T01:38:00Z"/>
                <w:rFonts w:asciiTheme="minorHAnsi" w:eastAsia="Calibri" w:hAnsiTheme="minorHAnsi" w:cs="Calibri"/>
                <w:sz w:val="24"/>
                <w:szCs w:val="24"/>
                <w:lang w:val="en-GB"/>
              </w:rPr>
            </w:pPr>
          </w:p>
          <w:p w14:paraId="60B0A11F" w14:textId="77777777" w:rsidR="00980E96" w:rsidRDefault="00980E96" w:rsidP="003731A2">
            <w:pPr>
              <w:widowControl w:val="0"/>
              <w:pBdr>
                <w:top w:val="nil"/>
                <w:left w:val="nil"/>
                <w:bottom w:val="nil"/>
                <w:right w:val="nil"/>
                <w:between w:val="nil"/>
              </w:pBdr>
              <w:spacing w:line="240" w:lineRule="auto"/>
              <w:rPr>
                <w:ins w:id="44" w:author="Stefan Thanheiser" w:date="2019-02-22T01:18:00Z"/>
                <w:rFonts w:asciiTheme="minorHAnsi" w:eastAsia="Calibri" w:hAnsiTheme="minorHAnsi" w:cs="Calibri"/>
                <w:sz w:val="24"/>
                <w:szCs w:val="24"/>
                <w:lang w:val="en-GB"/>
              </w:rPr>
            </w:pPr>
          </w:p>
          <w:p w14:paraId="543732AD" w14:textId="77777777" w:rsidR="00980E96" w:rsidRPr="003B16B9" w:rsidRDefault="00980E96" w:rsidP="003731A2">
            <w:pPr>
              <w:widowControl w:val="0"/>
              <w:pBdr>
                <w:top w:val="nil"/>
                <w:left w:val="nil"/>
                <w:bottom w:val="nil"/>
                <w:right w:val="nil"/>
                <w:between w:val="nil"/>
              </w:pBdr>
              <w:spacing w:line="240" w:lineRule="auto"/>
              <w:rPr>
                <w:ins w:id="45" w:author="Stefan Thanheiser" w:date="2019-02-22T00:57:00Z"/>
                <w:rFonts w:asciiTheme="minorHAnsi" w:eastAsia="Calibri" w:hAnsiTheme="minorHAnsi" w:cs="Calibri"/>
                <w:sz w:val="24"/>
                <w:szCs w:val="24"/>
                <w:lang w:val="en-GB"/>
              </w:rPr>
            </w:pPr>
          </w:p>
          <w:p w14:paraId="5DAB3FCB" w14:textId="77777777" w:rsidR="00980E96" w:rsidRPr="003B16B9" w:rsidRDefault="00980E96" w:rsidP="003731A2">
            <w:pPr>
              <w:widowControl w:val="0"/>
              <w:pBdr>
                <w:top w:val="nil"/>
                <w:left w:val="nil"/>
                <w:bottom w:val="nil"/>
                <w:right w:val="nil"/>
                <w:between w:val="nil"/>
              </w:pBdr>
              <w:spacing w:line="240" w:lineRule="auto"/>
              <w:rPr>
                <w:ins w:id="46" w:author="Stefan Thanheiser" w:date="2019-02-22T00:57:00Z"/>
                <w:rFonts w:asciiTheme="minorHAnsi" w:eastAsia="Calibri" w:hAnsiTheme="minorHAnsi" w:cs="Calibri"/>
                <w:sz w:val="24"/>
                <w:szCs w:val="24"/>
                <w:lang w:val="en-GB"/>
              </w:rPr>
            </w:pPr>
            <w:ins w:id="47" w:author="Stefan Thanheiser" w:date="2019-02-22T00:56:00Z">
              <w:r w:rsidRPr="003B16B9">
                <w:rPr>
                  <w:rFonts w:asciiTheme="minorHAnsi" w:eastAsia="Calibri" w:hAnsiTheme="minorHAnsi" w:cs="Calibri"/>
                  <w:sz w:val="24"/>
                  <w:szCs w:val="24"/>
                  <w:lang w:val="en-GB"/>
                </w:rPr>
                <w:t>Rationale:</w:t>
              </w:r>
            </w:ins>
          </w:p>
          <w:p w14:paraId="4EF87CD8" w14:textId="4018ADEA" w:rsidR="00980E96" w:rsidRPr="003B16B9"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ins w:id="48" w:author="Stefan Thanheiser" w:date="2019-02-22T00:56:00Z">
              <w:r w:rsidRPr="003B16B9">
                <w:rPr>
                  <w:rFonts w:asciiTheme="minorHAnsi" w:eastAsia="Calibri" w:hAnsiTheme="minorHAnsi" w:cs="Calibri"/>
                  <w:sz w:val="24"/>
                  <w:szCs w:val="24"/>
                  <w:lang w:val="en-GB"/>
                </w:rPr>
                <w:t>To ensure the complete collection</w:t>
              </w:r>
            </w:ins>
            <w:ins w:id="49" w:author="Stefan Thanheiser" w:date="2019-02-22T00:57:00Z">
              <w:r w:rsidRPr="003B16B9">
                <w:rPr>
                  <w:rFonts w:asciiTheme="minorHAnsi" w:eastAsia="Calibri" w:hAnsiTheme="minorHAnsi" w:cs="Calibri"/>
                  <w:sz w:val="24"/>
                  <w:szCs w:val="24"/>
                  <w:lang w:val="en-GB"/>
                </w:rPr>
                <w:t xml:space="preserve"> </w:t>
              </w:r>
            </w:ins>
            <w:ins w:id="50" w:author="Stefan Thanheiser" w:date="2019-02-22T00:56:00Z">
              <w:r w:rsidRPr="003B16B9">
                <w:rPr>
                  <w:rFonts w:asciiTheme="minorHAnsi" w:eastAsia="Calibri" w:hAnsiTheme="minorHAnsi" w:cs="Calibri"/>
                  <w:sz w:val="24"/>
                  <w:szCs w:val="24"/>
                  <w:lang w:val="en-GB"/>
                </w:rPr>
                <w:t xml:space="preserve">of Compliance </w:t>
              </w:r>
              <w:proofErr w:type="spellStart"/>
              <w:r w:rsidRPr="003B16B9">
                <w:rPr>
                  <w:rFonts w:asciiTheme="minorHAnsi" w:eastAsia="Calibri" w:hAnsiTheme="minorHAnsi" w:cs="Calibri"/>
                  <w:sz w:val="24"/>
                  <w:szCs w:val="24"/>
                  <w:lang w:val="en-GB"/>
                </w:rPr>
                <w:t>Artifacts</w:t>
              </w:r>
            </w:ins>
            <w:proofErr w:type="spellEnd"/>
            <w:ins w:id="51" w:author="Stefan Thanheiser" w:date="2019-02-22T00:57:00Z">
              <w:r w:rsidRPr="003B16B9">
                <w:rPr>
                  <w:rFonts w:asciiTheme="minorHAnsi" w:eastAsia="Calibri" w:hAnsiTheme="minorHAnsi" w:cs="Calibri"/>
                  <w:sz w:val="24"/>
                  <w:szCs w:val="24"/>
                  <w:lang w:val="en-GB"/>
                </w:rPr>
                <w:t xml:space="preserve"> </w:t>
              </w:r>
            </w:ins>
            <w:ins w:id="52" w:author="Stefan Thanheiser" w:date="2019-02-22T00:56:00Z">
              <w:r w:rsidRPr="003B16B9">
                <w:rPr>
                  <w:rFonts w:asciiTheme="minorHAnsi" w:eastAsia="Calibri" w:hAnsiTheme="minorHAnsi" w:cs="Calibri"/>
                  <w:sz w:val="24"/>
                  <w:szCs w:val="24"/>
                  <w:lang w:val="en-GB"/>
                </w:rPr>
                <w:t>accompany the Supplied Software as required by the Identified Licenses along with other reports created as part of the Open Source</w:t>
              </w:r>
            </w:ins>
            <w:ins w:id="53" w:author="Stefan Thanheiser" w:date="2019-02-22T00:57:00Z">
              <w:r w:rsidRPr="003B16B9">
                <w:rPr>
                  <w:rFonts w:asciiTheme="minorHAnsi" w:eastAsia="Calibri" w:hAnsiTheme="minorHAnsi" w:cs="Calibri"/>
                  <w:sz w:val="24"/>
                  <w:szCs w:val="24"/>
                  <w:lang w:val="en-GB"/>
                </w:rPr>
                <w:t xml:space="preserve"> </w:t>
              </w:r>
            </w:ins>
            <w:ins w:id="54" w:author="Stefan Thanheiser" w:date="2019-02-22T00:56:00Z">
              <w:r w:rsidRPr="003B16B9">
                <w:rPr>
                  <w:rFonts w:asciiTheme="minorHAnsi" w:eastAsia="Calibri" w:hAnsiTheme="minorHAnsi" w:cs="Calibri"/>
                  <w:sz w:val="24"/>
                  <w:szCs w:val="24"/>
                  <w:lang w:val="en-GB"/>
                </w:rPr>
                <w:t>review process.</w:t>
              </w:r>
            </w:ins>
          </w:p>
        </w:tc>
        <w:tc>
          <w:tcPr>
            <w:tcW w:w="4650" w:type="dxa"/>
          </w:tcPr>
          <w:p w14:paraId="2C4B5018" w14:textId="2C25186F"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lastRenderedPageBreak/>
              <w:t>4.1</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14:paraId="0C936106"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0342E423"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4E14F8"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61404C54"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4756D2FE"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B5908F" w14:textId="5ECBB11F"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sidR="00D235D2">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-where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67E6D0F2" w14:textId="77777777" w:rsidR="00D235D2" w:rsidRDefault="00D235D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ECF631" w14:textId="77777777" w:rsid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1DE40B42" w14:textId="2C5CCBE0" w:rsidR="00980E96" w:rsidRP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sidR="00D235D2">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lastRenderedPageBreak/>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5561173C" w14:textId="0074DA36"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4.1 Es existiert ein Prozess, um die Compliance-Artefakte für jede Version einer Zugelieferten Software zu erstellen.</w:t>
            </w:r>
          </w:p>
          <w:p w14:paraId="08C54D04"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4A1DECDA"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ins w:id="55" w:author="Stefan Thanheiser" w:date="2019-02-22T01:14:00Z">
              <w:r>
                <w:rPr>
                  <w:rFonts w:asciiTheme="minorHAnsi" w:eastAsia="Calibri" w:hAnsiTheme="minorHAnsi" w:cs="Calibri"/>
                  <w:color w:val="4F81BD" w:themeColor="accent1"/>
                  <w:sz w:val="24"/>
                  <w:szCs w:val="24"/>
                </w:rPr>
                <w:t xml:space="preserve">Ein dokumentiertes Verfahren, um </w:t>
              </w:r>
            </w:ins>
            <w:r w:rsidRPr="005B4C37">
              <w:rPr>
                <w:rFonts w:asciiTheme="minorHAnsi" w:eastAsia="Calibri" w:hAnsiTheme="minorHAnsi" w:cs="Calibri"/>
                <w:color w:val="4F81BD" w:themeColor="accent1"/>
                <w:sz w:val="24"/>
                <w:szCs w:val="24"/>
              </w:rPr>
              <w:t xml:space="preserve">Kopien der Compliance-Artefakte </w:t>
            </w:r>
            <w:del w:id="56" w:author="Stefan Thanheiser" w:date="2019-02-22T01:15:00Z">
              <w:r w:rsidRPr="005B4C37" w:rsidDel="003B16B9">
                <w:rPr>
                  <w:rFonts w:asciiTheme="minorHAnsi" w:eastAsia="Calibri" w:hAnsiTheme="minorHAnsi" w:cs="Calibri"/>
                  <w:color w:val="4F81BD" w:themeColor="accent1"/>
                  <w:sz w:val="24"/>
                  <w:szCs w:val="24"/>
                </w:rPr>
                <w:delText xml:space="preserve">der Version </w:delText>
              </w:r>
            </w:del>
            <w:r w:rsidRPr="005B4C37">
              <w:rPr>
                <w:rFonts w:asciiTheme="minorHAnsi" w:eastAsia="Calibri" w:hAnsiTheme="minorHAnsi" w:cs="Calibri"/>
                <w:color w:val="4F81BD" w:themeColor="accent1"/>
                <w:sz w:val="24"/>
                <w:szCs w:val="24"/>
              </w:rPr>
              <w:t>Zugelieferte</w:t>
            </w:r>
            <w:del w:id="57" w:author="Stefan Thanheiser" w:date="2019-02-22T01:15:00Z">
              <w:r w:rsidRPr="005B4C37" w:rsidDel="003B16B9">
                <w:rPr>
                  <w:rFonts w:asciiTheme="minorHAnsi" w:eastAsia="Calibri" w:hAnsiTheme="minorHAnsi" w:cs="Calibri"/>
                  <w:color w:val="4F81BD" w:themeColor="accent1"/>
                  <w:sz w:val="24"/>
                  <w:szCs w:val="24"/>
                </w:rPr>
                <w:delText>r</w:delText>
              </w:r>
            </w:del>
            <w:ins w:id="58" w:author="Stefan Thanheiser" w:date="2019-02-22T01:15:00Z">
              <w:r>
                <w:rPr>
                  <w:rFonts w:asciiTheme="minorHAnsi" w:eastAsia="Calibri" w:hAnsiTheme="minorHAnsi" w:cs="Calibri"/>
                  <w:color w:val="4F81BD" w:themeColor="accent1"/>
                  <w:sz w:val="24"/>
                  <w:szCs w:val="24"/>
                </w:rPr>
                <w:t>n</w:t>
              </w:r>
            </w:ins>
            <w:r w:rsidRPr="005B4C37">
              <w:rPr>
                <w:rFonts w:asciiTheme="minorHAnsi" w:eastAsia="Calibri" w:hAnsiTheme="minorHAnsi" w:cs="Calibri"/>
                <w:color w:val="4F81BD" w:themeColor="accent1"/>
                <w:sz w:val="24"/>
                <w:szCs w:val="24"/>
              </w:rPr>
              <w:t xml:space="preserve"> Software </w:t>
            </w:r>
            <w:del w:id="59" w:author="Stefan Thanheiser" w:date="2019-02-22T01:15:00Z">
              <w:r w:rsidRPr="005B4C37" w:rsidDel="003B16B9">
                <w:rPr>
                  <w:rFonts w:asciiTheme="minorHAnsi" w:eastAsia="Calibri" w:hAnsiTheme="minorHAnsi" w:cs="Calibri"/>
                  <w:color w:val="4F81BD" w:themeColor="accent1"/>
                  <w:sz w:val="24"/>
                  <w:szCs w:val="24"/>
                </w:rPr>
                <w:delText>werden archiviert und sind einfach wiederauffindbar</w:delText>
              </w:r>
            </w:del>
            <w:ins w:id="60" w:author="Stefan Thanheiser" w:date="2019-02-22T01:15:00Z">
              <w:r>
                <w:rPr>
                  <w:rFonts w:asciiTheme="minorHAnsi" w:eastAsia="Calibri" w:hAnsiTheme="minorHAnsi" w:cs="Calibri"/>
                  <w:color w:val="4F81BD" w:themeColor="accent1"/>
                  <w:sz w:val="24"/>
                  <w:szCs w:val="24"/>
                </w:rPr>
                <w:t>zu archivieren</w:t>
              </w:r>
            </w:ins>
            <w:ins w:id="61" w:author="Stefan Thanheiser" w:date="2019-02-22T01:16:00Z">
              <w:r>
                <w:rPr>
                  <w:rFonts w:asciiTheme="minorHAnsi" w:eastAsia="Calibri" w:hAnsiTheme="minorHAnsi" w:cs="Calibri"/>
                  <w:color w:val="4F81BD" w:themeColor="accent1"/>
                  <w:sz w:val="24"/>
                  <w:szCs w:val="24"/>
                </w:rPr>
                <w:t xml:space="preserve"> – wobei geplant sein muss,</w:t>
              </w:r>
            </w:ins>
            <w:del w:id="62" w:author="Stefan Thanheiser" w:date="2019-02-22T01:16:00Z">
              <w:r w:rsidRPr="005B4C37" w:rsidDel="003B16B9">
                <w:rPr>
                  <w:rFonts w:asciiTheme="minorHAnsi" w:eastAsia="Calibri" w:hAnsiTheme="minorHAnsi" w:cs="Calibri"/>
                  <w:color w:val="4F81BD" w:themeColor="accent1"/>
                  <w:sz w:val="24"/>
                  <w:szCs w:val="24"/>
                </w:rPr>
                <w:delText>, und es ist geplant,</w:delText>
              </w:r>
            </w:del>
            <w:r w:rsidRPr="005B4C37">
              <w:rPr>
                <w:rFonts w:asciiTheme="minorHAnsi" w:eastAsia="Calibri" w:hAnsiTheme="minorHAnsi" w:cs="Calibri"/>
                <w:color w:val="4F81BD" w:themeColor="accent1"/>
                <w:sz w:val="24"/>
                <w:szCs w:val="24"/>
              </w:rPr>
              <w:t xml:space="preserve"> dass das Archiv mindestens </w:t>
            </w:r>
            <w:ins w:id="63" w:author="Stefan Thanheiser" w:date="2019-02-22T01:16:00Z">
              <w:r>
                <w:rPr>
                  <w:rFonts w:asciiTheme="minorHAnsi" w:eastAsia="Calibri" w:hAnsiTheme="minorHAnsi" w:cs="Calibri"/>
                  <w:color w:val="4F81BD" w:themeColor="accent1"/>
                  <w:sz w:val="24"/>
                  <w:szCs w:val="24"/>
                </w:rPr>
                <w:t>12 Monate</w:t>
              </w:r>
            </w:ins>
            <w:ins w:id="64" w:author="Stefan Thanheiser" w:date="2019-02-22T01:17:00Z">
              <w:r>
                <w:rPr>
                  <w:rFonts w:asciiTheme="minorHAnsi" w:eastAsia="Calibri" w:hAnsiTheme="minorHAnsi" w:cs="Calibri"/>
                  <w:color w:val="4F81BD" w:themeColor="accent1"/>
                  <w:sz w:val="24"/>
                  <w:szCs w:val="24"/>
                </w:rPr>
                <w:t xml:space="preserve"> länger </w:t>
              </w:r>
            </w:ins>
            <w:del w:id="65" w:author="Stefan Thanheiser" w:date="2019-02-22T01:17:00Z">
              <w:r w:rsidRPr="005B4C37" w:rsidDel="003B16B9">
                <w:rPr>
                  <w:rFonts w:asciiTheme="minorHAnsi" w:eastAsia="Calibri" w:hAnsiTheme="minorHAnsi" w:cs="Calibri"/>
                  <w:color w:val="4F81BD" w:themeColor="accent1"/>
                  <w:sz w:val="24"/>
                  <w:szCs w:val="24"/>
                </w:rPr>
                <w:delText xml:space="preserve">so lange </w:delText>
              </w:r>
            </w:del>
            <w:r w:rsidRPr="005B4C37">
              <w:rPr>
                <w:rFonts w:asciiTheme="minorHAnsi" w:eastAsia="Calibri" w:hAnsiTheme="minorHAnsi" w:cs="Calibri"/>
                <w:color w:val="4F81BD" w:themeColor="accent1"/>
                <w:sz w:val="24"/>
                <w:szCs w:val="24"/>
              </w:rPr>
              <w:t xml:space="preserve">besteht, wie die Zugelieferte Software angeboten wird </w:t>
            </w:r>
            <w:ins w:id="66" w:author="Stefan Thanheiser" w:date="2019-02-22T01:17:00Z">
              <w:r>
                <w:rPr>
                  <w:rFonts w:asciiTheme="minorHAnsi" w:eastAsia="Calibri" w:hAnsiTheme="minorHAnsi" w:cs="Calibri"/>
                  <w:color w:val="4F81BD" w:themeColor="accent1"/>
                  <w:sz w:val="24"/>
                  <w:szCs w:val="24"/>
                </w:rPr>
                <w:t xml:space="preserve">bzw. </w:t>
              </w:r>
            </w:ins>
            <w:ins w:id="67" w:author="Stefan Thanheiser" w:date="2019-02-22T01:18:00Z">
              <w:r>
                <w:rPr>
                  <w:rFonts w:asciiTheme="minorHAnsi" w:eastAsia="Calibri" w:hAnsiTheme="minorHAnsi" w:cs="Calibri"/>
                  <w:color w:val="4F81BD" w:themeColor="accent1"/>
                  <w:sz w:val="24"/>
                  <w:szCs w:val="24"/>
                </w:rPr>
                <w:t xml:space="preserve">mindestens so </w:t>
              </w:r>
            </w:ins>
            <w:ins w:id="68" w:author="Stefan Thanheiser" w:date="2019-02-22T01:17:00Z">
              <w:r>
                <w:rPr>
                  <w:rFonts w:asciiTheme="minorHAnsi" w:eastAsia="Calibri" w:hAnsiTheme="minorHAnsi" w:cs="Calibri"/>
                  <w:color w:val="4F81BD" w:themeColor="accent1"/>
                  <w:sz w:val="24"/>
                  <w:szCs w:val="24"/>
                </w:rPr>
                <w:t>lange,</w:t>
              </w:r>
            </w:ins>
            <w:del w:id="69" w:author="Stefan Thanheiser" w:date="2019-02-22T01:17:00Z">
              <w:r w:rsidRPr="005B4C37" w:rsidDel="003B16B9">
                <w:rPr>
                  <w:rFonts w:asciiTheme="minorHAnsi" w:eastAsia="Calibri" w:hAnsiTheme="minorHAnsi" w:cs="Calibri"/>
                  <w:color w:val="4F81BD" w:themeColor="accent1"/>
                  <w:sz w:val="24"/>
                  <w:szCs w:val="24"/>
                </w:rPr>
                <w:delText>oder</w:delText>
              </w:r>
            </w:del>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p>
          <w:p w14:paraId="2781890D"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5648293A"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die </w:t>
            </w:r>
            <w:r w:rsidRPr="005B4C37">
              <w:rPr>
                <w:rFonts w:asciiTheme="minorHAnsi" w:eastAsia="Calibri" w:hAnsiTheme="minorHAnsi" w:cs="Calibri"/>
                <w:color w:val="4F81BD" w:themeColor="accent1"/>
                <w:sz w:val="24"/>
                <w:szCs w:val="24"/>
              </w:rPr>
              <w:lastRenderedPageBreak/>
              <w:t xml:space="preserve">vollständigen Compliance-Artefakte entsprechend den Anforderungen der Identifizierten Lizenzen, sowie sonstige Berichte, die während der </w:t>
            </w:r>
            <w:r>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-Überprüfung erstellt wurden, mit jeder Version 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410D7A62" w14:textId="77777777" w:rsidTr="00980E96">
        <w:tc>
          <w:tcPr>
            <w:tcW w:w="4650" w:type="dxa"/>
            <w:shd w:val="clear" w:color="auto" w:fill="auto"/>
            <w:tcMar>
              <w:top w:w="100" w:type="dxa"/>
              <w:left w:w="100" w:type="dxa"/>
              <w:bottom w:w="100" w:type="dxa"/>
              <w:right w:w="100" w:type="dxa"/>
            </w:tcMar>
          </w:tcPr>
          <w:p w14:paraId="0881405D" w14:textId="77777777" w:rsidR="00980E96" w:rsidRPr="003731A2" w:rsidRDefault="00980E96"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4650" w:type="dxa"/>
          </w:tcPr>
          <w:p w14:paraId="68BB6F92" w14:textId="23DE3FC5" w:rsidR="00980E96" w:rsidRPr="00D613EA"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
            </w:pPr>
            <w:ins w:id="70" w:author="Stefan Thanheiser" w:date="2019-02-22T00:58:00Z">
              <w:r w:rsidRPr="003E1C02">
                <w:rPr>
                  <w:rFonts w:asciiTheme="minorHAnsi" w:eastAsia="Calibri" w:hAnsiTheme="minorHAnsi" w:cs="Calibri"/>
                  <w:color w:val="6D9EEB"/>
                  <w:sz w:val="24"/>
                  <w:szCs w:val="24"/>
                  <w:lang w:val="en-GB"/>
                </w:rPr>
                <w:t>5.0 Understand</w:t>
              </w:r>
              <w:r>
                <w:rPr>
                  <w:rFonts w:asciiTheme="minorHAnsi" w:eastAsia="Calibri" w:hAnsiTheme="minorHAnsi" w:cs="Calibri"/>
                  <w:color w:val="6D9EEB"/>
                  <w:sz w:val="24"/>
                  <w:szCs w:val="24"/>
                  <w:lang w:val="en-GB"/>
                </w:rPr>
                <w:t xml:space="preserve"> </w:t>
              </w:r>
              <w:r w:rsidRPr="003E1C02">
                <w:rPr>
                  <w:rFonts w:asciiTheme="minorHAnsi" w:eastAsia="Calibri" w:hAnsiTheme="minorHAnsi" w:cs="Calibri"/>
                  <w:color w:val="6D9EEB"/>
                  <w:sz w:val="24"/>
                  <w:szCs w:val="24"/>
                  <w:lang w:val="en-GB"/>
                </w:rPr>
                <w:t>Open Source</w:t>
              </w:r>
              <w:r>
                <w:rPr>
                  <w:rFonts w:asciiTheme="minorHAnsi" w:eastAsia="Calibri" w:hAnsiTheme="minorHAnsi" w:cs="Calibri"/>
                  <w:color w:val="6D9EEB"/>
                  <w:sz w:val="24"/>
                  <w:szCs w:val="24"/>
                  <w:lang w:val="en-GB"/>
                </w:rPr>
                <w:t xml:space="preserve"> </w:t>
              </w:r>
              <w:r w:rsidRPr="003E1C02">
                <w:rPr>
                  <w:rFonts w:asciiTheme="minorHAnsi" w:eastAsia="Calibri" w:hAnsiTheme="minorHAnsi" w:cs="Calibri"/>
                  <w:color w:val="6D9EEB"/>
                  <w:sz w:val="24"/>
                  <w:szCs w:val="24"/>
                  <w:lang w:val="en-GB"/>
                </w:rPr>
                <w:t>Community Engagemen</w:t>
              </w:r>
              <w:r>
                <w:rPr>
                  <w:rFonts w:asciiTheme="minorHAnsi" w:eastAsia="Calibri" w:hAnsiTheme="minorHAnsi" w:cs="Calibri"/>
                  <w:color w:val="6D9EEB"/>
                  <w:sz w:val="24"/>
                  <w:szCs w:val="24"/>
                  <w:lang w:val="en-GB"/>
                </w:rPr>
                <w:t>t</w:t>
              </w:r>
            </w:ins>
          </w:p>
        </w:tc>
        <w:tc>
          <w:tcPr>
            <w:tcW w:w="4650" w:type="dxa"/>
          </w:tcPr>
          <w:p w14:paraId="15BA6895" w14:textId="435E1411" w:rsidR="00980E96" w:rsidRPr="00980E96"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618EDEFD" w14:textId="43184922"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w:t>
            </w:r>
            <w:r>
              <w:rPr>
                <w:rFonts w:asciiTheme="minorHAnsi" w:eastAsia="Calibri" w:hAnsiTheme="minorHAnsi" w:cs="Calibri"/>
                <w:color w:val="6D9EEB"/>
                <w:sz w:val="24"/>
                <w:szCs w:val="24"/>
              </w:rPr>
              <w:t xml:space="preserve"> Ihr Engagement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980E96" w:rsidRPr="003731A2" w14:paraId="3B7AC6CD" w14:textId="77777777" w:rsidTr="00980E96">
        <w:tc>
          <w:tcPr>
            <w:tcW w:w="4650" w:type="dxa"/>
            <w:shd w:val="clear" w:color="auto" w:fill="auto"/>
            <w:tcMar>
              <w:top w:w="100" w:type="dxa"/>
              <w:left w:w="100" w:type="dxa"/>
              <w:bottom w:w="100" w:type="dxa"/>
              <w:right w:w="100" w:type="dxa"/>
            </w:tcMar>
          </w:tcPr>
          <w:p w14:paraId="3D1CDFB6"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980E96" w:rsidRPr="003731A2" w:rsidRDefault="00980E96" w:rsidP="003731A2">
            <w:pPr>
              <w:spacing w:line="240" w:lineRule="auto"/>
              <w:rPr>
                <w:rFonts w:asciiTheme="minorHAnsi" w:eastAsia="Calibri" w:hAnsiTheme="minorHAnsi" w:cs="Calibri"/>
                <w:sz w:val="24"/>
                <w:szCs w:val="24"/>
                <w:lang w:val="en-US"/>
              </w:rPr>
            </w:pPr>
          </w:p>
          <w:p w14:paraId="1B7BD95E" w14:textId="70C1D5BD"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980E96" w:rsidRPr="003731A2" w:rsidRDefault="00980E96" w:rsidP="003731A2">
            <w:pPr>
              <w:spacing w:line="240" w:lineRule="auto"/>
              <w:rPr>
                <w:rFonts w:asciiTheme="minorHAnsi" w:eastAsia="Calibri" w:hAnsiTheme="minorHAnsi" w:cs="Calibri"/>
                <w:sz w:val="24"/>
                <w:szCs w:val="24"/>
                <w:lang w:val="en-US"/>
              </w:rPr>
            </w:pPr>
          </w:p>
          <w:p w14:paraId="18CCFE4A" w14:textId="77777777" w:rsidR="00980E96" w:rsidRPr="003731A2" w:rsidRDefault="00980E96" w:rsidP="003731A2">
            <w:pPr>
              <w:spacing w:line="240" w:lineRule="auto"/>
              <w:rPr>
                <w:rFonts w:asciiTheme="minorHAnsi" w:eastAsia="Calibri" w:hAnsiTheme="minorHAnsi" w:cs="Calibri"/>
                <w:sz w:val="24"/>
                <w:szCs w:val="24"/>
                <w:lang w:val="en-US"/>
              </w:rPr>
            </w:pPr>
          </w:p>
          <w:p w14:paraId="0B440F17"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980E96" w:rsidRPr="003731A2" w:rsidRDefault="00980E96" w:rsidP="003731A2">
            <w:pPr>
              <w:spacing w:line="240" w:lineRule="auto"/>
              <w:rPr>
                <w:rFonts w:asciiTheme="minorHAnsi" w:eastAsia="Calibri" w:hAnsiTheme="minorHAnsi" w:cs="Calibri"/>
                <w:sz w:val="24"/>
                <w:szCs w:val="24"/>
                <w:lang w:val="en-US"/>
              </w:rPr>
            </w:pPr>
          </w:p>
          <w:p w14:paraId="1C5048F8" w14:textId="77777777" w:rsidR="00980E96" w:rsidRPr="003731A2" w:rsidRDefault="00980E96" w:rsidP="003731A2">
            <w:pPr>
              <w:spacing w:line="240" w:lineRule="auto"/>
              <w:rPr>
                <w:rFonts w:asciiTheme="minorHAnsi" w:eastAsia="Calibri" w:hAnsiTheme="minorHAnsi" w:cs="Calibri"/>
                <w:sz w:val="24"/>
                <w:szCs w:val="24"/>
                <w:lang w:val="en-US"/>
              </w:rPr>
            </w:pPr>
          </w:p>
          <w:p w14:paraId="4F0C19F3"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980E96" w:rsidRPr="003731A2" w:rsidRDefault="00980E96" w:rsidP="003731A2">
            <w:pPr>
              <w:spacing w:line="240" w:lineRule="auto"/>
              <w:rPr>
                <w:rFonts w:asciiTheme="minorHAnsi" w:eastAsia="Calibri" w:hAnsiTheme="minorHAnsi" w:cs="Calibri"/>
                <w:sz w:val="24"/>
                <w:szCs w:val="24"/>
                <w:lang w:val="en-US"/>
              </w:rPr>
            </w:pPr>
          </w:p>
          <w:p w14:paraId="362E9E9B" w14:textId="77777777" w:rsidR="00980E96" w:rsidRPr="003731A2" w:rsidRDefault="00980E96" w:rsidP="003731A2">
            <w:pPr>
              <w:spacing w:line="240" w:lineRule="auto"/>
              <w:rPr>
                <w:rFonts w:asciiTheme="minorHAnsi" w:eastAsia="Calibri" w:hAnsiTheme="minorHAnsi" w:cs="Calibri"/>
                <w:sz w:val="24"/>
                <w:szCs w:val="24"/>
                <w:lang w:val="en-US"/>
              </w:rPr>
            </w:pPr>
          </w:p>
          <w:p w14:paraId="0C0425BC" w14:textId="570B182B" w:rsidR="00980E96" w:rsidRDefault="00980E96" w:rsidP="003731A2">
            <w:pPr>
              <w:spacing w:line="240" w:lineRule="auto"/>
              <w:rPr>
                <w:rFonts w:asciiTheme="minorHAnsi" w:eastAsia="Calibri" w:hAnsiTheme="minorHAnsi" w:cs="Calibri"/>
                <w:sz w:val="24"/>
                <w:szCs w:val="24"/>
                <w:lang w:val="en-US"/>
              </w:rPr>
            </w:pPr>
          </w:p>
          <w:p w14:paraId="5FAB185D" w14:textId="77777777" w:rsidR="00980E96" w:rsidRDefault="00980E96" w:rsidP="003731A2">
            <w:pPr>
              <w:spacing w:line="240" w:lineRule="auto"/>
              <w:rPr>
                <w:rFonts w:asciiTheme="minorHAnsi" w:eastAsia="Calibri" w:hAnsiTheme="minorHAnsi" w:cs="Calibri"/>
                <w:sz w:val="24"/>
                <w:szCs w:val="24"/>
                <w:lang w:val="en-US"/>
              </w:rPr>
            </w:pPr>
          </w:p>
          <w:p w14:paraId="27776BB9" w14:textId="5481A0D6"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 If an organization permits contributions to FOSS projects then a process must exist that implements the FOSS contribution policy outlined in Section 5.1.</w:t>
            </w:r>
          </w:p>
          <w:p w14:paraId="2B6C5D84" w14:textId="77777777" w:rsidR="00980E96" w:rsidRPr="003731A2" w:rsidRDefault="00980E96" w:rsidP="003731A2">
            <w:pPr>
              <w:spacing w:line="240" w:lineRule="auto"/>
              <w:rPr>
                <w:rFonts w:asciiTheme="minorHAnsi" w:eastAsia="Calibri" w:hAnsiTheme="minorHAnsi" w:cs="Calibri"/>
                <w:sz w:val="24"/>
                <w:szCs w:val="24"/>
                <w:lang w:val="en-US"/>
              </w:rPr>
            </w:pPr>
          </w:p>
          <w:p w14:paraId="6EF9472A" w14:textId="77777777" w:rsidR="00980E96" w:rsidRDefault="00980E96" w:rsidP="003731A2">
            <w:pPr>
              <w:spacing w:line="240" w:lineRule="auto"/>
              <w:rPr>
                <w:rFonts w:asciiTheme="minorHAnsi" w:eastAsia="Calibri" w:hAnsiTheme="minorHAnsi" w:cs="Calibri"/>
                <w:sz w:val="24"/>
                <w:szCs w:val="24"/>
                <w:lang w:val="en-US"/>
              </w:rPr>
            </w:pPr>
          </w:p>
          <w:p w14:paraId="774C6B77" w14:textId="0611ABD2"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980E96" w:rsidRPr="003731A2" w:rsidRDefault="00980E96" w:rsidP="003731A2">
            <w:pPr>
              <w:spacing w:line="240" w:lineRule="auto"/>
              <w:rPr>
                <w:rFonts w:asciiTheme="minorHAnsi" w:eastAsia="Calibri" w:hAnsiTheme="minorHAnsi" w:cs="Calibri"/>
                <w:sz w:val="24"/>
                <w:szCs w:val="24"/>
                <w:lang w:val="en-US"/>
              </w:rPr>
            </w:pPr>
          </w:p>
          <w:p w14:paraId="051C9B44" w14:textId="77777777" w:rsidR="00980E96" w:rsidRPr="003731A2" w:rsidRDefault="00980E96" w:rsidP="003731A2">
            <w:pPr>
              <w:spacing w:line="240" w:lineRule="auto"/>
              <w:rPr>
                <w:rFonts w:asciiTheme="minorHAnsi" w:eastAsia="Calibri" w:hAnsiTheme="minorHAnsi" w:cs="Calibri"/>
                <w:sz w:val="24"/>
                <w:szCs w:val="24"/>
                <w:lang w:val="en-US"/>
              </w:rPr>
            </w:pPr>
          </w:p>
          <w:p w14:paraId="4A86DF86" w14:textId="77777777" w:rsidR="00980E96" w:rsidRDefault="00980E96" w:rsidP="003731A2">
            <w:pPr>
              <w:spacing w:line="240" w:lineRule="auto"/>
              <w:rPr>
                <w:rFonts w:asciiTheme="minorHAnsi" w:eastAsia="Calibri" w:hAnsiTheme="minorHAnsi" w:cs="Calibri"/>
                <w:sz w:val="24"/>
                <w:szCs w:val="24"/>
                <w:lang w:val="en-US"/>
              </w:rPr>
            </w:pPr>
          </w:p>
          <w:p w14:paraId="357D27CA" w14:textId="4D121A46"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4650" w:type="dxa"/>
          </w:tcPr>
          <w:p w14:paraId="4173E8B1" w14:textId="77777777" w:rsidR="00980E96" w:rsidRDefault="00980E96" w:rsidP="003731A2">
            <w:pPr>
              <w:widowControl w:val="0"/>
              <w:pBdr>
                <w:top w:val="nil"/>
                <w:left w:val="nil"/>
                <w:bottom w:val="nil"/>
                <w:right w:val="nil"/>
                <w:between w:val="nil"/>
              </w:pBdr>
              <w:spacing w:line="240" w:lineRule="auto"/>
              <w:rPr>
                <w:ins w:id="71" w:author="Stefan Thanheiser" w:date="2019-02-22T00:58:00Z"/>
                <w:rFonts w:asciiTheme="minorHAnsi" w:eastAsia="Calibri" w:hAnsiTheme="minorHAnsi" w:cs="Calibri"/>
                <w:color w:val="4F81BD" w:themeColor="accent1"/>
                <w:sz w:val="24"/>
                <w:szCs w:val="24"/>
                <w:lang w:val="en-GB"/>
              </w:rPr>
            </w:pPr>
            <w:ins w:id="72" w:author="Stefan Thanheiser" w:date="2019-02-22T00:58:00Z">
              <w:r w:rsidRPr="003E1C02">
                <w:rPr>
                  <w:rFonts w:asciiTheme="minorHAnsi" w:eastAsia="Calibri" w:hAnsiTheme="minorHAnsi" w:cs="Calibri"/>
                  <w:color w:val="4F81BD" w:themeColor="accent1"/>
                  <w:sz w:val="24"/>
                  <w:szCs w:val="24"/>
                  <w:lang w:val="en-GB"/>
                </w:rPr>
                <w:lastRenderedPageBreak/>
                <w:t>5.1</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 written policy exists that governs contributions to Open Source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projects by the organization. The policy must be internally communicated.</w:t>
              </w:r>
              <w:r>
                <w:rPr>
                  <w:rFonts w:asciiTheme="minorHAnsi" w:eastAsia="Calibri" w:hAnsiTheme="minorHAnsi" w:cs="Calibri"/>
                  <w:color w:val="4F81BD" w:themeColor="accent1"/>
                  <w:sz w:val="24"/>
                  <w:szCs w:val="24"/>
                  <w:lang w:val="en-GB"/>
                </w:rPr>
                <w:t xml:space="preserve"> </w:t>
              </w:r>
            </w:ins>
          </w:p>
          <w:p w14:paraId="2E982CC4" w14:textId="5D54CCA4" w:rsidR="00980E96" w:rsidRDefault="00980E96" w:rsidP="003731A2">
            <w:pPr>
              <w:widowControl w:val="0"/>
              <w:pBdr>
                <w:top w:val="nil"/>
                <w:left w:val="nil"/>
                <w:bottom w:val="nil"/>
                <w:right w:val="nil"/>
                <w:between w:val="nil"/>
              </w:pBdr>
              <w:spacing w:line="240" w:lineRule="auto"/>
              <w:rPr>
                <w:ins w:id="73" w:author="Stefan Thanheiser" w:date="2019-02-22T01:19:00Z"/>
                <w:rFonts w:asciiTheme="minorHAnsi" w:eastAsia="Calibri" w:hAnsiTheme="minorHAnsi" w:cs="Calibri"/>
                <w:color w:val="4F81BD" w:themeColor="accent1"/>
                <w:sz w:val="24"/>
                <w:szCs w:val="24"/>
                <w:lang w:val="en-GB"/>
              </w:rPr>
            </w:pPr>
          </w:p>
          <w:p w14:paraId="56EF4CC9" w14:textId="77777777" w:rsidR="00980E96" w:rsidRDefault="00980E96" w:rsidP="003731A2">
            <w:pPr>
              <w:widowControl w:val="0"/>
              <w:pBdr>
                <w:top w:val="nil"/>
                <w:left w:val="nil"/>
                <w:bottom w:val="nil"/>
                <w:right w:val="nil"/>
                <w:between w:val="nil"/>
              </w:pBdr>
              <w:spacing w:line="240" w:lineRule="auto"/>
              <w:rPr>
                <w:ins w:id="74" w:author="Stefan Thanheiser" w:date="2019-02-22T00:58:00Z"/>
                <w:rFonts w:asciiTheme="minorHAnsi" w:eastAsia="Calibri" w:hAnsiTheme="minorHAnsi" w:cs="Calibri"/>
                <w:color w:val="4F81BD" w:themeColor="accent1"/>
                <w:sz w:val="24"/>
                <w:szCs w:val="24"/>
                <w:lang w:val="en-GB"/>
              </w:rPr>
            </w:pPr>
            <w:ins w:id="75" w:author="Stefan Thanheiser" w:date="2019-02-22T00:58:00Z">
              <w:r w:rsidRPr="003E1C02">
                <w:rPr>
                  <w:rFonts w:asciiTheme="minorHAnsi" w:eastAsia="Calibri" w:hAnsiTheme="minorHAnsi" w:cs="Calibri"/>
                  <w:color w:val="4F81BD" w:themeColor="accent1"/>
                  <w:sz w:val="24"/>
                  <w:szCs w:val="24"/>
                  <w:lang w:val="en-GB"/>
                </w:rPr>
                <w:t>Verification Material(s):</w:t>
              </w:r>
            </w:ins>
          </w:p>
          <w:p w14:paraId="6B43519B" w14:textId="77777777" w:rsidR="00980E96" w:rsidRDefault="00980E96" w:rsidP="003731A2">
            <w:pPr>
              <w:widowControl w:val="0"/>
              <w:pBdr>
                <w:top w:val="nil"/>
                <w:left w:val="nil"/>
                <w:bottom w:val="nil"/>
                <w:right w:val="nil"/>
                <w:between w:val="nil"/>
              </w:pBdr>
              <w:spacing w:line="240" w:lineRule="auto"/>
              <w:rPr>
                <w:ins w:id="76" w:author="Stefan Thanheiser" w:date="2019-02-22T00:58:00Z"/>
                <w:rFonts w:asciiTheme="minorHAnsi" w:eastAsia="Calibri" w:hAnsiTheme="minorHAnsi" w:cs="Calibri"/>
                <w:color w:val="4F81BD" w:themeColor="accent1"/>
                <w:sz w:val="24"/>
                <w:szCs w:val="24"/>
                <w:lang w:val="en-GB"/>
              </w:rPr>
            </w:pPr>
            <w:ins w:id="77" w:author="Stefan Thanheiser" w:date="2019-02-22T00:58:00Z">
              <w:r w:rsidRPr="003E1C02">
                <w:rPr>
                  <w:rFonts w:asciiTheme="minorHAnsi" w:eastAsia="Calibri" w:hAnsiTheme="minorHAnsi" w:cs="Calibri"/>
                  <w:color w:val="4F81BD" w:themeColor="accent1"/>
                  <w:sz w:val="24"/>
                  <w:szCs w:val="24"/>
                  <w:lang w:val="en-GB"/>
                </w:rPr>
                <w:t>5.1.1</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 documented Open Source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 policy.</w:t>
              </w:r>
            </w:ins>
          </w:p>
          <w:p w14:paraId="653700F5" w14:textId="3950ED9F" w:rsidR="00980E96" w:rsidRDefault="00980E96" w:rsidP="003731A2">
            <w:pPr>
              <w:widowControl w:val="0"/>
              <w:pBdr>
                <w:top w:val="nil"/>
                <w:left w:val="nil"/>
                <w:bottom w:val="nil"/>
                <w:right w:val="nil"/>
                <w:between w:val="nil"/>
              </w:pBdr>
              <w:spacing w:line="240" w:lineRule="auto"/>
              <w:rPr>
                <w:ins w:id="78" w:author="Stefan Thanheiser" w:date="2019-02-22T01:19:00Z"/>
                <w:rFonts w:asciiTheme="minorHAnsi" w:eastAsia="Calibri" w:hAnsiTheme="minorHAnsi" w:cs="Calibri"/>
                <w:color w:val="4F81BD" w:themeColor="accent1"/>
                <w:sz w:val="24"/>
                <w:szCs w:val="24"/>
                <w:lang w:val="en-GB"/>
              </w:rPr>
            </w:pPr>
          </w:p>
          <w:p w14:paraId="70B8D19D" w14:textId="77777777" w:rsidR="00980E96" w:rsidRDefault="00980E96" w:rsidP="003731A2">
            <w:pPr>
              <w:widowControl w:val="0"/>
              <w:pBdr>
                <w:top w:val="nil"/>
                <w:left w:val="nil"/>
                <w:bottom w:val="nil"/>
                <w:right w:val="nil"/>
                <w:between w:val="nil"/>
              </w:pBdr>
              <w:spacing w:line="240" w:lineRule="auto"/>
              <w:rPr>
                <w:ins w:id="79" w:author="Stefan Thanheiser" w:date="2019-02-22T00:58:00Z"/>
                <w:rFonts w:asciiTheme="minorHAnsi" w:eastAsia="Calibri" w:hAnsiTheme="minorHAnsi" w:cs="Calibri"/>
                <w:color w:val="4F81BD" w:themeColor="accent1"/>
                <w:sz w:val="24"/>
                <w:szCs w:val="24"/>
                <w:lang w:val="en-GB"/>
              </w:rPr>
            </w:pPr>
          </w:p>
          <w:p w14:paraId="1E679AB4" w14:textId="3F6DB44B" w:rsidR="00980E96" w:rsidRDefault="00980E96" w:rsidP="003731A2">
            <w:pPr>
              <w:widowControl w:val="0"/>
              <w:pBdr>
                <w:top w:val="nil"/>
                <w:left w:val="nil"/>
                <w:bottom w:val="nil"/>
                <w:right w:val="nil"/>
                <w:between w:val="nil"/>
              </w:pBdr>
              <w:spacing w:line="240" w:lineRule="auto"/>
              <w:rPr>
                <w:ins w:id="80" w:author="Stefan Thanheiser" w:date="2019-02-22T00:59:00Z"/>
                <w:rFonts w:asciiTheme="minorHAnsi" w:eastAsia="Calibri" w:hAnsiTheme="minorHAnsi" w:cs="Calibri"/>
                <w:color w:val="4F81BD" w:themeColor="accent1"/>
                <w:sz w:val="24"/>
                <w:szCs w:val="24"/>
                <w:lang w:val="en-GB"/>
              </w:rPr>
            </w:pPr>
            <w:ins w:id="81" w:author="Stefan Thanheiser" w:date="2019-02-22T00:58:00Z">
              <w:r w:rsidRPr="003E1C02">
                <w:rPr>
                  <w:rFonts w:asciiTheme="minorHAnsi" w:eastAsia="Calibri" w:hAnsiTheme="minorHAnsi" w:cs="Calibri"/>
                  <w:color w:val="4F81BD" w:themeColor="accent1"/>
                  <w:sz w:val="24"/>
                  <w:szCs w:val="24"/>
                  <w:lang w:val="en-GB"/>
                </w:rPr>
                <w:t>5.1.2</w:t>
              </w:r>
            </w:ins>
            <w:ins w:id="82" w:author="Stefan Thanheiser" w:date="2019-02-22T01:19:00Z">
              <w:r>
                <w:rPr>
                  <w:rFonts w:asciiTheme="minorHAnsi" w:eastAsia="Calibri" w:hAnsiTheme="minorHAnsi" w:cs="Calibri"/>
                  <w:color w:val="4F81BD" w:themeColor="accent1"/>
                  <w:sz w:val="24"/>
                  <w:szCs w:val="24"/>
                  <w:lang w:val="en-GB"/>
                </w:rPr>
                <w:t xml:space="preserve"> </w:t>
              </w:r>
            </w:ins>
            <w:ins w:id="83" w:author="Stefan Thanheiser" w:date="2019-02-22T00:58:00Z">
              <w:r w:rsidRPr="003E1C02">
                <w:rPr>
                  <w:rFonts w:asciiTheme="minorHAnsi" w:eastAsia="Calibri" w:hAnsiTheme="minorHAnsi" w:cs="Calibri"/>
                  <w:color w:val="4F81BD" w:themeColor="accent1"/>
                  <w:sz w:val="24"/>
                  <w:szCs w:val="24"/>
                  <w:lang w:val="en-GB"/>
                </w:rPr>
                <w:t>A documented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procedure that makes all Software Staff aware of the existence of 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84" w:author="Stefan Thanheiser" w:date="2019-02-22T00:59:00Z">
              <w:r>
                <w:rPr>
                  <w:rFonts w:asciiTheme="minorHAnsi" w:eastAsia="Calibri" w:hAnsiTheme="minorHAnsi" w:cs="Calibri"/>
                  <w:color w:val="4F81BD" w:themeColor="accent1"/>
                  <w:sz w:val="24"/>
                  <w:szCs w:val="24"/>
                  <w:lang w:val="en-GB"/>
                </w:rPr>
                <w:t xml:space="preserve"> </w:t>
              </w:r>
            </w:ins>
            <w:ins w:id="85" w:author="Stefan Thanheiser" w:date="2019-02-22T00:58:00Z">
              <w:r w:rsidRPr="003E1C02">
                <w:rPr>
                  <w:rFonts w:asciiTheme="minorHAnsi" w:eastAsia="Calibri" w:hAnsiTheme="minorHAnsi" w:cs="Calibri"/>
                  <w:color w:val="4F81BD" w:themeColor="accent1"/>
                  <w:sz w:val="24"/>
                  <w:szCs w:val="24"/>
                  <w:lang w:val="en-GB"/>
                </w:rPr>
                <w:t>contribution 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(e.g., via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training, internal wiki,</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other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practical communication method).</w:t>
              </w:r>
            </w:ins>
          </w:p>
          <w:p w14:paraId="26D62746" w14:textId="53BC3744" w:rsidR="00980E96" w:rsidRDefault="00980E96" w:rsidP="003731A2">
            <w:pPr>
              <w:widowControl w:val="0"/>
              <w:pBdr>
                <w:top w:val="nil"/>
                <w:left w:val="nil"/>
                <w:bottom w:val="nil"/>
                <w:right w:val="nil"/>
                <w:between w:val="nil"/>
              </w:pBdr>
              <w:spacing w:line="240" w:lineRule="auto"/>
              <w:rPr>
                <w:ins w:id="86" w:author="Stefan Thanheiser" w:date="2019-02-22T01:19:00Z"/>
                <w:rFonts w:asciiTheme="minorHAnsi" w:eastAsia="Calibri" w:hAnsiTheme="minorHAnsi" w:cs="Calibri"/>
                <w:color w:val="4F81BD" w:themeColor="accent1"/>
                <w:sz w:val="24"/>
                <w:szCs w:val="24"/>
                <w:lang w:val="en-GB"/>
              </w:rPr>
            </w:pPr>
          </w:p>
          <w:p w14:paraId="76A10131" w14:textId="77777777" w:rsidR="00980E96" w:rsidRDefault="00980E96" w:rsidP="003731A2">
            <w:pPr>
              <w:widowControl w:val="0"/>
              <w:pBdr>
                <w:top w:val="nil"/>
                <w:left w:val="nil"/>
                <w:bottom w:val="nil"/>
                <w:right w:val="nil"/>
                <w:between w:val="nil"/>
              </w:pBdr>
              <w:spacing w:line="240" w:lineRule="auto"/>
              <w:rPr>
                <w:ins w:id="87" w:author="Stefan Thanheiser" w:date="2019-02-22T00:59:00Z"/>
                <w:rFonts w:asciiTheme="minorHAnsi" w:eastAsia="Calibri" w:hAnsiTheme="minorHAnsi" w:cs="Calibri"/>
                <w:color w:val="4F81BD" w:themeColor="accent1"/>
                <w:sz w:val="24"/>
                <w:szCs w:val="24"/>
                <w:lang w:val="en-GB"/>
              </w:rPr>
            </w:pPr>
          </w:p>
          <w:p w14:paraId="7BF9FDA0" w14:textId="77777777" w:rsidR="00980E96" w:rsidRDefault="00980E96" w:rsidP="003731A2">
            <w:pPr>
              <w:widowControl w:val="0"/>
              <w:pBdr>
                <w:top w:val="nil"/>
                <w:left w:val="nil"/>
                <w:bottom w:val="nil"/>
                <w:right w:val="nil"/>
                <w:between w:val="nil"/>
              </w:pBdr>
              <w:spacing w:line="240" w:lineRule="auto"/>
              <w:rPr>
                <w:ins w:id="88" w:author="Stefan Thanheiser" w:date="2019-02-22T00:59:00Z"/>
                <w:rFonts w:asciiTheme="minorHAnsi" w:eastAsia="Calibri" w:hAnsiTheme="minorHAnsi" w:cs="Calibri"/>
                <w:color w:val="4F81BD" w:themeColor="accent1"/>
                <w:sz w:val="24"/>
                <w:szCs w:val="24"/>
                <w:lang w:val="en-GB"/>
              </w:rPr>
            </w:pPr>
            <w:ins w:id="89" w:author="Stefan Thanheiser" w:date="2019-02-22T00:58:00Z">
              <w:r w:rsidRPr="003E1C02">
                <w:rPr>
                  <w:rFonts w:asciiTheme="minorHAnsi" w:eastAsia="Calibri" w:hAnsiTheme="minorHAnsi" w:cs="Calibri"/>
                  <w:color w:val="4F81BD" w:themeColor="accent1"/>
                  <w:sz w:val="24"/>
                  <w:szCs w:val="24"/>
                  <w:lang w:val="en-GB"/>
                </w:rPr>
                <w:t>Rationale:</w:t>
              </w:r>
            </w:ins>
          </w:p>
          <w:p w14:paraId="254FA547" w14:textId="77777777" w:rsidR="00980E96" w:rsidRDefault="00980E96" w:rsidP="003731A2">
            <w:pPr>
              <w:widowControl w:val="0"/>
              <w:pBdr>
                <w:top w:val="nil"/>
                <w:left w:val="nil"/>
                <w:bottom w:val="nil"/>
                <w:right w:val="nil"/>
                <w:between w:val="nil"/>
              </w:pBdr>
              <w:spacing w:line="240" w:lineRule="auto"/>
              <w:rPr>
                <w:ins w:id="90" w:author="Stefan Thanheiser" w:date="2019-02-22T00:59:00Z"/>
                <w:rFonts w:asciiTheme="minorHAnsi" w:eastAsia="Calibri" w:hAnsiTheme="minorHAnsi" w:cs="Calibri"/>
                <w:color w:val="4F81BD" w:themeColor="accent1"/>
                <w:sz w:val="24"/>
                <w:szCs w:val="24"/>
                <w:lang w:val="en-GB"/>
              </w:rPr>
            </w:pPr>
            <w:ins w:id="91" w:author="Stefan Thanheiser" w:date="2019-02-22T00:58:00Z">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ensure 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has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given reasonable consideration 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developing</w:t>
              </w:r>
            </w:ins>
            <w:ins w:id="92" w:author="Stefan Thanheiser" w:date="2019-02-22T00:59:00Z">
              <w:r>
                <w:rPr>
                  <w:rFonts w:asciiTheme="minorHAnsi" w:eastAsia="Calibri" w:hAnsiTheme="minorHAnsi" w:cs="Calibri"/>
                  <w:color w:val="4F81BD" w:themeColor="accent1"/>
                  <w:sz w:val="24"/>
                  <w:szCs w:val="24"/>
                  <w:lang w:val="en-GB"/>
                </w:rPr>
                <w:t xml:space="preserve"> </w:t>
              </w:r>
            </w:ins>
            <w:ins w:id="93" w:author="Stefan Thanheiser" w:date="2019-02-22T00:58:00Z">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with respect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publicly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contributing</w:t>
              </w:r>
            </w:ins>
            <w:ins w:id="94" w:author="Stefan Thanheiser" w:date="2019-02-22T00:59:00Z">
              <w:r>
                <w:rPr>
                  <w:rFonts w:asciiTheme="minorHAnsi" w:eastAsia="Calibri" w:hAnsiTheme="minorHAnsi" w:cs="Calibri"/>
                  <w:color w:val="4F81BD" w:themeColor="accent1"/>
                  <w:sz w:val="24"/>
                  <w:szCs w:val="24"/>
                  <w:lang w:val="en-GB"/>
                </w:rPr>
                <w:t xml:space="preserve"> </w:t>
              </w:r>
            </w:ins>
            <w:ins w:id="95" w:author="Stefan Thanheiser" w:date="2019-02-22T00:58:00Z">
              <w:r w:rsidRPr="003E1C02">
                <w:rPr>
                  <w:rFonts w:asciiTheme="minorHAnsi" w:eastAsia="Calibri" w:hAnsiTheme="minorHAnsi" w:cs="Calibri"/>
                  <w:color w:val="4F81BD" w:themeColor="accent1"/>
                  <w:sz w:val="24"/>
                  <w:szCs w:val="24"/>
                  <w:lang w:val="en-GB"/>
                </w:rPr>
                <w:t>to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96" w:author="Stefan Thanheiser" w:date="2019-02-22T00:59:00Z">
              <w:r>
                <w:rPr>
                  <w:rFonts w:asciiTheme="minorHAnsi" w:eastAsia="Calibri" w:hAnsiTheme="minorHAnsi" w:cs="Calibri"/>
                  <w:color w:val="4F81BD" w:themeColor="accent1"/>
                  <w:sz w:val="24"/>
                  <w:szCs w:val="24"/>
                  <w:lang w:val="en-GB"/>
                </w:rPr>
                <w:t xml:space="preserve"> </w:t>
              </w:r>
            </w:ins>
            <w:ins w:id="97" w:author="Stefan Thanheiser" w:date="2019-02-22T00:58:00Z">
              <w:r w:rsidRPr="003E1C02">
                <w:rPr>
                  <w:rFonts w:asciiTheme="minorHAnsi" w:eastAsia="Calibri" w:hAnsiTheme="minorHAnsi" w:cs="Calibri"/>
                  <w:color w:val="4F81BD" w:themeColor="accent1"/>
                  <w:sz w:val="24"/>
                  <w:szCs w:val="24"/>
                  <w:lang w:val="en-GB"/>
                </w:rPr>
                <w:t>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98" w:author="Stefan Thanheiser" w:date="2019-02-22T00:59:00Z">
              <w:r>
                <w:rPr>
                  <w:rFonts w:asciiTheme="minorHAnsi" w:eastAsia="Calibri" w:hAnsiTheme="minorHAnsi" w:cs="Calibri"/>
                  <w:color w:val="4F81BD" w:themeColor="accent1"/>
                  <w:sz w:val="24"/>
                  <w:szCs w:val="24"/>
                  <w:lang w:val="en-GB"/>
                </w:rPr>
                <w:t xml:space="preserve"> </w:t>
              </w:r>
            </w:ins>
            <w:ins w:id="99" w:author="Stefan Thanheiser" w:date="2019-02-22T00:58:00Z">
              <w:r w:rsidRPr="003E1C02">
                <w:rPr>
                  <w:rFonts w:asciiTheme="minorHAnsi" w:eastAsia="Calibri" w:hAnsiTheme="minorHAnsi" w:cs="Calibri"/>
                  <w:color w:val="4F81BD" w:themeColor="accent1"/>
                  <w:sz w:val="24"/>
                  <w:szCs w:val="24"/>
                  <w:lang w:val="en-GB"/>
                </w:rPr>
                <w:t>contribution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be made a part of the overall Open Source</w:t>
              </w:r>
            </w:ins>
            <w:ins w:id="100" w:author="Stefan Thanheiser" w:date="2019-02-22T00:59:00Z">
              <w:r>
                <w:rPr>
                  <w:rFonts w:asciiTheme="minorHAnsi" w:eastAsia="Calibri" w:hAnsiTheme="minorHAnsi" w:cs="Calibri"/>
                  <w:color w:val="4F81BD" w:themeColor="accent1"/>
                  <w:sz w:val="24"/>
                  <w:szCs w:val="24"/>
                  <w:lang w:val="en-GB"/>
                </w:rPr>
                <w:t xml:space="preserve"> </w:t>
              </w:r>
            </w:ins>
            <w:ins w:id="101" w:author="Stefan Thanheiser" w:date="2019-02-22T00:58:00Z">
              <w:r w:rsidRPr="003E1C02">
                <w:rPr>
                  <w:rFonts w:asciiTheme="minorHAnsi" w:eastAsia="Calibri" w:hAnsiTheme="minorHAnsi" w:cs="Calibri"/>
                  <w:color w:val="4F81BD" w:themeColor="accent1"/>
                  <w:sz w:val="24"/>
                  <w:szCs w:val="24"/>
                  <w:lang w:val="en-GB"/>
                </w:rPr>
                <w:t>policy of an organization or be its own separate policy.</w:t>
              </w:r>
            </w:ins>
            <w:ins w:id="102" w:author="Stefan Thanheiser" w:date="2019-02-22T00:59:00Z">
              <w:r>
                <w:rPr>
                  <w:rFonts w:asciiTheme="minorHAnsi" w:eastAsia="Calibri" w:hAnsiTheme="minorHAnsi" w:cs="Calibri"/>
                  <w:color w:val="4F81BD" w:themeColor="accent1"/>
                  <w:sz w:val="24"/>
                  <w:szCs w:val="24"/>
                  <w:lang w:val="en-GB"/>
                </w:rPr>
                <w:t xml:space="preserve"> </w:t>
              </w:r>
            </w:ins>
            <w:ins w:id="103" w:author="Stefan Thanheiser" w:date="2019-02-22T00:58:00Z">
              <w:r w:rsidRPr="003E1C02">
                <w:rPr>
                  <w:rFonts w:asciiTheme="minorHAnsi" w:eastAsia="Calibri" w:hAnsiTheme="minorHAnsi" w:cs="Calibri"/>
                  <w:color w:val="4F81BD" w:themeColor="accent1"/>
                  <w:sz w:val="24"/>
                  <w:szCs w:val="24"/>
                  <w:lang w:val="en-GB"/>
                </w:rPr>
                <w:t>In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situation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where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are limited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 not permitted</w:t>
              </w:r>
            </w:ins>
            <w:ins w:id="104" w:author="Stefan Thanheiser" w:date="2019-02-22T00:59:00Z">
              <w:r>
                <w:rPr>
                  <w:rFonts w:asciiTheme="minorHAnsi" w:eastAsia="Calibri" w:hAnsiTheme="minorHAnsi" w:cs="Calibri"/>
                  <w:color w:val="4F81BD" w:themeColor="accent1"/>
                  <w:sz w:val="24"/>
                  <w:szCs w:val="24"/>
                  <w:lang w:val="en-GB"/>
                </w:rPr>
                <w:t xml:space="preserve"> </w:t>
              </w:r>
            </w:ins>
            <w:ins w:id="105" w:author="Stefan Thanheiser" w:date="2019-02-22T00:58:00Z">
              <w:r w:rsidRPr="003E1C02">
                <w:rPr>
                  <w:rFonts w:asciiTheme="minorHAnsi" w:eastAsia="Calibri" w:hAnsiTheme="minorHAnsi" w:cs="Calibri"/>
                  <w:color w:val="4F81BD" w:themeColor="accent1"/>
                  <w:sz w:val="24"/>
                  <w:szCs w:val="24"/>
                  <w:lang w:val="en-GB"/>
                </w:rPr>
                <w:t>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all,</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lastRenderedPageBreak/>
                <w:t>should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 making that position</w:t>
              </w:r>
            </w:ins>
            <w:ins w:id="106" w:author="Stefan Thanheiser" w:date="2019-02-22T00:59:00Z">
              <w:r>
                <w:rPr>
                  <w:rFonts w:asciiTheme="minorHAnsi" w:eastAsia="Calibri" w:hAnsiTheme="minorHAnsi" w:cs="Calibri"/>
                  <w:color w:val="4F81BD" w:themeColor="accent1"/>
                  <w:sz w:val="24"/>
                  <w:szCs w:val="24"/>
                  <w:lang w:val="en-GB"/>
                </w:rPr>
                <w:t xml:space="preserve"> </w:t>
              </w:r>
            </w:ins>
            <w:ins w:id="107" w:author="Stefan Thanheiser" w:date="2019-02-22T00:58:00Z">
              <w:r w:rsidRPr="003E1C02">
                <w:rPr>
                  <w:rFonts w:asciiTheme="minorHAnsi" w:eastAsia="Calibri" w:hAnsiTheme="minorHAnsi" w:cs="Calibri"/>
                  <w:color w:val="4F81BD" w:themeColor="accent1"/>
                  <w:sz w:val="24"/>
                  <w:szCs w:val="24"/>
                  <w:lang w:val="en-GB"/>
                </w:rPr>
                <w:t xml:space="preserve">clear. </w:t>
              </w:r>
            </w:ins>
          </w:p>
          <w:p w14:paraId="543CB61D" w14:textId="37CB46DC" w:rsidR="00980E96" w:rsidRDefault="00980E96" w:rsidP="003731A2">
            <w:pPr>
              <w:widowControl w:val="0"/>
              <w:pBdr>
                <w:top w:val="nil"/>
                <w:left w:val="nil"/>
                <w:bottom w:val="nil"/>
                <w:right w:val="nil"/>
                <w:between w:val="nil"/>
              </w:pBdr>
              <w:spacing w:line="240" w:lineRule="auto"/>
              <w:rPr>
                <w:ins w:id="108" w:author="Stefan Thanheiser" w:date="2019-02-22T01:20:00Z"/>
                <w:rFonts w:asciiTheme="minorHAnsi" w:eastAsia="Calibri" w:hAnsiTheme="minorHAnsi" w:cs="Calibri"/>
                <w:color w:val="4F81BD" w:themeColor="accent1"/>
                <w:sz w:val="24"/>
                <w:szCs w:val="24"/>
                <w:lang w:val="en-GB"/>
              </w:rPr>
            </w:pPr>
          </w:p>
          <w:p w14:paraId="0C6A3BCB" w14:textId="23403FA4" w:rsidR="00980E96" w:rsidRDefault="00980E96" w:rsidP="003731A2">
            <w:pPr>
              <w:widowControl w:val="0"/>
              <w:pBdr>
                <w:top w:val="nil"/>
                <w:left w:val="nil"/>
                <w:bottom w:val="nil"/>
                <w:right w:val="nil"/>
                <w:between w:val="nil"/>
              </w:pBdr>
              <w:spacing w:line="240" w:lineRule="auto"/>
              <w:rPr>
                <w:ins w:id="109" w:author="Stefan Thanheiser" w:date="2019-02-22T01:20:00Z"/>
                <w:rFonts w:asciiTheme="minorHAnsi" w:eastAsia="Calibri" w:hAnsiTheme="minorHAnsi" w:cs="Calibri"/>
                <w:color w:val="4F81BD" w:themeColor="accent1"/>
                <w:sz w:val="24"/>
                <w:szCs w:val="24"/>
                <w:lang w:val="en-GB"/>
              </w:rPr>
            </w:pPr>
          </w:p>
          <w:p w14:paraId="72D632D1" w14:textId="77777777" w:rsidR="00980E96" w:rsidRDefault="00980E96" w:rsidP="003731A2">
            <w:pPr>
              <w:widowControl w:val="0"/>
              <w:pBdr>
                <w:top w:val="nil"/>
                <w:left w:val="nil"/>
                <w:bottom w:val="nil"/>
                <w:right w:val="nil"/>
                <w:between w:val="nil"/>
              </w:pBdr>
              <w:spacing w:line="240" w:lineRule="auto"/>
              <w:rPr>
                <w:ins w:id="110" w:author="Stefan Thanheiser" w:date="2019-02-22T00:59:00Z"/>
                <w:rFonts w:asciiTheme="minorHAnsi" w:eastAsia="Calibri" w:hAnsiTheme="minorHAnsi" w:cs="Calibri"/>
                <w:color w:val="4F81BD" w:themeColor="accent1"/>
                <w:sz w:val="24"/>
                <w:szCs w:val="24"/>
                <w:lang w:val="en-GB"/>
              </w:rPr>
            </w:pPr>
          </w:p>
          <w:p w14:paraId="3F970DAE" w14:textId="77777777" w:rsidR="00980E96" w:rsidRDefault="00980E96" w:rsidP="003731A2">
            <w:pPr>
              <w:widowControl w:val="0"/>
              <w:pBdr>
                <w:top w:val="nil"/>
                <w:left w:val="nil"/>
                <w:bottom w:val="nil"/>
                <w:right w:val="nil"/>
                <w:between w:val="nil"/>
              </w:pBdr>
              <w:spacing w:line="240" w:lineRule="auto"/>
              <w:rPr>
                <w:ins w:id="111" w:author="Stefan Thanheiser" w:date="2019-02-22T00:59:00Z"/>
                <w:rFonts w:asciiTheme="minorHAnsi" w:eastAsia="Calibri" w:hAnsiTheme="minorHAnsi" w:cs="Calibri"/>
                <w:color w:val="4F81BD" w:themeColor="accent1"/>
                <w:sz w:val="24"/>
                <w:szCs w:val="24"/>
                <w:lang w:val="en-GB"/>
              </w:rPr>
            </w:pPr>
            <w:ins w:id="112" w:author="Stefan Thanheiser" w:date="2019-02-22T00:58:00Z">
              <w:r w:rsidRPr="003E1C02">
                <w:rPr>
                  <w:rFonts w:asciiTheme="minorHAnsi" w:eastAsia="Calibri" w:hAnsiTheme="minorHAnsi" w:cs="Calibri"/>
                  <w:color w:val="4F81BD" w:themeColor="accent1"/>
                  <w:sz w:val="24"/>
                  <w:szCs w:val="24"/>
                  <w:lang w:val="en-GB"/>
                </w:rPr>
                <w:t>5.2</w:t>
              </w:r>
            </w:ins>
            <w:ins w:id="113" w:author="Stefan Thanheiser" w:date="2019-02-22T00:59:00Z">
              <w:r>
                <w:rPr>
                  <w:rFonts w:asciiTheme="minorHAnsi" w:eastAsia="Calibri" w:hAnsiTheme="minorHAnsi" w:cs="Calibri"/>
                  <w:color w:val="4F81BD" w:themeColor="accent1"/>
                  <w:sz w:val="24"/>
                  <w:szCs w:val="24"/>
                  <w:lang w:val="en-GB"/>
                </w:rPr>
                <w:t xml:space="preserve"> </w:t>
              </w:r>
            </w:ins>
            <w:ins w:id="114" w:author="Stefan Thanheiser" w:date="2019-02-22T00:58:00Z">
              <w:r w:rsidRPr="003E1C02">
                <w:rPr>
                  <w:rFonts w:asciiTheme="minorHAnsi" w:eastAsia="Calibri" w:hAnsiTheme="minorHAnsi" w:cs="Calibri"/>
                  <w:color w:val="4F81BD" w:themeColor="accent1"/>
                  <w:sz w:val="24"/>
                  <w:szCs w:val="24"/>
                  <w:lang w:val="en-GB"/>
                </w:rPr>
                <w:t>If</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permits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to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115" w:author="Stefan Thanheiser" w:date="2019-02-22T00:59:00Z">
              <w:r>
                <w:rPr>
                  <w:rFonts w:asciiTheme="minorHAnsi" w:eastAsia="Calibri" w:hAnsiTheme="minorHAnsi" w:cs="Calibri"/>
                  <w:color w:val="4F81BD" w:themeColor="accent1"/>
                  <w:sz w:val="24"/>
                  <w:szCs w:val="24"/>
                  <w:lang w:val="en-GB"/>
                </w:rPr>
                <w:t xml:space="preserve"> </w:t>
              </w:r>
            </w:ins>
            <w:ins w:id="116" w:author="Stefan Thanheiser" w:date="2019-02-22T00:58:00Z">
              <w:r w:rsidRPr="003E1C02">
                <w:rPr>
                  <w:rFonts w:asciiTheme="minorHAnsi" w:eastAsia="Calibri" w:hAnsiTheme="minorHAnsi" w:cs="Calibri"/>
                  <w:color w:val="4F81BD" w:themeColor="accent1"/>
                  <w:sz w:val="24"/>
                  <w:szCs w:val="24"/>
                  <w:lang w:val="en-GB"/>
                </w:rPr>
                <w:t>projects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process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exists</w:t>
              </w:r>
            </w:ins>
            <w:ins w:id="117" w:author="Stefan Thanheiser" w:date="2019-02-22T00:59:00Z">
              <w:r>
                <w:rPr>
                  <w:rFonts w:asciiTheme="minorHAnsi" w:eastAsia="Calibri" w:hAnsiTheme="minorHAnsi" w:cs="Calibri"/>
                  <w:color w:val="4F81BD" w:themeColor="accent1"/>
                  <w:sz w:val="24"/>
                  <w:szCs w:val="24"/>
                  <w:lang w:val="en-GB"/>
                </w:rPr>
                <w:t xml:space="preserve"> </w:t>
              </w:r>
            </w:ins>
            <w:ins w:id="118" w:author="Stefan Thanheiser" w:date="2019-02-22T00:58:00Z">
              <w:r w:rsidRPr="003E1C02">
                <w:rPr>
                  <w:rFonts w:asciiTheme="minorHAnsi" w:eastAsia="Calibri" w:hAnsiTheme="minorHAnsi" w:cs="Calibri"/>
                  <w:color w:val="4F81BD" w:themeColor="accent1"/>
                  <w:sz w:val="24"/>
                  <w:szCs w:val="24"/>
                  <w:lang w:val="en-GB"/>
                </w:rPr>
                <w:t>that</w:t>
              </w:r>
            </w:ins>
            <w:ins w:id="119" w:author="Stefan Thanheiser" w:date="2019-02-22T00:59:00Z">
              <w:r>
                <w:rPr>
                  <w:rFonts w:asciiTheme="minorHAnsi" w:eastAsia="Calibri" w:hAnsiTheme="minorHAnsi" w:cs="Calibri"/>
                  <w:color w:val="4F81BD" w:themeColor="accent1"/>
                  <w:sz w:val="24"/>
                  <w:szCs w:val="24"/>
                  <w:lang w:val="en-GB"/>
                </w:rPr>
                <w:t xml:space="preserve"> </w:t>
              </w:r>
            </w:ins>
            <w:ins w:id="120" w:author="Stefan Thanheiser" w:date="2019-02-22T00:58:00Z">
              <w:r w:rsidRPr="003E1C02">
                <w:rPr>
                  <w:rFonts w:asciiTheme="minorHAnsi" w:eastAsia="Calibri" w:hAnsiTheme="minorHAnsi" w:cs="Calibri"/>
                  <w:color w:val="4F81BD" w:themeColor="accent1"/>
                  <w:sz w:val="24"/>
                  <w:szCs w:val="24"/>
                  <w:lang w:val="en-GB"/>
                </w:rPr>
                <w:t>implements the</w:t>
              </w:r>
            </w:ins>
            <w:ins w:id="121" w:author="Stefan Thanheiser" w:date="2019-02-22T00:59:00Z">
              <w:r>
                <w:rPr>
                  <w:rFonts w:asciiTheme="minorHAnsi" w:eastAsia="Calibri" w:hAnsiTheme="minorHAnsi" w:cs="Calibri"/>
                  <w:color w:val="4F81BD" w:themeColor="accent1"/>
                  <w:sz w:val="24"/>
                  <w:szCs w:val="24"/>
                  <w:lang w:val="en-GB"/>
                </w:rPr>
                <w:t xml:space="preserve"> </w:t>
              </w:r>
            </w:ins>
            <w:ins w:id="122" w:author="Stefan Thanheiser" w:date="2019-02-22T00:58:00Z">
              <w:r w:rsidRPr="003E1C02">
                <w:rPr>
                  <w:rFonts w:asciiTheme="minorHAnsi" w:eastAsia="Calibri" w:hAnsiTheme="minorHAnsi" w:cs="Calibri"/>
                  <w:color w:val="4F81BD" w:themeColor="accent1"/>
                  <w:sz w:val="24"/>
                  <w:szCs w:val="24"/>
                  <w:lang w:val="en-GB"/>
                </w:rPr>
                <w:t>Open Source</w:t>
              </w:r>
            </w:ins>
            <w:ins w:id="123" w:author="Stefan Thanheiser" w:date="2019-02-22T00:59:00Z">
              <w:r>
                <w:rPr>
                  <w:rFonts w:asciiTheme="minorHAnsi" w:eastAsia="Calibri" w:hAnsiTheme="minorHAnsi" w:cs="Calibri"/>
                  <w:color w:val="4F81BD" w:themeColor="accent1"/>
                  <w:sz w:val="24"/>
                  <w:szCs w:val="24"/>
                  <w:lang w:val="en-GB"/>
                </w:rPr>
                <w:t xml:space="preserve"> </w:t>
              </w:r>
            </w:ins>
            <w:ins w:id="124" w:author="Stefan Thanheiser" w:date="2019-02-22T00:58:00Z">
              <w:r w:rsidRPr="003E1C02">
                <w:rPr>
                  <w:rFonts w:asciiTheme="minorHAnsi" w:eastAsia="Calibri" w:hAnsiTheme="minorHAnsi" w:cs="Calibri"/>
                  <w:color w:val="4F81BD" w:themeColor="accent1"/>
                  <w:sz w:val="24"/>
                  <w:szCs w:val="24"/>
                  <w:lang w:val="en-GB"/>
                </w:rPr>
                <w:t>contribution policy outlined in Section 5.1.</w:t>
              </w:r>
            </w:ins>
            <w:ins w:id="125" w:author="Stefan Thanheiser" w:date="2019-02-22T00:59:00Z">
              <w:r>
                <w:rPr>
                  <w:rFonts w:asciiTheme="minorHAnsi" w:eastAsia="Calibri" w:hAnsiTheme="minorHAnsi" w:cs="Calibri"/>
                  <w:color w:val="4F81BD" w:themeColor="accent1"/>
                  <w:sz w:val="24"/>
                  <w:szCs w:val="24"/>
                  <w:lang w:val="en-GB"/>
                </w:rPr>
                <w:t xml:space="preserve"> </w:t>
              </w:r>
            </w:ins>
          </w:p>
          <w:p w14:paraId="3AA4A6D7" w14:textId="77777777" w:rsidR="00980E96" w:rsidRDefault="00980E96" w:rsidP="003731A2">
            <w:pPr>
              <w:widowControl w:val="0"/>
              <w:pBdr>
                <w:top w:val="nil"/>
                <w:left w:val="nil"/>
                <w:bottom w:val="nil"/>
                <w:right w:val="nil"/>
                <w:between w:val="nil"/>
              </w:pBdr>
              <w:spacing w:line="240" w:lineRule="auto"/>
              <w:rPr>
                <w:ins w:id="126" w:author="Stefan Thanheiser" w:date="2019-02-22T00:59:00Z"/>
                <w:rFonts w:asciiTheme="minorHAnsi" w:eastAsia="Calibri" w:hAnsiTheme="minorHAnsi" w:cs="Calibri"/>
                <w:color w:val="4F81BD" w:themeColor="accent1"/>
                <w:sz w:val="24"/>
                <w:szCs w:val="24"/>
                <w:lang w:val="en-GB"/>
              </w:rPr>
            </w:pPr>
          </w:p>
          <w:p w14:paraId="20E3DFE8" w14:textId="07C9FDF3" w:rsidR="00980E96" w:rsidRDefault="00980E96" w:rsidP="003731A2">
            <w:pPr>
              <w:widowControl w:val="0"/>
              <w:pBdr>
                <w:top w:val="nil"/>
                <w:left w:val="nil"/>
                <w:bottom w:val="nil"/>
                <w:right w:val="nil"/>
                <w:between w:val="nil"/>
              </w:pBdr>
              <w:spacing w:line="240" w:lineRule="auto"/>
              <w:rPr>
                <w:ins w:id="127" w:author="Stefan Thanheiser" w:date="2019-02-22T00:59:00Z"/>
                <w:rFonts w:asciiTheme="minorHAnsi" w:eastAsia="Calibri" w:hAnsiTheme="minorHAnsi" w:cs="Calibri"/>
                <w:color w:val="4F81BD" w:themeColor="accent1"/>
                <w:sz w:val="24"/>
                <w:szCs w:val="24"/>
                <w:lang w:val="en-GB"/>
              </w:rPr>
            </w:pPr>
            <w:ins w:id="128" w:author="Stefan Thanheiser" w:date="2019-02-22T00:58:00Z">
              <w:r w:rsidRPr="003E1C02">
                <w:rPr>
                  <w:rFonts w:asciiTheme="minorHAnsi" w:eastAsia="Calibri" w:hAnsiTheme="minorHAnsi" w:cs="Calibri"/>
                  <w:color w:val="4F81BD" w:themeColor="accent1"/>
                  <w:sz w:val="24"/>
                  <w:szCs w:val="24"/>
                  <w:lang w:val="en-GB"/>
                </w:rPr>
                <w:t>Verification</w:t>
              </w:r>
            </w:ins>
            <w:ins w:id="129" w:author="Stefan Thanheiser" w:date="2019-02-22T01:20:00Z">
              <w:r>
                <w:rPr>
                  <w:rFonts w:asciiTheme="minorHAnsi" w:eastAsia="Calibri" w:hAnsiTheme="minorHAnsi" w:cs="Calibri"/>
                  <w:color w:val="4F81BD" w:themeColor="accent1"/>
                  <w:sz w:val="24"/>
                  <w:szCs w:val="24"/>
                  <w:lang w:val="en-GB"/>
                </w:rPr>
                <w:t xml:space="preserve"> </w:t>
              </w:r>
            </w:ins>
            <w:ins w:id="130" w:author="Stefan Thanheiser" w:date="2019-02-22T00:58:00Z">
              <w:r w:rsidRPr="003E1C02">
                <w:rPr>
                  <w:rFonts w:asciiTheme="minorHAnsi" w:eastAsia="Calibri" w:hAnsiTheme="minorHAnsi" w:cs="Calibri"/>
                  <w:color w:val="4F81BD" w:themeColor="accent1"/>
                  <w:sz w:val="24"/>
                  <w:szCs w:val="24"/>
                  <w:lang w:val="en-GB"/>
                </w:rPr>
                <w:t>Material(s):</w:t>
              </w:r>
            </w:ins>
          </w:p>
          <w:p w14:paraId="173A6E93" w14:textId="77777777" w:rsidR="00980E96" w:rsidRDefault="00980E96" w:rsidP="003731A2">
            <w:pPr>
              <w:widowControl w:val="0"/>
              <w:pBdr>
                <w:top w:val="nil"/>
                <w:left w:val="nil"/>
                <w:bottom w:val="nil"/>
                <w:right w:val="nil"/>
                <w:between w:val="nil"/>
              </w:pBdr>
              <w:spacing w:line="240" w:lineRule="auto"/>
              <w:rPr>
                <w:ins w:id="131" w:author="Stefan Thanheiser" w:date="2019-02-22T01:00:00Z"/>
                <w:rFonts w:asciiTheme="minorHAnsi" w:eastAsia="Calibri" w:hAnsiTheme="minorHAnsi" w:cs="Calibri"/>
                <w:color w:val="4F81BD" w:themeColor="accent1"/>
                <w:sz w:val="24"/>
                <w:szCs w:val="24"/>
                <w:lang w:val="en-GB"/>
              </w:rPr>
            </w:pPr>
            <w:ins w:id="132" w:author="Stefan Thanheiser" w:date="2019-02-22T00:58:00Z">
              <w:r w:rsidRPr="003E1C02">
                <w:rPr>
                  <w:rFonts w:asciiTheme="minorHAnsi" w:eastAsia="Calibri" w:hAnsiTheme="minorHAnsi" w:cs="Calibri"/>
                  <w:color w:val="4F81BD" w:themeColor="accent1"/>
                  <w:sz w:val="24"/>
                  <w:szCs w:val="24"/>
                  <w:lang w:val="en-GB"/>
                </w:rPr>
                <w:t>5.2.1Provided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133" w:author="Stefan Thanheiser" w:date="2019-02-22T00:59:00Z">
              <w:r>
                <w:rPr>
                  <w:rFonts w:asciiTheme="minorHAnsi" w:eastAsia="Calibri" w:hAnsiTheme="minorHAnsi" w:cs="Calibri"/>
                  <w:color w:val="4F81BD" w:themeColor="accent1"/>
                  <w:sz w:val="24"/>
                  <w:szCs w:val="24"/>
                  <w:lang w:val="en-GB"/>
                </w:rPr>
                <w:t xml:space="preserve"> </w:t>
              </w:r>
            </w:ins>
            <w:ins w:id="134" w:author="Stefan Thanheiser" w:date="2019-02-22T00:58:00Z">
              <w:r w:rsidRPr="003E1C02">
                <w:rPr>
                  <w:rFonts w:asciiTheme="minorHAnsi" w:eastAsia="Calibri" w:hAnsiTheme="minorHAnsi" w:cs="Calibri"/>
                  <w:color w:val="4F81BD" w:themeColor="accent1"/>
                  <w:sz w:val="24"/>
                  <w:szCs w:val="24"/>
                  <w:lang w:val="en-GB"/>
                </w:rPr>
                <w:t>contribution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permits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documented</w:t>
              </w:r>
            </w:ins>
            <w:ins w:id="135" w:author="Stefan Thanheiser" w:date="2019-02-22T01:00:00Z">
              <w:r>
                <w:rPr>
                  <w:rFonts w:asciiTheme="minorHAnsi" w:eastAsia="Calibri" w:hAnsiTheme="minorHAnsi" w:cs="Calibri"/>
                  <w:color w:val="4F81BD" w:themeColor="accent1"/>
                  <w:sz w:val="24"/>
                  <w:szCs w:val="24"/>
                  <w:lang w:val="en-GB"/>
                </w:rPr>
                <w:t xml:space="preserve"> </w:t>
              </w:r>
            </w:ins>
            <w:ins w:id="136" w:author="Stefan Thanheiser" w:date="2019-02-22T00:58:00Z">
              <w:r w:rsidRPr="003E1C02">
                <w:rPr>
                  <w:rFonts w:asciiTheme="minorHAnsi" w:eastAsia="Calibri" w:hAnsiTheme="minorHAnsi" w:cs="Calibri"/>
                  <w:color w:val="4F81BD" w:themeColor="accent1"/>
                  <w:sz w:val="24"/>
                  <w:szCs w:val="24"/>
                  <w:lang w:val="en-GB"/>
                </w:rPr>
                <w:t>procedure that governs</w:t>
              </w:r>
            </w:ins>
            <w:ins w:id="137" w:author="Stefan Thanheiser" w:date="2019-02-22T01:00:00Z">
              <w:r>
                <w:rPr>
                  <w:rFonts w:asciiTheme="minorHAnsi" w:eastAsia="Calibri" w:hAnsiTheme="minorHAnsi" w:cs="Calibri"/>
                  <w:color w:val="4F81BD" w:themeColor="accent1"/>
                  <w:sz w:val="24"/>
                  <w:szCs w:val="24"/>
                  <w:lang w:val="en-GB"/>
                </w:rPr>
                <w:t xml:space="preserve"> </w:t>
              </w:r>
            </w:ins>
            <w:ins w:id="138" w:author="Stefan Thanheiser" w:date="2019-02-22T00:58:00Z">
              <w:r w:rsidRPr="003E1C02">
                <w:rPr>
                  <w:rFonts w:asciiTheme="minorHAnsi" w:eastAsia="Calibri" w:hAnsiTheme="minorHAnsi" w:cs="Calibri"/>
                  <w:color w:val="4F81BD" w:themeColor="accent1"/>
                  <w:sz w:val="24"/>
                  <w:szCs w:val="24"/>
                  <w:lang w:val="en-GB"/>
                </w:rPr>
                <w:t>Open Source</w:t>
              </w:r>
            </w:ins>
            <w:ins w:id="139" w:author="Stefan Thanheiser" w:date="2019-02-22T01:00:00Z">
              <w:r>
                <w:rPr>
                  <w:rFonts w:asciiTheme="minorHAnsi" w:eastAsia="Calibri" w:hAnsiTheme="minorHAnsi" w:cs="Calibri"/>
                  <w:color w:val="4F81BD" w:themeColor="accent1"/>
                  <w:sz w:val="24"/>
                  <w:szCs w:val="24"/>
                  <w:lang w:val="en-GB"/>
                </w:rPr>
                <w:t xml:space="preserve"> </w:t>
              </w:r>
            </w:ins>
            <w:ins w:id="140" w:author="Stefan Thanheiser" w:date="2019-02-22T00:58:00Z">
              <w:r w:rsidRPr="003E1C02">
                <w:rPr>
                  <w:rFonts w:asciiTheme="minorHAnsi" w:eastAsia="Calibri" w:hAnsiTheme="minorHAnsi" w:cs="Calibri"/>
                  <w:color w:val="4F81BD" w:themeColor="accent1"/>
                  <w:sz w:val="24"/>
                  <w:szCs w:val="24"/>
                  <w:lang w:val="en-GB"/>
                </w:rPr>
                <w:t>contributions.</w:t>
              </w:r>
            </w:ins>
          </w:p>
          <w:p w14:paraId="1F6F617B" w14:textId="6DA5D232" w:rsidR="00980E96" w:rsidRDefault="00980E96" w:rsidP="003731A2">
            <w:pPr>
              <w:widowControl w:val="0"/>
              <w:pBdr>
                <w:top w:val="nil"/>
                <w:left w:val="nil"/>
                <w:bottom w:val="nil"/>
                <w:right w:val="nil"/>
                <w:between w:val="nil"/>
              </w:pBdr>
              <w:spacing w:line="240" w:lineRule="auto"/>
              <w:rPr>
                <w:ins w:id="141" w:author="Stefan Thanheiser" w:date="2019-02-22T01:20:00Z"/>
                <w:rFonts w:asciiTheme="minorHAnsi" w:eastAsia="Calibri" w:hAnsiTheme="minorHAnsi" w:cs="Calibri"/>
                <w:color w:val="4F81BD" w:themeColor="accent1"/>
                <w:sz w:val="24"/>
                <w:szCs w:val="24"/>
                <w:lang w:val="en-GB"/>
              </w:rPr>
            </w:pPr>
          </w:p>
          <w:p w14:paraId="0D7DC61F" w14:textId="77777777" w:rsidR="00980E96" w:rsidRDefault="00980E96" w:rsidP="003731A2">
            <w:pPr>
              <w:widowControl w:val="0"/>
              <w:pBdr>
                <w:top w:val="nil"/>
                <w:left w:val="nil"/>
                <w:bottom w:val="nil"/>
                <w:right w:val="nil"/>
                <w:between w:val="nil"/>
              </w:pBdr>
              <w:spacing w:line="240" w:lineRule="auto"/>
              <w:rPr>
                <w:ins w:id="142" w:author="Stefan Thanheiser" w:date="2019-02-22T01:00:00Z"/>
                <w:rFonts w:asciiTheme="minorHAnsi" w:eastAsia="Calibri" w:hAnsiTheme="minorHAnsi" w:cs="Calibri"/>
                <w:color w:val="4F81BD" w:themeColor="accent1"/>
                <w:sz w:val="24"/>
                <w:szCs w:val="24"/>
                <w:lang w:val="en-GB"/>
              </w:rPr>
            </w:pPr>
          </w:p>
          <w:p w14:paraId="5B1B9406" w14:textId="77777777" w:rsidR="00980E96" w:rsidRDefault="00980E96" w:rsidP="003731A2">
            <w:pPr>
              <w:widowControl w:val="0"/>
              <w:pBdr>
                <w:top w:val="nil"/>
                <w:left w:val="nil"/>
                <w:bottom w:val="nil"/>
                <w:right w:val="nil"/>
                <w:between w:val="nil"/>
              </w:pBdr>
              <w:spacing w:line="240" w:lineRule="auto"/>
              <w:rPr>
                <w:ins w:id="143" w:author="Stefan Thanheiser" w:date="2019-02-22T01:20:00Z"/>
                <w:rFonts w:asciiTheme="minorHAnsi" w:eastAsia="Calibri" w:hAnsiTheme="minorHAnsi" w:cs="Calibri"/>
                <w:color w:val="4F81BD" w:themeColor="accent1"/>
                <w:sz w:val="24"/>
                <w:szCs w:val="24"/>
                <w:lang w:val="en-GB"/>
              </w:rPr>
            </w:pPr>
            <w:ins w:id="144" w:author="Stefan Thanheiser" w:date="2019-02-22T00:58:00Z">
              <w:r w:rsidRPr="003E1C02">
                <w:rPr>
                  <w:rFonts w:asciiTheme="minorHAnsi" w:eastAsia="Calibri" w:hAnsiTheme="minorHAnsi" w:cs="Calibri"/>
                  <w:color w:val="4F81BD" w:themeColor="accent1"/>
                  <w:sz w:val="24"/>
                  <w:szCs w:val="24"/>
                  <w:lang w:val="en-GB"/>
                </w:rPr>
                <w:t>Rationale:</w:t>
              </w:r>
            </w:ins>
            <w:ins w:id="145" w:author="Stefan Thanheiser" w:date="2019-02-22T01:00:00Z">
              <w:r>
                <w:rPr>
                  <w:rFonts w:asciiTheme="minorHAnsi" w:eastAsia="Calibri" w:hAnsiTheme="minorHAnsi" w:cs="Calibri"/>
                  <w:color w:val="4F81BD" w:themeColor="accent1"/>
                  <w:sz w:val="24"/>
                  <w:szCs w:val="24"/>
                  <w:lang w:val="en-GB"/>
                </w:rPr>
                <w:t xml:space="preserve"> </w:t>
              </w:r>
            </w:ins>
          </w:p>
          <w:p w14:paraId="0BCFFF0D" w14:textId="130C54BD" w:rsidR="00980E96" w:rsidRPr="00D613EA"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
            </w:pPr>
            <w:ins w:id="146" w:author="Stefan Thanheiser" w:date="2019-02-22T00:58:00Z">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ensure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 has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documented process</w:t>
              </w:r>
            </w:ins>
            <w:ins w:id="147" w:author="Stefan Thanheiser" w:date="2019-02-22T01:00:00Z">
              <w:r>
                <w:rPr>
                  <w:rFonts w:asciiTheme="minorHAnsi" w:eastAsia="Calibri" w:hAnsiTheme="minorHAnsi" w:cs="Calibri"/>
                  <w:color w:val="4F81BD" w:themeColor="accent1"/>
                  <w:sz w:val="24"/>
                  <w:szCs w:val="24"/>
                  <w:lang w:val="en-GB"/>
                </w:rPr>
                <w:t xml:space="preserve"> </w:t>
              </w:r>
            </w:ins>
            <w:ins w:id="148" w:author="Stefan Thanheiser" w:date="2019-02-22T00:58:00Z">
              <w:r w:rsidRPr="003E1C02">
                <w:rPr>
                  <w:rFonts w:asciiTheme="minorHAnsi" w:eastAsia="Calibri" w:hAnsiTheme="minorHAnsi" w:cs="Calibri"/>
                  <w:color w:val="4F81BD" w:themeColor="accent1"/>
                  <w:sz w:val="24"/>
                  <w:szCs w:val="24"/>
                  <w:lang w:val="en-GB"/>
                </w:rPr>
                <w:t>for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how</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publicly contributes Open</w:t>
              </w:r>
            </w:ins>
            <w:ins w:id="149" w:author="Stefan Thanheiser" w:date="2019-02-22T01:00:00Z">
              <w:r>
                <w:rPr>
                  <w:rFonts w:asciiTheme="minorHAnsi" w:eastAsia="Calibri" w:hAnsiTheme="minorHAnsi" w:cs="Calibri"/>
                  <w:color w:val="4F81BD" w:themeColor="accent1"/>
                  <w:sz w:val="24"/>
                  <w:szCs w:val="24"/>
                  <w:lang w:val="en-GB"/>
                </w:rPr>
                <w:t xml:space="preserve"> </w:t>
              </w:r>
            </w:ins>
            <w:ins w:id="150" w:author="Stefan Thanheiser" w:date="2019-02-22T00:58:00Z">
              <w:r w:rsidRPr="003E1C02">
                <w:rPr>
                  <w:rFonts w:asciiTheme="minorHAnsi" w:eastAsia="Calibri" w:hAnsiTheme="minorHAnsi" w:cs="Calibri"/>
                  <w:color w:val="4F81BD" w:themeColor="accent1"/>
                  <w:sz w:val="24"/>
                  <w:szCs w:val="24"/>
                  <w:lang w:val="en-GB"/>
                </w:rPr>
                <w:t>Source.</w:t>
              </w:r>
            </w:ins>
            <w:ins w:id="151" w:author="Stefan Thanheiser" w:date="2019-02-22T01:00:00Z">
              <w:r>
                <w:rPr>
                  <w:rFonts w:asciiTheme="minorHAnsi" w:eastAsia="Calibri" w:hAnsiTheme="minorHAnsi" w:cs="Calibri"/>
                  <w:color w:val="4F81BD" w:themeColor="accent1"/>
                  <w:sz w:val="24"/>
                  <w:szCs w:val="24"/>
                  <w:lang w:val="en-GB"/>
                </w:rPr>
                <w:t xml:space="preserve"> </w:t>
              </w:r>
            </w:ins>
            <w:ins w:id="152" w:author="Stefan Thanheiser" w:date="2019-02-22T00:58:00Z">
              <w:r w:rsidRPr="003E1C02">
                <w:rPr>
                  <w:rFonts w:asciiTheme="minorHAnsi" w:eastAsia="Calibri" w:hAnsiTheme="minorHAnsi" w:cs="Calibri"/>
                  <w:color w:val="4F81BD" w:themeColor="accent1"/>
                  <w:sz w:val="24"/>
                  <w:szCs w:val="24"/>
                  <w:lang w:val="en-GB"/>
                </w:rPr>
                <w:t>A policy may exist such that contributions are not permitted at all. In that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situation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it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is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understood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no procedure</w:t>
              </w:r>
            </w:ins>
            <w:ins w:id="153" w:author="Stefan Thanheiser" w:date="2019-02-22T01:00:00Z">
              <w:r>
                <w:rPr>
                  <w:rFonts w:asciiTheme="minorHAnsi" w:eastAsia="Calibri" w:hAnsiTheme="minorHAnsi" w:cs="Calibri"/>
                  <w:color w:val="4F81BD" w:themeColor="accent1"/>
                  <w:sz w:val="24"/>
                  <w:szCs w:val="24"/>
                  <w:lang w:val="en-GB"/>
                </w:rPr>
                <w:t xml:space="preserve"> </w:t>
              </w:r>
            </w:ins>
            <w:ins w:id="154" w:author="Stefan Thanheiser" w:date="2019-02-22T00:58:00Z">
              <w:r w:rsidRPr="003E1C02">
                <w:rPr>
                  <w:rFonts w:asciiTheme="minorHAnsi" w:eastAsia="Calibri" w:hAnsiTheme="minorHAnsi" w:cs="Calibri"/>
                  <w:color w:val="4F81BD" w:themeColor="accent1"/>
                  <w:sz w:val="24"/>
                  <w:szCs w:val="24"/>
                  <w:lang w:val="en-GB"/>
                </w:rPr>
                <w:t>may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this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requirement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would nevertheless be met.</w:t>
              </w:r>
            </w:ins>
          </w:p>
        </w:tc>
        <w:tc>
          <w:tcPr>
            <w:tcW w:w="4650" w:type="dxa"/>
          </w:tcPr>
          <w:p w14:paraId="703A105E"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lastRenderedPageBreak/>
              <w:t>5.1Contributions</w:t>
            </w:r>
          </w:p>
          <w:p w14:paraId="6456DF8B"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4A58E469" w14:textId="77777777" w:rsidR="00BE1E0B" w:rsidRDefault="00BE1E0B"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00980E96" w:rsidRPr="00BE1E0B">
              <w:rPr>
                <w:rFonts w:asciiTheme="minorHAnsi" w:eastAsia="Calibri" w:hAnsiTheme="minorHAnsi" w:cs="Calibri"/>
                <w:sz w:val="24"/>
                <w:szCs w:val="24"/>
                <w:lang w:val="en-GB"/>
              </w:rPr>
              <w:t>written policy exists that governs contributions to Open Source projects;</w:t>
            </w:r>
          </w:p>
          <w:p w14:paraId="26257F7E" w14:textId="77777777" w:rsidR="00BE1E0B" w:rsidRDefault="00980E96"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0D36CF01" w14:textId="77777777" w:rsidR="00BE1E0B" w:rsidRDefault="00980E96"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5A637E0E" w14:textId="77777777" w:rsidR="00BE1E0B" w:rsidRDefault="00BE1E0B"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540F2B0"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0F9E05CA"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mustexist:</w:t>
            </w:r>
          </w:p>
          <w:p w14:paraId="43CC5B84"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3772E355"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388C227E"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procedure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that makes all</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Software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Staff aware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of</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existence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of the Open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Source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contribution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(e.g., via</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training,</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655450C8" w14:textId="77777777" w:rsidR="00BE1E0B" w:rsidRDefault="00BE1E0B"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6FCD87" w14:textId="77777777" w:rsid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7227A6AA" w14:textId="6A5B69F3" w:rsidR="00980E96" w:rsidRPr="00BE1E0B" w:rsidRDefault="00980E96"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lastRenderedPageBreak/>
              <w:t>When</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permits</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Open</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Source</w:t>
            </w:r>
            <w:r w:rsidR="00D235D2" w:rsidRPr="00BE1E0B">
              <w:rPr>
                <w:rFonts w:asciiTheme="minorHAnsi" w:eastAsia="Calibri" w:hAnsiTheme="minorHAnsi" w:cs="Calibri"/>
                <w:sz w:val="24"/>
                <w:szCs w:val="24"/>
                <w:lang w:val="en-GB"/>
              </w:rPr>
              <w:t xml:space="preserve"> </w:t>
            </w:r>
            <w:r w:rsidR="00BE1E0B" w:rsidRPr="00BE1E0B">
              <w:rPr>
                <w:rFonts w:asciiTheme="minorHAnsi" w:eastAsia="Calibri" w:hAnsiTheme="minorHAnsi" w:cs="Calibri"/>
                <w:sz w:val="24"/>
                <w:szCs w:val="24"/>
                <w:lang w:val="en-GB"/>
              </w:rPr>
              <w:t>contributions,</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we</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want</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to</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ensure the</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sid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w:t>
            </w:r>
            <w:r w:rsidR="00D235D2" w:rsidRPr="00BE1E0B">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5F6DD29C" w14:textId="2B4ADDB1"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5.1 Es gibt eine schriftliche Richtlinie, die die Beiträge zu Open-Source-Projekten durch die Organisation regelt. Die Richtlinie muss intern kommuniziert werden.</w:t>
            </w:r>
          </w:p>
          <w:p w14:paraId="13358CAE"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4E6664D0" w14:textId="165F1589"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65043"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614299A5"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Ein dokumentiertes Verfahren, welches alle Software-Mitarbeiter auf die Existenz der Richtlinie für Beiträge zu Open Source aufmerksam macht (z. B. </w:t>
            </w:r>
            <w:proofErr w:type="gramStart"/>
            <w:r w:rsidRPr="005B4C37">
              <w:rPr>
                <w:rFonts w:asciiTheme="minorHAnsi" w:eastAsia="Calibri" w:hAnsiTheme="minorHAnsi" w:cs="Calibri"/>
                <w:color w:val="4F81BD" w:themeColor="accent1"/>
                <w:sz w:val="24"/>
                <w:szCs w:val="24"/>
              </w:rPr>
              <w:t>mittels Training</w:t>
            </w:r>
            <w:proofErr w:type="gramEnd"/>
            <w:r w:rsidRPr="005B4C37">
              <w:rPr>
                <w:rFonts w:asciiTheme="minorHAnsi" w:eastAsia="Calibri" w:hAnsiTheme="minorHAnsi" w:cs="Calibri"/>
                <w:color w:val="4F81BD" w:themeColor="accent1"/>
                <w:sz w:val="24"/>
                <w:szCs w:val="24"/>
              </w:rPr>
              <w:t>, ein internes Wiki oder andere praktische Kommunikationsmethode).</w:t>
            </w:r>
          </w:p>
          <w:p w14:paraId="1ACC5316"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980E96" w:rsidRPr="001F3CEA"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236519C6" w14:textId="0744F08F" w:rsidR="00980E96" w:rsidRPr="001F3CEA"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 xml:space="preserve">Es soll sichergestellt werden, dass die Organisation der Entwicklung einer Richtlinie für öffentliche Beiträge zu Open Source eine ausreichende Beachtung geschenkt hat. Die Richtlinie für Beiträge zu Open Source kann Teil einer übergreifenden Open-Source-Richtlinie oder eine eigene separate Richtlinie sein. </w:t>
            </w:r>
            <w:r w:rsidRPr="001F3CEA">
              <w:rPr>
                <w:rFonts w:asciiTheme="minorHAnsi" w:eastAsia="Calibri" w:hAnsiTheme="minorHAnsi" w:cs="Calibri"/>
                <w:color w:val="4F81BD" w:themeColor="accent1"/>
                <w:sz w:val="24"/>
                <w:szCs w:val="24"/>
              </w:rPr>
              <w:lastRenderedPageBreak/>
              <w:t>In dem Fall, dass Beiträge zu Open Source überhaupt nicht erlaubt sind, sollte es eine Richtlinie geben, die diese Haltung klarstellt.</w:t>
            </w:r>
          </w:p>
          <w:p w14:paraId="789A7AC5" w14:textId="50F3DD2A" w:rsidR="00980E96"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787F42"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5A8A5A04"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 Wenn eine Organisation Beiträge zu Open-Source-Projekten zulässt, muss ein Prozess existieren, der die in Abschnitt 5.1 skizzierte Richtlinie für Beiträge zu Open Source umsetzt.</w:t>
            </w:r>
          </w:p>
          <w:p w14:paraId="0E03E351"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63442BD"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5DF11BDC" w14:textId="5D924CA8"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5.2.1 Wenn die Richtlinie Beiträge zu Open Source zulässt, muss ein dokumentiertes Verfahren existieren, anhand dessen Beiträge zu Open Source erfolgen.</w:t>
            </w:r>
          </w:p>
          <w:p w14:paraId="05C6A08A"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980E96" w:rsidRPr="005B4C37"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9227F4E" w14:textId="0EB31262"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eine Organisation einen dokumentierten Prozess hat, wie sie öffentlich zu Open Source beiträgt. Es kann eine Richtlinie dergestalt bestehen, dass Beiträge gar nicht gestattet sind. Aus dieser Situation folgt zwingend, dass kein Verfahren existieren kann und, dass diese Anforderung auch ohne Verfahren erfüllt werden würde.</w:t>
            </w:r>
          </w:p>
        </w:tc>
      </w:tr>
    </w:tbl>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357495A8" w14:textId="77777777" w:rsidTr="00980E96">
        <w:tc>
          <w:tcPr>
            <w:tcW w:w="4650" w:type="dxa"/>
            <w:shd w:val="clear" w:color="auto" w:fill="auto"/>
            <w:tcMar>
              <w:top w:w="100" w:type="dxa"/>
              <w:left w:w="100" w:type="dxa"/>
              <w:bottom w:w="100" w:type="dxa"/>
              <w:right w:w="100" w:type="dxa"/>
            </w:tcMar>
          </w:tcPr>
          <w:p w14:paraId="5D74D3D6" w14:textId="77777777" w:rsidR="00980E96" w:rsidRPr="003731A2" w:rsidRDefault="00980E96"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lastRenderedPageBreak/>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4650" w:type="dxa"/>
          </w:tcPr>
          <w:p w14:paraId="7F154FDC" w14:textId="7DFD2DBA" w:rsidR="00980E96" w:rsidRPr="008123CC"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155" w:author="Stefan Thanheiser" w:date="2019-02-22T01:00:00Z">
              <w:r w:rsidRPr="008123CC">
                <w:rPr>
                  <w:rFonts w:asciiTheme="minorHAnsi" w:eastAsia="Calibri" w:hAnsiTheme="minorHAnsi" w:cs="Calibri"/>
                  <w:sz w:val="24"/>
                  <w:szCs w:val="24"/>
                  <w:lang w:val="en-GB"/>
                </w:rPr>
                <w:t>6.0 Verify Adherence to Open Chain Requirements</w:t>
              </w:r>
            </w:ins>
          </w:p>
        </w:tc>
        <w:tc>
          <w:tcPr>
            <w:tcW w:w="4650" w:type="dxa"/>
          </w:tcPr>
          <w:p w14:paraId="7CFC1242" w14:textId="62774B4E" w:rsidR="00980E96" w:rsidRPr="00D235D2" w:rsidDel="008123CC" w:rsidRDefault="00980E96"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65EFA407" w14:textId="570885A6"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del w:id="156" w:author="Stefan Thanheiser" w:date="2019-02-22T01:20:00Z">
              <w:r w:rsidRPr="003731A2" w:rsidDel="008123CC">
                <w:rPr>
                  <w:rFonts w:asciiTheme="minorHAnsi" w:eastAsia="Calibri" w:hAnsiTheme="minorHAnsi" w:cs="Calibri"/>
                  <w:color w:val="6D9EEB"/>
                  <w:sz w:val="24"/>
                  <w:szCs w:val="24"/>
                </w:rPr>
                <w:delText>Ziel 6</w:delText>
              </w:r>
            </w:del>
            <w:ins w:id="157" w:author="Stefan Thanheiser" w:date="2019-02-22T01:20:00Z">
              <w:r>
                <w:rPr>
                  <w:rFonts w:asciiTheme="minorHAnsi" w:eastAsia="Calibri" w:hAnsiTheme="minorHAnsi" w:cs="Calibri"/>
                  <w:color w:val="6D9EEB"/>
                  <w:sz w:val="24"/>
                  <w:szCs w:val="24"/>
                </w:rPr>
                <w:t>6.0</w:t>
              </w:r>
            </w:ins>
            <w:r w:rsidRPr="003731A2">
              <w:rPr>
                <w:rFonts w:asciiTheme="minorHAnsi" w:eastAsia="Calibri" w:hAnsiTheme="minorHAnsi" w:cs="Calibri"/>
                <w:color w:val="6D9EEB"/>
                <w:sz w:val="24"/>
                <w:szCs w:val="24"/>
              </w:rPr>
              <w:t xml:space="preserve">: </w:t>
            </w:r>
            <w:del w:id="158" w:author="Stefan Thanheiser" w:date="2019-02-22T01:24:00Z">
              <w:r w:rsidRPr="003731A2" w:rsidDel="008123CC">
                <w:rPr>
                  <w:rFonts w:asciiTheme="minorHAnsi" w:eastAsia="Calibri" w:hAnsiTheme="minorHAnsi" w:cs="Calibri"/>
                  <w:color w:val="6D9EEB"/>
                  <w:sz w:val="24"/>
                  <w:szCs w:val="24"/>
                </w:rPr>
                <w:delText xml:space="preserve">Zertifizieren </w:delText>
              </w:r>
            </w:del>
            <w:ins w:id="159" w:author="Stefan Thanheiser" w:date="2019-02-22T01:24:00Z">
              <w:r>
                <w:rPr>
                  <w:rFonts w:asciiTheme="minorHAnsi" w:eastAsia="Calibri" w:hAnsiTheme="minorHAnsi" w:cs="Calibri"/>
                  <w:color w:val="6D9EEB"/>
                  <w:sz w:val="24"/>
                  <w:szCs w:val="24"/>
                </w:rPr>
                <w:t xml:space="preserve">Verifikation </w:t>
              </w:r>
            </w:ins>
            <w:ins w:id="160" w:author="Stefan Thanheiser" w:date="2019-02-22T01:25:00Z">
              <w:r>
                <w:rPr>
                  <w:rFonts w:asciiTheme="minorHAnsi" w:eastAsia="Calibri" w:hAnsiTheme="minorHAnsi" w:cs="Calibri"/>
                  <w:color w:val="6D9EEB"/>
                  <w:sz w:val="24"/>
                  <w:szCs w:val="24"/>
                </w:rPr>
                <w:t>der</w:t>
              </w:r>
            </w:ins>
            <w:ins w:id="161" w:author="Stefan Thanheiser" w:date="2019-02-22T01:24:00Z">
              <w:r>
                <w:rPr>
                  <w:rFonts w:asciiTheme="minorHAnsi" w:eastAsia="Calibri" w:hAnsiTheme="minorHAnsi" w:cs="Calibri"/>
                  <w:color w:val="6D9EEB"/>
                  <w:sz w:val="24"/>
                  <w:szCs w:val="24"/>
                </w:rPr>
                <w:t xml:space="preserve"> Erfüllung</w:t>
              </w:r>
              <w:r w:rsidRPr="003731A2">
                <w:rPr>
                  <w:rFonts w:asciiTheme="minorHAnsi" w:eastAsia="Calibri" w:hAnsiTheme="minorHAnsi" w:cs="Calibri"/>
                  <w:color w:val="6D9EEB"/>
                  <w:sz w:val="24"/>
                  <w:szCs w:val="24"/>
                </w:rPr>
                <w:t xml:space="preserve"> </w:t>
              </w:r>
            </w:ins>
            <w:r w:rsidRPr="003731A2">
              <w:rPr>
                <w:rFonts w:asciiTheme="minorHAnsi" w:eastAsia="Calibri" w:hAnsiTheme="minorHAnsi" w:cs="Calibri"/>
                <w:color w:val="6D9EEB"/>
                <w:sz w:val="24"/>
                <w:szCs w:val="24"/>
              </w:rPr>
              <w:t xml:space="preserve">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980E96" w:rsidRPr="003731A2" w14:paraId="1C4AF74E" w14:textId="77777777" w:rsidTr="00980E96">
        <w:tc>
          <w:tcPr>
            <w:tcW w:w="4650" w:type="dxa"/>
            <w:shd w:val="clear" w:color="auto" w:fill="auto"/>
            <w:tcMar>
              <w:top w:w="100" w:type="dxa"/>
              <w:left w:w="100" w:type="dxa"/>
              <w:bottom w:w="100" w:type="dxa"/>
              <w:right w:w="100" w:type="dxa"/>
            </w:tcMar>
          </w:tcPr>
          <w:p w14:paraId="549E2433"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6E41A9EF" w:rsidR="00980E96" w:rsidRDefault="00980E96" w:rsidP="003731A2">
            <w:pPr>
              <w:spacing w:line="240" w:lineRule="auto"/>
              <w:rPr>
                <w:rFonts w:asciiTheme="minorHAnsi" w:eastAsia="Calibri" w:hAnsiTheme="minorHAnsi" w:cs="Calibri"/>
                <w:sz w:val="24"/>
                <w:szCs w:val="24"/>
                <w:lang w:val="en-US"/>
              </w:rPr>
            </w:pPr>
          </w:p>
          <w:p w14:paraId="68213580" w14:textId="1B08BDDA" w:rsidR="00980E96" w:rsidRDefault="00980E96" w:rsidP="003731A2">
            <w:pPr>
              <w:spacing w:line="240" w:lineRule="auto"/>
              <w:rPr>
                <w:rFonts w:asciiTheme="minorHAnsi" w:eastAsia="Calibri" w:hAnsiTheme="minorHAnsi" w:cs="Calibri"/>
                <w:sz w:val="24"/>
                <w:szCs w:val="24"/>
                <w:lang w:val="en-US"/>
              </w:rPr>
            </w:pPr>
          </w:p>
          <w:p w14:paraId="39680A85" w14:textId="77777777" w:rsidR="00980E96" w:rsidRPr="003731A2" w:rsidRDefault="00980E96" w:rsidP="003731A2">
            <w:pPr>
              <w:spacing w:line="240" w:lineRule="auto"/>
              <w:rPr>
                <w:rFonts w:asciiTheme="minorHAnsi" w:eastAsia="Calibri" w:hAnsiTheme="minorHAnsi" w:cs="Calibri"/>
                <w:sz w:val="24"/>
                <w:szCs w:val="24"/>
                <w:lang w:val="en-US"/>
              </w:rPr>
            </w:pPr>
          </w:p>
          <w:p w14:paraId="08583953" w14:textId="4B1975DC"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516F7A89" w:rsidR="00980E96" w:rsidRDefault="00980E96" w:rsidP="003731A2">
            <w:pPr>
              <w:spacing w:line="240" w:lineRule="auto"/>
              <w:rPr>
                <w:rFonts w:asciiTheme="minorHAnsi" w:eastAsia="Calibri" w:hAnsiTheme="minorHAnsi" w:cs="Calibri"/>
                <w:sz w:val="24"/>
                <w:szCs w:val="24"/>
                <w:lang w:val="en-US"/>
              </w:rPr>
            </w:pPr>
          </w:p>
          <w:p w14:paraId="3CBCB602" w14:textId="33F1541C" w:rsidR="00980E96" w:rsidRDefault="00980E96" w:rsidP="003731A2">
            <w:pPr>
              <w:spacing w:line="240" w:lineRule="auto"/>
              <w:rPr>
                <w:rFonts w:asciiTheme="minorHAnsi" w:eastAsia="Calibri" w:hAnsiTheme="minorHAnsi" w:cs="Calibri"/>
                <w:sz w:val="24"/>
                <w:szCs w:val="24"/>
                <w:lang w:val="en-US"/>
              </w:rPr>
            </w:pPr>
          </w:p>
          <w:p w14:paraId="4C348260" w14:textId="77777777" w:rsidR="00980E96" w:rsidRPr="003731A2" w:rsidRDefault="00980E96" w:rsidP="003731A2">
            <w:pPr>
              <w:spacing w:line="240" w:lineRule="auto"/>
              <w:rPr>
                <w:rFonts w:asciiTheme="minorHAnsi" w:eastAsia="Calibri" w:hAnsiTheme="minorHAnsi" w:cs="Calibri"/>
                <w:sz w:val="24"/>
                <w:szCs w:val="24"/>
                <w:lang w:val="en-US"/>
              </w:rPr>
            </w:pPr>
          </w:p>
          <w:p w14:paraId="4B8C5574" w14:textId="77468BF2"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4AE50394" w14:textId="77777777" w:rsidR="00980E96" w:rsidRPr="003731A2" w:rsidRDefault="00980E96" w:rsidP="003731A2">
            <w:pPr>
              <w:spacing w:line="240" w:lineRule="auto"/>
              <w:rPr>
                <w:rFonts w:asciiTheme="minorHAnsi" w:eastAsia="Calibri" w:hAnsiTheme="minorHAnsi" w:cs="Calibri"/>
                <w:sz w:val="24"/>
                <w:szCs w:val="24"/>
                <w:lang w:val="en-US"/>
              </w:rPr>
            </w:pPr>
          </w:p>
          <w:p w14:paraId="344E7EEF" w14:textId="77777777" w:rsidR="00980E96" w:rsidRDefault="00980E96" w:rsidP="003731A2">
            <w:pPr>
              <w:spacing w:line="240" w:lineRule="auto"/>
              <w:rPr>
                <w:rFonts w:asciiTheme="minorHAnsi" w:eastAsia="Calibri" w:hAnsiTheme="minorHAnsi" w:cs="Calibri"/>
                <w:sz w:val="24"/>
                <w:szCs w:val="24"/>
                <w:lang w:val="en-US"/>
              </w:rPr>
            </w:pPr>
          </w:p>
          <w:p w14:paraId="782DC3DD" w14:textId="77777777" w:rsidR="00980E96" w:rsidRDefault="00980E96" w:rsidP="003731A2">
            <w:pPr>
              <w:spacing w:line="240" w:lineRule="auto"/>
              <w:rPr>
                <w:rFonts w:asciiTheme="minorHAnsi" w:eastAsia="Calibri" w:hAnsiTheme="minorHAnsi" w:cs="Calibri"/>
                <w:sz w:val="24"/>
                <w:szCs w:val="24"/>
                <w:lang w:val="en-US"/>
              </w:rPr>
            </w:pPr>
          </w:p>
          <w:p w14:paraId="4EC71144" w14:textId="472F2F13"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980E96" w:rsidRPr="003731A2" w:rsidRDefault="00980E96" w:rsidP="003731A2">
            <w:pPr>
              <w:spacing w:line="240" w:lineRule="auto"/>
              <w:rPr>
                <w:rFonts w:asciiTheme="minorHAnsi" w:eastAsia="Calibri" w:hAnsiTheme="minorHAnsi" w:cs="Calibri"/>
                <w:sz w:val="24"/>
                <w:szCs w:val="24"/>
                <w:lang w:val="en-US"/>
              </w:rPr>
            </w:pPr>
          </w:p>
          <w:p w14:paraId="61736309" w14:textId="77777777" w:rsidR="00980E96" w:rsidRPr="003731A2" w:rsidRDefault="00980E96" w:rsidP="003731A2">
            <w:pPr>
              <w:spacing w:line="240" w:lineRule="auto"/>
              <w:rPr>
                <w:rFonts w:asciiTheme="minorHAnsi" w:eastAsia="Calibri" w:hAnsiTheme="minorHAnsi" w:cs="Calibri"/>
                <w:sz w:val="24"/>
                <w:szCs w:val="24"/>
                <w:lang w:val="en-US"/>
              </w:rPr>
            </w:pPr>
          </w:p>
          <w:p w14:paraId="22AB288A" w14:textId="3F961850"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1B3EE890" w14:textId="2E85EEAF"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Pr>
                <w:rFonts w:asciiTheme="minorHAnsi" w:eastAsia="Calibri" w:hAnsiTheme="minorHAnsi" w:cs="Calibri"/>
                <w:sz w:val="24"/>
                <w:szCs w:val="24"/>
                <w:highlight w:val="red"/>
                <w:lang w:val="en-US"/>
              </w:rPr>
              <w:t>1.</w:t>
            </w:r>
            <w:r>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EE5719F" w:rsidR="00980E96" w:rsidRDefault="00980E96" w:rsidP="003731A2">
            <w:pPr>
              <w:spacing w:line="240" w:lineRule="auto"/>
              <w:rPr>
                <w:rFonts w:asciiTheme="minorHAnsi" w:eastAsia="Calibri" w:hAnsiTheme="minorHAnsi" w:cs="Calibri"/>
                <w:sz w:val="24"/>
                <w:szCs w:val="24"/>
                <w:lang w:val="en-US"/>
              </w:rPr>
            </w:pPr>
          </w:p>
          <w:p w14:paraId="4344D294" w14:textId="77777777" w:rsidR="00980E96" w:rsidRPr="003731A2" w:rsidRDefault="00980E96" w:rsidP="003731A2">
            <w:pPr>
              <w:spacing w:line="240" w:lineRule="auto"/>
              <w:rPr>
                <w:rFonts w:asciiTheme="minorHAnsi" w:eastAsia="Calibri" w:hAnsiTheme="minorHAnsi" w:cs="Calibri"/>
                <w:sz w:val="24"/>
                <w:szCs w:val="24"/>
                <w:lang w:val="en-US"/>
              </w:rPr>
            </w:pPr>
          </w:p>
          <w:p w14:paraId="325148CF"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980E96" w:rsidRPr="003731A2" w:rsidRDefault="00980E96" w:rsidP="003731A2">
            <w:pPr>
              <w:widowControl w:val="0"/>
              <w:spacing w:line="240" w:lineRule="auto"/>
              <w:rPr>
                <w:rFonts w:asciiTheme="minorHAnsi" w:eastAsia="Calibri" w:hAnsiTheme="minorHAnsi" w:cs="Calibri"/>
                <w:sz w:val="24"/>
                <w:szCs w:val="24"/>
                <w:lang w:val="en-US"/>
              </w:rPr>
            </w:pPr>
          </w:p>
        </w:tc>
        <w:tc>
          <w:tcPr>
            <w:tcW w:w="4650" w:type="dxa"/>
          </w:tcPr>
          <w:p w14:paraId="2922DFFE" w14:textId="645DE34D" w:rsidR="00980E96" w:rsidRPr="008123CC" w:rsidRDefault="00980E96" w:rsidP="003731A2">
            <w:pPr>
              <w:widowControl w:val="0"/>
              <w:pBdr>
                <w:top w:val="nil"/>
                <w:left w:val="nil"/>
                <w:bottom w:val="nil"/>
                <w:right w:val="nil"/>
                <w:between w:val="nil"/>
              </w:pBdr>
              <w:spacing w:line="240" w:lineRule="auto"/>
              <w:rPr>
                <w:ins w:id="162" w:author="Stefan Thanheiser" w:date="2019-02-22T01:01:00Z"/>
                <w:rFonts w:asciiTheme="minorHAnsi" w:eastAsia="Calibri" w:hAnsiTheme="minorHAnsi" w:cs="Calibri"/>
                <w:sz w:val="24"/>
                <w:szCs w:val="24"/>
                <w:lang w:val="en-GB"/>
              </w:rPr>
            </w:pPr>
            <w:ins w:id="163" w:author="Stefan Thanheiser" w:date="2019-02-22T01:01:00Z">
              <w:r w:rsidRPr="008123CC">
                <w:rPr>
                  <w:rFonts w:asciiTheme="minorHAnsi" w:eastAsia="Calibri" w:hAnsiTheme="minorHAnsi" w:cs="Calibri"/>
                  <w:sz w:val="24"/>
                  <w:szCs w:val="24"/>
                  <w:lang w:val="en-GB"/>
                </w:rPr>
                <w:lastRenderedPageBreak/>
                <w:t>6.1 In</w:t>
              </w:r>
            </w:ins>
            <w:ins w:id="164" w:author="Stefan Thanheiser" w:date="2019-02-22T01:03:00Z">
              <w:r w:rsidRPr="008123CC">
                <w:rPr>
                  <w:rFonts w:asciiTheme="minorHAnsi" w:eastAsia="Calibri" w:hAnsiTheme="minorHAnsi" w:cs="Calibri"/>
                  <w:sz w:val="24"/>
                  <w:szCs w:val="24"/>
                  <w:lang w:val="en-GB"/>
                </w:rPr>
                <w:t xml:space="preserve"> </w:t>
              </w:r>
            </w:ins>
            <w:ins w:id="165" w:author="Stefan Thanheiser" w:date="2019-02-22T01:01:00Z">
              <w:r w:rsidRPr="008123CC">
                <w:rPr>
                  <w:rFonts w:asciiTheme="minorHAnsi" w:eastAsia="Calibri" w:hAnsiTheme="minorHAnsi" w:cs="Calibri"/>
                  <w:sz w:val="24"/>
                  <w:szCs w:val="24"/>
                  <w:lang w:val="en-GB"/>
                </w:rPr>
                <w:t>order</w:t>
              </w:r>
            </w:ins>
            <w:ins w:id="166" w:author="Stefan Thanheiser" w:date="2019-02-22T01:03:00Z">
              <w:r w:rsidRPr="008123CC">
                <w:rPr>
                  <w:rFonts w:asciiTheme="minorHAnsi" w:eastAsia="Calibri" w:hAnsiTheme="minorHAnsi" w:cs="Calibri"/>
                  <w:sz w:val="24"/>
                  <w:szCs w:val="24"/>
                  <w:lang w:val="en-GB"/>
                </w:rPr>
                <w:t xml:space="preserve"> </w:t>
              </w:r>
            </w:ins>
            <w:ins w:id="167" w:author="Stefan Thanheiser" w:date="2019-02-22T01:01:00Z">
              <w:r w:rsidRPr="008123CC">
                <w:rPr>
                  <w:rFonts w:asciiTheme="minorHAnsi" w:eastAsia="Calibri" w:hAnsiTheme="minorHAnsi" w:cs="Calibri"/>
                  <w:sz w:val="24"/>
                  <w:szCs w:val="24"/>
                  <w:lang w:val="en-GB"/>
                </w:rPr>
                <w:t>for a</w:t>
              </w:r>
            </w:ins>
            <w:ins w:id="168" w:author="Stefan Thanheiser" w:date="2019-02-22T01:03:00Z">
              <w:r w:rsidRPr="008123CC">
                <w:rPr>
                  <w:rFonts w:asciiTheme="minorHAnsi" w:eastAsia="Calibri" w:hAnsiTheme="minorHAnsi" w:cs="Calibri"/>
                  <w:sz w:val="24"/>
                  <w:szCs w:val="24"/>
                  <w:lang w:val="en-GB"/>
                </w:rPr>
                <w:t xml:space="preserve"> </w:t>
              </w:r>
            </w:ins>
            <w:ins w:id="169" w:author="Stefan Thanheiser" w:date="2019-02-22T01:01:00Z">
              <w:r w:rsidRPr="008123CC">
                <w:rPr>
                  <w:rFonts w:asciiTheme="minorHAnsi" w:eastAsia="Calibri" w:hAnsiTheme="minorHAnsi" w:cs="Calibri"/>
                  <w:sz w:val="24"/>
                  <w:szCs w:val="24"/>
                  <w:lang w:val="en-GB"/>
                </w:rPr>
                <w:t>compliance</w:t>
              </w:r>
            </w:ins>
            <w:ins w:id="170" w:author="Stefan Thanheiser" w:date="2019-02-22T01:03:00Z">
              <w:r w:rsidRPr="008123CC">
                <w:rPr>
                  <w:rFonts w:asciiTheme="minorHAnsi" w:eastAsia="Calibri" w:hAnsiTheme="minorHAnsi" w:cs="Calibri"/>
                  <w:sz w:val="24"/>
                  <w:szCs w:val="24"/>
                  <w:lang w:val="en-GB"/>
                </w:rPr>
                <w:t xml:space="preserve"> </w:t>
              </w:r>
            </w:ins>
            <w:ins w:id="171" w:author="Stefan Thanheiser" w:date="2019-02-22T01:01:00Z">
              <w:r w:rsidRPr="008123CC">
                <w:rPr>
                  <w:rFonts w:asciiTheme="minorHAnsi" w:eastAsia="Calibri" w:hAnsiTheme="minorHAnsi" w:cs="Calibri"/>
                  <w:sz w:val="24"/>
                  <w:szCs w:val="24"/>
                  <w:lang w:val="en-GB"/>
                </w:rPr>
                <w:t>program</w:t>
              </w:r>
            </w:ins>
            <w:ins w:id="172" w:author="Stefan Thanheiser" w:date="2019-02-22T01:03:00Z">
              <w:r w:rsidRPr="008123CC">
                <w:rPr>
                  <w:rFonts w:asciiTheme="minorHAnsi" w:eastAsia="Calibri" w:hAnsiTheme="minorHAnsi" w:cs="Calibri"/>
                  <w:sz w:val="24"/>
                  <w:szCs w:val="24"/>
                  <w:lang w:val="en-GB"/>
                </w:rPr>
                <w:t xml:space="preserve"> </w:t>
              </w:r>
            </w:ins>
            <w:ins w:id="173" w:author="Stefan Thanheiser" w:date="2019-02-22T01:01:00Z">
              <w:r w:rsidRPr="008123CC">
                <w:rPr>
                  <w:rFonts w:asciiTheme="minorHAnsi" w:eastAsia="Calibri" w:hAnsiTheme="minorHAnsi" w:cs="Calibri"/>
                  <w:sz w:val="24"/>
                  <w:szCs w:val="24"/>
                  <w:lang w:val="en-GB"/>
                </w:rPr>
                <w:t>to</w:t>
              </w:r>
            </w:ins>
            <w:ins w:id="174" w:author="Stefan Thanheiser" w:date="2019-02-22T01:03:00Z">
              <w:r w:rsidRPr="008123CC">
                <w:rPr>
                  <w:rFonts w:asciiTheme="minorHAnsi" w:eastAsia="Calibri" w:hAnsiTheme="minorHAnsi" w:cs="Calibri"/>
                  <w:sz w:val="24"/>
                  <w:szCs w:val="24"/>
                  <w:lang w:val="en-GB"/>
                </w:rPr>
                <w:t xml:space="preserve"> </w:t>
              </w:r>
            </w:ins>
            <w:ins w:id="175" w:author="Stefan Thanheiser" w:date="2019-02-22T01:01:00Z">
              <w:r w:rsidRPr="008123CC">
                <w:rPr>
                  <w:rFonts w:asciiTheme="minorHAnsi" w:eastAsia="Calibri" w:hAnsiTheme="minorHAnsi" w:cs="Calibri"/>
                  <w:sz w:val="24"/>
                  <w:szCs w:val="24"/>
                  <w:lang w:val="en-GB"/>
                </w:rPr>
                <w:t>be deemed Open Chain Conforming, the</w:t>
              </w:r>
            </w:ins>
            <w:ins w:id="176" w:author="Stefan Thanheiser" w:date="2019-02-22T01:03:00Z">
              <w:r w:rsidRPr="008123CC">
                <w:rPr>
                  <w:rFonts w:asciiTheme="minorHAnsi" w:eastAsia="Calibri" w:hAnsiTheme="minorHAnsi" w:cs="Calibri"/>
                  <w:sz w:val="24"/>
                  <w:szCs w:val="24"/>
                  <w:lang w:val="en-GB"/>
                </w:rPr>
                <w:t xml:space="preserve"> </w:t>
              </w:r>
            </w:ins>
            <w:ins w:id="177" w:author="Stefan Thanheiser" w:date="2019-02-22T01:01:00Z">
              <w:r w:rsidRPr="008123CC">
                <w:rPr>
                  <w:rFonts w:asciiTheme="minorHAnsi" w:eastAsia="Calibri" w:hAnsiTheme="minorHAnsi" w:cs="Calibri"/>
                  <w:sz w:val="24"/>
                  <w:szCs w:val="24"/>
                  <w:lang w:val="en-GB"/>
                </w:rPr>
                <w:t>organization must affirm that the program meets</w:t>
              </w:r>
            </w:ins>
            <w:ins w:id="178" w:author="Stefan Thanheiser" w:date="2019-02-22T01:03:00Z">
              <w:r w:rsidRPr="008123CC">
                <w:rPr>
                  <w:rFonts w:asciiTheme="minorHAnsi" w:eastAsia="Calibri" w:hAnsiTheme="minorHAnsi" w:cs="Calibri"/>
                  <w:sz w:val="24"/>
                  <w:szCs w:val="24"/>
                  <w:lang w:val="en-GB"/>
                </w:rPr>
                <w:t xml:space="preserve"> </w:t>
              </w:r>
            </w:ins>
            <w:ins w:id="179" w:author="Stefan Thanheiser" w:date="2019-02-22T01:01:00Z">
              <w:r w:rsidRPr="008123CC">
                <w:rPr>
                  <w:rFonts w:asciiTheme="minorHAnsi" w:eastAsia="Calibri" w:hAnsiTheme="minorHAnsi" w:cs="Calibri"/>
                  <w:sz w:val="24"/>
                  <w:szCs w:val="24"/>
                  <w:lang w:val="en-GB"/>
                </w:rPr>
                <w:t>the</w:t>
              </w:r>
            </w:ins>
            <w:ins w:id="180" w:author="Stefan Thanheiser" w:date="2019-02-22T01:03:00Z">
              <w:r w:rsidRPr="008123CC">
                <w:rPr>
                  <w:rFonts w:asciiTheme="minorHAnsi" w:eastAsia="Calibri" w:hAnsiTheme="minorHAnsi" w:cs="Calibri"/>
                  <w:sz w:val="24"/>
                  <w:szCs w:val="24"/>
                  <w:lang w:val="en-GB"/>
                </w:rPr>
                <w:t xml:space="preserve"> </w:t>
              </w:r>
            </w:ins>
            <w:ins w:id="181" w:author="Stefan Thanheiser" w:date="2019-02-22T01:01:00Z">
              <w:r w:rsidRPr="008123CC">
                <w:rPr>
                  <w:rFonts w:asciiTheme="minorHAnsi" w:eastAsia="Calibri" w:hAnsiTheme="minorHAnsi" w:cs="Calibri"/>
                  <w:sz w:val="24"/>
                  <w:szCs w:val="24"/>
                  <w:lang w:val="en-GB"/>
                </w:rPr>
                <w:t>criteria</w:t>
              </w:r>
            </w:ins>
            <w:ins w:id="182" w:author="Stefan Thanheiser" w:date="2019-02-22T01:03:00Z">
              <w:r w:rsidRPr="008123CC">
                <w:rPr>
                  <w:rFonts w:asciiTheme="minorHAnsi" w:eastAsia="Calibri" w:hAnsiTheme="minorHAnsi" w:cs="Calibri"/>
                  <w:sz w:val="24"/>
                  <w:szCs w:val="24"/>
                  <w:lang w:val="en-GB"/>
                </w:rPr>
                <w:t xml:space="preserve"> </w:t>
              </w:r>
            </w:ins>
            <w:ins w:id="183" w:author="Stefan Thanheiser" w:date="2019-02-22T01:01:00Z">
              <w:r w:rsidRPr="008123CC">
                <w:rPr>
                  <w:rFonts w:asciiTheme="minorHAnsi" w:eastAsia="Calibri" w:hAnsiTheme="minorHAnsi" w:cs="Calibri"/>
                  <w:sz w:val="24"/>
                  <w:szCs w:val="24"/>
                  <w:lang w:val="en-GB"/>
                </w:rPr>
                <w:t>described</w:t>
              </w:r>
            </w:ins>
            <w:ins w:id="184" w:author="Stefan Thanheiser" w:date="2019-02-22T01:03:00Z">
              <w:r w:rsidRPr="008123CC">
                <w:rPr>
                  <w:rFonts w:asciiTheme="minorHAnsi" w:eastAsia="Calibri" w:hAnsiTheme="minorHAnsi" w:cs="Calibri"/>
                  <w:sz w:val="24"/>
                  <w:szCs w:val="24"/>
                  <w:lang w:val="en-GB"/>
                </w:rPr>
                <w:t xml:space="preserve"> </w:t>
              </w:r>
            </w:ins>
            <w:ins w:id="185" w:author="Stefan Thanheiser" w:date="2019-02-22T01:01:00Z">
              <w:r w:rsidRPr="008123CC">
                <w:rPr>
                  <w:rFonts w:asciiTheme="minorHAnsi" w:eastAsia="Calibri" w:hAnsiTheme="minorHAnsi" w:cs="Calibri"/>
                  <w:sz w:val="24"/>
                  <w:szCs w:val="24"/>
                  <w:lang w:val="en-GB"/>
                </w:rPr>
                <w:t>in</w:t>
              </w:r>
            </w:ins>
            <w:ins w:id="186" w:author="Stefan Thanheiser" w:date="2019-02-22T01:03:00Z">
              <w:r w:rsidRPr="008123CC">
                <w:rPr>
                  <w:rFonts w:asciiTheme="minorHAnsi" w:eastAsia="Calibri" w:hAnsiTheme="minorHAnsi" w:cs="Calibri"/>
                  <w:sz w:val="24"/>
                  <w:szCs w:val="24"/>
                  <w:lang w:val="en-GB"/>
                </w:rPr>
                <w:t xml:space="preserve"> </w:t>
              </w:r>
            </w:ins>
            <w:ins w:id="187" w:author="Stefan Thanheiser" w:date="2019-02-22T01:01:00Z">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ins>
            <w:proofErr w:type="spellEnd"/>
            <w:ins w:id="188" w:author="Stefan Thanheiser" w:date="2019-02-22T01:03:00Z">
              <w:r w:rsidRPr="008123CC">
                <w:rPr>
                  <w:rFonts w:asciiTheme="minorHAnsi" w:eastAsia="Calibri" w:hAnsiTheme="minorHAnsi" w:cs="Calibri"/>
                  <w:sz w:val="24"/>
                  <w:szCs w:val="24"/>
                  <w:lang w:val="en-GB"/>
                </w:rPr>
                <w:t xml:space="preserve"> </w:t>
              </w:r>
            </w:ins>
            <w:ins w:id="189" w:author="Stefan Thanheiser" w:date="2019-02-22T01:01:00Z">
              <w:r w:rsidRPr="008123CC">
                <w:rPr>
                  <w:rFonts w:asciiTheme="minorHAnsi" w:eastAsia="Calibri" w:hAnsiTheme="minorHAnsi" w:cs="Calibri"/>
                  <w:sz w:val="24"/>
                  <w:szCs w:val="24"/>
                  <w:lang w:val="en-GB"/>
                </w:rPr>
                <w:t>Specification version 2.0.</w:t>
              </w:r>
            </w:ins>
          </w:p>
          <w:p w14:paraId="594DD9F8" w14:textId="72D47719" w:rsidR="00980E96" w:rsidRPr="008123CC" w:rsidRDefault="00980E96" w:rsidP="003731A2">
            <w:pPr>
              <w:widowControl w:val="0"/>
              <w:pBdr>
                <w:top w:val="nil"/>
                <w:left w:val="nil"/>
                <w:bottom w:val="nil"/>
                <w:right w:val="nil"/>
                <w:between w:val="nil"/>
              </w:pBdr>
              <w:spacing w:line="240" w:lineRule="auto"/>
              <w:rPr>
                <w:ins w:id="190" w:author="Stefan Thanheiser" w:date="2019-02-22T01:22:00Z"/>
                <w:rFonts w:asciiTheme="minorHAnsi" w:eastAsia="Calibri" w:hAnsiTheme="minorHAnsi" w:cs="Calibri"/>
                <w:sz w:val="24"/>
                <w:szCs w:val="24"/>
                <w:lang w:val="en-GB"/>
              </w:rPr>
            </w:pPr>
          </w:p>
          <w:p w14:paraId="33642B68" w14:textId="77777777" w:rsidR="00980E96" w:rsidRPr="008123CC" w:rsidRDefault="00980E96" w:rsidP="003731A2">
            <w:pPr>
              <w:widowControl w:val="0"/>
              <w:pBdr>
                <w:top w:val="nil"/>
                <w:left w:val="nil"/>
                <w:bottom w:val="nil"/>
                <w:right w:val="nil"/>
                <w:between w:val="nil"/>
              </w:pBdr>
              <w:spacing w:line="240" w:lineRule="auto"/>
              <w:rPr>
                <w:ins w:id="191" w:author="Stefan Thanheiser" w:date="2019-02-22T01:01:00Z"/>
                <w:rFonts w:asciiTheme="minorHAnsi" w:eastAsia="Calibri" w:hAnsiTheme="minorHAnsi" w:cs="Calibri"/>
                <w:sz w:val="24"/>
                <w:szCs w:val="24"/>
                <w:lang w:val="en-GB"/>
              </w:rPr>
            </w:pPr>
          </w:p>
          <w:p w14:paraId="7B169BA2" w14:textId="77777777" w:rsidR="00980E96" w:rsidRPr="008123CC" w:rsidRDefault="00980E96" w:rsidP="003731A2">
            <w:pPr>
              <w:widowControl w:val="0"/>
              <w:pBdr>
                <w:top w:val="nil"/>
                <w:left w:val="nil"/>
                <w:bottom w:val="nil"/>
                <w:right w:val="nil"/>
                <w:between w:val="nil"/>
              </w:pBdr>
              <w:spacing w:line="240" w:lineRule="auto"/>
              <w:rPr>
                <w:ins w:id="192" w:author="Stefan Thanheiser" w:date="2019-02-22T01:01:00Z"/>
                <w:rFonts w:asciiTheme="minorHAnsi" w:eastAsia="Calibri" w:hAnsiTheme="minorHAnsi" w:cs="Calibri"/>
                <w:sz w:val="24"/>
                <w:szCs w:val="24"/>
                <w:lang w:val="en-GB"/>
              </w:rPr>
            </w:pPr>
            <w:ins w:id="193" w:author="Stefan Thanheiser" w:date="2019-02-22T01:01:00Z">
              <w:r w:rsidRPr="008123CC">
                <w:rPr>
                  <w:rFonts w:asciiTheme="minorHAnsi" w:eastAsia="Calibri" w:hAnsiTheme="minorHAnsi" w:cs="Calibri"/>
                  <w:sz w:val="24"/>
                  <w:szCs w:val="24"/>
                  <w:lang w:val="en-GB"/>
                </w:rPr>
                <w:t>Verification Material(s):</w:t>
              </w:r>
            </w:ins>
          </w:p>
          <w:p w14:paraId="210B7EC3" w14:textId="10132C31" w:rsidR="00980E96" w:rsidRPr="008123CC" w:rsidRDefault="00980E96" w:rsidP="003731A2">
            <w:pPr>
              <w:widowControl w:val="0"/>
              <w:pBdr>
                <w:top w:val="nil"/>
                <w:left w:val="nil"/>
                <w:bottom w:val="nil"/>
                <w:right w:val="nil"/>
                <w:between w:val="nil"/>
              </w:pBdr>
              <w:spacing w:line="240" w:lineRule="auto"/>
              <w:rPr>
                <w:ins w:id="194" w:author="Stefan Thanheiser" w:date="2019-02-22T01:02:00Z"/>
                <w:rFonts w:asciiTheme="minorHAnsi" w:eastAsia="Calibri" w:hAnsiTheme="minorHAnsi" w:cs="Calibri"/>
                <w:sz w:val="24"/>
                <w:szCs w:val="24"/>
                <w:lang w:val="en-GB"/>
              </w:rPr>
            </w:pPr>
            <w:ins w:id="195" w:author="Stefan Thanheiser" w:date="2019-02-22T01:01:00Z">
              <w:r w:rsidRPr="008123CC">
                <w:rPr>
                  <w:rFonts w:asciiTheme="minorHAnsi" w:eastAsia="Calibri" w:hAnsiTheme="minorHAnsi" w:cs="Calibri"/>
                  <w:sz w:val="24"/>
                  <w:szCs w:val="24"/>
                  <w:lang w:val="en-GB"/>
                </w:rPr>
                <w:t>6.1.1 A document affirming the program meets all the</w:t>
              </w:r>
            </w:ins>
            <w:ins w:id="196" w:author="Stefan Thanheiser" w:date="2019-02-22T01:03:00Z">
              <w:r w:rsidRPr="008123CC">
                <w:rPr>
                  <w:rFonts w:asciiTheme="minorHAnsi" w:eastAsia="Calibri" w:hAnsiTheme="minorHAnsi" w:cs="Calibri"/>
                  <w:sz w:val="24"/>
                  <w:szCs w:val="24"/>
                  <w:lang w:val="en-GB"/>
                </w:rPr>
                <w:t xml:space="preserve"> </w:t>
              </w:r>
            </w:ins>
            <w:ins w:id="197" w:author="Stefan Thanheiser" w:date="2019-02-22T01:01:00Z">
              <w:r w:rsidRPr="008123CC">
                <w:rPr>
                  <w:rFonts w:asciiTheme="minorHAnsi" w:eastAsia="Calibri" w:hAnsiTheme="minorHAnsi" w:cs="Calibri"/>
                  <w:sz w:val="24"/>
                  <w:szCs w:val="24"/>
                  <w:lang w:val="en-GB"/>
                </w:rPr>
                <w:t xml:space="preserve">requirements of this </w:t>
              </w:r>
              <w:proofErr w:type="spellStart"/>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Specification</w:t>
              </w:r>
            </w:ins>
            <w:ins w:id="198" w:author="Stefan Thanheiser" w:date="2019-02-22T01:02:00Z">
              <w:r w:rsidRPr="008123CC">
                <w:rPr>
                  <w:rFonts w:asciiTheme="minorHAnsi" w:eastAsia="Calibri" w:hAnsiTheme="minorHAnsi" w:cs="Calibri"/>
                  <w:sz w:val="24"/>
                  <w:szCs w:val="24"/>
                  <w:lang w:val="en-GB"/>
                </w:rPr>
                <w:t xml:space="preserve"> </w:t>
              </w:r>
            </w:ins>
            <w:ins w:id="199" w:author="Stefan Thanheiser" w:date="2019-02-22T01:01:00Z">
              <w:r w:rsidRPr="008123CC">
                <w:rPr>
                  <w:rFonts w:asciiTheme="minorHAnsi" w:eastAsia="Calibri" w:hAnsiTheme="minorHAnsi" w:cs="Calibri"/>
                  <w:sz w:val="24"/>
                  <w:szCs w:val="24"/>
                  <w:lang w:val="en-GB"/>
                </w:rPr>
                <w:t>version 2.0.</w:t>
              </w:r>
            </w:ins>
          </w:p>
          <w:p w14:paraId="0A0B5FA1" w14:textId="18608AE2" w:rsidR="00980E96" w:rsidRPr="008123CC" w:rsidRDefault="00980E96" w:rsidP="003731A2">
            <w:pPr>
              <w:widowControl w:val="0"/>
              <w:pBdr>
                <w:top w:val="nil"/>
                <w:left w:val="nil"/>
                <w:bottom w:val="nil"/>
                <w:right w:val="nil"/>
                <w:between w:val="nil"/>
              </w:pBdr>
              <w:spacing w:line="240" w:lineRule="auto"/>
              <w:rPr>
                <w:ins w:id="200" w:author="Stefan Thanheiser" w:date="2019-02-22T01:23:00Z"/>
                <w:rFonts w:asciiTheme="minorHAnsi" w:eastAsia="Calibri" w:hAnsiTheme="minorHAnsi" w:cs="Calibri"/>
                <w:sz w:val="24"/>
                <w:szCs w:val="24"/>
                <w:lang w:val="en-GB"/>
              </w:rPr>
            </w:pPr>
          </w:p>
          <w:p w14:paraId="4ABCC52F" w14:textId="031457B2" w:rsidR="00980E96" w:rsidRPr="008123CC" w:rsidRDefault="00980E96" w:rsidP="003731A2">
            <w:pPr>
              <w:widowControl w:val="0"/>
              <w:pBdr>
                <w:top w:val="nil"/>
                <w:left w:val="nil"/>
                <w:bottom w:val="nil"/>
                <w:right w:val="nil"/>
                <w:between w:val="nil"/>
              </w:pBdr>
              <w:spacing w:line="240" w:lineRule="auto"/>
              <w:rPr>
                <w:ins w:id="201" w:author="Stefan Thanheiser" w:date="2019-02-22T01:23:00Z"/>
                <w:rFonts w:asciiTheme="minorHAnsi" w:eastAsia="Calibri" w:hAnsiTheme="minorHAnsi" w:cs="Calibri"/>
                <w:sz w:val="24"/>
                <w:szCs w:val="24"/>
                <w:lang w:val="en-GB"/>
              </w:rPr>
            </w:pPr>
          </w:p>
          <w:p w14:paraId="3E74ED6E" w14:textId="305F1493" w:rsidR="00980E96" w:rsidRDefault="00980E96" w:rsidP="003731A2">
            <w:pPr>
              <w:widowControl w:val="0"/>
              <w:pBdr>
                <w:top w:val="nil"/>
                <w:left w:val="nil"/>
                <w:bottom w:val="nil"/>
                <w:right w:val="nil"/>
                <w:between w:val="nil"/>
              </w:pBdr>
              <w:spacing w:line="240" w:lineRule="auto"/>
              <w:rPr>
                <w:ins w:id="202" w:author="Stefan Thanheiser" w:date="2019-02-22T01:39:00Z"/>
                <w:rFonts w:asciiTheme="minorHAnsi" w:eastAsia="Calibri" w:hAnsiTheme="minorHAnsi" w:cs="Calibri"/>
                <w:sz w:val="24"/>
                <w:szCs w:val="24"/>
                <w:lang w:val="en-GB"/>
              </w:rPr>
            </w:pPr>
          </w:p>
          <w:p w14:paraId="4AA51E33" w14:textId="77777777" w:rsidR="00980E96" w:rsidRPr="008123CC" w:rsidRDefault="00980E96" w:rsidP="003731A2">
            <w:pPr>
              <w:widowControl w:val="0"/>
              <w:pBdr>
                <w:top w:val="nil"/>
                <w:left w:val="nil"/>
                <w:bottom w:val="nil"/>
                <w:right w:val="nil"/>
                <w:between w:val="nil"/>
              </w:pBdr>
              <w:spacing w:line="240" w:lineRule="auto"/>
              <w:rPr>
                <w:ins w:id="203" w:author="Stefan Thanheiser" w:date="2019-02-22T01:02:00Z"/>
                <w:rFonts w:asciiTheme="minorHAnsi" w:eastAsia="Calibri" w:hAnsiTheme="minorHAnsi" w:cs="Calibri"/>
                <w:sz w:val="24"/>
                <w:szCs w:val="24"/>
                <w:lang w:val="en-GB"/>
              </w:rPr>
            </w:pPr>
          </w:p>
          <w:p w14:paraId="7A519EB8" w14:textId="77777777" w:rsidR="00980E96" w:rsidRPr="008123CC" w:rsidRDefault="00980E96" w:rsidP="003731A2">
            <w:pPr>
              <w:widowControl w:val="0"/>
              <w:pBdr>
                <w:top w:val="nil"/>
                <w:left w:val="nil"/>
                <w:bottom w:val="nil"/>
                <w:right w:val="nil"/>
                <w:between w:val="nil"/>
              </w:pBdr>
              <w:spacing w:line="240" w:lineRule="auto"/>
              <w:rPr>
                <w:ins w:id="204" w:author="Stefan Thanheiser" w:date="2019-02-22T01:02:00Z"/>
                <w:rFonts w:asciiTheme="minorHAnsi" w:eastAsia="Calibri" w:hAnsiTheme="minorHAnsi" w:cs="Calibri"/>
                <w:sz w:val="24"/>
                <w:szCs w:val="24"/>
                <w:lang w:val="en-GB"/>
              </w:rPr>
            </w:pPr>
            <w:ins w:id="205" w:author="Stefan Thanheiser" w:date="2019-02-22T01:01:00Z">
              <w:r w:rsidRPr="008123CC">
                <w:rPr>
                  <w:rFonts w:asciiTheme="minorHAnsi" w:eastAsia="Calibri" w:hAnsiTheme="minorHAnsi" w:cs="Calibri"/>
                  <w:sz w:val="24"/>
                  <w:szCs w:val="24"/>
                  <w:lang w:val="en-GB"/>
                </w:rPr>
                <w:t>Rationale:</w:t>
              </w:r>
            </w:ins>
          </w:p>
          <w:p w14:paraId="18F15D23" w14:textId="2D926C24" w:rsidR="00980E96" w:rsidRPr="008123CC" w:rsidRDefault="00980E96" w:rsidP="003731A2">
            <w:pPr>
              <w:widowControl w:val="0"/>
              <w:pBdr>
                <w:top w:val="nil"/>
                <w:left w:val="nil"/>
                <w:bottom w:val="nil"/>
                <w:right w:val="nil"/>
                <w:between w:val="nil"/>
              </w:pBdr>
              <w:spacing w:line="240" w:lineRule="auto"/>
              <w:rPr>
                <w:ins w:id="206" w:author="Stefan Thanheiser" w:date="2019-02-22T01:02:00Z"/>
                <w:rFonts w:asciiTheme="minorHAnsi" w:eastAsia="Calibri" w:hAnsiTheme="minorHAnsi" w:cs="Calibri"/>
                <w:sz w:val="24"/>
                <w:szCs w:val="24"/>
                <w:lang w:val="en-GB"/>
              </w:rPr>
            </w:pPr>
            <w:ins w:id="207" w:author="Stefan Thanheiser" w:date="2019-02-22T01:01:00Z">
              <w:r w:rsidRPr="008123CC">
                <w:rPr>
                  <w:rFonts w:asciiTheme="minorHAnsi" w:eastAsia="Calibri" w:hAnsiTheme="minorHAnsi" w:cs="Calibri"/>
                  <w:sz w:val="24"/>
                  <w:szCs w:val="24"/>
                  <w:lang w:val="en-GB"/>
                </w:rPr>
                <w:t>To ensure that if an organization declares that it has a</w:t>
              </w:r>
            </w:ins>
            <w:ins w:id="208" w:author="Stefan Thanheiser" w:date="2019-02-22T01:02:00Z">
              <w:r w:rsidRPr="008123CC">
                <w:rPr>
                  <w:rFonts w:asciiTheme="minorHAnsi" w:eastAsia="Calibri" w:hAnsiTheme="minorHAnsi" w:cs="Calibri"/>
                  <w:sz w:val="24"/>
                  <w:szCs w:val="24"/>
                  <w:lang w:val="en-GB"/>
                </w:rPr>
                <w:t xml:space="preserve"> </w:t>
              </w:r>
            </w:ins>
            <w:ins w:id="209" w:author="Stefan Thanheiser" w:date="2019-02-22T01:01:00Z">
              <w:r w:rsidRPr="008123CC">
                <w:rPr>
                  <w:rFonts w:asciiTheme="minorHAnsi" w:eastAsia="Calibri" w:hAnsiTheme="minorHAnsi" w:cs="Calibri"/>
                  <w:sz w:val="24"/>
                  <w:szCs w:val="24"/>
                  <w:lang w:val="en-GB"/>
                </w:rPr>
                <w:t>program that is</w:t>
              </w:r>
            </w:ins>
            <w:ins w:id="210" w:author="Stefan Thanheiser" w:date="2019-02-22T01:02:00Z">
              <w:r w:rsidRPr="008123CC">
                <w:rPr>
                  <w:rFonts w:asciiTheme="minorHAnsi" w:eastAsia="Calibri" w:hAnsiTheme="minorHAnsi" w:cs="Calibri"/>
                  <w:sz w:val="24"/>
                  <w:szCs w:val="24"/>
                  <w:lang w:val="en-GB"/>
                </w:rPr>
                <w:t xml:space="preserve"> </w:t>
              </w:r>
            </w:ins>
            <w:proofErr w:type="spellStart"/>
            <w:ins w:id="211" w:author="Stefan Thanheiser" w:date="2019-02-22T01:01:00Z">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Conforming,</w:t>
              </w:r>
            </w:ins>
            <w:ins w:id="212" w:author="Stefan Thanheiser" w:date="2019-02-22T01:02:00Z">
              <w:r w:rsidRPr="008123CC">
                <w:rPr>
                  <w:rFonts w:asciiTheme="minorHAnsi" w:eastAsia="Calibri" w:hAnsiTheme="minorHAnsi" w:cs="Calibri"/>
                  <w:sz w:val="24"/>
                  <w:szCs w:val="24"/>
                  <w:lang w:val="en-GB"/>
                </w:rPr>
                <w:t xml:space="preserve"> </w:t>
              </w:r>
            </w:ins>
            <w:ins w:id="213" w:author="Stefan Thanheiser" w:date="2019-02-22T01:01:00Z">
              <w:r w:rsidRPr="008123CC">
                <w:rPr>
                  <w:rFonts w:asciiTheme="minorHAnsi" w:eastAsia="Calibri" w:hAnsiTheme="minorHAnsi" w:cs="Calibri"/>
                  <w:sz w:val="24"/>
                  <w:szCs w:val="24"/>
                  <w:lang w:val="en-GB"/>
                </w:rPr>
                <w:t>that</w:t>
              </w:r>
            </w:ins>
            <w:ins w:id="214" w:author="Stefan Thanheiser" w:date="2019-02-22T01:02:00Z">
              <w:r w:rsidRPr="008123CC">
                <w:rPr>
                  <w:rFonts w:asciiTheme="minorHAnsi" w:eastAsia="Calibri" w:hAnsiTheme="minorHAnsi" w:cs="Calibri"/>
                  <w:sz w:val="24"/>
                  <w:szCs w:val="24"/>
                  <w:lang w:val="en-GB"/>
                </w:rPr>
                <w:t xml:space="preserve"> </w:t>
              </w:r>
            </w:ins>
            <w:ins w:id="215" w:author="Stefan Thanheiser" w:date="2019-02-22T01:01:00Z">
              <w:r w:rsidRPr="008123CC">
                <w:rPr>
                  <w:rFonts w:asciiTheme="minorHAnsi" w:eastAsia="Calibri" w:hAnsiTheme="minorHAnsi" w:cs="Calibri"/>
                  <w:sz w:val="24"/>
                  <w:szCs w:val="24"/>
                  <w:lang w:val="en-GB"/>
                </w:rPr>
                <w:t>such</w:t>
              </w:r>
            </w:ins>
            <w:ins w:id="216" w:author="Stefan Thanheiser" w:date="2019-02-22T01:03:00Z">
              <w:r w:rsidRPr="008123CC">
                <w:rPr>
                  <w:rFonts w:asciiTheme="minorHAnsi" w:eastAsia="Calibri" w:hAnsiTheme="minorHAnsi" w:cs="Calibri"/>
                  <w:sz w:val="24"/>
                  <w:szCs w:val="24"/>
                  <w:lang w:val="en-GB"/>
                </w:rPr>
                <w:t xml:space="preserve"> </w:t>
              </w:r>
            </w:ins>
            <w:ins w:id="217" w:author="Stefan Thanheiser" w:date="2019-02-22T01:01:00Z">
              <w:r w:rsidRPr="008123CC">
                <w:rPr>
                  <w:rFonts w:asciiTheme="minorHAnsi" w:eastAsia="Calibri" w:hAnsiTheme="minorHAnsi" w:cs="Calibri"/>
                  <w:sz w:val="24"/>
                  <w:szCs w:val="24"/>
                  <w:lang w:val="en-GB"/>
                </w:rPr>
                <w:t>program</w:t>
              </w:r>
            </w:ins>
            <w:ins w:id="218" w:author="Stefan Thanheiser" w:date="2019-02-22T01:03:00Z">
              <w:r w:rsidRPr="008123CC">
                <w:rPr>
                  <w:rFonts w:asciiTheme="minorHAnsi" w:eastAsia="Calibri" w:hAnsiTheme="minorHAnsi" w:cs="Calibri"/>
                  <w:sz w:val="24"/>
                  <w:szCs w:val="24"/>
                  <w:lang w:val="en-GB"/>
                </w:rPr>
                <w:t xml:space="preserve"> </w:t>
              </w:r>
            </w:ins>
            <w:ins w:id="219" w:author="Stefan Thanheiser" w:date="2019-02-22T01:01:00Z">
              <w:r w:rsidRPr="008123CC">
                <w:rPr>
                  <w:rFonts w:asciiTheme="minorHAnsi" w:eastAsia="Calibri" w:hAnsiTheme="minorHAnsi" w:cs="Calibri"/>
                  <w:sz w:val="24"/>
                  <w:szCs w:val="24"/>
                  <w:lang w:val="en-GB"/>
                </w:rPr>
                <w:t>has</w:t>
              </w:r>
            </w:ins>
            <w:ins w:id="220" w:author="Stefan Thanheiser" w:date="2019-02-22T01:03:00Z">
              <w:r w:rsidRPr="008123CC">
                <w:rPr>
                  <w:rFonts w:asciiTheme="minorHAnsi" w:eastAsia="Calibri" w:hAnsiTheme="minorHAnsi" w:cs="Calibri"/>
                  <w:sz w:val="24"/>
                  <w:szCs w:val="24"/>
                  <w:lang w:val="en-GB"/>
                </w:rPr>
                <w:t xml:space="preserve"> </w:t>
              </w:r>
            </w:ins>
            <w:ins w:id="221" w:author="Stefan Thanheiser" w:date="2019-02-22T01:01:00Z">
              <w:r w:rsidRPr="008123CC">
                <w:rPr>
                  <w:rFonts w:asciiTheme="minorHAnsi" w:eastAsia="Calibri" w:hAnsiTheme="minorHAnsi" w:cs="Calibri"/>
                  <w:sz w:val="24"/>
                  <w:szCs w:val="24"/>
                  <w:lang w:val="en-GB"/>
                </w:rPr>
                <w:t>met</w:t>
              </w:r>
            </w:ins>
            <w:ins w:id="222" w:author="Stefan Thanheiser" w:date="2019-02-22T01:02:00Z">
              <w:r w:rsidRPr="008123CC">
                <w:rPr>
                  <w:rFonts w:asciiTheme="minorHAnsi" w:eastAsia="Calibri" w:hAnsiTheme="minorHAnsi" w:cs="Calibri"/>
                  <w:sz w:val="24"/>
                  <w:szCs w:val="24"/>
                  <w:lang w:val="en-GB"/>
                </w:rPr>
                <w:t xml:space="preserve"> </w:t>
              </w:r>
            </w:ins>
            <w:ins w:id="223" w:author="Stefan Thanheiser" w:date="2019-02-22T01:01:00Z">
              <w:r w:rsidRPr="008123CC">
                <w:rPr>
                  <w:rFonts w:asciiTheme="minorHAnsi" w:eastAsia="Calibri" w:hAnsiTheme="minorHAnsi" w:cs="Calibri"/>
                  <w:sz w:val="24"/>
                  <w:szCs w:val="24"/>
                  <w:lang w:val="en-GB"/>
                </w:rPr>
                <w:t>all</w:t>
              </w:r>
            </w:ins>
            <w:ins w:id="224" w:author="Stefan Thanheiser" w:date="2019-02-22T01:02:00Z">
              <w:r w:rsidRPr="008123CC">
                <w:rPr>
                  <w:rFonts w:asciiTheme="minorHAnsi" w:eastAsia="Calibri" w:hAnsiTheme="minorHAnsi" w:cs="Calibri"/>
                  <w:sz w:val="24"/>
                  <w:szCs w:val="24"/>
                  <w:lang w:val="en-GB"/>
                </w:rPr>
                <w:t xml:space="preserve"> </w:t>
              </w:r>
            </w:ins>
            <w:ins w:id="225" w:author="Stefan Thanheiser" w:date="2019-02-22T01:01:00Z">
              <w:r w:rsidRPr="008123CC">
                <w:rPr>
                  <w:rFonts w:asciiTheme="minorHAnsi" w:eastAsia="Calibri" w:hAnsiTheme="minorHAnsi" w:cs="Calibri"/>
                  <w:sz w:val="24"/>
                  <w:szCs w:val="24"/>
                  <w:lang w:val="en-GB"/>
                </w:rPr>
                <w:t>the</w:t>
              </w:r>
            </w:ins>
            <w:ins w:id="226" w:author="Stefan Thanheiser" w:date="2019-02-22T01:03:00Z">
              <w:r w:rsidRPr="008123CC">
                <w:rPr>
                  <w:rFonts w:asciiTheme="minorHAnsi" w:eastAsia="Calibri" w:hAnsiTheme="minorHAnsi" w:cs="Calibri"/>
                  <w:sz w:val="24"/>
                  <w:szCs w:val="24"/>
                  <w:lang w:val="en-GB"/>
                </w:rPr>
                <w:t xml:space="preserve"> </w:t>
              </w:r>
            </w:ins>
            <w:ins w:id="227" w:author="Stefan Thanheiser" w:date="2019-02-22T01:01:00Z">
              <w:r w:rsidRPr="008123CC">
                <w:rPr>
                  <w:rFonts w:asciiTheme="minorHAnsi" w:eastAsia="Calibri" w:hAnsiTheme="minorHAnsi" w:cs="Calibri"/>
                  <w:sz w:val="24"/>
                  <w:szCs w:val="24"/>
                  <w:lang w:val="en-GB"/>
                </w:rPr>
                <w:t>requirements</w:t>
              </w:r>
            </w:ins>
            <w:ins w:id="228" w:author="Stefan Thanheiser" w:date="2019-02-22T01:03:00Z">
              <w:r w:rsidRPr="008123CC">
                <w:rPr>
                  <w:rFonts w:asciiTheme="minorHAnsi" w:eastAsia="Calibri" w:hAnsiTheme="minorHAnsi" w:cs="Calibri"/>
                  <w:sz w:val="24"/>
                  <w:szCs w:val="24"/>
                  <w:lang w:val="en-GB"/>
                </w:rPr>
                <w:t xml:space="preserve"> </w:t>
              </w:r>
            </w:ins>
            <w:ins w:id="229" w:author="Stefan Thanheiser" w:date="2019-02-22T01:01:00Z">
              <w:r w:rsidRPr="008123CC">
                <w:rPr>
                  <w:rFonts w:asciiTheme="minorHAnsi" w:eastAsia="Calibri" w:hAnsiTheme="minorHAnsi" w:cs="Calibri"/>
                  <w:sz w:val="24"/>
                  <w:szCs w:val="24"/>
                  <w:lang w:val="en-GB"/>
                </w:rPr>
                <w:t>of</w:t>
              </w:r>
            </w:ins>
            <w:ins w:id="230" w:author="Stefan Thanheiser" w:date="2019-02-22T01:03:00Z">
              <w:r w:rsidRPr="008123CC">
                <w:rPr>
                  <w:rFonts w:asciiTheme="minorHAnsi" w:eastAsia="Calibri" w:hAnsiTheme="minorHAnsi" w:cs="Calibri"/>
                  <w:sz w:val="24"/>
                  <w:szCs w:val="24"/>
                  <w:lang w:val="en-GB"/>
                </w:rPr>
                <w:t xml:space="preserve"> </w:t>
              </w:r>
            </w:ins>
            <w:ins w:id="231" w:author="Stefan Thanheiser" w:date="2019-02-22T01:01:00Z">
              <w:r w:rsidRPr="008123CC">
                <w:rPr>
                  <w:rFonts w:asciiTheme="minorHAnsi" w:eastAsia="Calibri" w:hAnsiTheme="minorHAnsi" w:cs="Calibri"/>
                  <w:sz w:val="24"/>
                  <w:szCs w:val="24"/>
                  <w:lang w:val="en-GB"/>
                </w:rPr>
                <w:t>this specification. The mere</w:t>
              </w:r>
            </w:ins>
            <w:ins w:id="232" w:author="Stefan Thanheiser" w:date="2019-02-22T01:03:00Z">
              <w:r w:rsidRPr="008123CC">
                <w:rPr>
                  <w:rFonts w:asciiTheme="minorHAnsi" w:eastAsia="Calibri" w:hAnsiTheme="minorHAnsi" w:cs="Calibri"/>
                  <w:sz w:val="24"/>
                  <w:szCs w:val="24"/>
                  <w:lang w:val="en-GB"/>
                </w:rPr>
                <w:t xml:space="preserve"> </w:t>
              </w:r>
            </w:ins>
            <w:ins w:id="233" w:author="Stefan Thanheiser" w:date="2019-02-22T01:01:00Z">
              <w:r w:rsidRPr="008123CC">
                <w:rPr>
                  <w:rFonts w:asciiTheme="minorHAnsi" w:eastAsia="Calibri" w:hAnsiTheme="minorHAnsi" w:cs="Calibri"/>
                  <w:sz w:val="24"/>
                  <w:szCs w:val="24"/>
                  <w:lang w:val="en-GB"/>
                </w:rPr>
                <w:t>meeting</w:t>
              </w:r>
            </w:ins>
            <w:ins w:id="234" w:author="Stefan Thanheiser" w:date="2019-02-22T01:03:00Z">
              <w:r w:rsidRPr="008123CC">
                <w:rPr>
                  <w:rFonts w:asciiTheme="minorHAnsi" w:eastAsia="Calibri" w:hAnsiTheme="minorHAnsi" w:cs="Calibri"/>
                  <w:sz w:val="24"/>
                  <w:szCs w:val="24"/>
                  <w:lang w:val="en-GB"/>
                </w:rPr>
                <w:t xml:space="preserve"> </w:t>
              </w:r>
            </w:ins>
            <w:ins w:id="235" w:author="Stefan Thanheiser" w:date="2019-02-22T01:01:00Z">
              <w:r w:rsidRPr="008123CC">
                <w:rPr>
                  <w:rFonts w:asciiTheme="minorHAnsi" w:eastAsia="Calibri" w:hAnsiTheme="minorHAnsi" w:cs="Calibri"/>
                  <w:sz w:val="24"/>
                  <w:szCs w:val="24"/>
                  <w:lang w:val="en-GB"/>
                </w:rPr>
                <w:t>of</w:t>
              </w:r>
            </w:ins>
            <w:ins w:id="236" w:author="Stefan Thanheiser" w:date="2019-02-22T01:02:00Z">
              <w:r w:rsidRPr="008123CC">
                <w:rPr>
                  <w:rFonts w:asciiTheme="minorHAnsi" w:eastAsia="Calibri" w:hAnsiTheme="minorHAnsi" w:cs="Calibri"/>
                  <w:sz w:val="24"/>
                  <w:szCs w:val="24"/>
                  <w:lang w:val="en-GB"/>
                </w:rPr>
                <w:t xml:space="preserve"> </w:t>
              </w:r>
            </w:ins>
            <w:ins w:id="237" w:author="Stefan Thanheiser" w:date="2019-02-22T01:01:00Z">
              <w:r w:rsidRPr="008123CC">
                <w:rPr>
                  <w:rFonts w:asciiTheme="minorHAnsi" w:eastAsia="Calibri" w:hAnsiTheme="minorHAnsi" w:cs="Calibri"/>
                  <w:sz w:val="24"/>
                  <w:szCs w:val="24"/>
                  <w:lang w:val="en-GB"/>
                </w:rPr>
                <w:t>a</w:t>
              </w:r>
            </w:ins>
            <w:ins w:id="238" w:author="Stefan Thanheiser" w:date="2019-02-22T01:02:00Z">
              <w:r w:rsidRPr="008123CC">
                <w:rPr>
                  <w:rFonts w:asciiTheme="minorHAnsi" w:eastAsia="Calibri" w:hAnsiTheme="minorHAnsi" w:cs="Calibri"/>
                  <w:sz w:val="24"/>
                  <w:szCs w:val="24"/>
                  <w:lang w:val="en-GB"/>
                </w:rPr>
                <w:t xml:space="preserve"> </w:t>
              </w:r>
            </w:ins>
            <w:ins w:id="239" w:author="Stefan Thanheiser" w:date="2019-02-22T01:01:00Z">
              <w:r w:rsidRPr="008123CC">
                <w:rPr>
                  <w:rFonts w:asciiTheme="minorHAnsi" w:eastAsia="Calibri" w:hAnsiTheme="minorHAnsi" w:cs="Calibri"/>
                  <w:sz w:val="24"/>
                  <w:szCs w:val="24"/>
                  <w:lang w:val="en-GB"/>
                </w:rPr>
                <w:t>subset of these requirements</w:t>
              </w:r>
            </w:ins>
            <w:ins w:id="240" w:author="Stefan Thanheiser" w:date="2019-02-22T01:02:00Z">
              <w:r w:rsidRPr="008123CC">
                <w:rPr>
                  <w:rFonts w:asciiTheme="minorHAnsi" w:eastAsia="Calibri" w:hAnsiTheme="minorHAnsi" w:cs="Calibri"/>
                  <w:sz w:val="24"/>
                  <w:szCs w:val="24"/>
                  <w:lang w:val="en-GB"/>
                </w:rPr>
                <w:t xml:space="preserve"> </w:t>
              </w:r>
            </w:ins>
            <w:ins w:id="241" w:author="Stefan Thanheiser" w:date="2019-02-22T01:01:00Z">
              <w:r w:rsidRPr="008123CC">
                <w:rPr>
                  <w:rFonts w:asciiTheme="minorHAnsi" w:eastAsia="Calibri" w:hAnsiTheme="minorHAnsi" w:cs="Calibri"/>
                  <w:sz w:val="24"/>
                  <w:szCs w:val="24"/>
                  <w:lang w:val="en-GB"/>
                </w:rPr>
                <w:t>would</w:t>
              </w:r>
            </w:ins>
            <w:ins w:id="242" w:author="Stefan Thanheiser" w:date="2019-02-22T01:02:00Z">
              <w:r w:rsidRPr="008123CC">
                <w:rPr>
                  <w:rFonts w:asciiTheme="minorHAnsi" w:eastAsia="Calibri" w:hAnsiTheme="minorHAnsi" w:cs="Calibri"/>
                  <w:sz w:val="24"/>
                  <w:szCs w:val="24"/>
                  <w:lang w:val="en-GB"/>
                </w:rPr>
                <w:t xml:space="preserve"> </w:t>
              </w:r>
            </w:ins>
            <w:ins w:id="243" w:author="Stefan Thanheiser" w:date="2019-02-22T01:01:00Z">
              <w:r w:rsidRPr="008123CC">
                <w:rPr>
                  <w:rFonts w:asciiTheme="minorHAnsi" w:eastAsia="Calibri" w:hAnsiTheme="minorHAnsi" w:cs="Calibri"/>
                  <w:sz w:val="24"/>
                  <w:szCs w:val="24"/>
                  <w:lang w:val="en-GB"/>
                </w:rPr>
                <w:t xml:space="preserve">not </w:t>
              </w:r>
              <w:proofErr w:type="spellStart"/>
              <w:r w:rsidRPr="008123CC">
                <w:rPr>
                  <w:rFonts w:asciiTheme="minorHAnsi" w:eastAsia="Calibri" w:hAnsiTheme="minorHAnsi" w:cs="Calibri"/>
                  <w:sz w:val="24"/>
                  <w:szCs w:val="24"/>
                  <w:lang w:val="en-GB"/>
                </w:rPr>
                <w:t>beconsidered</w:t>
              </w:r>
            </w:ins>
            <w:proofErr w:type="spellEnd"/>
            <w:ins w:id="244" w:author="Stefan Thanheiser" w:date="2019-02-22T01:23:00Z">
              <w:r w:rsidRPr="008123CC">
                <w:rPr>
                  <w:rFonts w:asciiTheme="minorHAnsi" w:eastAsia="Calibri" w:hAnsiTheme="minorHAnsi" w:cs="Calibri"/>
                  <w:sz w:val="24"/>
                  <w:szCs w:val="24"/>
                  <w:lang w:val="en-GB"/>
                </w:rPr>
                <w:t xml:space="preserve"> </w:t>
              </w:r>
            </w:ins>
            <w:ins w:id="245" w:author="Stefan Thanheiser" w:date="2019-02-22T01:01:00Z">
              <w:r w:rsidRPr="008123CC">
                <w:rPr>
                  <w:rFonts w:asciiTheme="minorHAnsi" w:eastAsia="Calibri" w:hAnsiTheme="minorHAnsi" w:cs="Calibri"/>
                  <w:sz w:val="24"/>
                  <w:szCs w:val="24"/>
                  <w:lang w:val="en-GB"/>
                </w:rPr>
                <w:t>sufficient.</w:t>
              </w:r>
            </w:ins>
          </w:p>
          <w:p w14:paraId="211596C2" w14:textId="31EC0D84" w:rsidR="00980E96" w:rsidRPr="008123CC" w:rsidRDefault="00980E96" w:rsidP="003731A2">
            <w:pPr>
              <w:widowControl w:val="0"/>
              <w:pBdr>
                <w:top w:val="nil"/>
                <w:left w:val="nil"/>
                <w:bottom w:val="nil"/>
                <w:right w:val="nil"/>
                <w:between w:val="nil"/>
              </w:pBdr>
              <w:spacing w:line="240" w:lineRule="auto"/>
              <w:rPr>
                <w:ins w:id="246" w:author="Stefan Thanheiser" w:date="2019-02-22T01:23:00Z"/>
                <w:rFonts w:asciiTheme="minorHAnsi" w:eastAsia="Calibri" w:hAnsiTheme="minorHAnsi" w:cs="Calibri"/>
                <w:sz w:val="24"/>
                <w:szCs w:val="24"/>
                <w:lang w:val="en-GB"/>
              </w:rPr>
            </w:pPr>
          </w:p>
          <w:p w14:paraId="47CF4ECE" w14:textId="720BFAA5" w:rsidR="00980E96" w:rsidRDefault="00980E96" w:rsidP="003731A2">
            <w:pPr>
              <w:widowControl w:val="0"/>
              <w:pBdr>
                <w:top w:val="nil"/>
                <w:left w:val="nil"/>
                <w:bottom w:val="nil"/>
                <w:right w:val="nil"/>
                <w:between w:val="nil"/>
              </w:pBdr>
              <w:spacing w:line="240" w:lineRule="auto"/>
              <w:rPr>
                <w:ins w:id="247" w:author="Stefan Thanheiser" w:date="2019-02-22T01:39:00Z"/>
                <w:rFonts w:asciiTheme="minorHAnsi" w:eastAsia="Calibri" w:hAnsiTheme="minorHAnsi" w:cs="Calibri"/>
                <w:sz w:val="24"/>
                <w:szCs w:val="24"/>
                <w:lang w:val="en-GB"/>
              </w:rPr>
            </w:pPr>
          </w:p>
          <w:p w14:paraId="509B7F1B" w14:textId="77777777" w:rsidR="00980E96" w:rsidRPr="008123CC" w:rsidRDefault="00980E96" w:rsidP="003731A2">
            <w:pPr>
              <w:widowControl w:val="0"/>
              <w:pBdr>
                <w:top w:val="nil"/>
                <w:left w:val="nil"/>
                <w:bottom w:val="nil"/>
                <w:right w:val="nil"/>
                <w:between w:val="nil"/>
              </w:pBdr>
              <w:spacing w:line="240" w:lineRule="auto"/>
              <w:rPr>
                <w:ins w:id="248" w:author="Stefan Thanheiser" w:date="2019-02-22T01:02:00Z"/>
                <w:rFonts w:asciiTheme="minorHAnsi" w:eastAsia="Calibri" w:hAnsiTheme="minorHAnsi" w:cs="Calibri"/>
                <w:sz w:val="24"/>
                <w:szCs w:val="24"/>
                <w:lang w:val="en-GB"/>
              </w:rPr>
            </w:pPr>
          </w:p>
          <w:p w14:paraId="2F00AD60" w14:textId="749FF37B" w:rsidR="00980E96" w:rsidRPr="008123CC" w:rsidRDefault="00980E96" w:rsidP="003731A2">
            <w:pPr>
              <w:widowControl w:val="0"/>
              <w:pBdr>
                <w:top w:val="nil"/>
                <w:left w:val="nil"/>
                <w:bottom w:val="nil"/>
                <w:right w:val="nil"/>
                <w:between w:val="nil"/>
              </w:pBdr>
              <w:spacing w:line="240" w:lineRule="auto"/>
              <w:rPr>
                <w:ins w:id="249" w:author="Stefan Thanheiser" w:date="2019-02-22T01:02:00Z"/>
                <w:rFonts w:asciiTheme="minorHAnsi" w:eastAsia="Calibri" w:hAnsiTheme="minorHAnsi" w:cs="Calibri"/>
                <w:sz w:val="24"/>
                <w:szCs w:val="24"/>
                <w:lang w:val="en-GB"/>
              </w:rPr>
            </w:pPr>
            <w:ins w:id="250" w:author="Stefan Thanheiser" w:date="2019-02-22T01:01:00Z">
              <w:r w:rsidRPr="008123CC">
                <w:rPr>
                  <w:rFonts w:asciiTheme="minorHAnsi" w:eastAsia="Calibri" w:hAnsiTheme="minorHAnsi" w:cs="Calibri"/>
                  <w:sz w:val="24"/>
                  <w:szCs w:val="24"/>
                  <w:lang w:val="en-GB"/>
                </w:rPr>
                <w:t>6.2</w:t>
              </w:r>
            </w:ins>
            <w:ins w:id="251" w:author="Stefan Thanheiser" w:date="2019-02-22T01:23:00Z">
              <w:r w:rsidRPr="008123CC">
                <w:rPr>
                  <w:rFonts w:asciiTheme="minorHAnsi" w:eastAsia="Calibri" w:hAnsiTheme="minorHAnsi" w:cs="Calibri"/>
                  <w:sz w:val="24"/>
                  <w:szCs w:val="24"/>
                  <w:lang w:val="en-GB"/>
                </w:rPr>
                <w:t xml:space="preserve"> </w:t>
              </w:r>
            </w:ins>
            <w:ins w:id="252" w:author="Stefan Thanheiser" w:date="2019-02-22T01:01:00Z">
              <w:r w:rsidRPr="008123CC">
                <w:rPr>
                  <w:rFonts w:asciiTheme="minorHAnsi" w:eastAsia="Calibri" w:hAnsiTheme="minorHAnsi" w:cs="Calibri"/>
                  <w:sz w:val="24"/>
                  <w:szCs w:val="24"/>
                  <w:lang w:val="en-GB"/>
                </w:rPr>
                <w:t>Conformance</w:t>
              </w:r>
            </w:ins>
            <w:ins w:id="253" w:author="Stefan Thanheiser" w:date="2019-02-22T01:03:00Z">
              <w:r w:rsidRPr="008123CC">
                <w:rPr>
                  <w:rFonts w:asciiTheme="minorHAnsi" w:eastAsia="Calibri" w:hAnsiTheme="minorHAnsi" w:cs="Calibri"/>
                  <w:sz w:val="24"/>
                  <w:szCs w:val="24"/>
                  <w:lang w:val="en-GB"/>
                </w:rPr>
                <w:t xml:space="preserve"> </w:t>
              </w:r>
            </w:ins>
            <w:ins w:id="254" w:author="Stefan Thanheiser" w:date="2019-02-22T01:01:00Z">
              <w:r w:rsidRPr="008123CC">
                <w:rPr>
                  <w:rFonts w:asciiTheme="minorHAnsi" w:eastAsia="Calibri" w:hAnsiTheme="minorHAnsi" w:cs="Calibri"/>
                  <w:sz w:val="24"/>
                  <w:szCs w:val="24"/>
                  <w:lang w:val="en-GB"/>
                </w:rPr>
                <w:t>with</w:t>
              </w:r>
            </w:ins>
            <w:ins w:id="255" w:author="Stefan Thanheiser" w:date="2019-02-22T01:03:00Z">
              <w:r w:rsidRPr="008123CC">
                <w:rPr>
                  <w:rFonts w:asciiTheme="minorHAnsi" w:eastAsia="Calibri" w:hAnsiTheme="minorHAnsi" w:cs="Calibri"/>
                  <w:sz w:val="24"/>
                  <w:szCs w:val="24"/>
                  <w:lang w:val="en-GB"/>
                </w:rPr>
                <w:t xml:space="preserve"> </w:t>
              </w:r>
            </w:ins>
            <w:ins w:id="256" w:author="Stefan Thanheiser" w:date="2019-02-22T01:01:00Z">
              <w:r w:rsidRPr="008123CC">
                <w:rPr>
                  <w:rFonts w:asciiTheme="minorHAnsi" w:eastAsia="Calibri" w:hAnsiTheme="minorHAnsi" w:cs="Calibri"/>
                  <w:sz w:val="24"/>
                  <w:szCs w:val="24"/>
                  <w:lang w:val="en-GB"/>
                </w:rPr>
                <w:t>this</w:t>
              </w:r>
            </w:ins>
            <w:ins w:id="257" w:author="Stefan Thanheiser" w:date="2019-02-22T01:03:00Z">
              <w:r w:rsidRPr="008123CC">
                <w:rPr>
                  <w:rFonts w:asciiTheme="minorHAnsi" w:eastAsia="Calibri" w:hAnsiTheme="minorHAnsi" w:cs="Calibri"/>
                  <w:sz w:val="24"/>
                  <w:szCs w:val="24"/>
                  <w:lang w:val="en-GB"/>
                </w:rPr>
                <w:t xml:space="preserve"> </w:t>
              </w:r>
            </w:ins>
            <w:ins w:id="258" w:author="Stefan Thanheiser" w:date="2019-02-22T01:01:00Z">
              <w:r w:rsidRPr="008123CC">
                <w:rPr>
                  <w:rFonts w:asciiTheme="minorHAnsi" w:eastAsia="Calibri" w:hAnsiTheme="minorHAnsi" w:cs="Calibri"/>
                  <w:sz w:val="24"/>
                  <w:szCs w:val="24"/>
                  <w:lang w:val="en-GB"/>
                </w:rPr>
                <w:t>version</w:t>
              </w:r>
            </w:ins>
            <w:ins w:id="259" w:author="Stefan Thanheiser" w:date="2019-02-22T01:03:00Z">
              <w:r w:rsidRPr="008123CC">
                <w:rPr>
                  <w:rFonts w:asciiTheme="minorHAnsi" w:eastAsia="Calibri" w:hAnsiTheme="minorHAnsi" w:cs="Calibri"/>
                  <w:sz w:val="24"/>
                  <w:szCs w:val="24"/>
                  <w:lang w:val="en-GB"/>
                </w:rPr>
                <w:t xml:space="preserve"> </w:t>
              </w:r>
            </w:ins>
            <w:ins w:id="260" w:author="Stefan Thanheiser" w:date="2019-02-22T01:01:00Z">
              <w:r w:rsidRPr="008123CC">
                <w:rPr>
                  <w:rFonts w:asciiTheme="minorHAnsi" w:eastAsia="Calibri" w:hAnsiTheme="minorHAnsi" w:cs="Calibri"/>
                  <w:sz w:val="24"/>
                  <w:szCs w:val="24"/>
                  <w:lang w:val="en-GB"/>
                </w:rPr>
                <w:t>of</w:t>
              </w:r>
            </w:ins>
            <w:ins w:id="261" w:author="Stefan Thanheiser" w:date="2019-02-22T01:03:00Z">
              <w:r w:rsidRPr="008123CC">
                <w:rPr>
                  <w:rFonts w:asciiTheme="minorHAnsi" w:eastAsia="Calibri" w:hAnsiTheme="minorHAnsi" w:cs="Calibri"/>
                  <w:sz w:val="24"/>
                  <w:szCs w:val="24"/>
                  <w:lang w:val="en-GB"/>
                </w:rPr>
                <w:t xml:space="preserve"> </w:t>
              </w:r>
            </w:ins>
            <w:ins w:id="262" w:author="Stefan Thanheiser" w:date="2019-02-22T01:01:00Z">
              <w:r w:rsidRPr="008123CC">
                <w:rPr>
                  <w:rFonts w:asciiTheme="minorHAnsi" w:eastAsia="Calibri" w:hAnsiTheme="minorHAnsi" w:cs="Calibri"/>
                  <w:sz w:val="24"/>
                  <w:szCs w:val="24"/>
                  <w:lang w:val="en-GB"/>
                </w:rPr>
                <w:t>the</w:t>
              </w:r>
            </w:ins>
            <w:ins w:id="263" w:author="Stefan Thanheiser" w:date="2019-02-22T01:03:00Z">
              <w:r w:rsidRPr="008123CC">
                <w:rPr>
                  <w:rFonts w:asciiTheme="minorHAnsi" w:eastAsia="Calibri" w:hAnsiTheme="minorHAnsi" w:cs="Calibri"/>
                  <w:sz w:val="24"/>
                  <w:szCs w:val="24"/>
                  <w:lang w:val="en-GB"/>
                </w:rPr>
                <w:t xml:space="preserve"> </w:t>
              </w:r>
            </w:ins>
            <w:ins w:id="264" w:author="Stefan Thanheiser" w:date="2019-02-22T01:01:00Z">
              <w:r w:rsidRPr="008123CC">
                <w:rPr>
                  <w:rFonts w:asciiTheme="minorHAnsi" w:eastAsia="Calibri" w:hAnsiTheme="minorHAnsi" w:cs="Calibri"/>
                  <w:sz w:val="24"/>
                  <w:szCs w:val="24"/>
                  <w:lang w:val="en-GB"/>
                </w:rPr>
                <w:t>specification</w:t>
              </w:r>
            </w:ins>
            <w:ins w:id="265" w:author="Stefan Thanheiser" w:date="2019-02-22T01:03:00Z">
              <w:r w:rsidRPr="008123CC">
                <w:rPr>
                  <w:rFonts w:asciiTheme="minorHAnsi" w:eastAsia="Calibri" w:hAnsiTheme="minorHAnsi" w:cs="Calibri"/>
                  <w:sz w:val="24"/>
                  <w:szCs w:val="24"/>
                  <w:lang w:val="en-GB"/>
                </w:rPr>
                <w:t xml:space="preserve"> </w:t>
              </w:r>
            </w:ins>
            <w:ins w:id="266" w:author="Stefan Thanheiser" w:date="2019-02-22T01:01:00Z">
              <w:r w:rsidRPr="008123CC">
                <w:rPr>
                  <w:rFonts w:asciiTheme="minorHAnsi" w:eastAsia="Calibri" w:hAnsiTheme="minorHAnsi" w:cs="Calibri"/>
                  <w:sz w:val="24"/>
                  <w:szCs w:val="24"/>
                  <w:lang w:val="en-GB"/>
                </w:rPr>
                <w:t>will</w:t>
              </w:r>
            </w:ins>
            <w:ins w:id="267" w:author="Stefan Thanheiser" w:date="2019-02-22T01:03:00Z">
              <w:r w:rsidRPr="008123CC">
                <w:rPr>
                  <w:rFonts w:asciiTheme="minorHAnsi" w:eastAsia="Calibri" w:hAnsiTheme="minorHAnsi" w:cs="Calibri"/>
                  <w:sz w:val="24"/>
                  <w:szCs w:val="24"/>
                  <w:lang w:val="en-GB"/>
                </w:rPr>
                <w:t xml:space="preserve"> </w:t>
              </w:r>
            </w:ins>
            <w:ins w:id="268" w:author="Stefan Thanheiser" w:date="2019-02-22T01:01:00Z">
              <w:r w:rsidRPr="008123CC">
                <w:rPr>
                  <w:rFonts w:asciiTheme="minorHAnsi" w:eastAsia="Calibri" w:hAnsiTheme="minorHAnsi" w:cs="Calibri"/>
                  <w:sz w:val="24"/>
                  <w:szCs w:val="24"/>
                  <w:lang w:val="en-GB"/>
                </w:rPr>
                <w:t>last</w:t>
              </w:r>
            </w:ins>
            <w:ins w:id="269" w:author="Stefan Thanheiser" w:date="2019-02-22T01:03:00Z">
              <w:r w:rsidRPr="008123CC">
                <w:rPr>
                  <w:rFonts w:asciiTheme="minorHAnsi" w:eastAsia="Calibri" w:hAnsiTheme="minorHAnsi" w:cs="Calibri"/>
                  <w:sz w:val="24"/>
                  <w:szCs w:val="24"/>
                  <w:lang w:val="en-GB"/>
                </w:rPr>
                <w:t xml:space="preserve"> </w:t>
              </w:r>
            </w:ins>
            <w:ins w:id="270" w:author="Stefan Thanheiser" w:date="2019-02-22T01:01:00Z">
              <w:r w:rsidRPr="008123CC">
                <w:rPr>
                  <w:rFonts w:asciiTheme="minorHAnsi" w:eastAsia="Calibri" w:hAnsiTheme="minorHAnsi" w:cs="Calibri"/>
                  <w:sz w:val="24"/>
                  <w:szCs w:val="24"/>
                  <w:lang w:val="en-GB"/>
                </w:rPr>
                <w:t>18months</w:t>
              </w:r>
            </w:ins>
            <w:ins w:id="271" w:author="Stefan Thanheiser" w:date="2019-02-22T01:03:00Z">
              <w:r w:rsidRPr="008123CC">
                <w:rPr>
                  <w:rFonts w:asciiTheme="minorHAnsi" w:eastAsia="Calibri" w:hAnsiTheme="minorHAnsi" w:cs="Calibri"/>
                  <w:sz w:val="24"/>
                  <w:szCs w:val="24"/>
                  <w:lang w:val="en-GB"/>
                </w:rPr>
                <w:t xml:space="preserve"> </w:t>
              </w:r>
            </w:ins>
            <w:ins w:id="272" w:author="Stefan Thanheiser" w:date="2019-02-22T01:01:00Z">
              <w:r w:rsidRPr="008123CC">
                <w:rPr>
                  <w:rFonts w:asciiTheme="minorHAnsi" w:eastAsia="Calibri" w:hAnsiTheme="minorHAnsi" w:cs="Calibri"/>
                  <w:sz w:val="24"/>
                  <w:szCs w:val="24"/>
                  <w:lang w:val="en-GB"/>
                </w:rPr>
                <w:t xml:space="preserve">from the </w:t>
              </w:r>
              <w:r w:rsidRPr="008123CC">
                <w:rPr>
                  <w:rFonts w:asciiTheme="minorHAnsi" w:eastAsia="Calibri" w:hAnsiTheme="minorHAnsi" w:cs="Calibri"/>
                  <w:sz w:val="24"/>
                  <w:szCs w:val="24"/>
                  <w:lang w:val="en-GB"/>
                </w:rPr>
                <w:lastRenderedPageBreak/>
                <w:t>date conformance validation</w:t>
              </w:r>
            </w:ins>
            <w:ins w:id="273" w:author="Stefan Thanheiser" w:date="2019-02-22T01:02:00Z">
              <w:r w:rsidRPr="008123CC">
                <w:rPr>
                  <w:rFonts w:asciiTheme="minorHAnsi" w:eastAsia="Calibri" w:hAnsiTheme="minorHAnsi" w:cs="Calibri"/>
                  <w:sz w:val="24"/>
                  <w:szCs w:val="24"/>
                  <w:lang w:val="en-GB"/>
                </w:rPr>
                <w:t xml:space="preserve"> </w:t>
              </w:r>
            </w:ins>
            <w:ins w:id="274" w:author="Stefan Thanheiser" w:date="2019-02-22T01:01:00Z">
              <w:r w:rsidRPr="008123CC">
                <w:rPr>
                  <w:rFonts w:asciiTheme="minorHAnsi" w:eastAsia="Calibri" w:hAnsiTheme="minorHAnsi" w:cs="Calibri"/>
                  <w:sz w:val="24"/>
                  <w:szCs w:val="24"/>
                  <w:lang w:val="en-GB"/>
                </w:rPr>
                <w:t>was obtained. The conformance validation registration</w:t>
              </w:r>
            </w:ins>
            <w:ins w:id="275" w:author="Stefan Thanheiser" w:date="2019-02-22T01:02:00Z">
              <w:r w:rsidRPr="008123CC">
                <w:rPr>
                  <w:rFonts w:asciiTheme="minorHAnsi" w:eastAsia="Calibri" w:hAnsiTheme="minorHAnsi" w:cs="Calibri"/>
                  <w:sz w:val="24"/>
                  <w:szCs w:val="24"/>
                  <w:lang w:val="en-GB"/>
                </w:rPr>
                <w:t xml:space="preserve"> </w:t>
              </w:r>
            </w:ins>
            <w:ins w:id="276" w:author="Stefan Thanheiser" w:date="2019-02-22T01:01:00Z">
              <w:r w:rsidRPr="008123CC">
                <w:rPr>
                  <w:rFonts w:asciiTheme="minorHAnsi" w:eastAsia="Calibri" w:hAnsiTheme="minorHAnsi" w:cs="Calibri"/>
                  <w:sz w:val="24"/>
                  <w:szCs w:val="24"/>
                  <w:lang w:val="en-GB"/>
                </w:rPr>
                <w:t>procedure</w:t>
              </w:r>
            </w:ins>
            <w:ins w:id="277" w:author="Stefan Thanheiser" w:date="2019-02-22T01:02:00Z">
              <w:r w:rsidRPr="008123CC">
                <w:rPr>
                  <w:rFonts w:asciiTheme="minorHAnsi" w:eastAsia="Calibri" w:hAnsiTheme="minorHAnsi" w:cs="Calibri"/>
                  <w:sz w:val="24"/>
                  <w:szCs w:val="24"/>
                  <w:lang w:val="en-GB"/>
                </w:rPr>
                <w:t xml:space="preserve"> </w:t>
              </w:r>
            </w:ins>
            <w:ins w:id="278" w:author="Stefan Thanheiser" w:date="2019-02-22T01:01:00Z">
              <w:r w:rsidRPr="008123CC">
                <w:rPr>
                  <w:rFonts w:asciiTheme="minorHAnsi" w:eastAsia="Calibri" w:hAnsiTheme="minorHAnsi" w:cs="Calibri"/>
                  <w:sz w:val="24"/>
                  <w:szCs w:val="24"/>
                  <w:lang w:val="en-GB"/>
                </w:rPr>
                <w:t xml:space="preserve">can be found on the </w:t>
              </w:r>
              <w:proofErr w:type="spellStart"/>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project’s website. </w:t>
              </w:r>
            </w:ins>
          </w:p>
          <w:p w14:paraId="552A3C83" w14:textId="5FF50052" w:rsidR="00980E96" w:rsidRDefault="00980E96" w:rsidP="003731A2">
            <w:pPr>
              <w:widowControl w:val="0"/>
              <w:pBdr>
                <w:top w:val="nil"/>
                <w:left w:val="nil"/>
                <w:bottom w:val="nil"/>
                <w:right w:val="nil"/>
                <w:between w:val="nil"/>
              </w:pBdr>
              <w:spacing w:line="240" w:lineRule="auto"/>
              <w:rPr>
                <w:ins w:id="279" w:author="Stefan Thanheiser" w:date="2019-02-22T01:25:00Z"/>
                <w:rFonts w:asciiTheme="minorHAnsi" w:eastAsia="Calibri" w:hAnsiTheme="minorHAnsi" w:cs="Calibri"/>
                <w:sz w:val="24"/>
                <w:szCs w:val="24"/>
                <w:lang w:val="en-GB"/>
              </w:rPr>
            </w:pPr>
          </w:p>
          <w:p w14:paraId="14CEC0CC" w14:textId="77777777" w:rsidR="00980E96" w:rsidRPr="008123CC" w:rsidRDefault="00980E96" w:rsidP="003731A2">
            <w:pPr>
              <w:widowControl w:val="0"/>
              <w:pBdr>
                <w:top w:val="nil"/>
                <w:left w:val="nil"/>
                <w:bottom w:val="nil"/>
                <w:right w:val="nil"/>
                <w:between w:val="nil"/>
              </w:pBdr>
              <w:spacing w:line="240" w:lineRule="auto"/>
              <w:rPr>
                <w:ins w:id="280" w:author="Stefan Thanheiser" w:date="2019-02-22T01:02:00Z"/>
                <w:rFonts w:asciiTheme="minorHAnsi" w:eastAsia="Calibri" w:hAnsiTheme="minorHAnsi" w:cs="Calibri"/>
                <w:sz w:val="24"/>
                <w:szCs w:val="24"/>
                <w:lang w:val="en-GB"/>
              </w:rPr>
            </w:pPr>
            <w:ins w:id="281" w:author="Stefan Thanheiser" w:date="2019-02-22T01:01:00Z">
              <w:r w:rsidRPr="008123CC">
                <w:rPr>
                  <w:rFonts w:asciiTheme="minorHAnsi" w:eastAsia="Calibri" w:hAnsiTheme="minorHAnsi" w:cs="Calibri"/>
                  <w:sz w:val="24"/>
                  <w:szCs w:val="24"/>
                  <w:lang w:val="en-GB"/>
                </w:rPr>
                <w:t>Verification Material(s):</w:t>
              </w:r>
            </w:ins>
          </w:p>
          <w:p w14:paraId="054C7287" w14:textId="6A9958C7" w:rsidR="00980E96" w:rsidRPr="008123CC" w:rsidRDefault="00980E96" w:rsidP="003731A2">
            <w:pPr>
              <w:widowControl w:val="0"/>
              <w:pBdr>
                <w:top w:val="nil"/>
                <w:left w:val="nil"/>
                <w:bottom w:val="nil"/>
                <w:right w:val="nil"/>
                <w:between w:val="nil"/>
              </w:pBdr>
              <w:spacing w:line="240" w:lineRule="auto"/>
              <w:rPr>
                <w:ins w:id="282" w:author="Stefan Thanheiser" w:date="2019-02-22T01:03:00Z"/>
                <w:rFonts w:asciiTheme="minorHAnsi" w:eastAsia="Calibri" w:hAnsiTheme="minorHAnsi" w:cs="Calibri"/>
                <w:sz w:val="24"/>
                <w:szCs w:val="24"/>
                <w:lang w:val="en-GB"/>
              </w:rPr>
            </w:pPr>
            <w:ins w:id="283" w:author="Stefan Thanheiser" w:date="2019-02-22T01:01:00Z">
              <w:r w:rsidRPr="008123CC">
                <w:rPr>
                  <w:rFonts w:asciiTheme="minorHAnsi" w:eastAsia="Calibri" w:hAnsiTheme="minorHAnsi" w:cs="Calibri"/>
                  <w:sz w:val="24"/>
                  <w:szCs w:val="24"/>
                  <w:lang w:val="en-GB"/>
                </w:rPr>
                <w:t>6.2.1 The</w:t>
              </w:r>
            </w:ins>
            <w:ins w:id="284" w:author="Stefan Thanheiser" w:date="2019-02-22T01:03:00Z">
              <w:r w:rsidRPr="008123CC">
                <w:rPr>
                  <w:rFonts w:asciiTheme="minorHAnsi" w:eastAsia="Calibri" w:hAnsiTheme="minorHAnsi" w:cs="Calibri"/>
                  <w:sz w:val="24"/>
                  <w:szCs w:val="24"/>
                  <w:lang w:val="en-GB"/>
                </w:rPr>
                <w:t xml:space="preserve"> </w:t>
              </w:r>
            </w:ins>
            <w:ins w:id="285" w:author="Stefan Thanheiser" w:date="2019-02-22T01:01:00Z">
              <w:r w:rsidRPr="008123CC">
                <w:rPr>
                  <w:rFonts w:asciiTheme="minorHAnsi" w:eastAsia="Calibri" w:hAnsiTheme="minorHAnsi" w:cs="Calibri"/>
                  <w:sz w:val="24"/>
                  <w:szCs w:val="24"/>
                  <w:lang w:val="en-GB"/>
                </w:rPr>
                <w:t>organization</w:t>
              </w:r>
            </w:ins>
            <w:ins w:id="286" w:author="Stefan Thanheiser" w:date="2019-02-22T01:03:00Z">
              <w:r w:rsidRPr="008123CC">
                <w:rPr>
                  <w:rFonts w:asciiTheme="minorHAnsi" w:eastAsia="Calibri" w:hAnsiTheme="minorHAnsi" w:cs="Calibri"/>
                  <w:sz w:val="24"/>
                  <w:szCs w:val="24"/>
                  <w:lang w:val="en-GB"/>
                </w:rPr>
                <w:t xml:space="preserve"> </w:t>
              </w:r>
            </w:ins>
            <w:ins w:id="287" w:author="Stefan Thanheiser" w:date="2019-02-22T01:01:00Z">
              <w:r w:rsidRPr="008123CC">
                <w:rPr>
                  <w:rFonts w:asciiTheme="minorHAnsi" w:eastAsia="Calibri" w:hAnsiTheme="minorHAnsi" w:cs="Calibri"/>
                  <w:sz w:val="24"/>
                  <w:szCs w:val="24"/>
                  <w:lang w:val="en-GB"/>
                </w:rPr>
                <w:t>affirms the</w:t>
              </w:r>
            </w:ins>
            <w:ins w:id="288" w:author="Stefan Thanheiser" w:date="2019-02-22T01:03:00Z">
              <w:r w:rsidRPr="008123CC">
                <w:rPr>
                  <w:rFonts w:asciiTheme="minorHAnsi" w:eastAsia="Calibri" w:hAnsiTheme="minorHAnsi" w:cs="Calibri"/>
                  <w:sz w:val="24"/>
                  <w:szCs w:val="24"/>
                  <w:lang w:val="en-GB"/>
                </w:rPr>
                <w:t xml:space="preserve"> </w:t>
              </w:r>
            </w:ins>
            <w:ins w:id="289" w:author="Stefan Thanheiser" w:date="2019-02-22T01:01:00Z">
              <w:r w:rsidRPr="008123CC">
                <w:rPr>
                  <w:rFonts w:asciiTheme="minorHAnsi" w:eastAsia="Calibri" w:hAnsiTheme="minorHAnsi" w:cs="Calibri"/>
                  <w:sz w:val="24"/>
                  <w:szCs w:val="24"/>
                  <w:lang w:val="en-GB"/>
                </w:rPr>
                <w:t>existence</w:t>
              </w:r>
            </w:ins>
            <w:ins w:id="290" w:author="Stefan Thanheiser" w:date="2019-02-22T01:03:00Z">
              <w:r w:rsidRPr="008123CC">
                <w:rPr>
                  <w:rFonts w:asciiTheme="minorHAnsi" w:eastAsia="Calibri" w:hAnsiTheme="minorHAnsi" w:cs="Calibri"/>
                  <w:sz w:val="24"/>
                  <w:szCs w:val="24"/>
                  <w:lang w:val="en-GB"/>
                </w:rPr>
                <w:t xml:space="preserve"> </w:t>
              </w:r>
            </w:ins>
            <w:ins w:id="291" w:author="Stefan Thanheiser" w:date="2019-02-22T01:01:00Z">
              <w:r w:rsidRPr="008123CC">
                <w:rPr>
                  <w:rFonts w:asciiTheme="minorHAnsi" w:eastAsia="Calibri" w:hAnsiTheme="minorHAnsi" w:cs="Calibri"/>
                  <w:sz w:val="24"/>
                  <w:szCs w:val="24"/>
                  <w:lang w:val="en-GB"/>
                </w:rPr>
                <w:t>of</w:t>
              </w:r>
            </w:ins>
            <w:ins w:id="292" w:author="Stefan Thanheiser" w:date="2019-02-22T01:03:00Z">
              <w:r w:rsidRPr="008123CC">
                <w:rPr>
                  <w:rFonts w:asciiTheme="minorHAnsi" w:eastAsia="Calibri" w:hAnsiTheme="minorHAnsi" w:cs="Calibri"/>
                  <w:sz w:val="24"/>
                  <w:szCs w:val="24"/>
                  <w:lang w:val="en-GB"/>
                </w:rPr>
                <w:t xml:space="preserve"> </w:t>
              </w:r>
            </w:ins>
            <w:ins w:id="293" w:author="Stefan Thanheiser" w:date="2019-02-22T01:01:00Z">
              <w:r w:rsidRPr="008123CC">
                <w:rPr>
                  <w:rFonts w:asciiTheme="minorHAnsi" w:eastAsia="Calibri" w:hAnsiTheme="minorHAnsi" w:cs="Calibri"/>
                  <w:sz w:val="24"/>
                  <w:szCs w:val="24"/>
                  <w:lang w:val="en-GB"/>
                </w:rPr>
                <w:t>a program that</w:t>
              </w:r>
            </w:ins>
            <w:ins w:id="294" w:author="Stefan Thanheiser" w:date="2019-02-22T01:03:00Z">
              <w:r w:rsidRPr="008123CC">
                <w:rPr>
                  <w:rFonts w:asciiTheme="minorHAnsi" w:eastAsia="Calibri" w:hAnsiTheme="minorHAnsi" w:cs="Calibri"/>
                  <w:sz w:val="24"/>
                  <w:szCs w:val="24"/>
                  <w:lang w:val="en-GB"/>
                </w:rPr>
                <w:t xml:space="preserve"> </w:t>
              </w:r>
            </w:ins>
            <w:ins w:id="295" w:author="Stefan Thanheiser" w:date="2019-02-22T01:01:00Z">
              <w:r w:rsidRPr="008123CC">
                <w:rPr>
                  <w:rFonts w:asciiTheme="minorHAnsi" w:eastAsia="Calibri" w:hAnsiTheme="minorHAnsi" w:cs="Calibri"/>
                  <w:sz w:val="24"/>
                  <w:szCs w:val="24"/>
                  <w:lang w:val="en-GB"/>
                </w:rPr>
                <w:t>meets</w:t>
              </w:r>
            </w:ins>
            <w:ins w:id="296" w:author="Stefan Thanheiser" w:date="2019-02-22T01:03:00Z">
              <w:r w:rsidRPr="008123CC">
                <w:rPr>
                  <w:rFonts w:asciiTheme="minorHAnsi" w:eastAsia="Calibri" w:hAnsiTheme="minorHAnsi" w:cs="Calibri"/>
                  <w:sz w:val="24"/>
                  <w:szCs w:val="24"/>
                  <w:lang w:val="en-GB"/>
                </w:rPr>
                <w:t xml:space="preserve"> </w:t>
              </w:r>
            </w:ins>
            <w:ins w:id="297" w:author="Stefan Thanheiser" w:date="2019-02-22T01:01:00Z">
              <w:r w:rsidRPr="008123CC">
                <w:rPr>
                  <w:rFonts w:asciiTheme="minorHAnsi" w:eastAsia="Calibri" w:hAnsiTheme="minorHAnsi" w:cs="Calibri"/>
                  <w:sz w:val="24"/>
                  <w:szCs w:val="24"/>
                  <w:lang w:val="en-GB"/>
                </w:rPr>
                <w:t>all the requirements of</w:t>
              </w:r>
            </w:ins>
            <w:ins w:id="298" w:author="Stefan Thanheiser" w:date="2019-02-22T01:03:00Z">
              <w:r w:rsidRPr="008123CC">
                <w:rPr>
                  <w:rFonts w:asciiTheme="minorHAnsi" w:eastAsia="Calibri" w:hAnsiTheme="minorHAnsi" w:cs="Calibri"/>
                  <w:sz w:val="24"/>
                  <w:szCs w:val="24"/>
                  <w:lang w:val="en-GB"/>
                </w:rPr>
                <w:t xml:space="preserve"> </w:t>
              </w:r>
            </w:ins>
            <w:ins w:id="299" w:author="Stefan Thanheiser" w:date="2019-02-22T01:01:00Z">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ins>
            <w:proofErr w:type="spellEnd"/>
            <w:ins w:id="300" w:author="Stefan Thanheiser" w:date="2019-02-22T01:03:00Z">
              <w:r w:rsidRPr="008123CC">
                <w:rPr>
                  <w:rFonts w:asciiTheme="minorHAnsi" w:eastAsia="Calibri" w:hAnsiTheme="minorHAnsi" w:cs="Calibri"/>
                  <w:sz w:val="24"/>
                  <w:szCs w:val="24"/>
                  <w:lang w:val="en-GB"/>
                </w:rPr>
                <w:t xml:space="preserve"> </w:t>
              </w:r>
            </w:ins>
            <w:ins w:id="301" w:author="Stefan Thanheiser" w:date="2019-02-22T01:01:00Z">
              <w:r w:rsidRPr="008123CC">
                <w:rPr>
                  <w:rFonts w:asciiTheme="minorHAnsi" w:eastAsia="Calibri" w:hAnsiTheme="minorHAnsi" w:cs="Calibri"/>
                  <w:sz w:val="24"/>
                  <w:szCs w:val="24"/>
                  <w:lang w:val="en-GB"/>
                </w:rPr>
                <w:t>Specification</w:t>
              </w:r>
            </w:ins>
            <w:ins w:id="302" w:author="Stefan Thanheiser" w:date="2019-02-22T01:03:00Z">
              <w:r w:rsidRPr="008123CC">
                <w:rPr>
                  <w:rFonts w:asciiTheme="minorHAnsi" w:eastAsia="Calibri" w:hAnsiTheme="minorHAnsi" w:cs="Calibri"/>
                  <w:sz w:val="24"/>
                  <w:szCs w:val="24"/>
                  <w:lang w:val="en-GB"/>
                </w:rPr>
                <w:t xml:space="preserve"> </w:t>
              </w:r>
            </w:ins>
            <w:ins w:id="303" w:author="Stefan Thanheiser" w:date="2019-02-22T01:01:00Z">
              <w:r w:rsidRPr="008123CC">
                <w:rPr>
                  <w:rFonts w:asciiTheme="minorHAnsi" w:eastAsia="Calibri" w:hAnsiTheme="minorHAnsi" w:cs="Calibri"/>
                  <w:sz w:val="24"/>
                  <w:szCs w:val="24"/>
                  <w:lang w:val="en-GB"/>
                </w:rPr>
                <w:t>version 2.0</w:t>
              </w:r>
            </w:ins>
            <w:ins w:id="304" w:author="Stefan Thanheiser" w:date="2019-02-22T01:02:00Z">
              <w:r w:rsidRPr="008123CC">
                <w:rPr>
                  <w:rFonts w:asciiTheme="minorHAnsi" w:eastAsia="Calibri" w:hAnsiTheme="minorHAnsi" w:cs="Calibri"/>
                  <w:sz w:val="24"/>
                  <w:szCs w:val="24"/>
                  <w:lang w:val="en-GB"/>
                </w:rPr>
                <w:t xml:space="preserve"> </w:t>
              </w:r>
            </w:ins>
            <w:ins w:id="305" w:author="Stefan Thanheiser" w:date="2019-02-22T01:01:00Z">
              <w:r w:rsidRPr="008123CC">
                <w:rPr>
                  <w:rFonts w:asciiTheme="minorHAnsi" w:eastAsia="Calibri" w:hAnsiTheme="minorHAnsi" w:cs="Calibri"/>
                  <w:sz w:val="24"/>
                  <w:szCs w:val="24"/>
                  <w:lang w:val="en-GB"/>
                </w:rPr>
                <w:t>within</w:t>
              </w:r>
            </w:ins>
            <w:ins w:id="306" w:author="Stefan Thanheiser" w:date="2019-02-22T01:03:00Z">
              <w:r w:rsidRPr="008123CC">
                <w:rPr>
                  <w:rFonts w:asciiTheme="minorHAnsi" w:eastAsia="Calibri" w:hAnsiTheme="minorHAnsi" w:cs="Calibri"/>
                  <w:sz w:val="24"/>
                  <w:szCs w:val="24"/>
                  <w:lang w:val="en-GB"/>
                </w:rPr>
                <w:t xml:space="preserve"> </w:t>
              </w:r>
            </w:ins>
            <w:ins w:id="307" w:author="Stefan Thanheiser" w:date="2019-02-22T01:01:00Z">
              <w:r w:rsidRPr="008123CC">
                <w:rPr>
                  <w:rFonts w:asciiTheme="minorHAnsi" w:eastAsia="Calibri" w:hAnsiTheme="minorHAnsi" w:cs="Calibri"/>
                  <w:sz w:val="24"/>
                  <w:szCs w:val="24"/>
                  <w:lang w:val="en-GB"/>
                </w:rPr>
                <w:t>the</w:t>
              </w:r>
            </w:ins>
            <w:ins w:id="308" w:author="Stefan Thanheiser" w:date="2019-02-22T01:03:00Z">
              <w:r w:rsidRPr="008123CC">
                <w:rPr>
                  <w:rFonts w:asciiTheme="minorHAnsi" w:eastAsia="Calibri" w:hAnsiTheme="minorHAnsi" w:cs="Calibri"/>
                  <w:sz w:val="24"/>
                  <w:szCs w:val="24"/>
                  <w:lang w:val="en-GB"/>
                </w:rPr>
                <w:t xml:space="preserve"> </w:t>
              </w:r>
            </w:ins>
            <w:ins w:id="309" w:author="Stefan Thanheiser" w:date="2019-02-22T01:01:00Z">
              <w:r w:rsidRPr="008123CC">
                <w:rPr>
                  <w:rFonts w:asciiTheme="minorHAnsi" w:eastAsia="Calibri" w:hAnsiTheme="minorHAnsi" w:cs="Calibri"/>
                  <w:sz w:val="24"/>
                  <w:szCs w:val="24"/>
                  <w:lang w:val="en-GB"/>
                </w:rPr>
                <w:t>past</w:t>
              </w:r>
            </w:ins>
            <w:ins w:id="310" w:author="Stefan Thanheiser" w:date="2019-02-22T01:03:00Z">
              <w:r w:rsidRPr="008123CC">
                <w:rPr>
                  <w:rFonts w:asciiTheme="minorHAnsi" w:eastAsia="Calibri" w:hAnsiTheme="minorHAnsi" w:cs="Calibri"/>
                  <w:sz w:val="24"/>
                  <w:szCs w:val="24"/>
                  <w:lang w:val="en-GB"/>
                </w:rPr>
                <w:t xml:space="preserve"> </w:t>
              </w:r>
            </w:ins>
            <w:ins w:id="311" w:author="Stefan Thanheiser" w:date="2019-02-22T01:01:00Z">
              <w:r w:rsidRPr="008123CC">
                <w:rPr>
                  <w:rFonts w:asciiTheme="minorHAnsi" w:eastAsia="Calibri" w:hAnsiTheme="minorHAnsi" w:cs="Calibri"/>
                  <w:sz w:val="24"/>
                  <w:szCs w:val="24"/>
                  <w:lang w:val="en-GB"/>
                </w:rPr>
                <w:t>18 months</w:t>
              </w:r>
            </w:ins>
            <w:ins w:id="312" w:author="Stefan Thanheiser" w:date="2019-02-22T01:03:00Z">
              <w:r w:rsidRPr="008123CC">
                <w:rPr>
                  <w:rFonts w:asciiTheme="minorHAnsi" w:eastAsia="Calibri" w:hAnsiTheme="minorHAnsi" w:cs="Calibri"/>
                  <w:sz w:val="24"/>
                  <w:szCs w:val="24"/>
                  <w:lang w:val="en-GB"/>
                </w:rPr>
                <w:t xml:space="preserve"> </w:t>
              </w:r>
            </w:ins>
            <w:ins w:id="313" w:author="Stefan Thanheiser" w:date="2019-02-22T01:01:00Z">
              <w:r w:rsidRPr="008123CC">
                <w:rPr>
                  <w:rFonts w:asciiTheme="minorHAnsi" w:eastAsia="Calibri" w:hAnsiTheme="minorHAnsi" w:cs="Calibri"/>
                  <w:sz w:val="24"/>
                  <w:szCs w:val="24"/>
                  <w:lang w:val="en-GB"/>
                </w:rPr>
                <w:t>of obtaining conformance</w:t>
              </w:r>
            </w:ins>
            <w:ins w:id="314" w:author="Stefan Thanheiser" w:date="2019-02-22T01:03:00Z">
              <w:r w:rsidRPr="008123CC">
                <w:rPr>
                  <w:rFonts w:asciiTheme="minorHAnsi" w:eastAsia="Calibri" w:hAnsiTheme="minorHAnsi" w:cs="Calibri"/>
                  <w:sz w:val="24"/>
                  <w:szCs w:val="24"/>
                  <w:lang w:val="en-GB"/>
                </w:rPr>
                <w:t xml:space="preserve"> </w:t>
              </w:r>
            </w:ins>
            <w:ins w:id="315" w:author="Stefan Thanheiser" w:date="2019-02-22T01:01:00Z">
              <w:r w:rsidRPr="008123CC">
                <w:rPr>
                  <w:rFonts w:asciiTheme="minorHAnsi" w:eastAsia="Calibri" w:hAnsiTheme="minorHAnsi" w:cs="Calibri"/>
                  <w:sz w:val="24"/>
                  <w:szCs w:val="24"/>
                  <w:lang w:val="en-GB"/>
                </w:rPr>
                <w:t>validation.</w:t>
              </w:r>
            </w:ins>
          </w:p>
          <w:p w14:paraId="6D87745E" w14:textId="4EFEA5BC" w:rsidR="00980E96" w:rsidRDefault="00980E96" w:rsidP="003731A2">
            <w:pPr>
              <w:widowControl w:val="0"/>
              <w:pBdr>
                <w:top w:val="nil"/>
                <w:left w:val="nil"/>
                <w:bottom w:val="nil"/>
                <w:right w:val="nil"/>
                <w:between w:val="nil"/>
              </w:pBdr>
              <w:spacing w:line="240" w:lineRule="auto"/>
              <w:rPr>
                <w:ins w:id="316" w:author="Stefan Thanheiser" w:date="2019-02-22T01:26:00Z"/>
                <w:rFonts w:asciiTheme="minorHAnsi" w:eastAsia="Calibri" w:hAnsiTheme="minorHAnsi" w:cs="Calibri"/>
                <w:sz w:val="24"/>
                <w:szCs w:val="24"/>
                <w:lang w:val="en-GB"/>
              </w:rPr>
            </w:pPr>
          </w:p>
          <w:p w14:paraId="1A28EAC6" w14:textId="0C34A8F2" w:rsidR="00980E96" w:rsidRDefault="00980E96" w:rsidP="003731A2">
            <w:pPr>
              <w:widowControl w:val="0"/>
              <w:pBdr>
                <w:top w:val="nil"/>
                <w:left w:val="nil"/>
                <w:bottom w:val="nil"/>
                <w:right w:val="nil"/>
                <w:between w:val="nil"/>
              </w:pBdr>
              <w:spacing w:line="240" w:lineRule="auto"/>
              <w:rPr>
                <w:ins w:id="317" w:author="Stefan Thanheiser" w:date="2019-02-22T01:39:00Z"/>
                <w:rFonts w:asciiTheme="minorHAnsi" w:eastAsia="Calibri" w:hAnsiTheme="minorHAnsi" w:cs="Calibri"/>
                <w:sz w:val="24"/>
                <w:szCs w:val="24"/>
                <w:lang w:val="en-GB"/>
              </w:rPr>
            </w:pPr>
          </w:p>
          <w:p w14:paraId="5B420994" w14:textId="77777777" w:rsidR="00980E96" w:rsidRPr="008123CC" w:rsidRDefault="00980E96" w:rsidP="003731A2">
            <w:pPr>
              <w:widowControl w:val="0"/>
              <w:pBdr>
                <w:top w:val="nil"/>
                <w:left w:val="nil"/>
                <w:bottom w:val="nil"/>
                <w:right w:val="nil"/>
                <w:between w:val="nil"/>
              </w:pBdr>
              <w:spacing w:line="240" w:lineRule="auto"/>
              <w:rPr>
                <w:ins w:id="318" w:author="Stefan Thanheiser" w:date="2019-02-22T01:03:00Z"/>
                <w:rFonts w:asciiTheme="minorHAnsi" w:eastAsia="Calibri" w:hAnsiTheme="minorHAnsi" w:cs="Calibri"/>
                <w:sz w:val="24"/>
                <w:szCs w:val="24"/>
                <w:lang w:val="en-GB"/>
              </w:rPr>
            </w:pPr>
          </w:p>
          <w:p w14:paraId="51F3CDC3" w14:textId="77777777" w:rsidR="00980E96" w:rsidRDefault="00980E96" w:rsidP="003731A2">
            <w:pPr>
              <w:widowControl w:val="0"/>
              <w:pBdr>
                <w:top w:val="nil"/>
                <w:left w:val="nil"/>
                <w:bottom w:val="nil"/>
                <w:right w:val="nil"/>
                <w:between w:val="nil"/>
              </w:pBdr>
              <w:spacing w:line="240" w:lineRule="auto"/>
              <w:rPr>
                <w:ins w:id="319" w:author="Stefan Thanheiser" w:date="2019-02-22T01:26:00Z"/>
                <w:rFonts w:asciiTheme="minorHAnsi" w:eastAsia="Calibri" w:hAnsiTheme="minorHAnsi" w:cs="Calibri"/>
                <w:sz w:val="24"/>
                <w:szCs w:val="24"/>
                <w:lang w:val="en-GB"/>
              </w:rPr>
            </w:pPr>
            <w:ins w:id="320" w:author="Stefan Thanheiser" w:date="2019-02-22T01:01:00Z">
              <w:r w:rsidRPr="008123CC">
                <w:rPr>
                  <w:rFonts w:asciiTheme="minorHAnsi" w:eastAsia="Calibri" w:hAnsiTheme="minorHAnsi" w:cs="Calibri"/>
                  <w:sz w:val="24"/>
                  <w:szCs w:val="24"/>
                  <w:lang w:val="en-GB"/>
                </w:rPr>
                <w:t>Rationale:</w:t>
              </w:r>
            </w:ins>
            <w:ins w:id="321" w:author="Stefan Thanheiser" w:date="2019-02-22T01:03:00Z">
              <w:r w:rsidRPr="008123CC">
                <w:rPr>
                  <w:rFonts w:asciiTheme="minorHAnsi" w:eastAsia="Calibri" w:hAnsiTheme="minorHAnsi" w:cs="Calibri"/>
                  <w:sz w:val="24"/>
                  <w:szCs w:val="24"/>
                  <w:lang w:val="en-GB"/>
                </w:rPr>
                <w:t xml:space="preserve"> </w:t>
              </w:r>
            </w:ins>
          </w:p>
          <w:p w14:paraId="420477FA" w14:textId="77A00BDB" w:rsidR="00980E96" w:rsidRPr="008123CC"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ins w:id="322" w:author="Stefan Thanheiser" w:date="2019-02-22T01:01:00Z">
              <w:r w:rsidRPr="008123CC">
                <w:rPr>
                  <w:rFonts w:asciiTheme="minorHAnsi" w:eastAsia="Calibri" w:hAnsiTheme="minorHAnsi" w:cs="Calibri"/>
                  <w:sz w:val="24"/>
                  <w:szCs w:val="24"/>
                  <w:lang w:val="en-GB"/>
                </w:rPr>
                <w:t>It is important for the organization to remain current with the specification if that organization</w:t>
              </w:r>
            </w:ins>
            <w:ins w:id="323" w:author="Stefan Thanheiser" w:date="2019-02-22T01:03:00Z">
              <w:r w:rsidRPr="008123CC">
                <w:rPr>
                  <w:rFonts w:asciiTheme="minorHAnsi" w:eastAsia="Calibri" w:hAnsiTheme="minorHAnsi" w:cs="Calibri"/>
                  <w:sz w:val="24"/>
                  <w:szCs w:val="24"/>
                  <w:lang w:val="en-GB"/>
                </w:rPr>
                <w:t xml:space="preserve"> </w:t>
              </w:r>
            </w:ins>
            <w:ins w:id="324" w:author="Stefan Thanheiser" w:date="2019-02-22T01:01:00Z">
              <w:r w:rsidRPr="008123CC">
                <w:rPr>
                  <w:rFonts w:asciiTheme="minorHAnsi" w:eastAsia="Calibri" w:hAnsiTheme="minorHAnsi" w:cs="Calibri"/>
                  <w:sz w:val="24"/>
                  <w:szCs w:val="24"/>
                  <w:lang w:val="en-GB"/>
                </w:rPr>
                <w:t>wants</w:t>
              </w:r>
            </w:ins>
            <w:ins w:id="325" w:author="Stefan Thanheiser" w:date="2019-02-22T01:03:00Z">
              <w:r w:rsidRPr="008123CC">
                <w:rPr>
                  <w:rFonts w:asciiTheme="minorHAnsi" w:eastAsia="Calibri" w:hAnsiTheme="minorHAnsi" w:cs="Calibri"/>
                  <w:sz w:val="24"/>
                  <w:szCs w:val="24"/>
                  <w:lang w:val="en-GB"/>
                </w:rPr>
                <w:t xml:space="preserve"> </w:t>
              </w:r>
            </w:ins>
            <w:ins w:id="326" w:author="Stefan Thanheiser" w:date="2019-02-22T01:01:00Z">
              <w:r w:rsidRPr="008123CC">
                <w:rPr>
                  <w:rFonts w:asciiTheme="minorHAnsi" w:eastAsia="Calibri" w:hAnsiTheme="minorHAnsi" w:cs="Calibri"/>
                  <w:sz w:val="24"/>
                  <w:szCs w:val="24"/>
                  <w:lang w:val="en-GB"/>
                </w:rPr>
                <w:t>to assert program conformance</w:t>
              </w:r>
            </w:ins>
            <w:ins w:id="327" w:author="Stefan Thanheiser" w:date="2019-02-22T01:03:00Z">
              <w:r w:rsidRPr="008123CC">
                <w:rPr>
                  <w:rFonts w:asciiTheme="minorHAnsi" w:eastAsia="Calibri" w:hAnsiTheme="minorHAnsi" w:cs="Calibri"/>
                  <w:sz w:val="24"/>
                  <w:szCs w:val="24"/>
                  <w:lang w:val="en-GB"/>
                </w:rPr>
                <w:t xml:space="preserve"> </w:t>
              </w:r>
            </w:ins>
            <w:ins w:id="328" w:author="Stefan Thanheiser" w:date="2019-02-22T01:01:00Z">
              <w:r w:rsidRPr="008123CC">
                <w:rPr>
                  <w:rFonts w:asciiTheme="minorHAnsi" w:eastAsia="Calibri" w:hAnsiTheme="minorHAnsi" w:cs="Calibri"/>
                  <w:sz w:val="24"/>
                  <w:szCs w:val="24"/>
                  <w:lang w:val="en-GB"/>
                </w:rPr>
                <w:t>overtime.</w:t>
              </w:r>
            </w:ins>
            <w:ins w:id="329" w:author="Stefan Thanheiser" w:date="2019-02-22T01:03:00Z">
              <w:r w:rsidRPr="008123CC">
                <w:rPr>
                  <w:rFonts w:asciiTheme="minorHAnsi" w:eastAsia="Calibri" w:hAnsiTheme="minorHAnsi" w:cs="Calibri"/>
                  <w:sz w:val="24"/>
                  <w:szCs w:val="24"/>
                  <w:lang w:val="en-GB"/>
                </w:rPr>
                <w:t xml:space="preserve"> </w:t>
              </w:r>
            </w:ins>
            <w:ins w:id="330" w:author="Stefan Thanheiser" w:date="2019-02-22T01:01:00Z">
              <w:r w:rsidRPr="008123CC">
                <w:rPr>
                  <w:rFonts w:asciiTheme="minorHAnsi" w:eastAsia="Calibri" w:hAnsiTheme="minorHAnsi" w:cs="Calibri"/>
                  <w:sz w:val="24"/>
                  <w:szCs w:val="24"/>
                  <w:lang w:val="en-GB"/>
                </w:rPr>
                <w:t>This requirement ensures</w:t>
              </w:r>
            </w:ins>
            <w:ins w:id="331" w:author="Stefan Thanheiser" w:date="2019-02-22T01:03:00Z">
              <w:r w:rsidRPr="008123CC">
                <w:rPr>
                  <w:rFonts w:asciiTheme="minorHAnsi" w:eastAsia="Calibri" w:hAnsiTheme="minorHAnsi" w:cs="Calibri"/>
                  <w:sz w:val="24"/>
                  <w:szCs w:val="24"/>
                  <w:lang w:val="en-GB"/>
                </w:rPr>
                <w:t xml:space="preserve"> </w:t>
              </w:r>
            </w:ins>
            <w:ins w:id="332" w:author="Stefan Thanheiser" w:date="2019-02-22T01:01:00Z">
              <w:r w:rsidRPr="008123CC">
                <w:rPr>
                  <w:rFonts w:asciiTheme="minorHAnsi" w:eastAsia="Calibri" w:hAnsiTheme="minorHAnsi" w:cs="Calibri"/>
                  <w:sz w:val="24"/>
                  <w:szCs w:val="24"/>
                  <w:lang w:val="en-GB"/>
                </w:rPr>
                <w:t>that</w:t>
              </w:r>
            </w:ins>
            <w:ins w:id="333" w:author="Stefan Thanheiser" w:date="2019-02-22T01:03:00Z">
              <w:r w:rsidRPr="008123CC">
                <w:rPr>
                  <w:rFonts w:asciiTheme="minorHAnsi" w:eastAsia="Calibri" w:hAnsiTheme="minorHAnsi" w:cs="Calibri"/>
                  <w:sz w:val="24"/>
                  <w:szCs w:val="24"/>
                  <w:lang w:val="en-GB"/>
                </w:rPr>
                <w:t xml:space="preserve"> </w:t>
              </w:r>
            </w:ins>
            <w:ins w:id="334" w:author="Stefan Thanheiser" w:date="2019-02-22T01:01:00Z">
              <w:r w:rsidRPr="008123CC">
                <w:rPr>
                  <w:rFonts w:asciiTheme="minorHAnsi" w:eastAsia="Calibri" w:hAnsiTheme="minorHAnsi" w:cs="Calibri"/>
                  <w:sz w:val="24"/>
                  <w:szCs w:val="24"/>
                  <w:lang w:val="en-GB"/>
                </w:rPr>
                <w:t>the program’s supporting processes and controls do not erode if an</w:t>
              </w:r>
            </w:ins>
            <w:ins w:id="335" w:author="Stefan Thanheiser" w:date="2019-02-22T01:03:00Z">
              <w:r w:rsidRPr="008123CC">
                <w:rPr>
                  <w:rFonts w:asciiTheme="minorHAnsi" w:eastAsia="Calibri" w:hAnsiTheme="minorHAnsi" w:cs="Calibri"/>
                  <w:sz w:val="24"/>
                  <w:szCs w:val="24"/>
                  <w:lang w:val="en-GB"/>
                </w:rPr>
                <w:t xml:space="preserve"> </w:t>
              </w:r>
            </w:ins>
            <w:ins w:id="336" w:author="Stefan Thanheiser" w:date="2019-02-22T01:01:00Z">
              <w:r w:rsidRPr="008123CC">
                <w:rPr>
                  <w:rFonts w:asciiTheme="minorHAnsi" w:eastAsia="Calibri" w:hAnsiTheme="minorHAnsi" w:cs="Calibri"/>
                  <w:sz w:val="24"/>
                  <w:szCs w:val="24"/>
                  <w:lang w:val="en-GB"/>
                </w:rPr>
                <w:t>organization continues</w:t>
              </w:r>
            </w:ins>
            <w:ins w:id="337" w:author="Stefan Thanheiser" w:date="2019-02-22T01:03:00Z">
              <w:r w:rsidRPr="008123CC">
                <w:rPr>
                  <w:rFonts w:asciiTheme="minorHAnsi" w:eastAsia="Calibri" w:hAnsiTheme="minorHAnsi" w:cs="Calibri"/>
                  <w:sz w:val="24"/>
                  <w:szCs w:val="24"/>
                  <w:lang w:val="en-GB"/>
                </w:rPr>
                <w:t xml:space="preserve"> </w:t>
              </w:r>
            </w:ins>
            <w:ins w:id="338" w:author="Stefan Thanheiser" w:date="2019-02-22T01:01:00Z">
              <w:r w:rsidRPr="008123CC">
                <w:rPr>
                  <w:rFonts w:asciiTheme="minorHAnsi" w:eastAsia="Calibri" w:hAnsiTheme="minorHAnsi" w:cs="Calibri"/>
                  <w:sz w:val="24"/>
                  <w:szCs w:val="24"/>
                  <w:lang w:val="en-GB"/>
                </w:rPr>
                <w:t>to assert program conformance over</w:t>
              </w:r>
            </w:ins>
            <w:ins w:id="339" w:author="Stefan Thanheiser" w:date="2019-02-22T01:03:00Z">
              <w:r w:rsidRPr="008123CC">
                <w:rPr>
                  <w:rFonts w:asciiTheme="minorHAnsi" w:eastAsia="Calibri" w:hAnsiTheme="minorHAnsi" w:cs="Calibri"/>
                  <w:sz w:val="24"/>
                  <w:szCs w:val="24"/>
                  <w:lang w:val="en-GB"/>
                </w:rPr>
                <w:t xml:space="preserve"> </w:t>
              </w:r>
            </w:ins>
            <w:ins w:id="340" w:author="Stefan Thanheiser" w:date="2019-02-22T01:01:00Z">
              <w:r w:rsidRPr="008123CC">
                <w:rPr>
                  <w:rFonts w:asciiTheme="minorHAnsi" w:eastAsia="Calibri" w:hAnsiTheme="minorHAnsi" w:cs="Calibri"/>
                  <w:sz w:val="24"/>
                  <w:szCs w:val="24"/>
                  <w:lang w:val="en-GB"/>
                </w:rPr>
                <w:t>time.</w:t>
              </w:r>
            </w:ins>
          </w:p>
        </w:tc>
        <w:tc>
          <w:tcPr>
            <w:tcW w:w="4650" w:type="dxa"/>
          </w:tcPr>
          <w:p w14:paraId="22C68526"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lastRenderedPageBreak/>
              <w:t>6.1Conformance</w:t>
            </w:r>
          </w:p>
          <w:p w14:paraId="67DBD819" w14:textId="63B3C384"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sidR="0085563E">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6D9BE8B3"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1C3A37"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4BD1D8F0"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57803DE9"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A5F90C"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7EEFD67B" w14:textId="74F13AB6"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sidR="00BE1E0B">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Conforming,</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mere</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meeting</w:t>
            </w:r>
            <w:r w:rsidR="00D235D2"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0218D639" w14:textId="77777777"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09CE20"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6.2Duration</w:t>
            </w:r>
          </w:p>
          <w:p w14:paraId="765CEE66"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sidR="00D235D2">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14:paraId="442AD55C"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FEDC5B"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sidR="00BE1E0B">
              <w:rPr>
                <w:rFonts w:asciiTheme="minorHAnsi" w:eastAsia="Calibri" w:hAnsiTheme="minorHAnsi" w:cs="Calibri"/>
                <w:sz w:val="24"/>
                <w:szCs w:val="24"/>
                <w:lang w:val="en-GB"/>
              </w:rPr>
              <w:t>:</w:t>
            </w:r>
          </w:p>
          <w:p w14:paraId="30D6175A" w14:textId="45F4FF51"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sidR="00FA7690">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681759A7" w14:textId="77777777" w:rsidR="00BE1E0B" w:rsidRDefault="00BE1E0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34AAFA" w14:textId="77777777" w:rsidR="00BE1E0B"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01AFE99E" w14:textId="07745155"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sidR="00BE1E0B">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423CEA40" w14:textId="6D556FD3" w:rsidR="00980E96" w:rsidRPr="000843D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6.1 Damit eine</w:t>
            </w:r>
            <w:ins w:id="341" w:author="Stefan Thanheiser" w:date="2019-02-22T01:21:00Z">
              <w:r>
                <w:rPr>
                  <w:rFonts w:asciiTheme="minorHAnsi" w:eastAsia="Calibri" w:hAnsiTheme="minorHAnsi" w:cs="Calibri"/>
                  <w:color w:val="4F81BD" w:themeColor="accent1"/>
                  <w:sz w:val="24"/>
                  <w:szCs w:val="24"/>
                </w:rPr>
                <w:t>r</w:t>
              </w:r>
            </w:ins>
            <w:r w:rsidRPr="000843D2">
              <w:rPr>
                <w:rFonts w:asciiTheme="minorHAnsi" w:eastAsia="Calibri" w:hAnsiTheme="minorHAnsi" w:cs="Calibri"/>
                <w:color w:val="4F81BD" w:themeColor="accent1"/>
                <w:sz w:val="24"/>
                <w:szCs w:val="24"/>
              </w:rPr>
              <w:t xml:space="preserve"> Organisation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del w:id="342" w:author="Stefan Thanheiser" w:date="2019-02-22T01:22:00Z">
              <w:r w:rsidRPr="000843D2" w:rsidDel="008123CC">
                <w:rPr>
                  <w:rFonts w:asciiTheme="minorHAnsi" w:eastAsia="Calibri" w:hAnsiTheme="minorHAnsi" w:cs="Calibri"/>
                  <w:color w:val="4F81BD" w:themeColor="accent1"/>
                  <w:sz w:val="24"/>
                  <w:szCs w:val="24"/>
                </w:rPr>
                <w:delText xml:space="preserve">vorweisen </w:delText>
              </w:r>
            </w:del>
            <w:ins w:id="343" w:author="Stefan Thanheiser" w:date="2019-02-22T01:22:00Z">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kann, muss </w:t>
            </w:r>
            <w:del w:id="344" w:author="Stefan Thanheiser" w:date="2019-02-22T01:22:00Z">
              <w:r w:rsidRPr="000843D2" w:rsidDel="008123CC">
                <w:rPr>
                  <w:rFonts w:asciiTheme="minorHAnsi" w:eastAsia="Calibri" w:hAnsiTheme="minorHAnsi" w:cs="Calibri"/>
                  <w:color w:val="4F81BD" w:themeColor="accent1"/>
                  <w:sz w:val="24"/>
                  <w:szCs w:val="24"/>
                </w:rPr>
                <w:delText xml:space="preserve">sie </w:delText>
              </w:r>
            </w:del>
            <w:ins w:id="345" w:author="Stefan Thanheiser" w:date="2019-02-22T01:22:00Z">
              <w:r>
                <w:rPr>
                  <w:rFonts w:asciiTheme="minorHAnsi" w:eastAsia="Calibri" w:hAnsiTheme="minorHAnsi" w:cs="Calibri"/>
                  <w:color w:val="4F81BD" w:themeColor="accent1"/>
                  <w:sz w:val="24"/>
                  <w:szCs w:val="24"/>
                </w:rPr>
                <w:t>diese</w:t>
              </w:r>
              <w:r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bestätigen, dass ihr Programm die in dieser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-Spezifikation Version </w:t>
            </w:r>
            <w:del w:id="346" w:author="Stefan Thanheiser" w:date="2019-02-22T01:20:00Z">
              <w:r w:rsidRPr="000843D2" w:rsidDel="008123CC">
                <w:rPr>
                  <w:rFonts w:asciiTheme="minorHAnsi" w:eastAsia="Calibri" w:hAnsiTheme="minorHAnsi" w:cs="Calibri"/>
                  <w:color w:val="4F81BD" w:themeColor="accent1"/>
                  <w:sz w:val="24"/>
                  <w:szCs w:val="24"/>
                </w:rPr>
                <w:delText>1.3</w:delText>
              </w:r>
            </w:del>
            <w:ins w:id="347" w:author="Stefan Thanheiser" w:date="2019-02-22T01:20:00Z">
              <w:r>
                <w:rPr>
                  <w:rFonts w:asciiTheme="minorHAnsi" w:eastAsia="Calibri" w:hAnsiTheme="minorHAnsi" w:cs="Calibri"/>
                  <w:color w:val="4F81BD" w:themeColor="accent1"/>
                  <w:sz w:val="24"/>
                  <w:szCs w:val="24"/>
                </w:rPr>
                <w:t>2.0</w:t>
              </w:r>
            </w:ins>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1839C7C1"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ins w:id="348" w:author="Stefan Thanheiser" w:date="2019-02-22T01:22:00Z">
              <w:r>
                <w:rPr>
                  <w:rFonts w:asciiTheme="minorHAnsi" w:eastAsia="Calibri" w:hAnsiTheme="minorHAnsi" w:cs="Calibri"/>
                  <w:color w:val="4F81BD" w:themeColor="accent1"/>
                  <w:sz w:val="24"/>
                  <w:szCs w:val="24"/>
                </w:rPr>
                <w:t xml:space="preserve">Ein Dokument, welches </w:t>
              </w:r>
            </w:ins>
            <w:del w:id="349" w:author="Stefan Thanheiser" w:date="2019-02-22T01:22:00Z">
              <w:r w:rsidRPr="00821E12" w:rsidDel="008123CC">
                <w:rPr>
                  <w:rFonts w:asciiTheme="minorHAnsi" w:eastAsia="Calibri" w:hAnsiTheme="minorHAnsi" w:cs="Calibri"/>
                  <w:color w:val="4F81BD" w:themeColor="accent1"/>
                  <w:sz w:val="24"/>
                  <w:szCs w:val="24"/>
                </w:rPr>
                <w:delText>Die Bestätigung des</w:delText>
              </w:r>
            </w:del>
            <w:ins w:id="350" w:author="Stefan Thanheiser" w:date="2019-02-22T01:22:00Z">
              <w:r>
                <w:rPr>
                  <w:rFonts w:asciiTheme="minorHAnsi" w:eastAsia="Calibri" w:hAnsiTheme="minorHAnsi" w:cs="Calibri"/>
                  <w:color w:val="4F81BD" w:themeColor="accent1"/>
                  <w:sz w:val="24"/>
                  <w:szCs w:val="24"/>
                </w:rPr>
                <w:t>das</w:t>
              </w:r>
            </w:ins>
            <w:r w:rsidRPr="00821E12">
              <w:rPr>
                <w:rFonts w:asciiTheme="minorHAnsi" w:eastAsia="Calibri" w:hAnsiTheme="minorHAnsi" w:cs="Calibri"/>
                <w:color w:val="4F81BD" w:themeColor="accent1"/>
                <w:sz w:val="24"/>
                <w:szCs w:val="24"/>
              </w:rPr>
              <w:t xml:space="preserve"> Vorhandensein</w:t>
            </w:r>
            <w:del w:id="351" w:author="Stefan Thanheiser" w:date="2019-02-22T01:23:00Z">
              <w:r w:rsidRPr="00821E12" w:rsidDel="008123CC">
                <w:rPr>
                  <w:rFonts w:asciiTheme="minorHAnsi" w:eastAsia="Calibri" w:hAnsiTheme="minorHAnsi" w:cs="Calibri"/>
                  <w:color w:val="4F81BD" w:themeColor="accent1"/>
                  <w:sz w:val="24"/>
                  <w:szCs w:val="24"/>
                </w:rPr>
                <w:delText>s</w:delText>
              </w:r>
            </w:del>
            <w:r w:rsidRPr="00821E12">
              <w:rPr>
                <w:rFonts w:asciiTheme="minorHAnsi" w:eastAsia="Calibri" w:hAnsiTheme="minorHAnsi" w:cs="Calibri"/>
                <w:color w:val="4F81BD" w:themeColor="accent1"/>
                <w:sz w:val="24"/>
                <w:szCs w:val="24"/>
              </w:rPr>
              <w:t xml:space="preserve"> eines Programms, welches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w:t>
            </w:r>
            <w:del w:id="352" w:author="Stefan Thanheiser" w:date="2019-02-22T01:22:00Z">
              <w:r w:rsidRPr="00821E12" w:rsidDel="008123CC">
                <w:rPr>
                  <w:rFonts w:asciiTheme="minorHAnsi" w:eastAsia="Calibri" w:hAnsiTheme="minorHAnsi" w:cs="Calibri"/>
                  <w:color w:val="4F81BD" w:themeColor="accent1"/>
                  <w:sz w:val="24"/>
                  <w:szCs w:val="24"/>
                </w:rPr>
                <w:delText>1.3</w:delText>
              </w:r>
            </w:del>
            <w:ins w:id="353" w:author="Stefan Thanheiser" w:date="2019-02-22T01:22:00Z">
              <w:r>
                <w:rPr>
                  <w:rFonts w:asciiTheme="minorHAnsi" w:eastAsia="Calibri" w:hAnsiTheme="minorHAnsi" w:cs="Calibri"/>
                  <w:color w:val="4F81BD" w:themeColor="accent1"/>
                  <w:sz w:val="24"/>
                  <w:szCs w:val="24"/>
                </w:rPr>
                <w:t>2.0</w:t>
              </w:r>
            </w:ins>
            <w:r w:rsidRPr="00821E12">
              <w:rPr>
                <w:rFonts w:asciiTheme="minorHAnsi" w:eastAsia="Calibri" w:hAnsiTheme="minorHAnsi" w:cs="Calibri"/>
                <w:color w:val="4F81BD" w:themeColor="accent1"/>
                <w:sz w:val="24"/>
                <w:szCs w:val="24"/>
              </w:rPr>
              <w:t xml:space="preserve"> erfüllt</w:t>
            </w:r>
            <w:ins w:id="354" w:author="Stefan Thanheiser" w:date="2019-02-22T01:23:00Z">
              <w:r>
                <w:rPr>
                  <w:rFonts w:asciiTheme="minorHAnsi" w:eastAsia="Calibri" w:hAnsiTheme="minorHAnsi" w:cs="Calibri"/>
                  <w:color w:val="4F81BD" w:themeColor="accent1"/>
                  <w:sz w:val="24"/>
                  <w:szCs w:val="24"/>
                </w:rPr>
                <w:t>, bestätigt</w:t>
              </w:r>
            </w:ins>
            <w:del w:id="355" w:author="Stefan Thanheiser" w:date="2019-02-22T01:23:00Z">
              <w:r w:rsidRPr="00821E12" w:rsidDel="008123CC">
                <w:rPr>
                  <w:rFonts w:asciiTheme="minorHAnsi" w:eastAsia="Calibri" w:hAnsiTheme="minorHAnsi" w:cs="Calibri"/>
                  <w:color w:val="4F81BD" w:themeColor="accent1"/>
                  <w:sz w:val="24"/>
                  <w:szCs w:val="24"/>
                </w:rPr>
                <w:delText>.</w:delText>
              </w:r>
            </w:del>
          </w:p>
          <w:p w14:paraId="586C80C8"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5E52ED5C"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-Programm alle Anforderungen dieser Spezifikation erfüllt, wenn eine Organisation angibt, </w:t>
            </w:r>
            <w:r>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Lediglich Teile der Anforderungen zu erfüllen, wird nicht als ausreichend angesehen werden.</w:t>
            </w:r>
          </w:p>
          <w:p w14:paraId="17DFDF7E"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w:t>
            </w:r>
            <w:r w:rsidRPr="00821E12">
              <w:rPr>
                <w:rFonts w:asciiTheme="minorHAnsi" w:eastAsia="Calibri" w:hAnsiTheme="minorHAnsi" w:cs="Calibri"/>
                <w:color w:val="4F81BD" w:themeColor="accent1"/>
                <w:sz w:val="24"/>
                <w:szCs w:val="24"/>
              </w:rPr>
              <w:lastRenderedPageBreak/>
              <w:t xml:space="preserve">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4DEEEC5"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Die Organisation bestätigt,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1.3 während der vergangenen 18 Monate seit Erreichen der Konformitäts-Validierung erfüllt.</w:t>
            </w:r>
          </w:p>
          <w:p w14:paraId="0CBC7F4E" w14:textId="77777777"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980E96" w:rsidRPr="00821E12" w:rsidRDefault="00980E96"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Es ist wichtig, dass die Organisation auf einem aktuellen Stand bezüglich der Spezifikation bleibt, wenn sie als Organisation die Programmkonformität auf Dauer behaupten will. Diese Anforderung stellt sicher, dass die die Konformität unterstützenden Prozesse und Kontrollen des Programms nicht abgeschwächt werden, wenn eine Organisation ihre Konformität auf Dauer behaupten möchte.</w:t>
            </w:r>
          </w:p>
        </w:tc>
      </w:tr>
    </w:tbl>
    <w:p w14:paraId="15CDEDBC" w14:textId="77777777" w:rsidR="007F109A" w:rsidRDefault="007F109A">
      <w:r>
        <w:br w:type="page"/>
      </w:r>
    </w:p>
    <w:tbl>
      <w:tblPr>
        <w:tblStyle w:val="1"/>
        <w:tblW w:w="186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0"/>
        <w:gridCol w:w="4650"/>
        <w:gridCol w:w="4651"/>
      </w:tblGrid>
      <w:tr w:rsidR="00980E96" w:rsidRPr="003731A2" w14:paraId="68816EB3" w14:textId="77777777" w:rsidTr="00D235D2">
        <w:tc>
          <w:tcPr>
            <w:tcW w:w="4650" w:type="dxa"/>
            <w:shd w:val="clear" w:color="auto" w:fill="auto"/>
            <w:tcMar>
              <w:top w:w="100" w:type="dxa"/>
              <w:left w:w="100" w:type="dxa"/>
              <w:bottom w:w="100" w:type="dxa"/>
              <w:right w:w="100" w:type="dxa"/>
            </w:tcMar>
          </w:tcPr>
          <w:p w14:paraId="02FE3465" w14:textId="00E2BF34"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4650" w:type="dxa"/>
          </w:tcPr>
          <w:p w14:paraId="4CEC3FB3" w14:textId="43D6743D"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4650" w:type="dxa"/>
          </w:tcPr>
          <w:p w14:paraId="39421DF9" w14:textId="17EA052E" w:rsidR="00980E96" w:rsidRPr="00D235D2" w:rsidRDefault="00D235D2"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14:paraId="6D2CBDFC" w14:textId="304A9BA7" w:rsidR="00980E96" w:rsidRPr="003731A2" w:rsidRDefault="00980E96"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980E96" w:rsidRPr="003731A2" w14:paraId="341B7D0F" w14:textId="77777777" w:rsidTr="00D235D2">
        <w:tc>
          <w:tcPr>
            <w:tcW w:w="4650" w:type="dxa"/>
            <w:shd w:val="clear" w:color="auto" w:fill="auto"/>
            <w:tcMar>
              <w:top w:w="100" w:type="dxa"/>
              <w:left w:w="100" w:type="dxa"/>
              <w:bottom w:w="100" w:type="dxa"/>
              <w:right w:w="100" w:type="dxa"/>
            </w:tcMar>
          </w:tcPr>
          <w:p w14:paraId="4880A710" w14:textId="77777777" w:rsidR="00980E96" w:rsidRPr="003731A2" w:rsidRDefault="00980E96"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4650" w:type="dxa"/>
          </w:tcPr>
          <w:p w14:paraId="2FE60961" w14:textId="02613125"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4650" w:type="dxa"/>
          </w:tcPr>
          <w:p w14:paraId="57800987" w14:textId="07D56D29" w:rsidR="00980E96" w:rsidRPr="00D235D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sidR="00D235D2">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sidR="00D235D2">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sid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14:paraId="0A95E915" w14:textId="3884BE29" w:rsidR="00980E96" w:rsidRPr="003731A2" w:rsidRDefault="00980E96"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globale Adoption zu erleichtern, begrüßen wir die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980E96">
      <w:pgSz w:w="21629" w:h="11909" w:orient="landscape"/>
      <w:pgMar w:top="1560" w:right="1440"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an Thielscher" w:date="2019-01-08T21:59:00Z" w:initials="JT">
    <w:p w14:paraId="22F3DCC1" w14:textId="7BC5758A" w:rsidR="00013849" w:rsidRDefault="00013849">
      <w:pPr>
        <w:pStyle w:val="Kommentartext"/>
      </w:pPr>
      <w:r>
        <w:rPr>
          <w:rStyle w:val="Kommentarzeichen"/>
        </w:rPr>
        <w:annotationRef/>
      </w:r>
      <w:r>
        <w:t>Ggf. Konformität? Ist ja eine Übersetzung... und soweit ich das sehe, kein feststehender Begriff</w:t>
      </w:r>
    </w:p>
  </w:comment>
  <w:comment w:id="6" w:author="Jan Thielscher" w:date="2019-01-08T22:02:00Z" w:initials="JT">
    <w:p w14:paraId="613B39D3" w14:textId="2ADCB14B" w:rsidR="00013849" w:rsidRDefault="00013849">
      <w:pPr>
        <w:pStyle w:val="Kommentartext"/>
      </w:pPr>
      <w:r>
        <w:rPr>
          <w:rStyle w:val="Kommentarzeichen"/>
        </w:rPr>
        <w:annotationRef/>
      </w:r>
      <w:r>
        <w:t>Sollten wir hier den übersetzen, feststehenden Begriff „zugelieferte Software“ und dann „Verteilung“ oder „Auslieferung“ verwenden?</w:t>
      </w:r>
    </w:p>
  </w:comment>
  <w:comment w:id="7" w:author="Stefan Thanheiser" w:date="2019-02-17T00:05:00Z" w:initials="ST">
    <w:p w14:paraId="71C3EC21" w14:textId="478E20CE" w:rsidR="00013849" w:rsidRDefault="00013849">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 w:author="Stefan" w:date="2019-01-01T21:54:00Z" w:initials="S">
    <w:p w14:paraId="39AD3DD6" w14:textId="72B986FC" w:rsidR="00013849" w:rsidRDefault="00013849">
      <w:pPr>
        <w:pStyle w:val="Kommentartext"/>
      </w:pPr>
      <w:r>
        <w:rPr>
          <w:rStyle w:val="Kommentarzeichen"/>
        </w:rPr>
        <w:annotationRef/>
      </w:r>
      <w:r>
        <w:t xml:space="preserve">Zu diskutieren. „Awareness“ ist schon ein wenig ein totgedroschener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10" w:author="Jan Thielscher" w:date="2019-01-08T22:13:00Z" w:initials="JT">
    <w:p w14:paraId="306DDB26" w14:textId="5C96519F" w:rsidR="00013849" w:rsidRDefault="00013849">
      <w:pPr>
        <w:pStyle w:val="Kommentartext"/>
      </w:pPr>
      <w:r>
        <w:rPr>
          <w:rStyle w:val="Kommentarzeichen"/>
        </w:rPr>
        <w:annotationRef/>
      </w:r>
      <w:r>
        <w:t xml:space="preserve">Wie wäre es mit „Bewusstseinsbildung“ oder „Aufmerksamkeit schaffen“ Sensibilisierung finde ich aber auch gut. Könnte ich mitgehen. </w:t>
      </w:r>
    </w:p>
  </w:comment>
  <w:comment w:id="11" w:author="Jan Thielscher" w:date="2019-01-08T22:17:00Z" w:initials="JT">
    <w:p w14:paraId="2FA67294" w14:textId="51DB53AD" w:rsidR="00013849" w:rsidRDefault="00013849">
      <w:pPr>
        <w:pStyle w:val="Kommentartext"/>
      </w:pPr>
      <w:r>
        <w:rPr>
          <w:rStyle w:val="Kommentarzeichen"/>
        </w:rPr>
        <w:annotationRef/>
      </w:r>
      <w:r>
        <w:t>Hier finde ich Sensibilisierung nicht mehr so passend.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3DCC1" w15:done="0"/>
  <w15:commentEx w15:paraId="613B39D3" w15:done="0"/>
  <w15:commentEx w15:paraId="71C3EC21" w15:paraIdParent="613B39D3" w15:done="0"/>
  <w15:commentEx w15:paraId="39AD3DD6" w15:done="0"/>
  <w15:commentEx w15:paraId="306DDB26" w15:paraIdParent="39AD3DD6" w15:done="0"/>
  <w15:commentEx w15:paraId="2FA672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3DCC1" w16cid:durableId="1FDF9BDF"/>
  <w16cid:commentId w16cid:paraId="613B39D3" w16cid:durableId="1FDF9C5B"/>
  <w16cid:commentId w16cid:paraId="71C3EC21" w16cid:durableId="201323BB"/>
  <w16cid:commentId w16cid:paraId="39AD3DD6" w16cid:durableId="1FD6601D"/>
  <w16cid:commentId w16cid:paraId="306DDB26" w16cid:durableId="1FDF9F13"/>
  <w16cid:commentId w16cid:paraId="2FA67294" w16cid:durableId="1FDF9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352AB" w14:textId="77777777" w:rsidR="00345846" w:rsidRDefault="00345846">
      <w:pPr>
        <w:spacing w:line="240" w:lineRule="auto"/>
      </w:pPr>
      <w:r>
        <w:separator/>
      </w:r>
    </w:p>
  </w:endnote>
  <w:endnote w:type="continuationSeparator" w:id="0">
    <w:p w14:paraId="0661CD15" w14:textId="77777777" w:rsidR="00345846" w:rsidRDefault="00345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86E89" w:rsidRDefault="00C86E89">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A8C87" w14:textId="77777777" w:rsidR="00345846" w:rsidRDefault="00345846">
      <w:pPr>
        <w:spacing w:line="240" w:lineRule="auto"/>
      </w:pPr>
      <w:r>
        <w:separator/>
      </w:r>
    </w:p>
  </w:footnote>
  <w:footnote w:type="continuationSeparator" w:id="0">
    <w:p w14:paraId="752AFCBD" w14:textId="77777777" w:rsidR="00345846" w:rsidRDefault="003458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C86E89" w:rsidRDefault="00C86E89">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3"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4"/>
  </w:num>
  <w:num w:numId="5">
    <w:abstractNumId w:val="19"/>
  </w:num>
  <w:num w:numId="6">
    <w:abstractNumId w:val="15"/>
  </w:num>
  <w:num w:numId="7">
    <w:abstractNumId w:val="16"/>
  </w:num>
  <w:num w:numId="8">
    <w:abstractNumId w:val="12"/>
  </w:num>
  <w:num w:numId="9">
    <w:abstractNumId w:val="3"/>
  </w:num>
  <w:num w:numId="10">
    <w:abstractNumId w:val="5"/>
  </w:num>
  <w:num w:numId="11">
    <w:abstractNumId w:val="18"/>
  </w:num>
  <w:num w:numId="12">
    <w:abstractNumId w:val="8"/>
  </w:num>
  <w:num w:numId="13">
    <w:abstractNumId w:val="23"/>
  </w:num>
  <w:num w:numId="14">
    <w:abstractNumId w:val="4"/>
  </w:num>
  <w:num w:numId="15">
    <w:abstractNumId w:val="17"/>
  </w:num>
  <w:num w:numId="16">
    <w:abstractNumId w:val="22"/>
  </w:num>
  <w:num w:numId="17">
    <w:abstractNumId w:val="2"/>
  </w:num>
  <w:num w:numId="18">
    <w:abstractNumId w:val="7"/>
  </w:num>
  <w:num w:numId="19">
    <w:abstractNumId w:val="21"/>
  </w:num>
  <w:num w:numId="20">
    <w:abstractNumId w:val="0"/>
  </w:num>
  <w:num w:numId="21">
    <w:abstractNumId w:val="10"/>
  </w:num>
  <w:num w:numId="22">
    <w:abstractNumId w:val="11"/>
  </w:num>
  <w:num w:numId="23">
    <w:abstractNumId w:val="9"/>
  </w:num>
  <w:num w:numId="24">
    <w:abstractNumId w:val="20"/>
  </w:num>
  <w:num w:numId="25">
    <w:abstractNumId w:val="14"/>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Jan Thielscher">
    <w15:presenceInfo w15:providerId="AD" w15:userId="S::jth@eacg.de::9eb84178-926b-43ac-8ed0-b0813ae730d6"/>
  </w15:person>
  <w15:person w15:author="Stefan">
    <w15:presenceInfo w15:providerId="None" w15:userId="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13849"/>
    <w:rsid w:val="000365C9"/>
    <w:rsid w:val="000516A6"/>
    <w:rsid w:val="00054647"/>
    <w:rsid w:val="00057938"/>
    <w:rsid w:val="000843D2"/>
    <w:rsid w:val="000A07F3"/>
    <w:rsid w:val="000D3423"/>
    <w:rsid w:val="000E1FBE"/>
    <w:rsid w:val="000E3AD2"/>
    <w:rsid w:val="001032F9"/>
    <w:rsid w:val="00110640"/>
    <w:rsid w:val="00121F9A"/>
    <w:rsid w:val="00133FDF"/>
    <w:rsid w:val="0014427B"/>
    <w:rsid w:val="001A0E47"/>
    <w:rsid w:val="001B0B97"/>
    <w:rsid w:val="001E0E47"/>
    <w:rsid w:val="001F3CEA"/>
    <w:rsid w:val="00205D6A"/>
    <w:rsid w:val="00206F85"/>
    <w:rsid w:val="00216254"/>
    <w:rsid w:val="002203D6"/>
    <w:rsid w:val="00225069"/>
    <w:rsid w:val="002439F4"/>
    <w:rsid w:val="002A6A4A"/>
    <w:rsid w:val="002C7FCC"/>
    <w:rsid w:val="00315864"/>
    <w:rsid w:val="00336040"/>
    <w:rsid w:val="00345846"/>
    <w:rsid w:val="00361FAA"/>
    <w:rsid w:val="00366066"/>
    <w:rsid w:val="003731A2"/>
    <w:rsid w:val="003755F4"/>
    <w:rsid w:val="0038492F"/>
    <w:rsid w:val="003A1190"/>
    <w:rsid w:val="003B16B9"/>
    <w:rsid w:val="003C53E3"/>
    <w:rsid w:val="003E1C02"/>
    <w:rsid w:val="003F6318"/>
    <w:rsid w:val="00404AC1"/>
    <w:rsid w:val="004678F1"/>
    <w:rsid w:val="004A21D7"/>
    <w:rsid w:val="004D2807"/>
    <w:rsid w:val="004F1507"/>
    <w:rsid w:val="004F25A7"/>
    <w:rsid w:val="004F2895"/>
    <w:rsid w:val="00510483"/>
    <w:rsid w:val="0051742E"/>
    <w:rsid w:val="00522BB2"/>
    <w:rsid w:val="005303A3"/>
    <w:rsid w:val="005430CD"/>
    <w:rsid w:val="0054331F"/>
    <w:rsid w:val="00563D2E"/>
    <w:rsid w:val="0059231E"/>
    <w:rsid w:val="005A3966"/>
    <w:rsid w:val="005B118C"/>
    <w:rsid w:val="005B19E4"/>
    <w:rsid w:val="005B4C37"/>
    <w:rsid w:val="0062455B"/>
    <w:rsid w:val="00631557"/>
    <w:rsid w:val="00631D92"/>
    <w:rsid w:val="00646AB5"/>
    <w:rsid w:val="00673BFA"/>
    <w:rsid w:val="0069548A"/>
    <w:rsid w:val="006D00A3"/>
    <w:rsid w:val="007205AC"/>
    <w:rsid w:val="007239AF"/>
    <w:rsid w:val="00725D67"/>
    <w:rsid w:val="00732BE3"/>
    <w:rsid w:val="00762310"/>
    <w:rsid w:val="00766731"/>
    <w:rsid w:val="007A4A9B"/>
    <w:rsid w:val="007C52BE"/>
    <w:rsid w:val="007D0C5B"/>
    <w:rsid w:val="007E07BB"/>
    <w:rsid w:val="007F109A"/>
    <w:rsid w:val="00802808"/>
    <w:rsid w:val="008123CC"/>
    <w:rsid w:val="00821E12"/>
    <w:rsid w:val="0082228E"/>
    <w:rsid w:val="0085563E"/>
    <w:rsid w:val="008568B3"/>
    <w:rsid w:val="008D2A30"/>
    <w:rsid w:val="0092285F"/>
    <w:rsid w:val="00925C62"/>
    <w:rsid w:val="0092615C"/>
    <w:rsid w:val="00930B76"/>
    <w:rsid w:val="00950490"/>
    <w:rsid w:val="0095142E"/>
    <w:rsid w:val="0095393E"/>
    <w:rsid w:val="009610D4"/>
    <w:rsid w:val="00980E96"/>
    <w:rsid w:val="00A22844"/>
    <w:rsid w:val="00A26C9E"/>
    <w:rsid w:val="00A3094E"/>
    <w:rsid w:val="00A51779"/>
    <w:rsid w:val="00A55E86"/>
    <w:rsid w:val="00A648EB"/>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10124"/>
    <w:rsid w:val="00C16FDA"/>
    <w:rsid w:val="00C31542"/>
    <w:rsid w:val="00C3550F"/>
    <w:rsid w:val="00C74E10"/>
    <w:rsid w:val="00C84B70"/>
    <w:rsid w:val="00C863E5"/>
    <w:rsid w:val="00C86E89"/>
    <w:rsid w:val="00CA74DE"/>
    <w:rsid w:val="00CC65AD"/>
    <w:rsid w:val="00CD55CA"/>
    <w:rsid w:val="00CF6557"/>
    <w:rsid w:val="00CF7BD5"/>
    <w:rsid w:val="00D235D2"/>
    <w:rsid w:val="00D2493E"/>
    <w:rsid w:val="00D40AE5"/>
    <w:rsid w:val="00D40CA1"/>
    <w:rsid w:val="00D56F91"/>
    <w:rsid w:val="00D613EA"/>
    <w:rsid w:val="00D759C6"/>
    <w:rsid w:val="00D82D69"/>
    <w:rsid w:val="00DA5676"/>
    <w:rsid w:val="00DA6160"/>
    <w:rsid w:val="00E03FE2"/>
    <w:rsid w:val="00E16703"/>
    <w:rsid w:val="00E20B38"/>
    <w:rsid w:val="00E2156B"/>
    <w:rsid w:val="00E615A2"/>
    <w:rsid w:val="00EB5447"/>
    <w:rsid w:val="00EC20EA"/>
    <w:rsid w:val="00EE5A28"/>
    <w:rsid w:val="00F1527A"/>
    <w:rsid w:val="00F16C65"/>
    <w:rsid w:val="00F376F2"/>
    <w:rsid w:val="00F628EC"/>
    <w:rsid w:val="00FA7690"/>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1DC454BD-533B-4ED1-BEF0-E485CCB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styleId="NichtaufgelsteErwhnung">
    <w:name w:val="Unresolved Mention"/>
    <w:basedOn w:val="Absatz-Standardschriftart"/>
    <w:uiPriority w:val="99"/>
    <w:semiHidden/>
    <w:unhideWhenUsed/>
    <w:rsid w:val="0021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pdx.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spdx.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735FD-FE45-478D-AC52-C9837522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5946</Words>
  <Characters>37461</Characters>
  <Application>Microsoft Office Word</Application>
  <DocSecurity>0</DocSecurity>
  <Lines>312</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xca4027</dc:creator>
  <cp:keywords/>
  <dc:description/>
  <cp:lastModifiedBy>Stefan Thanheiser</cp:lastModifiedBy>
  <cp:revision>15</cp:revision>
  <dcterms:created xsi:type="dcterms:W3CDTF">2019-02-16T22:55:00Z</dcterms:created>
  <dcterms:modified xsi:type="dcterms:W3CDTF">2019-04-02T21:57:00Z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